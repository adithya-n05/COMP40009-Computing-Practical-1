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A50EA" w:rsidRDefault="007413F5">
      <w:commentRangeStart w:id="0"/>
      <w:commentRangeStart w:id="1"/>
      <w:r>
        <w:t>1a)</w:t>
      </w:r>
      <w:commentRangeEnd w:id="0"/>
      <w:r>
        <w:commentReference w:id="0"/>
      </w:r>
      <w:commentRangeEnd w:id="1"/>
      <w:r>
        <w:commentReference w:id="1"/>
      </w:r>
    </w:p>
    <w:p w14:paraId="00000002" w14:textId="77777777" w:rsidR="002A50EA" w:rsidRDefault="007413F5">
      <w:r>
        <w:t xml:space="preserve">Happy birthday inara mate </w:t>
      </w:r>
    </w:p>
    <w:p w14:paraId="00000003" w14:textId="77777777" w:rsidR="002A50EA" w:rsidRDefault="007413F5">
      <w:r>
        <w:t>i)</w:t>
      </w:r>
    </w:p>
    <w:p w14:paraId="00000004" w14:textId="0BF56395" w:rsidR="002A50EA" w:rsidRDefault="4AEA74C3">
      <w:r>
        <w:t>MATCH (f)-[:Destination|Origin]-</w:t>
      </w:r>
      <w:r w:rsidR="62206427">
        <w:t>&gt;</w:t>
      </w:r>
      <w:r>
        <w:t>(a)</w:t>
      </w:r>
      <w:commentRangeStart w:id="2"/>
      <w:commentRangeEnd w:id="2"/>
      <w:r>
        <w:rPr>
          <w:rStyle w:val="CommentReference"/>
        </w:rPr>
        <w:commentReference w:id="2"/>
      </w:r>
      <w:commentRangeStart w:id="3"/>
      <w:commentRangeEnd w:id="3"/>
      <w:r>
        <w:rPr>
          <w:rStyle w:val="CommentReference"/>
        </w:rPr>
        <w:commentReference w:id="3"/>
      </w:r>
    </w:p>
    <w:p w14:paraId="00000005" w14:textId="43AB4B32" w:rsidR="002A50EA" w:rsidRDefault="007413F5">
      <w:r>
        <w:t>WHERE f.airline = “LX”</w:t>
      </w:r>
    </w:p>
    <w:p w14:paraId="00000006" w14:textId="77777777" w:rsidR="002A50EA" w:rsidRDefault="007413F5">
      <w:pPr>
        <w:rPr>
          <w:i/>
        </w:rPr>
      </w:pPr>
      <w:r>
        <w:t>RETURN count(DISTINCT a)</w:t>
      </w:r>
    </w:p>
    <w:p w14:paraId="00000007" w14:textId="77777777" w:rsidR="002A50EA" w:rsidRDefault="002A50EA"/>
    <w:p w14:paraId="00000008" w14:textId="77777777" w:rsidR="002A50EA" w:rsidRDefault="007413F5">
      <w:r>
        <w:t>ii)</w:t>
      </w:r>
    </w:p>
    <w:p w14:paraId="00000009" w14:textId="77777777" w:rsidR="002A50EA" w:rsidRDefault="007413F5">
      <w:r>
        <w:t>MATCH (a)&lt;-[:Origin]-(f)-[:Assign]-&gt;(t)</w:t>
      </w:r>
    </w:p>
    <w:p w14:paraId="0000000A" w14:textId="77777777" w:rsidR="002A50EA" w:rsidRDefault="007413F5">
      <w:r>
        <w:t>WHERE a.name = “Seattle” AND t.class = “business”</w:t>
      </w:r>
    </w:p>
    <w:p w14:paraId="0000000B" w14:textId="193C19F4" w:rsidR="002A50EA" w:rsidRDefault="119C847F">
      <w:r>
        <w:t>RETURN collect(t);</w:t>
      </w:r>
    </w:p>
    <w:p w14:paraId="0000000C" w14:textId="7D85E1C8" w:rsidR="002A50EA" w:rsidRDefault="002A50EA" w:rsidP="2CA507D0"/>
    <w:p w14:paraId="0000000D" w14:textId="77777777" w:rsidR="002A50EA" w:rsidRDefault="007413F5">
      <w:r>
        <w:t>iii)</w:t>
      </w:r>
    </w:p>
    <w:p w14:paraId="0000000E" w14:textId="418F3B33" w:rsidR="002A50EA" w:rsidRDefault="007413F5">
      <w:r>
        <w:t>MATCH (seattle)&lt;-[:Origin]-(f1)-[:Destination]-&gt;(s)&lt;-[:Origin]-(f2)-[:Destination]-&gt;(sf)</w:t>
      </w:r>
    </w:p>
    <w:p w14:paraId="0000000F" w14:textId="77777777" w:rsidR="002A50EA" w:rsidRDefault="007413F5">
      <w:r>
        <w:t>WHERE seattle.name = “Seattle” AND sf.name = “San Francisco”</w:t>
      </w:r>
      <w:commentRangeStart w:id="4"/>
      <w:commentRangeEnd w:id="4"/>
      <w:r>
        <w:rPr>
          <w:rStyle w:val="CommentReference"/>
        </w:rPr>
        <w:commentReference w:id="4"/>
      </w:r>
      <w:commentRangeStart w:id="5"/>
      <w:commentRangeEnd w:id="5"/>
      <w:r>
        <w:rPr>
          <w:rStyle w:val="CommentReference"/>
        </w:rPr>
        <w:commentReference w:id="5"/>
      </w:r>
      <w:commentRangeStart w:id="6"/>
      <w:commentRangeEnd w:id="6"/>
      <w:r>
        <w:rPr>
          <w:rStyle w:val="CommentReference"/>
        </w:rPr>
        <w:commentReference w:id="6"/>
      </w:r>
      <w:commentRangeStart w:id="7"/>
      <w:commentRangeEnd w:id="7"/>
      <w:r>
        <w:rPr>
          <w:rStyle w:val="CommentReference"/>
        </w:rPr>
        <w:commentReference w:id="7"/>
      </w:r>
    </w:p>
    <w:p w14:paraId="00000010" w14:textId="77777777" w:rsidR="002A50EA" w:rsidRDefault="007413F5">
      <w:r>
        <w:t>RETURN f1, f2;</w:t>
      </w:r>
    </w:p>
    <w:p w14:paraId="00000011" w14:textId="77777777" w:rsidR="002A50EA" w:rsidRDefault="002A50EA"/>
    <w:p w14:paraId="00000012" w14:textId="77777777" w:rsidR="002A50EA" w:rsidRDefault="007413F5">
      <w:r>
        <w:t>iv)</w:t>
      </w:r>
    </w:p>
    <w:p w14:paraId="00000013" w14:textId="77777777" w:rsidR="002A50EA" w:rsidRDefault="007413F5">
      <w:r>
        <w:t>MATCH (a)&lt;-[:Origin]-(f)</w:t>
      </w:r>
    </w:p>
    <w:p w14:paraId="00000014" w14:textId="6728ECBB" w:rsidR="002A50EA" w:rsidRDefault="007413F5">
      <w:r>
        <w:t xml:space="preserve">RETURN </w:t>
      </w:r>
      <w:commentRangeStart w:id="8"/>
      <w:commentRangeStart w:id="9"/>
      <w:commentRangeStart w:id="10"/>
      <w:commentRangeStart w:id="11"/>
      <w:r w:rsidR="29BBB3C1">
        <w:t>DISTINCT(</w:t>
      </w:r>
      <w:r>
        <w:t>f.airline, a.name</w:t>
      </w:r>
      <w:r w:rsidR="3D454C49">
        <w:t xml:space="preserve">), </w:t>
      </w:r>
      <w:r>
        <w:t>count(</w:t>
      </w:r>
      <w:r w:rsidR="354C55E8">
        <w:t>f</w:t>
      </w:r>
      <w:ins w:id="12" w:author="Cross, Tiger" w:date="2020-12-13T11:39:00Z">
        <w:r w:rsidR="36E6AC96">
          <w:t>)</w:t>
        </w:r>
      </w:ins>
      <w:commentRangeEnd w:id="8"/>
      <w:r>
        <w:rPr>
          <w:rStyle w:val="CommentReference"/>
        </w:rPr>
        <w:commentReference w:id="8"/>
      </w:r>
      <w:commentRangeEnd w:id="9"/>
      <w:r>
        <w:rPr>
          <w:rStyle w:val="CommentReference"/>
        </w:rPr>
        <w:commentReference w:id="9"/>
      </w:r>
      <w:commentRangeEnd w:id="10"/>
      <w:r>
        <w:rPr>
          <w:rStyle w:val="CommentReference"/>
        </w:rPr>
        <w:commentReference w:id="10"/>
      </w:r>
      <w:commentRangeEnd w:id="11"/>
      <w:r>
        <w:rPr>
          <w:rStyle w:val="CommentReference"/>
        </w:rPr>
        <w:commentReference w:id="11"/>
      </w:r>
      <w:r>
        <w:t>;</w:t>
      </w:r>
    </w:p>
    <w:p w14:paraId="01F785C9" w14:textId="16E3423D" w:rsidR="7D4B0391" w:rsidRDefault="7D4B0391" w:rsidP="7D4B0391"/>
    <w:p w14:paraId="79CD1CFD" w14:textId="56D7A5BB" w:rsidR="2BD5DB0D" w:rsidRDefault="2BD5DB0D" w:rsidP="7D4B0391">
      <w:r>
        <w:t>Can argue iv) not solvable as no information on cities in the data</w:t>
      </w:r>
    </w:p>
    <w:p w14:paraId="00000015" w14:textId="77777777" w:rsidR="002A50EA" w:rsidRDefault="002A50EA"/>
    <w:p w14:paraId="00000016" w14:textId="77777777" w:rsidR="002A50EA" w:rsidRDefault="007413F5">
      <w:r>
        <w:t>v)</w:t>
      </w:r>
    </w:p>
    <w:p w14:paraId="00000017" w14:textId="77777777" w:rsidR="002A50EA" w:rsidRDefault="007413F5">
      <w:r>
        <w:t>MATCH (seattle)&lt;-[:Origin]-(f1)-[:Destination]-&gt;(s1), (s1)&lt;-[:Origin]-(f2)-[:Destination]-&gt;(s2)</w:t>
      </w:r>
    </w:p>
    <w:p w14:paraId="00000018" w14:textId="77777777" w:rsidR="002A50EA" w:rsidRDefault="007413F5">
      <w:r>
        <w:t>OPTIONAL MATCH  (s2)&lt;-[:Origin]-(f3)-[:Destination]-&gt;(s3)</w:t>
      </w:r>
    </w:p>
    <w:p w14:paraId="00000019" w14:textId="77777777" w:rsidR="002A50EA" w:rsidRDefault="007413F5">
      <w:r>
        <w:t>OPTIONAL MATCH  (s3)&lt;-[:Origin]-(f4)-[:Destination]-&gt;(s4)</w:t>
      </w:r>
    </w:p>
    <w:p w14:paraId="0000001A" w14:textId="77777777" w:rsidR="002A50EA" w:rsidRDefault="007413F5">
      <w:r>
        <w:t>OPTIONAL MATCH  (s4)&lt;-[:Origin]-(f5)-[:Destination]-&gt;(s5)</w:t>
      </w:r>
    </w:p>
    <w:p w14:paraId="0000001B" w14:textId="77777777" w:rsidR="002A50EA" w:rsidRDefault="007413F5">
      <w:r>
        <w:t>WHERE seattle.name = “Seattle”</w:t>
      </w:r>
    </w:p>
    <w:p w14:paraId="0000001C" w14:textId="77777777" w:rsidR="002A50EA" w:rsidRDefault="007413F5">
      <w:r>
        <w:t>RETURN s2, s3, s4, s5;</w:t>
      </w:r>
    </w:p>
    <w:p w14:paraId="0000001D" w14:textId="77777777" w:rsidR="002A50EA" w:rsidRDefault="002A50EA"/>
    <w:p w14:paraId="0000001E" w14:textId="77777777" w:rsidR="002A50EA" w:rsidRDefault="007413F5">
      <w:r>
        <w:t>This does not require that Origin and Destination permute so it probably won’t work:</w:t>
      </w:r>
    </w:p>
    <w:p w14:paraId="0000001F" w14:textId="77777777" w:rsidR="002A50EA" w:rsidRDefault="002A50EA"/>
    <w:p w14:paraId="00000020" w14:textId="09B4B6EA" w:rsidR="002A50EA" w:rsidRDefault="007413F5">
      <w:r>
        <w:t>MATCH (seattle)&lt;-[:Origin]-(f1)-[:Destination]-&gt;(b:Airport)-[:Origin|Destination*2..</w:t>
      </w:r>
      <w:r w:rsidR="09510BAA">
        <w:t>5</w:t>
      </w:r>
      <w:r>
        <w:t>]-(a:Airport)</w:t>
      </w:r>
    </w:p>
    <w:p w14:paraId="00000021" w14:textId="77777777" w:rsidR="002A50EA" w:rsidRDefault="007413F5">
      <w:r>
        <w:t>WHERE seattle.name = “Seattle”</w:t>
      </w:r>
    </w:p>
    <w:p w14:paraId="00000022" w14:textId="77777777" w:rsidR="002A50EA" w:rsidRDefault="007413F5">
      <w:pPr>
        <w:rPr>
          <w:del w:id="13" w:author="Cross, Tiger" w:date="2020-12-13T11:46:00Z"/>
        </w:rPr>
      </w:pPr>
      <w:r>
        <w:t>RETURN DISTINCT a;</w:t>
      </w:r>
    </w:p>
    <w:p w14:paraId="0E23E2FC" w14:textId="77777777" w:rsidR="002A50EA" w:rsidRDefault="002A50EA">
      <w:pPr>
        <w:rPr>
          <w:del w:id="14" w:author="Cross, Tiger" w:date="2020-12-13T11:46:00Z"/>
        </w:rPr>
      </w:pPr>
    </w:p>
    <w:p w14:paraId="00000024" w14:textId="77777777" w:rsidR="002A50EA" w:rsidRDefault="002A50EA"/>
    <w:p w14:paraId="00000025" w14:textId="77777777" w:rsidR="002A50EA" w:rsidRDefault="002A50EA"/>
    <w:p w14:paraId="00000026" w14:textId="77777777" w:rsidR="002A50EA" w:rsidRDefault="007413F5">
      <w:r>
        <w:t>1b)</w:t>
      </w:r>
    </w:p>
    <w:p w14:paraId="00000027" w14:textId="77777777" w:rsidR="002A50EA" w:rsidRDefault="007413F5">
      <w:r>
        <w:t>i)</w:t>
      </w:r>
    </w:p>
    <w:p w14:paraId="00000028" w14:textId="77777777" w:rsidR="002A50EA" w:rsidRDefault="007413F5">
      <w:r>
        <w:t>db.bakeware.find(</w:t>
      </w:r>
      <w:del w:id="15" w:author="Cross, Tiger" w:date="2020-12-13T11:48:00Z">
        <w:r>
          <w:delText>{}</w:delText>
        </w:r>
      </w:del>
      <w:r>
        <w:t>);</w:t>
      </w:r>
    </w:p>
    <w:p w14:paraId="00000029" w14:textId="77777777" w:rsidR="002A50EA" w:rsidRDefault="002A50EA"/>
    <w:p w14:paraId="0000002A" w14:textId="77777777" w:rsidR="002A50EA" w:rsidRDefault="007413F5">
      <w:r>
        <w:t>ii)</w:t>
      </w:r>
    </w:p>
    <w:p w14:paraId="0000002B" w14:textId="77777777" w:rsidR="002A50EA" w:rsidRDefault="007413F5">
      <w:r>
        <w:t>db.bakeware.find({“pricing.price_per_unit”: {$gt: 1}});</w:t>
      </w:r>
    </w:p>
    <w:p w14:paraId="0000002C" w14:textId="77777777" w:rsidR="002A50EA" w:rsidRDefault="002A50EA"/>
    <w:p w14:paraId="0000002D" w14:textId="77777777" w:rsidR="002A50EA" w:rsidRDefault="007413F5">
      <w:r>
        <w:t>iii)</w:t>
      </w:r>
    </w:p>
    <w:p w14:paraId="0000002E" w14:textId="60E245D1" w:rsidR="002A50EA" w:rsidRDefault="007413F5">
      <w:r>
        <w:t>db.bakeware.find({“name”: /^C</w:t>
      </w:r>
      <w:commentRangeStart w:id="16"/>
      <w:commentRangeStart w:id="17"/>
      <w:r>
        <w:t>.*/});</w:t>
      </w:r>
      <w:commentRangeEnd w:id="16"/>
      <w:r>
        <w:rPr>
          <w:rStyle w:val="CommentReference"/>
        </w:rPr>
        <w:commentReference w:id="16"/>
      </w:r>
      <w:commentRangeEnd w:id="17"/>
      <w:r>
        <w:rPr>
          <w:rStyle w:val="CommentReference"/>
        </w:rPr>
        <w:commentReference w:id="17"/>
      </w:r>
    </w:p>
    <w:p w14:paraId="0000002F" w14:textId="77777777" w:rsidR="002A50EA" w:rsidRDefault="002A50EA"/>
    <w:p w14:paraId="00000030" w14:textId="77777777" w:rsidR="002A50EA" w:rsidRDefault="007413F5">
      <w:r>
        <w:t>iv)</w:t>
      </w:r>
    </w:p>
    <w:p w14:paraId="00000031" w14:textId="77777777" w:rsidR="002A50EA" w:rsidRDefault="007413F5">
      <w:r>
        <w:t xml:space="preserve">db.bakeware.find({$and: </w:t>
      </w:r>
    </w:p>
    <w:p w14:paraId="00000032" w14:textId="77777777" w:rsidR="002A50EA" w:rsidRDefault="007413F5">
      <w:r>
        <w:t xml:space="preserve">    [</w:t>
      </w:r>
    </w:p>
    <w:p w14:paraId="00000033" w14:textId="77777777" w:rsidR="002A50EA" w:rsidRDefault="007413F5">
      <w:r>
        <w:t xml:space="preserve">        {“type”: “donut”}, </w:t>
      </w:r>
    </w:p>
    <w:p w14:paraId="00000034" w14:textId="77777777" w:rsidR="002A50EA" w:rsidRDefault="007413F5">
      <w:r>
        <w:t xml:space="preserve">        {“batters.batter”: {$elemMatch: {“type”: “Chocolate”}}},</w:t>
      </w:r>
    </w:p>
    <w:p w14:paraId="00000035" w14:textId="77777777" w:rsidR="002A50EA" w:rsidRDefault="007413F5">
      <w:commentRangeStart w:id="18"/>
      <w:commentRangeStart w:id="19"/>
      <w:commentRangeStart w:id="20"/>
      <w:commentRangeStart w:id="21"/>
      <w:commentRangeStart w:id="22"/>
      <w:r>
        <w:t xml:space="preserve">        {“toppings”: {$not: {$elemMatch: {“type”: “sugar”}}}}</w:t>
      </w:r>
      <w:commentRangeEnd w:id="18"/>
      <w:r>
        <w:rPr>
          <w:rStyle w:val="CommentReference"/>
        </w:rPr>
        <w:commentReference w:id="18"/>
      </w:r>
      <w:commentRangeEnd w:id="19"/>
      <w:r>
        <w:rPr>
          <w:rStyle w:val="CommentReference"/>
        </w:rPr>
        <w:commentReference w:id="19"/>
      </w:r>
      <w:commentRangeStart w:id="23"/>
      <w:commentRangeEnd w:id="23"/>
      <w:r>
        <w:rPr>
          <w:rStyle w:val="CommentReference"/>
        </w:rPr>
        <w:commentReference w:id="23"/>
      </w:r>
      <w:commentRangeEnd w:id="20"/>
      <w:r>
        <w:rPr>
          <w:rStyle w:val="CommentReference"/>
        </w:rPr>
        <w:commentReference w:id="20"/>
      </w:r>
      <w:commentRangeStart w:id="24"/>
      <w:commentRangeEnd w:id="24"/>
      <w:r>
        <w:rPr>
          <w:rStyle w:val="CommentReference"/>
        </w:rPr>
        <w:commentReference w:id="24"/>
      </w:r>
      <w:commentRangeEnd w:id="21"/>
      <w:r>
        <w:rPr>
          <w:rStyle w:val="CommentReference"/>
        </w:rPr>
        <w:commentReference w:id="21"/>
      </w:r>
      <w:commentRangeEnd w:id="22"/>
      <w:r>
        <w:rPr>
          <w:rStyle w:val="CommentReference"/>
        </w:rPr>
        <w:commentReference w:id="22"/>
      </w:r>
      <w:commentRangeStart w:id="25"/>
      <w:commentRangeEnd w:id="25"/>
      <w:r>
        <w:rPr>
          <w:rStyle w:val="CommentReference"/>
        </w:rPr>
        <w:commentReference w:id="25"/>
      </w:r>
      <w:commentRangeStart w:id="26"/>
      <w:commentRangeEnd w:id="26"/>
      <w:r>
        <w:rPr>
          <w:rStyle w:val="CommentReference"/>
        </w:rPr>
        <w:commentReference w:id="26"/>
      </w:r>
    </w:p>
    <w:p w14:paraId="00000036" w14:textId="77777777" w:rsidR="002A50EA" w:rsidRDefault="007413F5">
      <w:r>
        <w:t xml:space="preserve">    ]</w:t>
      </w:r>
    </w:p>
    <w:p w14:paraId="00000037" w14:textId="77777777" w:rsidR="002A50EA" w:rsidRDefault="007413F5">
      <w:r>
        <w:t>})</w:t>
      </w:r>
    </w:p>
    <w:p w14:paraId="00000038" w14:textId="77777777" w:rsidR="002A50EA" w:rsidRDefault="007413F5">
      <w:r>
        <w:t>v)</w:t>
      </w:r>
    </w:p>
    <w:p w14:paraId="00000039" w14:textId="77777777" w:rsidR="002A50EA" w:rsidRDefault="007413F5">
      <w:commentRangeStart w:id="27"/>
      <w:commentRangeStart w:id="28"/>
      <w:commentRangeStart w:id="29"/>
      <w:r>
        <w:t xml:space="preserve">db.bakeware.find({$or: </w:t>
      </w:r>
    </w:p>
    <w:p w14:paraId="0000003A" w14:textId="77777777" w:rsidR="002A50EA" w:rsidRDefault="007413F5">
      <w:r>
        <w:t xml:space="preserve">    [</w:t>
      </w:r>
    </w:p>
    <w:p w14:paraId="0000003B" w14:textId="77777777" w:rsidR="002A50EA" w:rsidRDefault="007413F5">
      <w:r>
        <w:t xml:space="preserve">        {“batters.batter”: $elemMatch: {“type”: /.*Chocolate.*/}},</w:t>
      </w:r>
    </w:p>
    <w:p w14:paraId="0000003C" w14:textId="77777777" w:rsidR="002A50EA" w:rsidRDefault="007413F5">
      <w:r>
        <w:t xml:space="preserve">        {“toppings”: $elemMatch: {“type”: /.*Chocolate.*/}}</w:t>
      </w:r>
    </w:p>
    <w:p w14:paraId="0000003D" w14:textId="77777777" w:rsidR="002A50EA" w:rsidRDefault="007413F5">
      <w:r>
        <w:t xml:space="preserve">    ]</w:t>
      </w:r>
    </w:p>
    <w:p w14:paraId="5CA68238" w14:textId="77777777" w:rsidR="002A50EA" w:rsidRDefault="007413F5">
      <w:r>
        <w:t>})</w:t>
      </w:r>
      <w:commentRangeEnd w:id="27"/>
      <w:r>
        <w:commentReference w:id="27"/>
      </w:r>
      <w:commentRangeEnd w:id="28"/>
      <w:r>
        <w:commentReference w:id="28"/>
      </w:r>
      <w:commentRangeEnd w:id="29"/>
      <w:r>
        <w:commentReference w:id="29"/>
      </w:r>
    </w:p>
    <w:p w14:paraId="2A5CE2CE" w14:textId="0E9F6ECE" w:rsidR="002A50EA" w:rsidRDefault="002A50EA" w:rsidP="2CA507D0"/>
    <w:p w14:paraId="629B16AB" w14:textId="698C489C" w:rsidR="002A50EA" w:rsidRDefault="7D2499FB" w:rsidP="2CA507D0">
      <w:r>
        <w:t>Alternative:</w:t>
      </w:r>
      <w:r w:rsidR="065248EC">
        <w:t xml:space="preserve"> (As Figure 2 is just an example I don’t think this alternative contains all cases)</w:t>
      </w:r>
      <w:r>
        <w:br/>
      </w:r>
      <w:r w:rsidR="7635D2CC">
        <w:t>db.bakeware.find({“$or”:</w:t>
      </w:r>
    </w:p>
    <w:p w14:paraId="494DB02D" w14:textId="3875E740" w:rsidR="002A50EA" w:rsidRDefault="7635D2CC" w:rsidP="2CA507D0">
      <w:r>
        <w:t xml:space="preserve">  [</w:t>
      </w:r>
    </w:p>
    <w:p w14:paraId="5C0EA483" w14:textId="6E470E16" w:rsidR="002A50EA" w:rsidRDefault="7635D2CC" w:rsidP="2CA507D0">
      <w:r>
        <w:t xml:space="preserve">    {“batters.batter”: {“$in”: [“chocolate”, “Devils food”]}},</w:t>
      </w:r>
    </w:p>
    <w:p w14:paraId="1E753AF5" w14:textId="3C4F498B" w:rsidR="002A50EA" w:rsidRDefault="7635D2CC" w:rsidP="2CA507D0">
      <w:r>
        <w:t xml:space="preserve">    {“topping</w:t>
      </w:r>
      <w:r w:rsidR="10AD7EA6">
        <w:t>s</w:t>
      </w:r>
      <w:r>
        <w:t xml:space="preserve">”: {“$in”: </w:t>
      </w:r>
      <w:r w:rsidR="729BD745">
        <w:t>[“chocolate with sprinkles”, “chocolate”]}}</w:t>
      </w:r>
    </w:p>
    <w:p w14:paraId="06E5C1DC" w14:textId="4AC71C18" w:rsidR="002A50EA" w:rsidRDefault="7635D2CC" w:rsidP="2CA507D0">
      <w:r>
        <w:t xml:space="preserve">  ]</w:t>
      </w:r>
    </w:p>
    <w:p w14:paraId="45A472DC" w14:textId="5F680263" w:rsidR="002A50EA" w:rsidRDefault="7635D2CC" w:rsidP="2CA507D0">
      <w:pPr>
        <w:rPr>
          <w:ins w:id="30" w:author="Cross, Tiger" w:date="2020-12-13T11:51:00Z"/>
        </w:rPr>
      </w:pPr>
      <w:r>
        <w:t>})</w:t>
      </w:r>
    </w:p>
    <w:p w14:paraId="14A2E129" w14:textId="5C48410E" w:rsidR="242A0009" w:rsidRDefault="242A0009">
      <w:pPr>
        <w:rPr>
          <w:ins w:id="31" w:author="Cross, Tiger" w:date="2020-12-13T11:51:00Z"/>
        </w:rPr>
      </w:pPr>
    </w:p>
    <w:p w14:paraId="1BB01AD0" w14:textId="673C9EF8" w:rsidR="4F6BC6C7" w:rsidRDefault="4F6BC6C7" w:rsidP="242A0009">
      <w:r>
        <w:t>2)</w:t>
      </w:r>
    </w:p>
    <w:p w14:paraId="1A845ACB" w14:textId="5614B8FB" w:rsidR="4F6BC6C7" w:rsidRDefault="4F6BC6C7" w:rsidP="242A0009">
      <w:r>
        <w:t>a)</w:t>
      </w:r>
    </w:p>
    <w:p w14:paraId="5A81E314" w14:textId="515C84B8" w:rsidR="4F6BC6C7" w:rsidRDefault="4F6BC6C7" w:rsidP="242A0009">
      <w:r>
        <w:t>Track capacity = sector size * track size</w:t>
      </w:r>
    </w:p>
    <w:p w14:paraId="74E4C4F7" w14:textId="2E80A8FD" w:rsidR="4F6BC6C7" w:rsidRDefault="4F6BC6C7" w:rsidP="697A5910">
      <w:pPr>
        <w:ind w:left="720" w:firstLine="720"/>
      </w:pPr>
      <w:r>
        <w:t>= 1024 * 50 = 51200 = 51.2 KB</w:t>
      </w:r>
    </w:p>
    <w:p w14:paraId="5596C746" w14:textId="333A4B96" w:rsidR="697A5910" w:rsidRDefault="697A5910" w:rsidP="697A5910">
      <w:pPr>
        <w:ind w:left="720" w:firstLine="720"/>
      </w:pPr>
    </w:p>
    <w:p w14:paraId="59C5859B" w14:textId="29219A01" w:rsidR="4F6BC6C7" w:rsidRDefault="4F6BC6C7" w:rsidP="7D4B0391">
      <w:r>
        <w:t>Surface capacity = surface size * track capacity</w:t>
      </w:r>
    </w:p>
    <w:p w14:paraId="083215F4" w14:textId="29757B16" w:rsidR="4F6BC6C7" w:rsidRDefault="4F6BC6C7" w:rsidP="7D4B0391">
      <w:pPr>
        <w:ind w:left="720" w:firstLine="720"/>
      </w:pPr>
      <w:r>
        <w:t>= 400 * 51200 = 20 480 000 = 20.48MB</w:t>
      </w:r>
    </w:p>
    <w:p w14:paraId="1BC304C9" w14:textId="1FEEC858" w:rsidR="697A5910" w:rsidRDefault="697A5910" w:rsidP="697A5910">
      <w:pPr>
        <w:ind w:left="720" w:firstLine="720"/>
      </w:pPr>
    </w:p>
    <w:p w14:paraId="37D681EE" w14:textId="206C74D1" w:rsidR="4F6BC6C7" w:rsidRDefault="4F6BC6C7" w:rsidP="7D4B0391">
      <w:r>
        <w:t>Disk capacity = surface capacity * number of surfaces</w:t>
      </w:r>
    </w:p>
    <w:p w14:paraId="55A3ED13" w14:textId="6904ED29" w:rsidR="4F6BC6C7" w:rsidRDefault="4F6BC6C7" w:rsidP="7D4B0391">
      <w:pPr>
        <w:ind w:left="720" w:firstLine="720"/>
      </w:pPr>
      <w:r>
        <w:t>= 20 480 000 * 10 = 204 800 000 = 204.8MB</w:t>
      </w:r>
    </w:p>
    <w:p w14:paraId="2D6CB61F" w14:textId="5904648C" w:rsidR="697A5910" w:rsidRDefault="697A5910" w:rsidP="697A5910">
      <w:pPr>
        <w:ind w:left="720" w:firstLine="720"/>
      </w:pPr>
    </w:p>
    <w:p w14:paraId="482C06CC" w14:textId="4600FF10" w:rsidR="4F6BC6C7" w:rsidRDefault="4F6BC6C7" w:rsidP="7D4B0391">
      <w:r>
        <w:t>Disk blocks = disk capacity / block size</w:t>
      </w:r>
    </w:p>
    <w:p w14:paraId="5D4F8D0D" w14:textId="6455118D" w:rsidR="4F6BC6C7" w:rsidRDefault="4F6BC6C7" w:rsidP="7D4B0391">
      <w:pPr>
        <w:ind w:left="720" w:firstLine="720"/>
      </w:pPr>
      <w:r>
        <w:t>= 204 800 000 / 1024 = 200 000 blocks</w:t>
      </w:r>
    </w:p>
    <w:p w14:paraId="372052A9" w14:textId="2BA926E1" w:rsidR="697A5910" w:rsidRDefault="697A5910" w:rsidP="697A5910">
      <w:pPr>
        <w:ind w:left="720" w:firstLine="720"/>
      </w:pPr>
    </w:p>
    <w:p w14:paraId="2D8383CF" w14:textId="0DBBB2A7" w:rsidR="4F6BC6C7" w:rsidRDefault="4F6BC6C7" w:rsidP="7D4B0391">
      <w:r>
        <w:t>+ Say something about the disk architecture (i.e. sector is smallest unit of space on disk, track is composed of sectors, surface is composed of tracks and disk is composed of platters (with multiple surfaces)</w:t>
      </w:r>
      <w:r w:rsidR="0578121A">
        <w:t>. Blocks are unit of storage and can span multiple sectors. In this case it’s one block per sector.</w:t>
      </w:r>
      <w:r>
        <w:t>)</w:t>
      </w:r>
    </w:p>
    <w:p w14:paraId="64BA2594" w14:textId="724A4E7C" w:rsidR="697A5910" w:rsidRDefault="697A5910" w:rsidP="697A5910"/>
    <w:p w14:paraId="2374C37E" w14:textId="10604B57" w:rsidR="0C84261B" w:rsidRDefault="0C84261B" w:rsidP="697A5910">
      <w:r>
        <w:t>b)</w:t>
      </w:r>
    </w:p>
    <w:p w14:paraId="3B3E887A" w14:textId="5A573092" w:rsidR="0C84261B" w:rsidRDefault="0C84261B" w:rsidP="697A5910">
      <w:r>
        <w:t>records per block = floor(block size / record size)</w:t>
      </w:r>
    </w:p>
    <w:p w14:paraId="5FB3CB04" w14:textId="697B993B" w:rsidR="0C84261B" w:rsidRDefault="0C84261B" w:rsidP="7D4B0391">
      <w:pPr>
        <w:ind w:left="720" w:firstLine="720"/>
      </w:pPr>
      <w:r>
        <w:t>= floor(1024 / 100) = 10</w:t>
      </w:r>
    </w:p>
    <w:p w14:paraId="204229DB" w14:textId="765ED742" w:rsidR="697A5910" w:rsidRDefault="697A5910" w:rsidP="697A5910">
      <w:pPr>
        <w:ind w:left="720" w:firstLine="720"/>
      </w:pPr>
    </w:p>
    <w:p w14:paraId="63E36670" w14:textId="38494271" w:rsidR="0C84261B" w:rsidRDefault="0C84261B" w:rsidP="697A5910">
      <w:r>
        <w:t>number of blocks required = number of records / records per block</w:t>
      </w:r>
    </w:p>
    <w:p w14:paraId="62BCE012" w14:textId="38413001" w:rsidR="0C84261B" w:rsidRDefault="0C84261B" w:rsidP="7D4B0391">
      <w:pPr>
        <w:ind w:left="720" w:firstLine="720"/>
      </w:pPr>
      <w:r>
        <w:t>= 10 000 / 10 = 1000 blocks</w:t>
      </w:r>
    </w:p>
    <w:p w14:paraId="4656E05D" w14:textId="3BF4CB53" w:rsidR="697A5910" w:rsidRDefault="697A5910" w:rsidP="697A5910">
      <w:pPr>
        <w:ind w:left="720" w:firstLine="720"/>
      </w:pPr>
    </w:p>
    <w:p w14:paraId="74BFB101" w14:textId="078AAD3C" w:rsidR="0C84261B" w:rsidRDefault="0C84261B" w:rsidP="7D4B0391">
      <w:r>
        <w:t>wasted space = ((block size / record size) - records per block)</w:t>
      </w:r>
      <w:r w:rsidR="622DB689">
        <w:t xml:space="preserve"> * record size</w:t>
      </w:r>
      <w:r>
        <w:t xml:space="preserve"> * number of blocks required</w:t>
      </w:r>
    </w:p>
    <w:p w14:paraId="4773C77A" w14:textId="7B34E831" w:rsidR="0C84261B" w:rsidRDefault="0C84261B" w:rsidP="7D4B0391">
      <w:pPr>
        <w:ind w:left="720" w:firstLine="720"/>
      </w:pPr>
      <w:r>
        <w:t xml:space="preserve">= ((1024 / 100) - 10) </w:t>
      </w:r>
      <w:r w:rsidR="51BC25CD">
        <w:t xml:space="preserve">*100 </w:t>
      </w:r>
      <w:r>
        <w:t>* 1000 = 0.24 *</w:t>
      </w:r>
      <w:r w:rsidR="28F67897">
        <w:t xml:space="preserve">100 * </w:t>
      </w:r>
      <w:r>
        <w:t xml:space="preserve">1000 = </w:t>
      </w:r>
      <w:commentRangeStart w:id="32"/>
      <w:commentRangeStart w:id="33"/>
      <w:commentRangeStart w:id="34"/>
      <w:r>
        <w:t>24</w:t>
      </w:r>
      <w:r w:rsidR="3FD9F96F">
        <w:t>K</w:t>
      </w:r>
      <w:r>
        <w:t>B</w:t>
      </w:r>
      <w:commentRangeEnd w:id="32"/>
      <w:r>
        <w:rPr>
          <w:rStyle w:val="CommentReference"/>
        </w:rPr>
        <w:commentReference w:id="32"/>
      </w:r>
      <w:commentRangeEnd w:id="33"/>
      <w:r>
        <w:rPr>
          <w:rStyle w:val="CommentReference"/>
        </w:rPr>
        <w:commentReference w:id="33"/>
      </w:r>
      <w:commentRangeEnd w:id="34"/>
      <w:r>
        <w:rPr>
          <w:rStyle w:val="CommentReference"/>
        </w:rPr>
        <w:commentReference w:id="34"/>
      </w:r>
    </w:p>
    <w:p w14:paraId="3145314F" w14:textId="6EF2C125" w:rsidR="697A5910" w:rsidRDefault="697A5910" w:rsidP="697A5910">
      <w:pPr>
        <w:ind w:left="720" w:firstLine="720"/>
      </w:pPr>
    </w:p>
    <w:p w14:paraId="49F72963" w14:textId="05F39830" w:rsidR="0C84261B" w:rsidRDefault="0C84261B" w:rsidP="7D4B0391">
      <w:r>
        <w:t>Space is not wasted if the file is stored in memory as it can be stored contiguously.</w:t>
      </w:r>
    </w:p>
    <w:p w14:paraId="2A0FC325" w14:textId="4ED51FB2" w:rsidR="697A5910" w:rsidRDefault="697A5910" w:rsidP="697A5910"/>
    <w:p w14:paraId="54B87646" w14:textId="1F60BF75" w:rsidR="0C84261B" w:rsidRDefault="0C84261B" w:rsidP="697A5910">
      <w:r>
        <w:t xml:space="preserve">50B of bandwidth is wasted. File size = 10 000 * 100 = 1 000 000B. 1 000 000 / 75 = 13333.3 and </w:t>
      </w:r>
      <w:r w:rsidR="440EBE31">
        <w:t>13333 * 75 = 999 975 so there is 25B left to transfer, and thus 50B is wasted as 75 – 25 = 50.</w:t>
      </w:r>
    </w:p>
    <w:p w14:paraId="27C66964" w14:textId="7CE8CF35" w:rsidR="697A5910" w:rsidRDefault="697A5910" w:rsidP="697A5910"/>
    <w:p w14:paraId="403B7A06" w14:textId="01473C78" w:rsidR="440EBE31" w:rsidRDefault="440EBE31" w:rsidP="697A5910">
      <w:r>
        <w:t>c)</w:t>
      </w:r>
    </w:p>
    <w:p w14:paraId="48078D14" w14:textId="34DADECF" w:rsidR="440EBE31" w:rsidRDefault="440EBE31" w:rsidP="697A5910">
      <w:r>
        <w:t>PCM may replace or complement SSD in the furute.</w:t>
      </w:r>
    </w:p>
    <w:p w14:paraId="52872304" w14:textId="4E887900" w:rsidR="440EBE31" w:rsidRDefault="440EBE31" w:rsidP="697A5910">
      <w:r>
        <w:t>Benefits: Very good access time, good endurance (key benefit over SSD)</w:t>
      </w:r>
    </w:p>
    <w:p w14:paraId="2BC2F552" w14:textId="6032AAC7" w:rsidR="440EBE31" w:rsidRDefault="440EBE31" w:rsidP="697A5910">
      <w:r>
        <w:t>Drawbacks: Poor data density (too low)</w:t>
      </w:r>
    </w:p>
    <w:p w14:paraId="4541CA52" w14:textId="6C28A910" w:rsidR="697A5910" w:rsidRDefault="697A5910" w:rsidP="697A5910"/>
    <w:p w14:paraId="14358E69" w14:textId="1D36E970" w:rsidR="440EBE31" w:rsidRDefault="440EBE31" w:rsidP="697A5910">
      <w:r>
        <w:t>Trends:</w:t>
      </w:r>
    </w:p>
    <w:p w14:paraId="19011B6A" w14:textId="61952EAD" w:rsidR="440EBE31" w:rsidRDefault="440EBE31" w:rsidP="697A5910">
      <w:r>
        <w:t>Not currently possible to tell what the trend in endurance will be.</w:t>
      </w:r>
    </w:p>
    <w:p w14:paraId="1F004C73" w14:textId="684F7D11" w:rsidR="440EBE31" w:rsidRDefault="440EBE31" w:rsidP="697A5910">
      <w:r>
        <w:t>Both access time and data density are likely to inrease which is good.</w:t>
      </w:r>
    </w:p>
    <w:p w14:paraId="46814155" w14:textId="7DCB7D40" w:rsidR="697A5910" w:rsidRDefault="697A5910" w:rsidP="697A5910"/>
    <w:p w14:paraId="76E9D77C" w14:textId="7EF2FE73" w:rsidR="440EBE31" w:rsidRDefault="440EBE31" w:rsidP="697A5910">
      <w:r>
        <w:t>d)</w:t>
      </w:r>
    </w:p>
    <w:p w14:paraId="0ACCDE87" w14:textId="76EE0E40" w:rsidR="440EBE31" w:rsidRDefault="440EBE31" w:rsidP="697A5910">
      <w:r>
        <w:t>Writes to SSD require a block to be read, copied (buffered in memory), erased and then rewritten. This is slower for random writes as we must do this from scratch, whereas with sequential write we can prefet</w:t>
      </w:r>
      <w:r w:rsidR="5408199E">
        <w:t>ch blocks into memory (so only need to perform the erase and rewrite steps.)</w:t>
      </w:r>
    </w:p>
    <w:p w14:paraId="138BB88E" w14:textId="45012480" w:rsidR="1B0A8FD8" w:rsidRDefault="1B0A8FD8" w:rsidP="7D4B0391">
      <w:r>
        <w:t xml:space="preserve">Also sequential writes are buffered in Internal Memory and then written out once the page is full. </w:t>
      </w:r>
    </w:p>
    <w:p w14:paraId="7503A107" w14:textId="1E9CA50D" w:rsidR="697A5910" w:rsidRDefault="697A5910" w:rsidP="697A5910"/>
    <w:p w14:paraId="302425C9" w14:textId="325699B5" w:rsidR="440EBE31" w:rsidRDefault="440EBE31" w:rsidP="697A5910">
      <w:r>
        <w:t xml:space="preserve">The block is the smallest unit </w:t>
      </w:r>
      <w:r w:rsidR="0E252DA6">
        <w:t>that can be erased on an SSD because it requires a larger voltage to erase than to read. It’s difficult to erase a small number of pages withouot erasing the surrounding ones.</w:t>
      </w:r>
    </w:p>
    <w:p w14:paraId="2ED28A81" w14:textId="6FF9DCB3" w:rsidR="697A5910" w:rsidRDefault="697A5910" w:rsidP="697A5910"/>
    <w:p w14:paraId="00A0581E" w14:textId="2F6F0B6F" w:rsidR="0E252DA6" w:rsidRDefault="0E252DA6" w:rsidP="697A5910">
      <w:r>
        <w:t>3)</w:t>
      </w:r>
    </w:p>
    <w:p w14:paraId="6D959596" w14:textId="5F64B7A6" w:rsidR="0E252DA6" w:rsidRDefault="0E252DA6" w:rsidP="697A5910">
      <w:r>
        <w:t>a)</w:t>
      </w:r>
    </w:p>
    <w:p w14:paraId="3C0E402C" w14:textId="198C5C0E" w:rsidR="0E252DA6" w:rsidRDefault="0E252DA6" w:rsidP="697A5910">
      <w:r>
        <w:t xml:space="preserve">Yes, a similar schema-free approach can be implemented for XML (It’s known as a model-mapping approach)  on top of a RDB. </w:t>
      </w:r>
      <w:r w:rsidR="1DF4C590">
        <w:t>Examples of this being done are Edge, Monet XParent and XRel.</w:t>
      </w:r>
    </w:p>
    <w:p w14:paraId="35C8D4F0" w14:textId="691BC5AD" w:rsidR="697A5910" w:rsidRDefault="697A5910" w:rsidP="697A5910"/>
    <w:p w14:paraId="7162E73D" w14:textId="621A53FD" w:rsidR="243BE8F2" w:rsidRDefault="243BE8F2">
      <w:r>
        <w:t>Advantages of this are that it’ capable of supporting a range of XML applications that are either static (DTD does not change)</w:t>
      </w:r>
      <w:r w:rsidR="3BCCAA58">
        <w:t xml:space="preserve"> or dynamic (DTD can change). Additionally, it doesn’t require extending the expressive power of DB models to support XML.</w:t>
      </w:r>
    </w:p>
    <w:p w14:paraId="67F85169" w14:textId="7A2C4D8E" w:rsidR="697A5910" w:rsidRDefault="697A5910" w:rsidP="697A5910"/>
    <w:p w14:paraId="3ABCD409" w14:textId="1638BB81" w:rsidR="3BCCAA58" w:rsidRDefault="3BCCAA58" w:rsidP="697A5910">
      <w:r>
        <w:t>Some disadvantages of this are that query optimisation is made more difficult and some of the models don’t perform optimally for certain types of query / workload.</w:t>
      </w:r>
    </w:p>
    <w:p w14:paraId="2A050E06" w14:textId="460FC744" w:rsidR="697A5910" w:rsidRDefault="697A5910" w:rsidP="697A5910"/>
    <w:p w14:paraId="12B4E819" w14:textId="4F14829D" w:rsidR="3BCCAA58" w:rsidRDefault="3BCCAA58" w:rsidP="697A5910">
      <w:r>
        <w:t xml:space="preserve">b) </w:t>
      </w:r>
    </w:p>
    <w:p w14:paraId="1DA8661E" w14:textId="1FDE392E" w:rsidR="3BCCAA58" w:rsidRDefault="3BCCAA58" w:rsidP="697A5910">
      <w:r>
        <w:t>Embedding is essentially a pre-computed join. It is convenient as the nested components can be accessed easily by the server and this doesn’t require any query optimisation.</w:t>
      </w:r>
    </w:p>
    <w:p w14:paraId="091B552F" w14:textId="5BE076E4" w:rsidR="697A5910" w:rsidRDefault="697A5910" w:rsidP="697A5910"/>
    <w:p w14:paraId="7AC1121C" w14:textId="31940AFA" w:rsidR="3BCCAA58" w:rsidRDefault="3BCCAA58" w:rsidP="697A5910">
      <w:r>
        <w:t>Linking is a way of representing two joinable documents by keeping an identifier of one stored in the other. This allows for more flexibility but is more computationally expensive to process.</w:t>
      </w:r>
    </w:p>
    <w:p w14:paraId="02AB3B35" w14:textId="0517483B" w:rsidR="697A5910" w:rsidRDefault="697A5910" w:rsidP="697A5910"/>
    <w:p w14:paraId="52A4DBF4" w14:textId="635F083A" w:rsidR="3BCCAA58" w:rsidRDefault="3BCCAA58" w:rsidP="697A5910">
      <w:r>
        <w:t>c) XRel is a node-oriented model-mapping approach, which creates tables for Path, Element Text and Attribute fields of an XML document.</w:t>
      </w:r>
    </w:p>
    <w:p w14:paraId="5FC6A762" w14:textId="1B1FA730" w:rsidR="697A5910" w:rsidRDefault="697A5910" w:rsidP="697A5910"/>
    <w:p w14:paraId="65B037EB" w14:textId="35246888" w:rsidR="3BCCAA58" w:rsidRDefault="3BCCAA58" w:rsidP="697A5910">
      <w:r>
        <w:t>XParent is edge oriented, using tables for LabelPath, DataPath, Element and Data.</w:t>
      </w:r>
    </w:p>
    <w:p w14:paraId="72C910A7" w14:textId="3486F218" w:rsidR="697A5910" w:rsidRDefault="697A5910" w:rsidP="697A5910"/>
    <w:p w14:paraId="7D937E0F" w14:textId="2A4569BA" w:rsidR="3BCCAA58" w:rsidRDefault="3BCCAA58" w:rsidP="697A5910">
      <w:r>
        <w:t>Edge is also edge oriented, keeping a single table with information about all edges in an XML graph.</w:t>
      </w:r>
    </w:p>
    <w:p w14:paraId="71C7707C" w14:textId="6C0CDA97" w:rsidR="697A5910" w:rsidRDefault="697A5910" w:rsidP="697A5910"/>
    <w:p w14:paraId="3908AC26" w14:textId="542DF6B2" w:rsidR="3BCCAA58" w:rsidRDefault="3BCCAA58" w:rsidP="697A5910">
      <w:r>
        <w:t xml:space="preserve">The performance of each is highly dependent upon the query workload. For example, Edge </w:t>
      </w:r>
      <w:r w:rsidR="11DA0019">
        <w:t>performs well for simple queries, whereas XRel and XParent outperform edge for more complex queries.</w:t>
      </w:r>
    </w:p>
    <w:p w14:paraId="73C2BC0E" w14:textId="7A787C05" w:rsidR="697A5910" w:rsidRDefault="697A5910" w:rsidP="697A5910"/>
    <w:p w14:paraId="6173B4F6" w14:textId="759746F6" w:rsidR="3BCCAA58" w:rsidRDefault="3BCCAA58" w:rsidP="697A5910">
      <w:r>
        <w:t>d) No longer examinable</w:t>
      </w:r>
    </w:p>
    <w:sectPr w:rsidR="3BCCAA58">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rjuno Perwironegoro" w:date="2019-03-16T15:43:00Z" w:initials="">
    <w:p w14:paraId="00000042" w14:textId="77777777" w:rsidR="002A50EA" w:rsidRDefault="007413F5">
      <w:pPr>
        <w:widowControl w:val="0"/>
        <w:pBdr>
          <w:top w:val="nil"/>
          <w:left w:val="nil"/>
          <w:bottom w:val="nil"/>
          <w:right w:val="nil"/>
          <w:between w:val="nil"/>
        </w:pBdr>
        <w:spacing w:line="240" w:lineRule="auto"/>
        <w:rPr>
          <w:color w:val="000000"/>
        </w:rPr>
      </w:pPr>
      <w:r>
        <w:rPr>
          <w:color w:val="000000"/>
        </w:rPr>
        <w:t>I assume START has been omitted for brevity</w:t>
      </w:r>
    </w:p>
  </w:comment>
  <w:comment w:id="1" w:author="Harjuno Perwironegoro" w:date="2019-03-16T18:11:00Z" w:initials="">
    <w:p w14:paraId="00000043" w14:textId="77777777" w:rsidR="002A50EA" w:rsidRDefault="007413F5">
      <w:pPr>
        <w:widowControl w:val="0"/>
        <w:pBdr>
          <w:top w:val="nil"/>
          <w:left w:val="nil"/>
          <w:bottom w:val="nil"/>
          <w:right w:val="nil"/>
          <w:between w:val="nil"/>
        </w:pBdr>
        <w:spacing w:line="240" w:lineRule="auto"/>
        <w:rPr>
          <w:color w:val="000000"/>
        </w:rPr>
      </w:pPr>
      <w:r>
        <w:rPr>
          <w:color w:val="000000"/>
        </w:rPr>
        <w:t>START is not needed.</w:t>
      </w:r>
    </w:p>
  </w:comment>
  <w:comment w:id="2" w:author="Rasal, Rajat" w:date="2020-12-13T18:31:00Z" w:initials="RR">
    <w:p w14:paraId="08B197A3" w14:textId="7185B61C" w:rsidR="2CA507D0" w:rsidRDefault="2CA507D0">
      <w:r>
        <w:t>Could we remove the relationships in this query since they capture all possible relationships?</w:t>
      </w:r>
      <w:r>
        <w:annotationRef/>
      </w:r>
    </w:p>
  </w:comment>
  <w:comment w:id="3" w:author="Tay Li-Ane, Penelope" w:date="2020-12-15T00:55:00Z" w:initials="TP">
    <w:p w14:paraId="1320B9E9" w14:textId="0417E915" w:rsidR="2CA507D0" w:rsidRDefault="2CA507D0">
      <w:r>
        <w:t>I think you would end up matching on Ticket as well then</w:t>
      </w:r>
      <w:r>
        <w:annotationRef/>
      </w:r>
    </w:p>
    <w:p w14:paraId="1D17634E" w14:textId="1E50480F" w:rsidR="2CA507D0" w:rsidRDefault="2CA507D0"/>
  </w:comment>
  <w:comment w:id="4" w:author="Rasal, Rajat" w:date="2020-12-13T18:30:00Z" w:initials="RR">
    <w:p w14:paraId="2061BF31" w14:textId="58435CD3" w:rsidR="2CA507D0" w:rsidRDefault="2CA507D0">
      <w:r>
        <w:t>Would you need a partial ordering on (date, time) in the where clause to ensure that f2 happened after f1 AND a clause to check that the airline numbers for f1 and f2 are the same?</w:t>
      </w:r>
      <w:r>
        <w:annotationRef/>
      </w:r>
    </w:p>
  </w:comment>
  <w:comment w:id="5" w:author="Tay Li-Ane, Penelope" w:date="2020-12-15T01:11:00Z" w:initials="TP">
    <w:p w14:paraId="59A70697" w14:textId="33C8E173" w:rsidR="2CA507D0" w:rsidRDefault="2CA507D0">
      <w:r>
        <w:t>Good point. Maybe:</w:t>
      </w:r>
      <w:r>
        <w:annotationRef/>
      </w:r>
    </w:p>
    <w:p w14:paraId="4A9B8FF5" w14:textId="18B8FC8B" w:rsidR="2CA507D0" w:rsidRDefault="2CA507D0">
      <w:r>
        <w:t>WHERE (f1.time &lt; f2.time AND f1.date = f2.date) OR f1.date &lt; f2.date</w:t>
      </w:r>
    </w:p>
    <w:p w14:paraId="64DDA9EF" w14:textId="60855898" w:rsidR="2CA507D0" w:rsidRDefault="2CA507D0"/>
    <w:p w14:paraId="4A11E719" w14:textId="20AFEBB1" w:rsidR="2CA507D0" w:rsidRDefault="2CA507D0">
      <w:r>
        <w:t>Im not sure if they require the airline to be the same; I interpreted it as any pair of flights that satisfied this criterion</w:t>
      </w:r>
    </w:p>
  </w:comment>
  <w:comment w:id="6" w:author="Géry, Charles" w:date="2020-12-15T17:13:00Z" w:initials="GC">
    <w:p w14:paraId="65820F88" w14:textId="034473FD" w:rsidR="7D4B0391" w:rsidRDefault="7D4B0391">
      <w:pPr>
        <w:pStyle w:val="CommentText"/>
      </w:pPr>
      <w:r>
        <w:t>Maybe the flight number should be the same instead an ordering on (date, time)?</w:t>
      </w:r>
      <w:r>
        <w:rPr>
          <w:rStyle w:val="CommentReference"/>
        </w:rPr>
        <w:annotationRef/>
      </w:r>
    </w:p>
  </w:comment>
  <w:comment w:id="7" w:author="Zhang, Kelvin" w:date="2020-12-15T17:22:00Z" w:initials="ZK">
    <w:p w14:paraId="26CB8E30" w14:textId="3003819B" w:rsidR="7D4B0391" w:rsidRDefault="7D4B0391">
      <w:pPr>
        <w:pStyle w:val="CommentText"/>
      </w:pPr>
      <w:r>
        <w:t>Yeah, and if flight number would be same, it would simply be f1.number = f2.number.</w:t>
      </w:r>
      <w:r>
        <w:rPr>
          <w:rStyle w:val="CommentReference"/>
        </w:rPr>
        <w:annotationRef/>
      </w:r>
    </w:p>
    <w:p w14:paraId="7D80AEEC" w14:textId="15A92C4B" w:rsidR="7D4B0391" w:rsidRDefault="7D4B0391">
      <w:pPr>
        <w:pStyle w:val="CommentText"/>
      </w:pPr>
    </w:p>
    <w:p w14:paraId="4B9A9DC4" w14:textId="584A1EFC" w:rsidR="7D4B0391" w:rsidRDefault="7D4B0391">
      <w:pPr>
        <w:pStyle w:val="CommentText"/>
      </w:pPr>
      <w:r>
        <w:t>Given it's typed, we should have plenty of time to state our assumptions and reasoning (if not even give the answer for both assumptions)</w:t>
      </w:r>
    </w:p>
  </w:comment>
  <w:comment w:id="8" w:author="Tebar Jimenez-Millas, Blanca" w:date="2020-12-13T18:08:00Z" w:initials="TB">
    <w:p w14:paraId="6B713384" w14:textId="02279859" w:rsidR="2CA507D0" w:rsidRDefault="2CA507D0">
      <w:r>
        <w:t>wouldn't it be sth like: MATCH (a:airport) &lt;-[:origin]- (f:flight)</w:t>
      </w:r>
      <w:r>
        <w:annotationRef/>
      </w:r>
    </w:p>
    <w:p w14:paraId="3AA68C8D" w14:textId="6EB55ACB" w:rsidR="2CA507D0" w:rsidRDefault="2CA507D0">
      <w:r>
        <w:t>return distinct a.name, count(group(f.airline))? since we need the count of flights per airline and not the count of airports?</w:t>
      </w:r>
    </w:p>
  </w:comment>
  <w:comment w:id="9" w:author="Rasal, Rajat" w:date="2020-12-13T18:35:00Z" w:initials="RR">
    <w:p w14:paraId="20E45D4E" w14:textId="065F922B" w:rsidR="2CA507D0" w:rsidRDefault="2CA507D0">
      <w:r>
        <w:t xml:space="preserve">I think what we're looking for is something like example 4.5 in these docs: </w:t>
      </w:r>
      <w:hyperlink r:id="rId1" w:anchor="_counting_with_and_without_duplicates">
        <w:r w:rsidRPr="2CA507D0">
          <w:rPr>
            <w:rStyle w:val="Hyperlink"/>
          </w:rPr>
          <w:t>https://neo4j.com/docs/cypher-manual/current/functions/aggregating/#_counting_with_and_without_duplicates</w:t>
        </w:r>
      </w:hyperlink>
      <w:r>
        <w:annotationRef/>
      </w:r>
    </w:p>
    <w:p w14:paraId="47951E16" w14:textId="31A8075B" w:rsidR="2CA507D0" w:rsidRDefault="2CA507D0"/>
    <w:p w14:paraId="5DC26889" w14:textId="24A03D03" w:rsidR="2CA507D0" w:rsidRDefault="2CA507D0">
      <w:r>
        <w:t>So maybe the return should be:</w:t>
      </w:r>
    </w:p>
    <w:p w14:paraId="09A4D753" w14:textId="36982EFE" w:rsidR="2CA507D0" w:rsidRDefault="2CA507D0">
      <w:r>
        <w:t>return distinct(a.name, f.airline), count(f)</w:t>
      </w:r>
    </w:p>
  </w:comment>
  <w:comment w:id="10" w:author="Zhang, Kelvin" w:date="2020-12-15T17:33:00Z" w:initials="ZK">
    <w:p w14:paraId="646951B8" w14:textId="72D880D4" w:rsidR="7D4B0391" w:rsidRDefault="7D4B0391">
      <w:pPr>
        <w:pStyle w:val="CommentText"/>
      </w:pPr>
      <w:r>
        <w:t>Or perhaps approaching this from a "grouping key" perspective:</w:t>
      </w:r>
      <w:r>
        <w:rPr>
          <w:rStyle w:val="CommentReference"/>
        </w:rPr>
        <w:annotationRef/>
      </w:r>
    </w:p>
    <w:p w14:paraId="3DD858F9" w14:textId="6A3D1E50" w:rsidR="7D4B0391" w:rsidRDefault="7D4B0391">
      <w:pPr>
        <w:pStyle w:val="CommentText"/>
      </w:pPr>
    </w:p>
    <w:p w14:paraId="7159A551" w14:textId="3952BA43" w:rsidR="7D4B0391" w:rsidRDefault="7D4B0391">
      <w:pPr>
        <w:pStyle w:val="CommentText"/>
      </w:pPr>
      <w:r>
        <w:t xml:space="preserve">- From each city ⇒ grouping key is [o: ORIGIN] </w:t>
      </w:r>
    </w:p>
    <w:p w14:paraId="75FC2273" w14:textId="0BE4B6B1" w:rsidR="7D4B0391" w:rsidRDefault="7D4B0391">
      <w:pPr>
        <w:pStyle w:val="CommentText"/>
      </w:pPr>
      <w:r>
        <w:t>- Per airline ⇒ second grouping key is airline</w:t>
      </w:r>
    </w:p>
    <w:p w14:paraId="27D66347" w14:textId="27787A2C" w:rsidR="7D4B0391" w:rsidRDefault="7D4B0391">
      <w:pPr>
        <w:pStyle w:val="CommentText"/>
      </w:pPr>
      <w:r>
        <w:t xml:space="preserve">- then count flight </w:t>
      </w:r>
    </w:p>
    <w:p w14:paraId="3F0EF1DA" w14:textId="05973653" w:rsidR="7D4B0391" w:rsidRDefault="7D4B0391">
      <w:pPr>
        <w:pStyle w:val="CommentText"/>
      </w:pPr>
      <w:r>
        <w:t>- so we should see RETURN o, Flight.airline, count(Flight)</w:t>
      </w:r>
    </w:p>
  </w:comment>
  <w:comment w:id="11" w:author="Chan, Bill" w:date="2020-12-16T01:30:00Z" w:initials="CB">
    <w:p w14:paraId="15900D70" w14:textId="210500FB" w:rsidR="7D4B0391" w:rsidRDefault="7D4B0391">
      <w:pPr>
        <w:pStyle w:val="CommentText"/>
      </w:pPr>
      <w:r>
        <w:t>Can we use this way?</w:t>
      </w:r>
      <w:r>
        <w:rPr>
          <w:rStyle w:val="CommentReference"/>
        </w:rPr>
        <w:annotationRef/>
      </w:r>
    </w:p>
    <w:p w14:paraId="602EA083" w14:textId="5DBAD4B1" w:rsidR="7D4B0391" w:rsidRDefault="7D4B0391">
      <w:pPr>
        <w:pStyle w:val="CommentText"/>
      </w:pPr>
    </w:p>
    <w:p w14:paraId="117F05CA" w14:textId="5BA0D44E" w:rsidR="7D4B0391" w:rsidRDefault="7D4B0391">
      <w:pPr>
        <w:pStyle w:val="CommentText"/>
      </w:pPr>
      <w:r w:rsidRPr="7D4B0391">
        <w:rPr>
          <w:i/>
          <w:iCs/>
        </w:rPr>
        <w:t>MATCH</w:t>
      </w:r>
      <w:r>
        <w:t xml:space="preserve"> (a:Airport)&lt;-[:Origin]-(f:Flight)</w:t>
      </w:r>
    </w:p>
    <w:p w14:paraId="7856FC12" w14:textId="2EB43D51" w:rsidR="7D4B0391" w:rsidRDefault="7D4B0391">
      <w:pPr>
        <w:pStyle w:val="CommentText"/>
      </w:pPr>
    </w:p>
    <w:p w14:paraId="2432959A" w14:textId="47FC1366" w:rsidR="7D4B0391" w:rsidRDefault="7D4B0391">
      <w:pPr>
        <w:pStyle w:val="CommentText"/>
      </w:pPr>
      <w:r w:rsidRPr="7D4B0391">
        <w:rPr>
          <w:i/>
          <w:iCs/>
        </w:rPr>
        <w:t>RETURN</w:t>
      </w:r>
      <w:r>
        <w:t xml:space="preserve"> </w:t>
      </w:r>
      <w:r w:rsidRPr="7D4B0391">
        <w:rPr>
          <w:i/>
          <w:iCs/>
        </w:rPr>
        <w:t>DISTINCT</w:t>
      </w:r>
      <w:r>
        <w:t xml:space="preserve"> a.name, count(</w:t>
      </w:r>
      <w:r w:rsidRPr="7D4B0391">
        <w:rPr>
          <w:i/>
          <w:iCs/>
        </w:rPr>
        <w:t>DISTINCT</w:t>
      </w:r>
      <w:r>
        <w:t xml:space="preserve"> f.airline)</w:t>
      </w:r>
    </w:p>
  </w:comment>
  <w:comment w:id="16" w:author="Rasal, Rajat" w:date="2020-12-13T18:24:00Z" w:initials="RR">
    <w:p w14:paraId="3B3BC4A3" w14:textId="7C9536D9" w:rsidR="2CA507D0" w:rsidRDefault="2CA507D0">
      <w:r>
        <w:t>Don't need ".*", "^C" will suffice for matching the start of a string.</w:t>
      </w:r>
      <w:r>
        <w:annotationRef/>
      </w:r>
    </w:p>
  </w:comment>
  <w:comment w:id="17" w:author="Morrison, Jack" w:date="2020-12-15T18:52:00Z" w:initials="MJ">
    <w:p w14:paraId="770877A5" w14:textId="0A1A5340" w:rsidR="7D4B0391" w:rsidRDefault="7D4B0391" w:rsidP="7D4B0391">
      <w:pPr>
        <w:pStyle w:val="CommentText"/>
        <w:rPr>
          <w:rStyle w:val="Hyperlink"/>
        </w:rPr>
      </w:pPr>
      <w:r>
        <w:t>+1 - it's actually more efficient to exclude the .* (</w:t>
      </w:r>
      <w:hyperlink r:id="rId2" w:anchor="index-use)">
        <w:r w:rsidRPr="7D4B0391">
          <w:rPr>
            <w:rStyle w:val="Hyperlink"/>
          </w:rPr>
          <w:t>https://docs.mongodb.com/manual/reference/operator/query/regex/#index-use)</w:t>
        </w:r>
      </w:hyperlink>
      <w:r>
        <w:rPr>
          <w:rStyle w:val="CommentReference"/>
        </w:rPr>
        <w:annotationRef/>
      </w:r>
    </w:p>
  </w:comment>
  <w:comment w:id="18" w:author="Cross, Tiger" w:date="2020-12-13T11:51:00Z" w:initials="CT">
    <w:p w14:paraId="4FBEA83B" w14:textId="6498BA97" w:rsidR="242A0009" w:rsidRDefault="242A0009">
      <w:r>
        <w:t xml:space="preserve">Using not elem match is not the same as using "toppings.type" : {$ne : sugar} </w:t>
      </w:r>
      <w:r>
        <w:annotationRef/>
      </w:r>
      <w:r>
        <w:annotationRef/>
      </w:r>
    </w:p>
  </w:comment>
  <w:comment w:id="19" w:author="Rackham, Joe" w:date="2020-12-15T07:03:00Z" w:initials="">
    <w:p w14:paraId="26665387" w14:textId="79767090" w:rsidR="00183526" w:rsidRDefault="00183526">
      <w:pPr>
        <w:pStyle w:val="CommentText"/>
      </w:pPr>
      <w:r>
        <w:rPr>
          <w:rStyle w:val="CommentReference"/>
        </w:rPr>
        <w:annotationRef/>
      </w:r>
      <w:r>
        <w:t xml:space="preserve">One is has no </w:t>
      </w:r>
    </w:p>
  </w:comment>
  <w:comment w:id="23" w:author="Chan, Bill" w:date="2020-12-13T20:44:00Z" w:initials="CB">
    <w:p w14:paraId="53DE05D8" w14:textId="3E524DB1" w:rsidR="2CA507D0" w:rsidRDefault="2CA507D0">
      <w:r>
        <w:t xml:space="preserve">Can we use </w:t>
      </w:r>
      <w:r>
        <w:annotationRef/>
      </w:r>
    </w:p>
    <w:p w14:paraId="3511905E" w14:textId="20C2A757" w:rsidR="2CA507D0" w:rsidRDefault="2CA507D0">
      <w:r>
        <w:t>{"toppings": {$elemMatch: {"type": {$ne: "sugar"} } } }?</w:t>
      </w:r>
    </w:p>
  </w:comment>
  <w:comment w:id="20" w:author="Rackham, Joe" w:date="2020-12-15T12:44:00Z" w:initials="RJ">
    <w:p w14:paraId="073FBA38" w14:textId="0A3CBB43" w:rsidR="2CA507D0" w:rsidRDefault="2CA507D0">
      <w:r>
        <w:t>+1</w:t>
      </w:r>
      <w:r>
        <w:annotationRef/>
      </w:r>
    </w:p>
  </w:comment>
  <w:comment w:id="24" w:author="Burr, William" w:date="2020-12-15T14:40:00Z" w:initials="BW">
    <w:p w14:paraId="370F865F" w14:textId="6E48704C" w:rsidR="2CA507D0" w:rsidRDefault="2CA507D0">
      <w:r>
        <w:t xml:space="preserve">I think your use of elemMatch just means we want the item to have at least one topping that isn't sugar, but we need to be stronger in saying that we don't want </w:t>
      </w:r>
      <w:r w:rsidRPr="2CA507D0">
        <w:rPr>
          <w:i/>
          <w:iCs/>
        </w:rPr>
        <w:t xml:space="preserve">any </w:t>
      </w:r>
      <w:r>
        <w:t xml:space="preserve">toppings to be sugar. </w:t>
      </w:r>
      <w:r>
        <w:annotationRef/>
      </w:r>
    </w:p>
  </w:comment>
  <w:comment w:id="21" w:author="Burr, William" w:date="2020-12-15T14:42:00Z" w:initials="BW">
    <w:p w14:paraId="79E942FE" w14:textId="6B910E21" w:rsidR="2CA507D0" w:rsidRDefault="2CA507D0">
      <w:r>
        <w:t xml:space="preserve">Do you mind explaining why? Surely elemMatch is true if any toppings are sugar, and so by using not we prevent all cases where a topping is sugar. </w:t>
      </w:r>
      <w:r>
        <w:annotationRef/>
      </w:r>
      <w:r>
        <w:rPr>
          <w:rStyle w:val="CommentReference"/>
        </w:rPr>
        <w:annotationRef/>
      </w:r>
    </w:p>
  </w:comment>
  <w:comment w:id="22" w:author="Cross, Tiger" w:date="2020-12-15T14:59:00Z" w:initials="CT">
    <w:p w14:paraId="3FEF2D1B" w14:textId="6428034F" w:rsidR="2CA507D0" w:rsidRDefault="2CA507D0">
      <w:r>
        <w:t xml:space="preserve">I initially made my comment based on the comparison at the bottom of the docs page here: </w:t>
      </w:r>
      <w:hyperlink r:id="rId3">
        <w:r w:rsidRPr="2CA507D0">
          <w:rPr>
            <w:rStyle w:val="Hyperlink"/>
          </w:rPr>
          <w:t>https://docs.mongodb.com/manual/reference/operator/query/elemMatch/</w:t>
        </w:r>
      </w:hyperlink>
      <w:r>
        <w:annotationRef/>
      </w:r>
    </w:p>
    <w:p w14:paraId="7C4A7660" w14:textId="677563FE" w:rsidR="2CA507D0" w:rsidRDefault="2CA507D0">
      <w:r>
        <w:t>Although, I think if you've got the not outside the elemMatch, it's fine, but if it's inside it's a different story</w:t>
      </w:r>
    </w:p>
  </w:comment>
  <w:comment w:id="25" w:author="Cross, Tiger" w:date="2020-12-15T15:00:00Z" w:initials="CT">
    <w:p w14:paraId="74CB56C7" w14:textId="687EC901" w:rsidR="2CA507D0" w:rsidRDefault="2CA507D0" w:rsidP="2CA507D0">
      <w:pPr>
        <w:rPr>
          <w:rStyle w:val="Hyperlink"/>
        </w:rPr>
      </w:pPr>
      <w:r>
        <w:t xml:space="preserve">Yeah, see the docs here: </w:t>
      </w:r>
      <w:hyperlink r:id="rId4">
        <w:r w:rsidRPr="2CA507D0">
          <w:rPr>
            <w:rStyle w:val="Hyperlink"/>
          </w:rPr>
          <w:t>https://docs.mongodb.com/manual/reference/operator/query/elemMatch/</w:t>
        </w:r>
      </w:hyperlink>
      <w:r>
        <w:annotationRef/>
      </w:r>
    </w:p>
  </w:comment>
  <w:comment w:id="26" w:author="Tay Li-Ane, Penelope" w:date="2020-12-15T15:34:00Z" w:initials="TP">
    <w:p w14:paraId="36EBA37F" w14:textId="2738AEC4" w:rsidR="7D4B0391" w:rsidRDefault="7D4B0391">
      <w:pPr>
        <w:pStyle w:val="CommentText"/>
      </w:pPr>
      <w:r>
        <w:t>I've been thinking about that as well. What would be correct here?</w:t>
      </w:r>
      <w:r>
        <w:rPr>
          <w:rStyle w:val="CommentReference"/>
        </w:rPr>
        <w:annotationRef/>
      </w:r>
    </w:p>
  </w:comment>
  <w:comment w:id="27" w:author="Harjuno Perwironegoro" w:date="2019-03-16T19:09:00Z" w:initials="">
    <w:p w14:paraId="0000003F" w14:textId="77777777" w:rsidR="002A50EA" w:rsidRDefault="007413F5">
      <w:pPr>
        <w:widowControl w:val="0"/>
        <w:pBdr>
          <w:top w:val="nil"/>
          <w:left w:val="nil"/>
          <w:bottom w:val="nil"/>
          <w:right w:val="nil"/>
          <w:between w:val="nil"/>
        </w:pBdr>
        <w:spacing w:line="240" w:lineRule="auto"/>
        <w:rPr>
          <w:color w:val="000000"/>
        </w:rPr>
      </w:pPr>
      <w:r>
        <w:rPr>
          <w:color w:val="000000"/>
        </w:rPr>
        <w:t>Devil's Food contains chocolate</w:t>
      </w:r>
    </w:p>
  </w:comment>
  <w:comment w:id="28" w:author="Martin Zlocha" w:date="2019-03-18T14:39:00Z" w:initials="">
    <w:p w14:paraId="00000040" w14:textId="77777777" w:rsidR="002A50EA" w:rsidRDefault="007413F5">
      <w:pPr>
        <w:widowControl w:val="0"/>
        <w:pBdr>
          <w:top w:val="nil"/>
          <w:left w:val="nil"/>
          <w:bottom w:val="nil"/>
          <w:right w:val="nil"/>
          <w:between w:val="nil"/>
        </w:pBdr>
        <w:spacing w:line="240" w:lineRule="auto"/>
        <w:rPr>
          <w:color w:val="000000"/>
        </w:rPr>
      </w:pPr>
      <w:r>
        <w:rPr>
          <w:color w:val="000000"/>
        </w:rPr>
        <w:t>I don't think that you need to know this.</w:t>
      </w:r>
    </w:p>
  </w:comment>
  <w:comment w:id="29" w:author="Harjuno Perwironegoro" w:date="2019-03-18T18:01:00Z" w:initials="">
    <w:p w14:paraId="00000041" w14:textId="77777777" w:rsidR="002A50EA" w:rsidRDefault="007413F5">
      <w:pPr>
        <w:widowControl w:val="0"/>
        <w:pBdr>
          <w:top w:val="nil"/>
          <w:left w:val="nil"/>
          <w:bottom w:val="nil"/>
          <w:right w:val="nil"/>
          <w:between w:val="nil"/>
        </w:pBdr>
        <w:spacing w:line="240" w:lineRule="auto"/>
        <w:rPr>
          <w:color w:val="000000"/>
        </w:rPr>
      </w:pPr>
      <w:r>
        <w:rPr>
          <w:color w:val="000000"/>
        </w:rPr>
        <w:t>I'm pretty sure there was a slide on donuts</w:t>
      </w:r>
    </w:p>
  </w:comment>
  <w:comment w:id="32" w:author="Tebar Jimenez-Millas, Blanca" w:date="2020-12-13T21:49:00Z" w:initials="TB">
    <w:p w14:paraId="78281297" w14:textId="4EFD9B04" w:rsidR="2CA507D0" w:rsidRDefault="2CA507D0">
      <w:r>
        <w:t>If we have 10 records per block, there are 1000 bytes occupied and 24 bytes wasted per block, so 24 * 1000 bytes wasted in total?</w:t>
      </w:r>
      <w:r>
        <w:annotationRef/>
      </w:r>
    </w:p>
  </w:comment>
  <w:comment w:id="33" w:author="Chan, Bill" w:date="2020-12-13T20:51:00Z" w:initials="CB">
    <w:p w14:paraId="4D4074FE" w14:textId="39448300" w:rsidR="2CA507D0" w:rsidRDefault="2CA507D0">
      <w:r>
        <w:t>+1, I think should be 24 KB in total</w:t>
      </w:r>
      <w:r>
        <w:annotationRef/>
      </w:r>
    </w:p>
  </w:comment>
  <w:comment w:id="34" w:author="Cross, Tiger" w:date="2020-12-15T15:04:00Z" w:initials="CT">
    <w:p w14:paraId="0A8276A4" w14:textId="59C0DEA7" w:rsidR="7D4B0391" w:rsidRDefault="7D4B0391">
      <w:pPr>
        <w:pStyle w:val="CommentText"/>
      </w:pPr>
      <w:r>
        <w:t>My bad, fixed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42" w15:done="0"/>
  <w15:commentEx w15:paraId="00000043" w15:done="0"/>
  <w15:commentEx w15:paraId="08B197A3" w15:done="0"/>
  <w15:commentEx w15:paraId="1D17634E" w15:paraIdParent="08B197A3" w15:done="0"/>
  <w15:commentEx w15:paraId="2061BF31" w15:done="0"/>
  <w15:commentEx w15:paraId="4A11E719" w15:paraIdParent="2061BF31" w15:done="0"/>
  <w15:commentEx w15:paraId="65820F88" w15:paraIdParent="2061BF31" w15:done="0"/>
  <w15:commentEx w15:paraId="4B9A9DC4" w15:paraIdParent="2061BF31" w15:done="0"/>
  <w15:commentEx w15:paraId="3AA68C8D" w15:done="0"/>
  <w15:commentEx w15:paraId="09A4D753" w15:paraIdParent="3AA68C8D" w15:done="0"/>
  <w15:commentEx w15:paraId="3F0EF1DA" w15:paraIdParent="3AA68C8D" w15:done="0"/>
  <w15:commentEx w15:paraId="2432959A" w15:paraIdParent="3AA68C8D" w15:done="0"/>
  <w15:commentEx w15:paraId="3B3BC4A3" w15:done="0"/>
  <w15:commentEx w15:paraId="770877A5" w15:paraIdParent="3B3BC4A3" w15:done="0"/>
  <w15:commentEx w15:paraId="4FBEA83B" w15:done="0"/>
  <w15:commentEx w15:paraId="26665387" w15:paraIdParent="4FBEA83B" w15:done="0"/>
  <w15:commentEx w15:paraId="3511905E" w15:done="0"/>
  <w15:commentEx w15:paraId="073FBA38" w15:done="0"/>
  <w15:commentEx w15:paraId="370F865F" w15:done="0"/>
  <w15:commentEx w15:paraId="79E942FE" w15:done="0"/>
  <w15:commentEx w15:paraId="7C4A7660" w15:done="0"/>
  <w15:commentEx w15:paraId="74CB56C7" w15:done="0"/>
  <w15:commentEx w15:paraId="36EBA37F" w15:done="0"/>
  <w15:commentEx w15:paraId="0000003F" w15:done="0"/>
  <w15:commentEx w15:paraId="00000040" w15:done="0"/>
  <w15:commentEx w15:paraId="00000041" w15:done="0"/>
  <w15:commentEx w15:paraId="78281297" w15:done="0"/>
  <w15:commentEx w15:paraId="4D4074FE" w15:paraIdParent="78281297" w15:done="0"/>
  <w15:commentEx w15:paraId="0A8276A4" w15:paraIdParent="782812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42" w16cid:durableId="6B51DB16"/>
  <w16cid:commentId w16cid:paraId="00000043" w16cid:durableId="754BEE66"/>
  <w16cid:commentId w16cid:paraId="08B197A3" w16cid:durableId="5FEABE74"/>
  <w16cid:commentId w16cid:paraId="1D17634E" w16cid:durableId="292F3631"/>
  <w16cid:commentId w16cid:paraId="2061BF31" w16cid:durableId="3BCB1AE8"/>
  <w16cid:commentId w16cid:paraId="4A11E719" w16cid:durableId="6F74829A"/>
  <w16cid:commentId w16cid:paraId="65820F88" w16cid:durableId="18F3A66D"/>
  <w16cid:commentId w16cid:paraId="4B9A9DC4" w16cid:durableId="5A594A6D"/>
  <w16cid:commentId w16cid:paraId="3AA68C8D" w16cid:durableId="295589EE"/>
  <w16cid:commentId w16cid:paraId="09A4D753" w16cid:durableId="0C6DE869"/>
  <w16cid:commentId w16cid:paraId="3F0EF1DA" w16cid:durableId="25D39905"/>
  <w16cid:commentId w16cid:paraId="2432959A" w16cid:durableId="343C9715"/>
  <w16cid:commentId w16cid:paraId="3B3BC4A3" w16cid:durableId="49FB0A28"/>
  <w16cid:commentId w16cid:paraId="770877A5" w16cid:durableId="62A231FF"/>
  <w16cid:commentId w16cid:paraId="4FBEA83B" w16cid:durableId="60852658"/>
  <w16cid:commentId w16cid:paraId="26665387" w16cid:durableId="2382DE57"/>
  <w16cid:commentId w16cid:paraId="3511905E" w16cid:durableId="49D6F537"/>
  <w16cid:commentId w16cid:paraId="073FBA38" w16cid:durableId="2C351103"/>
  <w16cid:commentId w16cid:paraId="370F865F" w16cid:durableId="757A3031"/>
  <w16cid:commentId w16cid:paraId="79E942FE" w16cid:durableId="02E17FBF"/>
  <w16cid:commentId w16cid:paraId="7C4A7660" w16cid:durableId="73E89FF3"/>
  <w16cid:commentId w16cid:paraId="74CB56C7" w16cid:durableId="1C617C1B"/>
  <w16cid:commentId w16cid:paraId="36EBA37F" w16cid:durableId="43D0D4C2"/>
  <w16cid:commentId w16cid:paraId="0000003F" w16cid:durableId="79892BE4"/>
  <w16cid:commentId w16cid:paraId="00000040" w16cid:durableId="22B51861"/>
  <w16cid:commentId w16cid:paraId="00000041" w16cid:durableId="34476184"/>
  <w16cid:commentId w16cid:paraId="78281297" w16cid:durableId="2F7780D9"/>
  <w16cid:commentId w16cid:paraId="4D4074FE" w16cid:durableId="0BC7424F"/>
  <w16cid:commentId w16cid:paraId="0A8276A4" w16cid:durableId="001CFA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8549C" w14:textId="77777777" w:rsidR="000674BB" w:rsidRDefault="000674BB" w:rsidP="000674BB">
      <w:pPr>
        <w:spacing w:line="240" w:lineRule="auto"/>
      </w:pPr>
      <w:r>
        <w:separator/>
      </w:r>
    </w:p>
  </w:endnote>
  <w:endnote w:type="continuationSeparator" w:id="0">
    <w:p w14:paraId="19ECF30E" w14:textId="77777777" w:rsidR="000674BB" w:rsidRDefault="000674BB" w:rsidP="000674BB">
      <w:pPr>
        <w:spacing w:line="240" w:lineRule="auto"/>
      </w:pPr>
      <w:r>
        <w:continuationSeparator/>
      </w:r>
    </w:p>
  </w:endnote>
  <w:endnote w:type="continuationNotice" w:id="1">
    <w:p w14:paraId="46BA2EF9" w14:textId="77777777" w:rsidR="00B47409" w:rsidRDefault="00B4740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2D36A" w14:textId="77777777" w:rsidR="000674BB" w:rsidRDefault="000674BB" w:rsidP="000674BB">
      <w:pPr>
        <w:spacing w:line="240" w:lineRule="auto"/>
      </w:pPr>
      <w:r>
        <w:separator/>
      </w:r>
    </w:p>
  </w:footnote>
  <w:footnote w:type="continuationSeparator" w:id="0">
    <w:p w14:paraId="7FF3533B" w14:textId="77777777" w:rsidR="000674BB" w:rsidRDefault="000674BB" w:rsidP="000674BB">
      <w:pPr>
        <w:spacing w:line="240" w:lineRule="auto"/>
      </w:pPr>
      <w:r>
        <w:continuationSeparator/>
      </w:r>
    </w:p>
  </w:footnote>
  <w:footnote w:type="continuationNotice" w:id="1">
    <w:p w14:paraId="3C2D821B" w14:textId="77777777" w:rsidR="00B47409" w:rsidRDefault="00B4740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sal, Rajat">
    <w15:presenceInfo w15:providerId="AD" w15:userId="S::rrr2417@ic.ac.uk::7717a314-99b0-4df9-9a44-ff636826f7d4"/>
  </w15:person>
  <w15:person w15:author="Tay Li-Ane, Penelope">
    <w15:presenceInfo w15:providerId="AD" w15:userId="S::pt3717@ic.ac.uk::5ec31081-d0f9-4a75-bb8b-fadd5c6d1f4e"/>
  </w15:person>
  <w15:person w15:author="Géry, Charles">
    <w15:presenceInfo w15:providerId="AD" w15:userId="S::cg1220@ic.ac.uk::5918af86-9bc0-4d66-9721-c941423f52f5"/>
  </w15:person>
  <w15:person w15:author="Zhang, Kelvin">
    <w15:presenceInfo w15:providerId="AD" w15:userId="S::kcz17@ic.ac.uk::bf27dfa7-0151-444e-a056-72ebf90174d4"/>
  </w15:person>
  <w15:person w15:author="Cross, Tiger">
    <w15:presenceInfo w15:providerId="AD" w15:userId="S::tc2017@ic.ac.uk::fb1a221b-9880-46c9-ad79-4a918b37300c"/>
  </w15:person>
  <w15:person w15:author="Tebar Jimenez-Millas, Blanca">
    <w15:presenceInfo w15:providerId="AD" w15:userId="S::bt3917@ic.ac.uk::a3afdabc-b4d2-4acb-936f-6e424c14b570"/>
  </w15:person>
  <w15:person w15:author="Chan, Bill">
    <w15:presenceInfo w15:providerId="AD" w15:userId="S::bc420@ic.ac.uk::05c3a2f9-3fa6-410c-9abd-1d9040a37f52"/>
  </w15:person>
  <w15:person w15:author="Morrison, Jack">
    <w15:presenceInfo w15:providerId="AD" w15:userId="S::jsm1317@ic.ac.uk::0a63a40b-3762-41cf-ba2e-ca63bb02b2af"/>
  </w15:person>
  <w15:person w15:author="Rackham, Joe">
    <w15:presenceInfo w15:providerId="AD" w15:userId="S::jar17@ic.ac.uk::dbcbbad7-3e49-4bc2-b09e-38d54d3b560b"/>
  </w15:person>
  <w15:person w15:author="Burr, William">
    <w15:presenceInfo w15:providerId="AD" w15:userId="S::wb2117@ic.ac.uk::b8d9b496-5d86-4d41-8eac-ecc5a41882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xtDA1MDQ2sjA0MDdQ0lEKTi0uzszPAykwrAUA7G9m2CwAAAA="/>
  </w:docVars>
  <w:rsids>
    <w:rsidRoot w:val="4AEA74C3"/>
    <w:rsid w:val="000674BB"/>
    <w:rsid w:val="00183526"/>
    <w:rsid w:val="002A50EA"/>
    <w:rsid w:val="004F6FD0"/>
    <w:rsid w:val="007413F5"/>
    <w:rsid w:val="00B47409"/>
    <w:rsid w:val="00C16E45"/>
    <w:rsid w:val="00EC516F"/>
    <w:rsid w:val="01E01992"/>
    <w:rsid w:val="031B3059"/>
    <w:rsid w:val="0578121A"/>
    <w:rsid w:val="065248EC"/>
    <w:rsid w:val="06B38AB5"/>
    <w:rsid w:val="07F84640"/>
    <w:rsid w:val="080791B2"/>
    <w:rsid w:val="09510BAA"/>
    <w:rsid w:val="0A0FF9C3"/>
    <w:rsid w:val="0B287031"/>
    <w:rsid w:val="0BABCA24"/>
    <w:rsid w:val="0C84261B"/>
    <w:rsid w:val="0CCA0025"/>
    <w:rsid w:val="0D6BB8E6"/>
    <w:rsid w:val="0E252DA6"/>
    <w:rsid w:val="0F078947"/>
    <w:rsid w:val="106D5FAF"/>
    <w:rsid w:val="10AD7EA6"/>
    <w:rsid w:val="1121BA0A"/>
    <w:rsid w:val="119C847F"/>
    <w:rsid w:val="11AEAC1F"/>
    <w:rsid w:val="11DA0019"/>
    <w:rsid w:val="11E2F541"/>
    <w:rsid w:val="12A0EB63"/>
    <w:rsid w:val="12EA004F"/>
    <w:rsid w:val="143E3F73"/>
    <w:rsid w:val="15C04AA9"/>
    <w:rsid w:val="15C0E777"/>
    <w:rsid w:val="166C566B"/>
    <w:rsid w:val="16C01D74"/>
    <w:rsid w:val="17440EB2"/>
    <w:rsid w:val="17BD7172"/>
    <w:rsid w:val="18423140"/>
    <w:rsid w:val="18610FFF"/>
    <w:rsid w:val="186D6C66"/>
    <w:rsid w:val="1A6F4CE5"/>
    <w:rsid w:val="1A830E99"/>
    <w:rsid w:val="1AD91F9C"/>
    <w:rsid w:val="1B0A8FD8"/>
    <w:rsid w:val="1BAE557F"/>
    <w:rsid w:val="1BAF7E4A"/>
    <w:rsid w:val="1C2BFDFA"/>
    <w:rsid w:val="1CCFF0F4"/>
    <w:rsid w:val="1D40DD89"/>
    <w:rsid w:val="1DF4C590"/>
    <w:rsid w:val="1E7BF450"/>
    <w:rsid w:val="203E9D83"/>
    <w:rsid w:val="207D2827"/>
    <w:rsid w:val="209386D6"/>
    <w:rsid w:val="209EE7C0"/>
    <w:rsid w:val="229F6A7F"/>
    <w:rsid w:val="236CF0D8"/>
    <w:rsid w:val="242A0009"/>
    <w:rsid w:val="243931B9"/>
    <w:rsid w:val="243BE8F2"/>
    <w:rsid w:val="274658ED"/>
    <w:rsid w:val="27A6A8CD"/>
    <w:rsid w:val="2881B9EE"/>
    <w:rsid w:val="28F67897"/>
    <w:rsid w:val="29BBB3C1"/>
    <w:rsid w:val="2A647A5C"/>
    <w:rsid w:val="2A6C0016"/>
    <w:rsid w:val="2BD5DB0D"/>
    <w:rsid w:val="2CA507D0"/>
    <w:rsid w:val="2D158795"/>
    <w:rsid w:val="2DD0E24F"/>
    <w:rsid w:val="2E189BEF"/>
    <w:rsid w:val="2F85DB0D"/>
    <w:rsid w:val="308C125F"/>
    <w:rsid w:val="30BA3EFB"/>
    <w:rsid w:val="3147EF80"/>
    <w:rsid w:val="32BD7BCF"/>
    <w:rsid w:val="354C55E8"/>
    <w:rsid w:val="36E6AC96"/>
    <w:rsid w:val="37127D98"/>
    <w:rsid w:val="395B2633"/>
    <w:rsid w:val="39608A7E"/>
    <w:rsid w:val="3AE33282"/>
    <w:rsid w:val="3BCCAA58"/>
    <w:rsid w:val="3C645E15"/>
    <w:rsid w:val="3C7F02E3"/>
    <w:rsid w:val="3C839DF1"/>
    <w:rsid w:val="3D454C49"/>
    <w:rsid w:val="3E002E76"/>
    <w:rsid w:val="3E47BFB3"/>
    <w:rsid w:val="3E963F8A"/>
    <w:rsid w:val="3EC90D1D"/>
    <w:rsid w:val="3F7393E1"/>
    <w:rsid w:val="3F893A56"/>
    <w:rsid w:val="3FD9F96F"/>
    <w:rsid w:val="40C6BCC8"/>
    <w:rsid w:val="440EBE31"/>
    <w:rsid w:val="4506FDB0"/>
    <w:rsid w:val="45D19A8E"/>
    <w:rsid w:val="47D0B723"/>
    <w:rsid w:val="4909E245"/>
    <w:rsid w:val="4AEA74C3"/>
    <w:rsid w:val="4BA023B7"/>
    <w:rsid w:val="4CE364CB"/>
    <w:rsid w:val="4E45095E"/>
    <w:rsid w:val="4E528172"/>
    <w:rsid w:val="4F24BA01"/>
    <w:rsid w:val="4F6BC6C7"/>
    <w:rsid w:val="50C08A62"/>
    <w:rsid w:val="51184944"/>
    <w:rsid w:val="51BC25CD"/>
    <w:rsid w:val="52701ED5"/>
    <w:rsid w:val="53F82B24"/>
    <w:rsid w:val="5408199E"/>
    <w:rsid w:val="5471FF39"/>
    <w:rsid w:val="55295215"/>
    <w:rsid w:val="554705FD"/>
    <w:rsid w:val="55988B16"/>
    <w:rsid w:val="55A7BF97"/>
    <w:rsid w:val="56CAD8AA"/>
    <w:rsid w:val="56F361C9"/>
    <w:rsid w:val="572FCBE6"/>
    <w:rsid w:val="574616AB"/>
    <w:rsid w:val="58603012"/>
    <w:rsid w:val="58AB3DAF"/>
    <w:rsid w:val="590AA922"/>
    <w:rsid w:val="5D245806"/>
    <w:rsid w:val="5D653340"/>
    <w:rsid w:val="61DE3531"/>
    <w:rsid w:val="62206427"/>
    <w:rsid w:val="622D768B"/>
    <w:rsid w:val="622DB689"/>
    <w:rsid w:val="625877C3"/>
    <w:rsid w:val="631CDDEE"/>
    <w:rsid w:val="64903623"/>
    <w:rsid w:val="654BEEF0"/>
    <w:rsid w:val="65ACA88A"/>
    <w:rsid w:val="65F825CC"/>
    <w:rsid w:val="66416921"/>
    <w:rsid w:val="6700E7AE"/>
    <w:rsid w:val="68633FD1"/>
    <w:rsid w:val="68838FB2"/>
    <w:rsid w:val="697A5910"/>
    <w:rsid w:val="698705A2"/>
    <w:rsid w:val="69E5406F"/>
    <w:rsid w:val="6AE64F4A"/>
    <w:rsid w:val="6C0825FC"/>
    <w:rsid w:val="6F78591C"/>
    <w:rsid w:val="7059293C"/>
    <w:rsid w:val="7249C5BA"/>
    <w:rsid w:val="728370DD"/>
    <w:rsid w:val="729BD745"/>
    <w:rsid w:val="72A27DAD"/>
    <w:rsid w:val="7318A504"/>
    <w:rsid w:val="73880A00"/>
    <w:rsid w:val="74288A48"/>
    <w:rsid w:val="74473D1F"/>
    <w:rsid w:val="7470283D"/>
    <w:rsid w:val="74A99398"/>
    <w:rsid w:val="751C59A2"/>
    <w:rsid w:val="756A0040"/>
    <w:rsid w:val="75BF0316"/>
    <w:rsid w:val="7635D2CC"/>
    <w:rsid w:val="76C440D3"/>
    <w:rsid w:val="7705D0A1"/>
    <w:rsid w:val="77B53EDF"/>
    <w:rsid w:val="7A927439"/>
    <w:rsid w:val="7B763C58"/>
    <w:rsid w:val="7BD549FC"/>
    <w:rsid w:val="7D2499FB"/>
    <w:rsid w:val="7D4B0391"/>
    <w:rsid w:val="7F3DF1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0E096"/>
  <w15:docId w15:val="{E7EE73DF-2A1B-4408-AEA2-8CAE49AD7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83526"/>
    <w:rPr>
      <w:b/>
      <w:bCs/>
    </w:rPr>
  </w:style>
  <w:style w:type="character" w:customStyle="1" w:styleId="CommentSubjectChar">
    <w:name w:val="Comment Subject Char"/>
    <w:basedOn w:val="CommentTextChar"/>
    <w:link w:val="CommentSubject"/>
    <w:uiPriority w:val="99"/>
    <w:semiHidden/>
    <w:rsid w:val="00183526"/>
    <w:rPr>
      <w:b/>
      <w:bCs/>
      <w:sz w:val="20"/>
      <w:szCs w:val="20"/>
    </w:rPr>
  </w:style>
  <w:style w:type="paragraph" w:styleId="Header">
    <w:name w:val="header"/>
    <w:basedOn w:val="Normal"/>
    <w:link w:val="HeaderChar"/>
    <w:uiPriority w:val="99"/>
    <w:unhideWhenUsed/>
    <w:rsid w:val="000674B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674BB"/>
    <w:rPr>
      <w:sz w:val="18"/>
      <w:szCs w:val="18"/>
    </w:rPr>
  </w:style>
  <w:style w:type="paragraph" w:styleId="Footer">
    <w:name w:val="footer"/>
    <w:basedOn w:val="Normal"/>
    <w:link w:val="FooterChar"/>
    <w:uiPriority w:val="99"/>
    <w:unhideWhenUsed/>
    <w:rsid w:val="000674B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674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3" Type="http://schemas.openxmlformats.org/officeDocument/2006/relationships/hyperlink" Target="https://docs.mongodb.com/manual/reference/operator/query/elemMatch/" TargetMode="External"/><Relationship Id="rId2" Type="http://schemas.openxmlformats.org/officeDocument/2006/relationships/hyperlink" Target="https://docs.mongodb.com/manual/reference/operator/query/regex/" TargetMode="External"/><Relationship Id="rId1" Type="http://schemas.openxmlformats.org/officeDocument/2006/relationships/hyperlink" Target="https://neo4j.com/docs/cypher-manual/current/functions/aggregating/" TargetMode="External"/><Relationship Id="rId4" Type="http://schemas.openxmlformats.org/officeDocument/2006/relationships/hyperlink" Target="https://docs.mongodb.com/manual/reference/operator/query/elemMatch/"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836</Words>
  <Characters>4771</Characters>
  <Application>Microsoft Office Word</Application>
  <DocSecurity>4</DocSecurity>
  <Lines>39</Lines>
  <Paragraphs>11</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Pandit, Rohan</cp:lastModifiedBy>
  <cp:revision>7</cp:revision>
  <dcterms:created xsi:type="dcterms:W3CDTF">2020-12-15T23:03:00Z</dcterms:created>
  <dcterms:modified xsi:type="dcterms:W3CDTF">2022-12-13T23:21:00Z</dcterms:modified>
</cp:coreProperties>
</file>