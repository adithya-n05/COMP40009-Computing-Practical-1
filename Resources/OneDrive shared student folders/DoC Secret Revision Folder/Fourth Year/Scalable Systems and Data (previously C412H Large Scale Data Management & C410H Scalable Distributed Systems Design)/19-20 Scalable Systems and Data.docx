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A232E8B" w:rsidP="702AFAE4" w:rsidRDefault="431C50DF" w14:paraId="120A70AB" w14:textId="31000734">
      <w:pPr>
        <w:jc w:val="right"/>
      </w:pPr>
      <w:r>
        <w:t>Section A</w:t>
      </w:r>
    </w:p>
    <w:p w:rsidR="137C4E19" w:rsidRDefault="137C4E19" w14:paraId="4A0331A1" w14:textId="1AB9002F"/>
    <w:p w:rsidR="61956137" w:rsidRDefault="61956137" w14:paraId="137A5E95" w14:textId="48B0DFE9">
      <w:r>
        <w:t>Question 1</w:t>
      </w:r>
    </w:p>
    <w:p w:rsidR="6748BF2D" w:rsidP="6748BF2D" w:rsidRDefault="6748BF2D" w14:paraId="5E675C50" w14:textId="3D3DACD9"/>
    <w:p w:rsidR="61956137" w:rsidP="6748BF2D" w:rsidRDefault="61956137" w14:paraId="3768EDFD" w14:textId="0F6990CD">
      <w:commentRangeStart w:id="0"/>
      <w:r>
        <w:t>Part a: Neo4J</w:t>
      </w:r>
      <w:commentRangeEnd w:id="0"/>
      <w:r>
        <w:rPr>
          <w:rStyle w:val="CommentReference"/>
        </w:rPr>
        <w:commentReference w:id="0"/>
      </w:r>
    </w:p>
    <w:p w:rsidR="61956137" w:rsidP="23DD7926" w:rsidRDefault="518C411E" w14:paraId="7E11C63D" w14:textId="231E7F44">
      <w:pPr>
        <w:pStyle w:val="ListParagraph"/>
        <w:numPr>
          <w:ilvl w:val="0"/>
          <w:numId w:val="27"/>
        </w:numPr>
        <w:rPr>
          <w:rFonts w:eastAsiaTheme="minorEastAsia"/>
        </w:rPr>
      </w:pPr>
      <w:r>
        <w:t>MATCH(o: Order) - [: EMPLOYEE] -</w:t>
      </w:r>
      <w:r w:rsidR="52F5B7A7">
        <w:t>&gt;</w:t>
      </w:r>
      <w:r>
        <w:t xml:space="preserve"> (e: Employee {</w:t>
      </w:r>
      <w:r w:rsidR="1775B117">
        <w:t>name: ‘Joe Ghosh’</w:t>
      </w:r>
      <w:r>
        <w:t>})</w:t>
      </w:r>
      <w:commentRangeStart w:id="1"/>
      <w:commentRangeEnd w:id="1"/>
      <w:r>
        <w:rPr>
          <w:rStyle w:val="CommentReference"/>
        </w:rPr>
        <w:commentReference w:id="1"/>
      </w:r>
      <w:commentRangeStart w:id="2"/>
      <w:commentRangeEnd w:id="2"/>
      <w:r>
        <w:rPr>
          <w:rStyle w:val="CommentReference"/>
        </w:rPr>
        <w:commentReference w:id="2"/>
      </w:r>
      <w:r>
        <w:br/>
      </w:r>
      <w:r w:rsidR="08351FC8">
        <w:t>RETURN count(o)</w:t>
      </w:r>
      <w:r>
        <w:br/>
      </w:r>
      <w:r>
        <w:br/>
      </w:r>
    </w:p>
    <w:p w:rsidR="35BF705C" w:rsidP="702AFAE4" w:rsidRDefault="1CACDD02" w14:paraId="12ED2EEE" w14:textId="45A0C21E">
      <w:pPr>
        <w:pStyle w:val="ListParagraph"/>
        <w:numPr>
          <w:ilvl w:val="0"/>
          <w:numId w:val="27"/>
        </w:numPr>
        <w:rPr>
          <w:rFonts w:eastAsiaTheme="minorEastAsia"/>
        </w:rPr>
      </w:pPr>
      <w:r>
        <w:t>MATCH(o: Order</w:t>
      </w:r>
      <w:r w:rsidR="00E108DF">
        <w:t xml:space="preserve"> {ID: ‘123’}</w:t>
      </w:r>
      <w:r>
        <w:t xml:space="preserve">) - </w:t>
      </w:r>
      <w:commentRangeStart w:id="3"/>
      <w:commentRangeStart w:id="4"/>
      <w:commentRangeStart w:id="5"/>
      <w:commentRangeStart w:id="6"/>
      <w:r>
        <w:t>[:EMPLOYEE] - () - [:EMPLOYEE_TERRITORY] - () - [:</w:t>
      </w:r>
      <w:r w:rsidR="100C846F">
        <w:t xml:space="preserve">REGION] </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100C846F">
        <w:t>- (r: Region)</w:t>
      </w:r>
      <w:r>
        <w:br/>
      </w:r>
      <w:r w:rsidR="54032C0D">
        <w:t>RETURN collect</w:t>
      </w:r>
      <w:commentRangeStart w:id="7"/>
      <w:commentRangeStart w:id="8"/>
      <w:commentRangeStart w:id="9"/>
      <w:r w:rsidR="54032C0D">
        <w:t>(r</w:t>
      </w:r>
      <w:r w:rsidR="35C15D91">
        <w:t>.name</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54032C0D">
        <w:t>)</w:t>
      </w:r>
      <w:r>
        <w:br/>
      </w:r>
      <w:ins w:author="Vu Minh, David" w:date="2020-12-13T23:52:00Z" w:id="10">
        <w:r w:rsidR="335B4DC9">
          <w:t xml:space="preserve">Would this work? MATCH </w:t>
        </w:r>
        <w:proofErr w:type="gramStart"/>
        <w:r w:rsidR="335B4DC9">
          <w:t>(:Order</w:t>
        </w:r>
        <w:proofErr w:type="gramEnd"/>
        <w:r w:rsidR="335B4DC9">
          <w:t xml:space="preserve"> {ID:123})-[*3]-&gt;(</w:t>
        </w:r>
        <w:proofErr w:type="spellStart"/>
        <w:r w:rsidR="335B4DC9">
          <w:t>r:Region</w:t>
        </w:r>
        <w:proofErr w:type="spellEnd"/>
        <w:r w:rsidR="335B4DC9">
          <w:t>) RETURN DISTINCT r</w:t>
        </w:r>
      </w:ins>
      <w:r>
        <w:br/>
      </w:r>
    </w:p>
    <w:p w:rsidR="04215C30" w:rsidP="191FEE48" w:rsidRDefault="728E89F1" w14:paraId="5337457F" w14:textId="3863BF85">
      <w:pPr>
        <w:pStyle w:val="ListParagraph"/>
        <w:numPr>
          <w:ilvl w:val="0"/>
          <w:numId w:val="27"/>
        </w:numPr>
        <w:rPr>
          <w:rFonts w:eastAsiaTheme="minorEastAsia"/>
        </w:rPr>
      </w:pPr>
      <w:proofErr w:type="gramStart"/>
      <w:r>
        <w:t>MATCH(</w:t>
      </w:r>
      <w:proofErr w:type="gramEnd"/>
      <w:r>
        <w:t xml:space="preserve">s: Shipper) - [:SHIPPER] - (o: Order </w:t>
      </w:r>
      <w:r w:rsidR="09C57E68">
        <w:t>{ID: ‘123’}</w:t>
      </w:r>
      <w:r>
        <w:t>) - [:CUSTOMER] - (</w:t>
      </w:r>
      <w:r w:rsidR="4DFA5A9B">
        <w:t>c: Customer</w:t>
      </w:r>
      <w:r>
        <w:t>)</w:t>
      </w:r>
      <w:r>
        <w:br/>
      </w:r>
      <w:r w:rsidR="4BCB572C">
        <w:t>RETURN s.name, c.name</w:t>
      </w:r>
      <w:ins w:author="Tan, Yuanhai" w:date="2020-12-12T06:34:00Z" w:id="11">
        <w:r w:rsidR="0D634B92">
          <w:t xml:space="preserve"> | </w:t>
        </w:r>
        <w:commentRangeStart w:id="12"/>
        <w:commentRangeStart w:id="13"/>
        <w:r w:rsidR="0D634B92">
          <w:t>MATCH(o: Order {ID: ‘123’})</w:t>
        </w:r>
        <w:commentRangeStart w:id="14"/>
        <w:commentRangeStart w:id="15"/>
        <w:commentRangeStart w:id="16"/>
        <w:r w:rsidR="0D634B92">
          <w:t xml:space="preserve">- </w:t>
        </w:r>
      </w:ins>
      <w:commentRangeEnd w:id="14"/>
      <w:r>
        <w:rPr>
          <w:rStyle w:val="CommentReference"/>
        </w:rPr>
        <w:commentReference w:id="14"/>
      </w:r>
      <w:commentRangeEnd w:id="15"/>
      <w:r>
        <w:rPr>
          <w:rStyle w:val="CommentReference"/>
        </w:rPr>
        <w:commentReference w:id="15"/>
      </w:r>
      <w:commentRangeEnd w:id="16"/>
      <w:r>
        <w:rPr>
          <w:rStyle w:val="CommentReference"/>
        </w:rPr>
        <w:commentReference w:id="16"/>
      </w:r>
      <w:ins w:author="Tan, Yuanhai" w:date="2020-12-12T06:34:00Z" w:id="17">
        <w:r w:rsidR="0D634B92">
          <w:t>[:CUSTOMER</w:t>
        </w:r>
      </w:ins>
      <w:ins w:author="Tan, Yuanhai" w:date="2020-12-12T06:35:00Z" w:id="18">
        <w:r w:rsidR="0D634B92">
          <w:t>|SHIPPER</w:t>
        </w:r>
      </w:ins>
      <w:ins w:author="Tan, Yuanhai" w:date="2020-12-12T06:34:00Z" w:id="19">
        <w:r w:rsidR="0D634B92">
          <w:t>] -</w:t>
        </w:r>
      </w:ins>
      <w:r w:rsidR="2008C50F">
        <w:t>&gt;</w:t>
      </w:r>
      <w:ins w:author="Tan, Yuanhai" w:date="2020-12-12T06:34:00Z" w:id="20">
        <w:r w:rsidR="0D634B92">
          <w:t>(</w:t>
        </w:r>
      </w:ins>
      <w:ins w:author="Tan, Yuanhai" w:date="2020-12-12T06:35:00Z" w:id="21">
        <w:r w:rsidR="0D634B92">
          <w:t>p</w:t>
        </w:r>
      </w:ins>
      <w:ins w:author="Tan, Yuanhai" w:date="2020-12-12T06:34:00Z" w:id="22">
        <w:r w:rsidR="0D634B92">
          <w:t>)</w:t>
        </w:r>
      </w:ins>
      <w:r>
        <w:br/>
      </w:r>
      <w:ins w:author="Tan, Yuanhai" w:date="2020-12-12T06:34:00Z" w:id="23">
        <w:r w:rsidR="0D634B92">
          <w:t xml:space="preserve">RETURN </w:t>
        </w:r>
      </w:ins>
      <w:commentRangeStart w:id="24"/>
      <w:ins w:author="Tan, Yuanhai" w:date="2020-12-12T06:35:00Z" w:id="25">
        <w:r w:rsidR="0D634B92">
          <w:t>p.name</w:t>
        </w:r>
      </w:ins>
      <w:commentRangeEnd w:id="12"/>
      <w:r>
        <w:rPr>
          <w:rStyle w:val="CommentReference"/>
        </w:rPr>
        <w:commentReference w:id="12"/>
      </w:r>
      <w:commentRangeEnd w:id="24"/>
      <w:r>
        <w:rPr>
          <w:rStyle w:val="CommentReference"/>
        </w:rPr>
        <w:commentReference w:id="24"/>
      </w:r>
      <w:commentRangeEnd w:id="13"/>
      <w:r>
        <w:rPr>
          <w:rStyle w:val="CommentReference"/>
        </w:rPr>
        <w:commentReference w:id="13"/>
      </w:r>
    </w:p>
    <w:p w:rsidR="04215C30" w:rsidP="702AFAE4" w:rsidRDefault="44C7524A" w14:paraId="3EBAC3B4" w14:textId="28BEBEC8">
      <w:pPr>
        <w:ind w:firstLine="720"/>
        <w:rPr>
          <w:rFonts w:eastAsiaTheme="minorEastAsia"/>
        </w:rPr>
      </w:pPr>
      <w:proofErr w:type="gramStart"/>
      <w:r>
        <w:t>MATCH(</w:t>
      </w:r>
      <w:proofErr w:type="gramEnd"/>
      <w:r>
        <w:t>o: Order {ID: 123}) - [:CUSTOMER|SHIPPER] -&gt; (p) RETURN distinct p.name</w:t>
      </w:r>
      <w:r w:rsidR="728E89F1">
        <w:br/>
      </w:r>
      <w:r w:rsidR="728E89F1">
        <w:br/>
      </w:r>
    </w:p>
    <w:p w:rsidR="7719A35F" w:rsidP="36D6C4BF" w:rsidRDefault="561377F3" w14:paraId="0A98265D" w14:textId="11B9FAF2">
      <w:pPr>
        <w:pStyle w:val="ListParagraph"/>
        <w:numPr>
          <w:ilvl w:val="0"/>
          <w:numId w:val="27"/>
        </w:numPr>
        <w:rPr>
          <w:rFonts w:eastAsiaTheme="minorEastAsia"/>
        </w:rPr>
      </w:pPr>
      <w:r>
        <w:t>MATCH(s: Shipper) - [:SHIPPER] - () - [:ORDER_DETAIL] - (p: Product) - [:SUPPLIER] - (t: Supplier</w:t>
      </w:r>
      <w:r w:rsidR="3417DC81">
        <w:t>)</w:t>
      </w:r>
      <w:r w:rsidR="7719A35F">
        <w:br/>
      </w:r>
      <w:r w:rsidR="21A173D4">
        <w:t>RETURN s.name, count(p), collect(t.name)</w:t>
      </w:r>
      <w:r w:rsidR="7719A35F">
        <w:br/>
      </w:r>
      <w:r w:rsidR="7719A35F">
        <w:br/>
      </w:r>
    </w:p>
    <w:p w:rsidR="34933327" w:rsidP="702AFAE4" w:rsidRDefault="65B59E78" w14:paraId="3D8E9184" w14:textId="62C4768A">
      <w:pPr>
        <w:pStyle w:val="ListParagraph"/>
        <w:numPr>
          <w:ilvl w:val="0"/>
          <w:numId w:val="27"/>
        </w:numPr>
        <w:rPr>
          <w:rFonts w:eastAsiaTheme="minorEastAsia"/>
        </w:rPr>
      </w:pPr>
      <w:r>
        <w:t>MATCH(c: Custome</w:t>
      </w:r>
      <w:r w:rsidR="297395A1">
        <w:t>r</w:t>
      </w:r>
      <w:r>
        <w:t>) - [:CUSTOMER] - () - [:EMPLOYEE] - (e: Employee {name: ‘Mark’})</w:t>
      </w:r>
      <w:r>
        <w:br/>
      </w:r>
      <w:r w:rsidR="2835C607">
        <w:t xml:space="preserve">WHERE NOT EXISTS </w:t>
      </w:r>
      <w:commentRangeStart w:id="26"/>
      <w:r w:rsidR="2835C607">
        <w:t>{</w:t>
      </w:r>
      <w:r>
        <w:br/>
      </w:r>
      <w:commentRangeEnd w:id="26"/>
      <w:r>
        <w:rPr>
          <w:rStyle w:val="CommentReference"/>
        </w:rPr>
        <w:commentReference w:id="26"/>
      </w:r>
      <w:r w:rsidR="7596E37D">
        <w:t xml:space="preserve">        </w:t>
      </w:r>
      <w:commentRangeStart w:id="27"/>
      <w:commentRangeStart w:id="28"/>
      <w:r w:rsidR="7596E37D">
        <w:t xml:space="preserve"> </w:t>
      </w:r>
      <w:r w:rsidRPr="702AFAE4" w:rsidR="7596E37D">
        <w:rPr>
          <w:rFonts w:ascii="Calibri" w:hAnsi="Calibri" w:eastAsia="Calibri" w:cs="Calibri"/>
        </w:rPr>
        <w:t>MATCH(c: Customer)</w:t>
      </w:r>
      <w:commentRangeEnd w:id="27"/>
      <w:r>
        <w:rPr>
          <w:rStyle w:val="CommentReference"/>
        </w:rPr>
        <w:commentReference w:id="27"/>
      </w:r>
      <w:commentRangeEnd w:id="28"/>
      <w:r>
        <w:rPr>
          <w:rStyle w:val="CommentReference"/>
        </w:rPr>
        <w:commentReference w:id="28"/>
      </w:r>
      <w:r w:rsidRPr="702AFAE4" w:rsidR="7596E37D">
        <w:rPr>
          <w:rFonts w:ascii="Calibri" w:hAnsi="Calibri" w:eastAsia="Calibri" w:cs="Calibri"/>
        </w:rPr>
        <w:t xml:space="preserve"> - [:CUSTOMER] - () - [:ORDER_DETAIL] - () - [:SUPPLIER] - (</w:t>
      </w:r>
      <w:r w:rsidRPr="702AFAE4" w:rsidR="6CF9C71A">
        <w:rPr>
          <w:rFonts w:ascii="Calibri" w:hAnsi="Calibri" w:eastAsia="Calibri" w:cs="Calibri"/>
        </w:rPr>
        <w:t>s: Supplier {name: ‘Jeff’}</w:t>
      </w:r>
      <w:r w:rsidRPr="702AFAE4" w:rsidR="7596E37D">
        <w:rPr>
          <w:rFonts w:ascii="Calibri" w:hAnsi="Calibri" w:eastAsia="Calibri" w:cs="Calibri"/>
        </w:rPr>
        <w:t>)</w:t>
      </w:r>
      <w:r>
        <w:br/>
      </w:r>
      <w:r w:rsidR="2835C607">
        <w:t>}</w:t>
      </w:r>
      <w:r>
        <w:br/>
      </w:r>
      <w:r w:rsidR="56BE0486">
        <w:t>RETURN c.name</w:t>
      </w:r>
    </w:p>
    <w:p w:rsidR="5A711BD3" w:rsidP="702AFAE4" w:rsidRDefault="5A711BD3" w14:paraId="1AB9D9BF" w14:textId="3902844E">
      <w:pPr>
        <w:ind w:firstLine="720"/>
        <w:rPr>
          <w:color w:val="9CC2E5" w:themeColor="accent5" w:themeTint="99"/>
        </w:rPr>
      </w:pPr>
      <w:r w:rsidRPr="702AFAE4">
        <w:rPr>
          <w:color w:val="9CC2E5" w:themeColor="accent5" w:themeTint="99"/>
        </w:rPr>
        <w:t>// I think for older syntax, we can use the following code https://stackoverflow.com/questions/10952332/return-node-if-relationship-is-not-present</w:t>
      </w:r>
    </w:p>
    <w:p w:rsidR="5A711BD3" w:rsidP="702AFAE4" w:rsidRDefault="5A711BD3" w14:paraId="226FF5DA" w14:textId="3F57F2E4">
      <w:pPr>
        <w:ind w:firstLine="720"/>
        <w:rPr>
          <w:color w:val="9CC2E5" w:themeColor="accent5" w:themeTint="99"/>
        </w:rPr>
      </w:pPr>
      <w:r w:rsidRPr="702AFAE4">
        <w:rPr>
          <w:color w:val="9CC2E5" w:themeColor="accent5" w:themeTint="99"/>
        </w:rPr>
        <w:t>MATCH (</w:t>
      </w:r>
      <w:proofErr w:type="spellStart"/>
      <w:proofErr w:type="gramStart"/>
      <w:r w:rsidRPr="702AFAE4">
        <w:rPr>
          <w:color w:val="9CC2E5" w:themeColor="accent5" w:themeTint="99"/>
        </w:rPr>
        <w:t>c:customer</w:t>
      </w:r>
      <w:proofErr w:type="spellEnd"/>
      <w:proofErr w:type="gramEnd"/>
      <w:r w:rsidRPr="702AFAE4">
        <w:rPr>
          <w:color w:val="9CC2E5" w:themeColor="accent5" w:themeTint="99"/>
        </w:rPr>
        <w:t xml:space="preserve">) </w:t>
      </w:r>
    </w:p>
    <w:p w:rsidR="5A711BD3" w:rsidP="702AFAE4" w:rsidRDefault="5A711BD3" w14:paraId="69D34B60" w14:textId="6F020F89">
      <w:pPr>
        <w:ind w:firstLine="720"/>
        <w:rPr>
          <w:color w:val="9CC2E5" w:themeColor="accent5" w:themeTint="99"/>
        </w:rPr>
      </w:pPr>
      <w:r w:rsidRPr="702AFAE4">
        <w:rPr>
          <w:color w:val="9CC2E5" w:themeColor="accent5" w:themeTint="99"/>
        </w:rPr>
        <w:t>WHERE NOT (c:customer)&lt;-[:CUSTOMER]-(o:order)-[:ORDER-DETAIL]-()-[:SUPPLIER]-(s:supplier {name: 'Jeff'})</w:t>
      </w:r>
    </w:p>
    <w:p w:rsidR="5A711BD3" w:rsidP="702AFAE4" w:rsidRDefault="5A711BD3" w14:paraId="493FB3DF" w14:textId="7B9D66CE">
      <w:pPr>
        <w:ind w:firstLine="720"/>
        <w:jc w:val="right"/>
        <w:rPr>
          <w:color w:val="9CC2E5" w:themeColor="accent5" w:themeTint="99"/>
        </w:rPr>
      </w:pPr>
      <w:r w:rsidRPr="702AFAE4">
        <w:rPr>
          <w:color w:val="9CC2E5" w:themeColor="accent5" w:themeTint="99"/>
        </w:rPr>
        <w:t xml:space="preserve"> AND (</w:t>
      </w:r>
      <w:proofErr w:type="spellStart"/>
      <w:r w:rsidRPr="702AFAE4">
        <w:rPr>
          <w:color w:val="9CC2E5" w:themeColor="accent5" w:themeTint="99"/>
        </w:rPr>
        <w:t>c:customer</w:t>
      </w:r>
      <w:proofErr w:type="spellEnd"/>
      <w:r w:rsidRPr="702AFAE4">
        <w:rPr>
          <w:color w:val="9CC2E5" w:themeColor="accent5" w:themeTint="99"/>
        </w:rPr>
        <w:t>)&lt;-[:CUSTOMER]-(</w:t>
      </w:r>
      <w:proofErr w:type="spellStart"/>
      <w:r w:rsidRPr="702AFAE4">
        <w:rPr>
          <w:color w:val="9CC2E5" w:themeColor="accent5" w:themeTint="99"/>
        </w:rPr>
        <w:t>o:order</w:t>
      </w:r>
      <w:proofErr w:type="spellEnd"/>
      <w:r w:rsidRPr="702AFAE4">
        <w:rPr>
          <w:color w:val="9CC2E5" w:themeColor="accent5" w:themeTint="99"/>
        </w:rPr>
        <w:t>)-[:EMPLOYEE]-(</w:t>
      </w:r>
      <w:proofErr w:type="spellStart"/>
      <w:r w:rsidRPr="702AFAE4">
        <w:rPr>
          <w:color w:val="9CC2E5" w:themeColor="accent5" w:themeTint="99"/>
        </w:rPr>
        <w:t>e:employee</w:t>
      </w:r>
      <w:proofErr w:type="spellEnd"/>
      <w:r w:rsidRPr="702AFAE4">
        <w:rPr>
          <w:color w:val="9CC2E5" w:themeColor="accent5" w:themeTint="99"/>
        </w:rPr>
        <w:t xml:space="preserve"> {name: 'Mark'})</w:t>
      </w:r>
    </w:p>
    <w:p w:rsidR="5A711BD3" w:rsidP="702AFAE4" w:rsidRDefault="5A711BD3" w14:paraId="3FD3DD59" w14:textId="5AD7FB6C">
      <w:pPr>
        <w:ind w:firstLine="720"/>
        <w:rPr>
          <w:color w:val="9CC2E5" w:themeColor="accent5" w:themeTint="99"/>
        </w:rPr>
      </w:pPr>
      <w:r w:rsidRPr="702AFAE4">
        <w:rPr>
          <w:color w:val="9CC2E5" w:themeColor="accent5" w:themeTint="99"/>
        </w:rPr>
        <w:t xml:space="preserve"> RETURN c.name</w:t>
      </w:r>
    </w:p>
    <w:p w:rsidR="702AFAE4" w:rsidP="702AFAE4" w:rsidRDefault="702AFAE4" w14:paraId="49D6E094" w14:textId="1117228C">
      <w:pPr>
        <w:ind w:firstLine="720"/>
      </w:pPr>
    </w:p>
    <w:p w:rsidR="36D6C4BF" w:rsidP="36D6C4BF" w:rsidRDefault="36D6C4BF" w14:paraId="04940F8A" w14:textId="1A1EDDC5">
      <w:pPr>
        <w:ind w:firstLine="720"/>
      </w:pPr>
    </w:p>
    <w:p w:rsidR="1D598517" w:rsidP="36D6C4BF" w:rsidRDefault="1D598517" w14:paraId="17B70192" w14:textId="3CA21A87">
      <w:pPr>
        <w:ind w:firstLine="720"/>
      </w:pPr>
      <w:r>
        <w:t>What about this:</w:t>
      </w:r>
    </w:p>
    <w:p w:rsidR="1D598517" w:rsidP="36D6C4BF" w:rsidRDefault="1D598517" w14:paraId="20E8ED38" w14:textId="0A482E87">
      <w:pPr>
        <w:ind w:left="720"/>
      </w:pPr>
      <w:r w:rsidRPr="36D6C4BF">
        <w:rPr>
          <w:rFonts w:ascii="Calibri" w:hAnsi="Calibri" w:eastAsia="Calibri" w:cs="Calibri"/>
        </w:rPr>
        <w:t>MATCH (</w:t>
      </w:r>
      <w:proofErr w:type="spellStart"/>
      <w:r w:rsidRPr="36D6C4BF">
        <w:rPr>
          <w:rFonts w:ascii="Calibri" w:hAnsi="Calibri" w:eastAsia="Calibri" w:cs="Calibri"/>
        </w:rPr>
        <w:t>c:Customer</w:t>
      </w:r>
      <w:proofErr w:type="spellEnd"/>
      <w:r w:rsidRPr="36D6C4BF">
        <w:rPr>
          <w:rFonts w:ascii="Calibri" w:hAnsi="Calibri" w:eastAsia="Calibri" w:cs="Calibri"/>
        </w:rPr>
        <w:t>)&lt;-[:CUSTOMER]-()-[:EMPLOYEE]-&gt;(</w:t>
      </w:r>
      <w:proofErr w:type="spellStart"/>
      <w:r w:rsidRPr="36D6C4BF">
        <w:rPr>
          <w:rFonts w:ascii="Calibri" w:hAnsi="Calibri" w:eastAsia="Calibri" w:cs="Calibri"/>
        </w:rPr>
        <w:t>e:Employee</w:t>
      </w:r>
      <w:proofErr w:type="spellEnd"/>
      <w:r w:rsidRPr="36D6C4BF">
        <w:rPr>
          <w:rFonts w:ascii="Calibri" w:hAnsi="Calibri" w:eastAsia="Calibri" w:cs="Calibri"/>
        </w:rPr>
        <w:t>{name: 'Mark'})</w:t>
      </w:r>
    </w:p>
    <w:p w:rsidR="1D598517" w:rsidP="36D6C4BF" w:rsidRDefault="1D598517" w14:paraId="38638AA3" w14:textId="677FFD57">
      <w:pPr>
        <w:ind w:left="720"/>
      </w:pPr>
      <w:r w:rsidRPr="36D6C4BF">
        <w:rPr>
          <w:rFonts w:ascii="Calibri" w:hAnsi="Calibri" w:eastAsia="Calibri" w:cs="Calibri"/>
        </w:rPr>
        <w:t>WITH c</w:t>
      </w:r>
    </w:p>
    <w:p w:rsidR="1D598517" w:rsidP="36D6C4BF" w:rsidRDefault="1D598517" w14:paraId="7683874A" w14:textId="2FA71347">
      <w:pPr>
        <w:ind w:left="720"/>
      </w:pPr>
      <w:r w:rsidRPr="36D6C4BF">
        <w:rPr>
          <w:rFonts w:ascii="Calibri" w:hAnsi="Calibri" w:eastAsia="Calibri" w:cs="Calibri"/>
        </w:rPr>
        <w:t>MATCH (c:Customer)&lt;-[:CUSTOMER]-()-[:ORDER_DETAIL]-&gt;()-[:SUPPLIER]-&gt;(s:Supplier)</w:t>
      </w:r>
    </w:p>
    <w:p w:rsidR="1D598517" w:rsidP="36D6C4BF" w:rsidRDefault="1D598517" w14:paraId="3F59E9DF" w14:textId="246290FE">
      <w:pPr>
        <w:ind w:left="720"/>
      </w:pPr>
      <w:r w:rsidRPr="36D6C4BF">
        <w:rPr>
          <w:rFonts w:ascii="Calibri" w:hAnsi="Calibri" w:eastAsia="Calibri" w:cs="Calibri"/>
        </w:rPr>
        <w:t>WHERE s.name &lt;&gt; 'Jeff'</w:t>
      </w:r>
    </w:p>
    <w:p w:rsidR="1D598517" w:rsidP="36D6C4BF" w:rsidRDefault="1D598517" w14:paraId="0BE27544" w14:textId="1EA090D9">
      <w:pPr>
        <w:ind w:left="720"/>
      </w:pPr>
      <w:r w:rsidRPr="36D6C4BF">
        <w:rPr>
          <w:rFonts w:ascii="Calibri" w:hAnsi="Calibri" w:eastAsia="Calibri" w:cs="Calibri"/>
        </w:rPr>
        <w:t>RETURN DISTINCT c.name</w:t>
      </w:r>
    </w:p>
    <w:p w:rsidR="36D6C4BF" w:rsidP="702AFAE4" w:rsidRDefault="1D598517" w14:paraId="77FC21A2" w14:textId="3FD433B0">
      <w:pPr>
        <w:ind w:left="720"/>
        <w:rPr>
          <w:rFonts w:ascii="Calibri" w:hAnsi="Calibri" w:eastAsia="Calibri" w:cs="Calibri"/>
          <w:i/>
          <w:iCs/>
        </w:rPr>
      </w:pPr>
      <w:r w:rsidRPr="702AFAE4">
        <w:rPr>
          <w:rFonts w:ascii="Calibri" w:hAnsi="Calibri" w:eastAsia="Calibri" w:cs="Calibri"/>
        </w:rPr>
        <w:t>Thoughts?</w:t>
      </w:r>
      <w:r w:rsidRPr="702AFAE4" w:rsidR="5FBB0776">
        <w:rPr>
          <w:rFonts w:ascii="Calibri" w:hAnsi="Calibri" w:eastAsia="Calibri" w:cs="Calibri"/>
        </w:rPr>
        <w:t xml:space="preserve"> &lt;- Think </w:t>
      </w:r>
      <w:proofErr w:type="spellStart"/>
      <w:r w:rsidRPr="702AFAE4" w:rsidR="5FBB0776">
        <w:rPr>
          <w:rFonts w:ascii="Calibri" w:hAnsi="Calibri" w:eastAsia="Calibri" w:cs="Calibri"/>
        </w:rPr>
        <w:t>its</w:t>
      </w:r>
      <w:proofErr w:type="spellEnd"/>
      <w:r w:rsidRPr="702AFAE4" w:rsidR="5FBB0776">
        <w:rPr>
          <w:rFonts w:ascii="Calibri" w:hAnsi="Calibri" w:eastAsia="Calibri" w:cs="Calibri"/>
        </w:rPr>
        <w:t xml:space="preserve"> okay, but maybe just write (</w:t>
      </w:r>
      <w:proofErr w:type="gramStart"/>
      <w:r w:rsidRPr="702AFAE4" w:rsidR="5FBB0776">
        <w:rPr>
          <w:rFonts w:ascii="Calibri" w:hAnsi="Calibri" w:eastAsia="Calibri" w:cs="Calibri"/>
        </w:rPr>
        <w:t>c )</w:t>
      </w:r>
      <w:proofErr w:type="gramEnd"/>
      <w:r w:rsidRPr="702AFAE4" w:rsidR="5FBB0776">
        <w:rPr>
          <w:rFonts w:ascii="Calibri" w:hAnsi="Calibri" w:eastAsia="Calibri" w:cs="Calibri"/>
        </w:rPr>
        <w:t xml:space="preserve"> for the second match?</w:t>
      </w:r>
      <w:r w:rsidRPr="702AFAE4" w:rsidR="49ADD11F">
        <w:rPr>
          <w:rFonts w:ascii="Calibri" w:hAnsi="Calibri" w:eastAsia="Calibri" w:cs="Calibri"/>
        </w:rPr>
        <w:t xml:space="preserve"> &lt;- You are right, thanks!</w:t>
      </w:r>
      <w:r w:rsidRPr="702AFAE4" w:rsidR="119733C7">
        <w:rPr>
          <w:rFonts w:ascii="Calibri" w:hAnsi="Calibri" w:eastAsia="Calibri" w:cs="Calibri"/>
        </w:rPr>
        <w:t xml:space="preserve">        </w:t>
      </w:r>
    </w:p>
    <w:p w:rsidR="702AFAE4" w:rsidP="702AFAE4" w:rsidRDefault="702AFAE4" w14:paraId="3EBAF349" w14:textId="328601A7">
      <w:pPr>
        <w:ind w:left="720"/>
        <w:rPr>
          <w:rFonts w:ascii="Calibri" w:hAnsi="Calibri" w:eastAsia="Calibri" w:cs="Calibri"/>
        </w:rPr>
      </w:pPr>
    </w:p>
    <w:p w:rsidR="4581EE0C" w:rsidP="702AFAE4" w:rsidRDefault="4581EE0C" w14:paraId="7AA82D4B" w14:textId="22436811">
      <w:pPr>
        <w:ind w:left="720"/>
        <w:rPr>
          <w:rFonts w:ascii="Calibri" w:hAnsi="Calibri" w:eastAsia="Calibri" w:cs="Calibri"/>
        </w:rPr>
      </w:pPr>
      <w:r w:rsidRPr="702AFAE4">
        <w:rPr>
          <w:rFonts w:ascii="Calibri" w:hAnsi="Calibri" w:eastAsia="Calibri" w:cs="Calibri"/>
        </w:rPr>
        <w:t xml:space="preserve">How </w:t>
      </w:r>
      <w:proofErr w:type="gramStart"/>
      <w:r w:rsidRPr="702AFAE4">
        <w:rPr>
          <w:rFonts w:ascii="Calibri" w:hAnsi="Calibri" w:eastAsia="Calibri" w:cs="Calibri"/>
        </w:rPr>
        <w:t>about?:</w:t>
      </w:r>
      <w:proofErr w:type="gramEnd"/>
    </w:p>
    <w:p w:rsidR="4581EE0C" w:rsidP="702AFAE4" w:rsidRDefault="4581EE0C" w14:paraId="5B419DE8" w14:textId="38D11CFB">
      <w:pPr>
        <w:ind w:left="720"/>
        <w:rPr>
          <w:rFonts w:ascii="Calibri" w:hAnsi="Calibri" w:eastAsia="Calibri" w:cs="Calibri"/>
        </w:rPr>
      </w:pPr>
      <w:r w:rsidRPr="702AFAE4">
        <w:rPr>
          <w:rFonts w:ascii="Calibri" w:hAnsi="Calibri" w:eastAsia="Calibri" w:cs="Calibri"/>
        </w:rPr>
        <w:t>MATCH (</w:t>
      </w:r>
      <w:proofErr w:type="spellStart"/>
      <w:proofErr w:type="gramStart"/>
      <w:r w:rsidRPr="702AFAE4">
        <w:rPr>
          <w:rFonts w:ascii="Calibri" w:hAnsi="Calibri" w:eastAsia="Calibri" w:cs="Calibri"/>
        </w:rPr>
        <w:t>c:Customer</w:t>
      </w:r>
      <w:proofErr w:type="spellEnd"/>
      <w:proofErr w:type="gramEnd"/>
      <w:r w:rsidRPr="702AFAE4">
        <w:rPr>
          <w:rFonts w:ascii="Calibri" w:hAnsi="Calibri" w:eastAsia="Calibri" w:cs="Calibri"/>
        </w:rPr>
        <w:t>) - [*2] – (</w:t>
      </w:r>
      <w:proofErr w:type="spellStart"/>
      <w:r w:rsidRPr="702AFAE4">
        <w:rPr>
          <w:rFonts w:ascii="Calibri" w:hAnsi="Calibri" w:eastAsia="Calibri" w:cs="Calibri"/>
        </w:rPr>
        <w:t>e:Employee</w:t>
      </w:r>
      <w:proofErr w:type="spellEnd"/>
      <w:r w:rsidRPr="702AFAE4">
        <w:rPr>
          <w:rFonts w:ascii="Calibri" w:hAnsi="Calibri" w:eastAsia="Calibri" w:cs="Calibri"/>
        </w:rPr>
        <w:t>{name: “Mark”}), (</w:t>
      </w:r>
      <w:proofErr w:type="spellStart"/>
      <w:r w:rsidRPr="702AFAE4">
        <w:rPr>
          <w:rFonts w:ascii="Calibri" w:hAnsi="Calibri" w:eastAsia="Calibri" w:cs="Calibri"/>
        </w:rPr>
        <w:t>c:Customer</w:t>
      </w:r>
      <w:proofErr w:type="spellEnd"/>
      <w:r w:rsidRPr="702AFAE4">
        <w:rPr>
          <w:rFonts w:ascii="Calibri" w:hAnsi="Calibri" w:eastAsia="Calibri" w:cs="Calibri"/>
        </w:rPr>
        <w:t>) –[*3] – (</w:t>
      </w:r>
      <w:proofErr w:type="spellStart"/>
      <w:r w:rsidRPr="702AFAE4">
        <w:rPr>
          <w:rFonts w:ascii="Calibri" w:hAnsi="Calibri" w:eastAsia="Calibri" w:cs="Calibri"/>
        </w:rPr>
        <w:t>s:Supplier</w:t>
      </w:r>
      <w:proofErr w:type="spellEnd"/>
      <w:r w:rsidRPr="702AFAE4">
        <w:rPr>
          <w:rFonts w:ascii="Calibri" w:hAnsi="Calibri" w:eastAsia="Calibri" w:cs="Calibri"/>
        </w:rPr>
        <w:t>)</w:t>
      </w:r>
    </w:p>
    <w:p w:rsidR="4581EE0C" w:rsidP="702AFAE4" w:rsidRDefault="4581EE0C" w14:paraId="1D03C01B" w14:textId="37B345F1">
      <w:pPr>
        <w:ind w:left="720"/>
        <w:rPr>
          <w:rFonts w:ascii="Calibri" w:hAnsi="Calibri" w:eastAsia="Calibri" w:cs="Calibri"/>
        </w:rPr>
      </w:pPr>
      <w:r w:rsidRPr="702AFAE4">
        <w:rPr>
          <w:rFonts w:ascii="Calibri" w:hAnsi="Calibri" w:eastAsia="Calibri" w:cs="Calibri"/>
        </w:rPr>
        <w:t>WHERE s.name &lt;&gt; “Jeff”</w:t>
      </w:r>
    </w:p>
    <w:p w:rsidR="4581EE0C" w:rsidP="702AFAE4" w:rsidRDefault="4581EE0C" w14:paraId="3E8BD758" w14:textId="4662B6B4">
      <w:pPr>
        <w:ind w:left="720"/>
        <w:rPr>
          <w:rFonts w:ascii="Calibri" w:hAnsi="Calibri" w:eastAsia="Calibri" w:cs="Calibri"/>
        </w:rPr>
      </w:pPr>
      <w:r w:rsidRPr="702AFAE4">
        <w:rPr>
          <w:rFonts w:ascii="Calibri" w:hAnsi="Calibri" w:eastAsia="Calibri" w:cs="Calibri"/>
        </w:rPr>
        <w:t>RETURN DISTINCT c.name</w:t>
      </w:r>
    </w:p>
    <w:p w:rsidR="702AFAE4" w:rsidP="702AFAE4" w:rsidRDefault="702AFAE4" w14:paraId="13126B94" w14:textId="3B66CE21">
      <w:pPr>
        <w:ind w:left="720"/>
        <w:rPr>
          <w:rFonts w:ascii="Calibri" w:hAnsi="Calibri" w:eastAsia="Calibri" w:cs="Calibri"/>
        </w:rPr>
      </w:pPr>
    </w:p>
    <w:p w:rsidR="34933327" w:rsidP="34933327" w:rsidRDefault="34933327" w14:paraId="626161FD" w14:textId="40136E7D"/>
    <w:p w:rsidR="34933327" w:rsidP="34933327" w:rsidRDefault="34933327" w14:paraId="626E902F" w14:textId="7F389385"/>
    <w:p w:rsidR="34933327" w:rsidP="34933327" w:rsidRDefault="34933327" w14:paraId="10DB84AC" w14:textId="486138AF"/>
    <w:p w:rsidR="34933327" w:rsidP="34933327" w:rsidRDefault="34933327" w14:paraId="4727B53C" w14:textId="7D71218E"/>
    <w:p w:rsidR="34933327" w:rsidP="34933327" w:rsidRDefault="34933327" w14:paraId="6C3FE39B" w14:textId="022F6E5A"/>
    <w:p w:rsidR="34933327" w:rsidP="34933327" w:rsidRDefault="34933327" w14:paraId="3DE2FA73" w14:textId="173B639E"/>
    <w:p w:rsidR="34933327" w:rsidP="34933327" w:rsidRDefault="34933327" w14:paraId="2984373D" w14:textId="0AB17BD7"/>
    <w:p w:rsidR="34933327" w:rsidP="34933327" w:rsidRDefault="34933327" w14:paraId="3A4D7A68" w14:textId="7F90CADE"/>
    <w:p w:rsidR="34933327" w:rsidP="34933327" w:rsidRDefault="34933327" w14:paraId="41E19116" w14:textId="2FF2A113"/>
    <w:p w:rsidR="34933327" w:rsidP="34933327" w:rsidRDefault="34933327" w14:paraId="50D93F13" w14:textId="27188155"/>
    <w:p w:rsidR="34933327" w:rsidP="34933327" w:rsidRDefault="34933327" w14:paraId="50AA53F0" w14:textId="04A264FB"/>
    <w:p w:rsidR="34933327" w:rsidP="34933327" w:rsidRDefault="34933327" w14:paraId="48C5DEF9" w14:textId="13893DBE"/>
    <w:p w:rsidR="564CFC92" w:rsidRDefault="564CFC92" w14:paraId="2FE30F1A" w14:textId="47CAF16D">
      <w:r>
        <w:br w:type="page"/>
      </w:r>
    </w:p>
    <w:p w:rsidR="16D19E6D" w:rsidP="34933327" w:rsidRDefault="16D19E6D" w14:paraId="38610CC4" w14:textId="394DA705">
      <w:r>
        <w:t>Part b: MongoDB</w:t>
      </w:r>
    </w:p>
    <w:p w:rsidR="16D19E6D" w:rsidP="702AFAE4" w:rsidRDefault="16D19E6D" w14:paraId="762CA76D" w14:textId="6384AC52">
      <w:pPr>
        <w:pStyle w:val="ListParagraph"/>
        <w:numPr>
          <w:ilvl w:val="0"/>
          <w:numId w:val="26"/>
        </w:numPr>
        <w:rPr>
          <w:rFonts w:eastAsiaTheme="minorEastAsia"/>
        </w:rPr>
      </w:pPr>
      <w:proofErr w:type="spellStart"/>
      <w:proofErr w:type="gramStart"/>
      <w:r>
        <w:t>db.author</w:t>
      </w:r>
      <w:proofErr w:type="gramEnd"/>
      <w:r>
        <w:t>.find</w:t>
      </w:r>
      <w:proofErr w:type="spellEnd"/>
      <w:r>
        <w:t>({},</w:t>
      </w:r>
      <w:commentRangeStart w:id="29"/>
      <w:commentRangeStart w:id="30"/>
      <w:r>
        <w:t xml:space="preserve"> {author: 1}</w:t>
      </w:r>
      <w:commentRangeEnd w:id="29"/>
      <w:r>
        <w:rPr>
          <w:rStyle w:val="CommentReference"/>
        </w:rPr>
        <w:commentReference w:id="29"/>
      </w:r>
      <w:commentRangeEnd w:id="30"/>
      <w:r>
        <w:rPr>
          <w:rStyle w:val="CommentReference"/>
        </w:rPr>
        <w:commentReference w:id="30"/>
      </w:r>
      <w:r>
        <w:t>)</w:t>
      </w:r>
      <w:r>
        <w:br/>
      </w:r>
    </w:p>
    <w:p w:rsidR="05993A51" w:rsidP="24C737DA" w:rsidRDefault="38561AD0" w14:paraId="55EB1F05" w14:textId="5F52DF61">
      <w:pPr>
        <w:pStyle w:val="ListParagraph"/>
        <w:numPr>
          <w:ilvl w:val="0"/>
          <w:numId w:val="26"/>
        </w:numPr>
        <w:jc w:val="left"/>
        <w:rPr>
          <w:rFonts w:eastAsia="ＭＳ 明朝" w:eastAsiaTheme="minorEastAsia"/>
        </w:rPr>
      </w:pPr>
      <w:commentRangeStart w:id="31"/>
      <w:commentRangeStart w:id="32"/>
      <w:proofErr w:type="spellStart"/>
      <w:r w:rsidR="38561AD0">
        <w:rPr/>
        <w:t>db.author</w:t>
      </w:r>
      <w:r w:rsidR="38561AD0">
        <w:rPr/>
        <w:t>.find</w:t>
      </w:r>
      <w:proofErr w:type="spellEnd"/>
      <w:r w:rsidR="38561AD0">
        <w:rPr/>
        <w:t>({rating: 2.0}, {author.name: 1})</w:t>
      </w:r>
      <w:commentRangeEnd w:id="31"/>
      <w:r>
        <w:rPr>
          <w:rStyle w:val="CommentReference"/>
        </w:rPr>
        <w:commentReference w:id="31"/>
      </w:r>
      <w:commentRangeEnd w:id="32"/>
      <w:r>
        <w:rPr>
          <w:rStyle w:val="CommentReference"/>
        </w:rPr>
        <w:commentReference w:id="32"/>
      </w:r>
      <w:r>
        <w:br/>
      </w:r>
      <w:r w:rsidR="629EF4FA">
        <w:rPr/>
        <w:t>R</w:t>
      </w:r>
    </w:p>
    <w:p w:rsidR="12740E7F" w:rsidP="36D6C4BF" w:rsidRDefault="10F4DA34" w14:paraId="24A29ED9" w14:textId="345B974D">
      <w:pPr>
        <w:pStyle w:val="ListParagraph"/>
        <w:numPr>
          <w:ilvl w:val="0"/>
          <w:numId w:val="26"/>
        </w:numPr>
        <w:rPr>
          <w:rFonts w:eastAsiaTheme="minorEastAsia"/>
        </w:rPr>
      </w:pPr>
      <w:proofErr w:type="spellStart"/>
      <w:r>
        <w:t>db.author.aggregate</w:t>
      </w:r>
      <w:proofErr w:type="spellEnd"/>
      <w:r>
        <w:t>([</w:t>
      </w:r>
      <w:r w:rsidR="12740E7F">
        <w:br/>
      </w:r>
      <w:r w:rsidR="59C13776">
        <w:t xml:space="preserve">    {</w:t>
      </w:r>
      <w:r w:rsidR="12740E7F">
        <w:br/>
      </w:r>
      <w:r w:rsidR="29BDDCC7">
        <w:t xml:space="preserve">          $</w:t>
      </w:r>
      <w:proofErr w:type="spellStart"/>
      <w:r w:rsidR="29BDDCC7">
        <w:t>geoNear</w:t>
      </w:r>
      <w:proofErr w:type="spellEnd"/>
      <w:r w:rsidR="29BDDCC7">
        <w:t>: {</w:t>
      </w:r>
      <w:r w:rsidR="12740E7F">
        <w:br/>
      </w:r>
      <w:r w:rsidR="5D3BE6AF">
        <w:t xml:space="preserve">                  near: { type: “Point”, coordinates: [45, 47] },</w:t>
      </w:r>
      <w:r w:rsidR="12740E7F">
        <w:br/>
      </w:r>
      <w:r w:rsidR="5FBD3879">
        <w:t xml:space="preserve">                  </w:t>
      </w:r>
      <w:proofErr w:type="spellStart"/>
      <w:r w:rsidR="5FBD3879">
        <w:t>distanceField</w:t>
      </w:r>
      <w:proofErr w:type="spellEnd"/>
      <w:r w:rsidR="5FBD3879">
        <w:t>: “distance”,</w:t>
      </w:r>
      <w:r w:rsidR="12740E7F">
        <w:br/>
      </w:r>
      <w:r w:rsidR="357273B2">
        <w:t xml:space="preserve">                  </w:t>
      </w:r>
      <w:proofErr w:type="spellStart"/>
      <w:r w:rsidRPr="36D6C4BF" w:rsidR="357273B2">
        <w:rPr>
          <w:color w:val="222222"/>
          <w:sz w:val="21"/>
          <w:szCs w:val="21"/>
        </w:rPr>
        <w:t>maxDistance</w:t>
      </w:r>
      <w:proofErr w:type="spellEnd"/>
      <w:r w:rsidRPr="36D6C4BF" w:rsidR="357273B2">
        <w:rPr>
          <w:color w:val="666666"/>
          <w:sz w:val="21"/>
          <w:szCs w:val="21"/>
        </w:rPr>
        <w:t>:</w:t>
      </w:r>
      <w:r w:rsidRPr="36D6C4BF" w:rsidR="357273B2">
        <w:rPr>
          <w:color w:val="222222"/>
          <w:sz w:val="21"/>
          <w:szCs w:val="21"/>
        </w:rPr>
        <w:t xml:space="preserve"> 100,</w:t>
      </w:r>
      <w:r w:rsidR="12740E7F">
        <w:br/>
      </w:r>
      <w:r w:rsidR="44F247C2">
        <w:t xml:space="preserve">                  spherical: true</w:t>
      </w:r>
      <w:r w:rsidR="12740E7F">
        <w:br/>
      </w:r>
      <w:r w:rsidR="29BDDCC7">
        <w:t xml:space="preserve">          }</w:t>
      </w:r>
      <w:r w:rsidR="12740E7F">
        <w:br/>
      </w:r>
      <w:r w:rsidR="59C13776">
        <w:t xml:space="preserve">    }</w:t>
      </w:r>
      <w:commentRangeStart w:id="33"/>
      <w:commentRangeStart w:id="34"/>
      <w:r w:rsidR="71C0E84E">
        <w:t>,</w:t>
      </w:r>
      <w:commentRangeEnd w:id="33"/>
      <w:r w:rsidR="12740E7F">
        <w:rPr>
          <w:rStyle w:val="CommentReference"/>
        </w:rPr>
        <w:commentReference w:id="33"/>
      </w:r>
      <w:commentRangeEnd w:id="34"/>
      <w:r w:rsidR="12740E7F">
        <w:rPr>
          <w:rStyle w:val="CommentReference"/>
        </w:rPr>
        <w:commentReference w:id="34"/>
      </w:r>
      <w:r w:rsidR="12740E7F">
        <w:br/>
      </w:r>
      <w:r>
        <w:t>])</w:t>
      </w:r>
    </w:p>
    <w:p w:rsidR="12740E7F" w:rsidP="36D6C4BF" w:rsidRDefault="02FDD1A4" w14:paraId="37E409D6" w14:textId="12ED14E1">
      <w:pPr>
        <w:ind w:firstLine="720"/>
        <w:rPr>
          <w:rFonts w:eastAsiaTheme="minorEastAsia"/>
        </w:rPr>
      </w:pPr>
      <w:r>
        <w:t>Alternative:</w:t>
      </w:r>
    </w:p>
    <w:p w:rsidR="12740E7F" w:rsidP="36D6C4BF" w:rsidRDefault="02FDD1A4" w14:paraId="3F5C5C42" w14:textId="45E56144">
      <w:pPr>
        <w:ind w:firstLine="720"/>
        <w:rPr>
          <w:rFonts w:eastAsiaTheme="minorEastAsia"/>
        </w:rPr>
      </w:pPr>
      <w:proofErr w:type="spellStart"/>
      <w:r>
        <w:t>db.author.find</w:t>
      </w:r>
      <w:proofErr w:type="spellEnd"/>
      <w:r>
        <w:t>({“location”: {“$near”: [45, 47], “$</w:t>
      </w:r>
      <w:proofErr w:type="spellStart"/>
      <w:r>
        <w:t>maxDistance</w:t>
      </w:r>
      <w:proofErr w:type="spellEnd"/>
      <w:r>
        <w:t>”: 10</w:t>
      </w:r>
      <w:r w:rsidR="232E5D47">
        <w:t>0}})</w:t>
      </w:r>
      <w:r w:rsidR="12740E7F">
        <w:br/>
      </w:r>
      <w:r w:rsidR="12740E7F">
        <w:br/>
      </w:r>
    </w:p>
    <w:p w:rsidR="34933327" w:rsidP="3654E190" w:rsidRDefault="400A1A9F" w14:paraId="26C3D628" w14:textId="77123B9C">
      <w:pPr>
        <w:pStyle w:val="ListParagraph"/>
        <w:numPr>
          <w:ilvl w:val="0"/>
          <w:numId w:val="26"/>
        </w:numPr>
        <w:rPr>
          <w:rFonts w:eastAsiaTheme="minorEastAsia"/>
        </w:rPr>
      </w:pPr>
      <w:proofErr w:type="spellStart"/>
      <w:r>
        <w:t>db.author.find</w:t>
      </w:r>
      <w:proofErr w:type="spellEnd"/>
      <w:r>
        <w:t>({comments: {$</w:t>
      </w:r>
      <w:proofErr w:type="spellStart"/>
      <w:r>
        <w:t>elemMatch</w:t>
      </w:r>
      <w:proofErr w:type="spellEnd"/>
      <w:r>
        <w:t>: {</w:t>
      </w:r>
      <w:proofErr w:type="spellStart"/>
      <w:r>
        <w:t>upVotes</w:t>
      </w:r>
      <w:proofErr w:type="spellEnd"/>
      <w:r>
        <w:t>: {$</w:t>
      </w:r>
      <w:proofErr w:type="spellStart"/>
      <w:r>
        <w:t>gt</w:t>
      </w:r>
      <w:proofErr w:type="spellEnd"/>
      <w:r>
        <w:t xml:space="preserve">: 50}, </w:t>
      </w:r>
      <w:proofErr w:type="spellStart"/>
      <w:r>
        <w:t>downVotes</w:t>
      </w:r>
      <w:proofErr w:type="spellEnd"/>
      <w:r>
        <w:t>: {$</w:t>
      </w:r>
      <w:proofErr w:type="spellStart"/>
      <w:r>
        <w:t>lt</w:t>
      </w:r>
      <w:proofErr w:type="spellEnd"/>
      <w:r>
        <w:t>: 20}}}})</w:t>
      </w:r>
      <w:r>
        <w:br/>
      </w:r>
      <w:r>
        <w:br/>
      </w:r>
      <w:r w:rsidRPr="3654E190" w:rsidR="26F73154">
        <w:rPr>
          <w:b/>
          <w:bCs/>
        </w:rPr>
        <w:t>Alternative</w:t>
      </w:r>
      <w:r>
        <w:br/>
      </w:r>
      <w:r>
        <w:br/>
      </w:r>
      <w:r w:rsidR="3C7B1121">
        <w:t>(</w:t>
      </w:r>
      <w:commentRangeStart w:id="35"/>
      <w:commentRangeStart w:id="36"/>
      <w:commentRangeStart w:id="37"/>
      <w:commentRangeStart w:id="38"/>
      <w:r w:rsidRPr="3654E190" w:rsidR="3C7B1121">
        <w:rPr>
          <w:b/>
          <w:bCs/>
        </w:rPr>
        <w:t>Comment on that</w:t>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r w:rsidR="3C7B1121">
        <w:t>: I think th</w:t>
      </w:r>
      <w:r w:rsidR="7CF57B35">
        <w:t>e one below is</w:t>
      </w:r>
      <w:r w:rsidR="3C7B1121">
        <w:t xml:space="preserve"> different from the above. The </w:t>
      </w:r>
      <w:r w:rsidR="1E412E54">
        <w:t xml:space="preserve">one </w:t>
      </w:r>
      <w:r w:rsidR="3C7B1121">
        <w:t xml:space="preserve">above will </w:t>
      </w:r>
      <w:r w:rsidR="209B61C9">
        <w:t xml:space="preserve">return the author if it finds </w:t>
      </w:r>
      <w:r w:rsidR="5B765567">
        <w:t xml:space="preserve">(at least) one </w:t>
      </w:r>
      <w:r w:rsidRPr="3654E190" w:rsidR="746FCDDF">
        <w:rPr>
          <w:i/>
          <w:iCs/>
        </w:rPr>
        <w:t xml:space="preserve">single </w:t>
      </w:r>
      <w:r w:rsidR="3C7B1121">
        <w:t>comment</w:t>
      </w:r>
      <w:r w:rsidR="7A548DEF">
        <w:t xml:space="preserve"> </w:t>
      </w:r>
      <w:r w:rsidR="02592EF5">
        <w:t>that contain</w:t>
      </w:r>
      <w:r w:rsidR="429E196A">
        <w:t xml:space="preserve">s </w:t>
      </w:r>
      <w:r w:rsidR="02592EF5">
        <w:t xml:space="preserve">both more than 50 upvotes </w:t>
      </w:r>
      <w:r w:rsidRPr="3654E190" w:rsidR="02592EF5">
        <w:rPr>
          <w:i/>
          <w:iCs/>
        </w:rPr>
        <w:t xml:space="preserve">and </w:t>
      </w:r>
      <w:r w:rsidR="02592EF5">
        <w:t>less than 20 downvotes.</w:t>
      </w:r>
      <w:r w:rsidRPr="3654E190" w:rsidR="02592EF5">
        <w:rPr>
          <w:b/>
          <w:bCs/>
        </w:rPr>
        <w:t xml:space="preserve"> </w:t>
      </w:r>
      <w:r w:rsidR="6B9ED847">
        <w:t xml:space="preserve">The one below will </w:t>
      </w:r>
      <w:r w:rsidR="55A4A2CB">
        <w:t>return the author if i</w:t>
      </w:r>
      <w:r w:rsidR="36BA8E02">
        <w:t>t</w:t>
      </w:r>
      <w:r w:rsidR="55A4A2CB">
        <w:t xml:space="preserve"> finds </w:t>
      </w:r>
      <w:r w:rsidR="6B9ED847">
        <w:t>1)</w:t>
      </w:r>
      <w:r w:rsidR="6C26849F">
        <w:t xml:space="preserve"> a comment with more than 50 upvotes and 2) a comment with less than 20 downvotes, but not necessarily the same comment. Though, I’m not sure which of the 2 cases we are requested to do.</w:t>
      </w:r>
      <w:r w:rsidR="3C7B1121">
        <w:t>)</w:t>
      </w:r>
    </w:p>
    <w:tbl>
      <w:tblPr>
        <w:tblStyle w:val="TableGrid"/>
        <w:tblW w:w="0" w:type="auto"/>
        <w:tblInd w:w="720" w:type="dxa"/>
        <w:tblLayout w:type="fixed"/>
        <w:tblLook w:val="06A0" w:firstRow="1" w:lastRow="0" w:firstColumn="1" w:lastColumn="0" w:noHBand="1" w:noVBand="1"/>
      </w:tblPr>
      <w:tblGrid>
        <w:gridCol w:w="8640"/>
      </w:tblGrid>
      <w:tr w:rsidR="59334382" w:rsidTr="702AFAE4" w14:paraId="06A3C129" w14:textId="77777777">
        <w:trPr>
          <w:trHeight w:val="1995"/>
        </w:trPr>
        <w:tc>
          <w:tcPr>
            <w:tcW w:w="8640" w:type="dxa"/>
          </w:tcPr>
          <w:p w:rsidR="4BE275C8" w:rsidP="59334382" w:rsidRDefault="017E118D" w14:paraId="3570B1BB" w14:textId="5907FDC0">
            <w:pPr>
              <w:pStyle w:val="ListParagraph"/>
              <w:ind w:left="0"/>
              <w:rPr>
                <w:rFonts w:ascii="Consolas" w:hAnsi="Consolas" w:eastAsia="Consolas" w:cs="Consolas"/>
              </w:rPr>
            </w:pPr>
            <w:proofErr w:type="spellStart"/>
            <w:proofErr w:type="gramStart"/>
            <w:r w:rsidRPr="702AFAE4">
              <w:rPr>
                <w:rFonts w:ascii="Consolas" w:hAnsi="Consolas" w:eastAsia="Consolas" w:cs="Consolas"/>
              </w:rPr>
              <w:t>db.</w:t>
            </w:r>
            <w:commentRangeStart w:id="39"/>
            <w:commentRangeStart w:id="40"/>
            <w:r w:rsidRPr="702AFAE4" w:rsidR="00CFC5CE">
              <w:rPr>
                <w:rFonts w:ascii="Consolas" w:hAnsi="Consolas" w:eastAsia="Consolas" w:cs="Consolas"/>
              </w:rPr>
              <w:t>author</w:t>
            </w:r>
            <w:proofErr w:type="gramEnd"/>
            <w:commentRangeEnd w:id="39"/>
            <w:r w:rsidR="3B31FE5D">
              <w:rPr>
                <w:rStyle w:val="CommentReference"/>
              </w:rPr>
              <w:commentReference w:id="39"/>
            </w:r>
            <w:commentRangeEnd w:id="40"/>
            <w:r w:rsidR="3B31FE5D">
              <w:rPr>
                <w:rStyle w:val="CommentReference"/>
              </w:rPr>
              <w:commentReference w:id="40"/>
            </w:r>
            <w:r w:rsidRPr="702AFAE4">
              <w:rPr>
                <w:rFonts w:ascii="Consolas" w:hAnsi="Consolas" w:eastAsia="Consolas" w:cs="Consolas"/>
              </w:rPr>
              <w:t>.find</w:t>
            </w:r>
            <w:proofErr w:type="spellEnd"/>
            <w:r w:rsidRPr="702AFAE4">
              <w:rPr>
                <w:rFonts w:ascii="Consolas" w:hAnsi="Consolas" w:eastAsia="Consolas" w:cs="Consolas"/>
              </w:rPr>
              <w:t>({</w:t>
            </w:r>
          </w:p>
          <w:p w:rsidR="4BE275C8" w:rsidP="59334382" w:rsidRDefault="4BE275C8" w14:paraId="7E3E1CA7" w14:textId="5607E066">
            <w:pPr>
              <w:pStyle w:val="ListParagraph"/>
              <w:ind w:left="0"/>
              <w:rPr>
                <w:rFonts w:ascii="Consolas" w:hAnsi="Consolas" w:eastAsia="Consolas" w:cs="Consolas"/>
              </w:rPr>
            </w:pPr>
            <w:r w:rsidRPr="59334382">
              <w:rPr>
                <w:rFonts w:ascii="Consolas" w:hAnsi="Consolas" w:eastAsia="Consolas" w:cs="Consolas"/>
              </w:rPr>
              <w:t xml:space="preserve">  $and: [</w:t>
            </w:r>
          </w:p>
          <w:p w:rsidR="4BE275C8" w:rsidP="59334382" w:rsidRDefault="4BE275C8" w14:paraId="12756F6B" w14:textId="007C5139">
            <w:pPr>
              <w:pStyle w:val="ListParagraph"/>
              <w:ind w:left="0"/>
              <w:rPr>
                <w:rFonts w:ascii="Consolas" w:hAnsi="Consolas" w:eastAsia="Consolas" w:cs="Consolas"/>
              </w:rPr>
            </w:pPr>
            <w:r w:rsidRPr="59334382">
              <w:rPr>
                <w:rFonts w:ascii="Consolas" w:hAnsi="Consolas" w:eastAsia="Consolas" w:cs="Consolas"/>
              </w:rPr>
              <w:t xml:space="preserve">    {</w:t>
            </w:r>
          </w:p>
          <w:p w:rsidR="4BE275C8" w:rsidP="59334382" w:rsidRDefault="4BE275C8" w14:paraId="7E46E07B" w14:textId="20E215DE">
            <w:pPr>
              <w:pStyle w:val="ListParagraph"/>
              <w:ind w:left="0"/>
              <w:rPr>
                <w:rFonts w:ascii="Consolas" w:hAnsi="Consolas" w:eastAsia="Consolas" w:cs="Consolas"/>
              </w:rPr>
            </w:pPr>
            <w:r w:rsidRPr="59334382">
              <w:rPr>
                <w:rFonts w:ascii="Consolas" w:hAnsi="Consolas" w:eastAsia="Consolas" w:cs="Consolas"/>
              </w:rPr>
              <w:t xml:space="preserve">      "</w:t>
            </w:r>
            <w:proofErr w:type="spellStart"/>
            <w:proofErr w:type="gramStart"/>
            <w:r w:rsidRPr="59334382">
              <w:rPr>
                <w:rFonts w:ascii="Consolas" w:hAnsi="Consolas" w:eastAsia="Consolas" w:cs="Consolas"/>
              </w:rPr>
              <w:t>comments.upvotes</w:t>
            </w:r>
            <w:proofErr w:type="spellEnd"/>
            <w:proofErr w:type="gramEnd"/>
            <w:r w:rsidRPr="59334382">
              <w:rPr>
                <w:rFonts w:ascii="Consolas" w:hAnsi="Consolas" w:eastAsia="Consolas" w:cs="Consolas"/>
              </w:rPr>
              <w:t>": {</w:t>
            </w:r>
            <w:r w:rsidRPr="59334382" w:rsidR="0A189250">
              <w:rPr>
                <w:rFonts w:ascii="Consolas" w:hAnsi="Consolas" w:eastAsia="Consolas" w:cs="Consolas"/>
              </w:rPr>
              <w:t xml:space="preserve"> </w:t>
            </w:r>
            <w:r w:rsidRPr="59334382">
              <w:rPr>
                <w:rFonts w:ascii="Consolas" w:hAnsi="Consolas" w:eastAsia="Consolas" w:cs="Consolas"/>
              </w:rPr>
              <w:t>$</w:t>
            </w:r>
            <w:proofErr w:type="spellStart"/>
            <w:r w:rsidRPr="59334382">
              <w:rPr>
                <w:rFonts w:ascii="Consolas" w:hAnsi="Consolas" w:eastAsia="Consolas" w:cs="Consolas"/>
              </w:rPr>
              <w:t>gt</w:t>
            </w:r>
            <w:proofErr w:type="spellEnd"/>
            <w:r w:rsidRPr="59334382">
              <w:rPr>
                <w:rFonts w:ascii="Consolas" w:hAnsi="Consolas" w:eastAsia="Consolas" w:cs="Consolas"/>
              </w:rPr>
              <w:t>: 50</w:t>
            </w:r>
            <w:r w:rsidRPr="59334382" w:rsidR="52CA8FCF">
              <w:rPr>
                <w:rFonts w:ascii="Consolas" w:hAnsi="Consolas" w:eastAsia="Consolas" w:cs="Consolas"/>
              </w:rPr>
              <w:t xml:space="preserve"> </w:t>
            </w:r>
            <w:r w:rsidRPr="59334382">
              <w:rPr>
                <w:rFonts w:ascii="Consolas" w:hAnsi="Consolas" w:eastAsia="Consolas" w:cs="Consolas"/>
              </w:rPr>
              <w:t xml:space="preserve">},      </w:t>
            </w:r>
          </w:p>
          <w:p w:rsidR="4BE275C8" w:rsidP="59334382" w:rsidRDefault="4BE275C8" w14:paraId="28ABD1FB" w14:textId="314CAC43">
            <w:pPr>
              <w:pStyle w:val="ListParagraph"/>
              <w:ind w:left="0"/>
              <w:rPr>
                <w:rFonts w:ascii="Consolas" w:hAnsi="Consolas" w:eastAsia="Consolas" w:cs="Consolas"/>
              </w:rPr>
            </w:pPr>
            <w:r w:rsidRPr="59334382">
              <w:rPr>
                <w:rFonts w:ascii="Consolas" w:hAnsi="Consolas" w:eastAsia="Consolas" w:cs="Consolas"/>
              </w:rPr>
              <w:t xml:space="preserve">    },</w:t>
            </w:r>
          </w:p>
          <w:p w:rsidR="4BE275C8" w:rsidP="59334382" w:rsidRDefault="4BE275C8" w14:paraId="3CD649F5" w14:textId="46B82CF2">
            <w:pPr>
              <w:pStyle w:val="ListParagraph"/>
              <w:ind w:left="0"/>
              <w:rPr>
                <w:rFonts w:ascii="Consolas" w:hAnsi="Consolas" w:eastAsia="Consolas" w:cs="Consolas"/>
              </w:rPr>
            </w:pPr>
            <w:r w:rsidRPr="59334382">
              <w:rPr>
                <w:rFonts w:ascii="Consolas" w:hAnsi="Consolas" w:eastAsia="Consolas" w:cs="Consolas"/>
              </w:rPr>
              <w:t xml:space="preserve">    {</w:t>
            </w:r>
          </w:p>
          <w:p w:rsidR="4BE275C8" w:rsidP="59334382" w:rsidRDefault="4BE275C8" w14:paraId="25A0EF91" w14:textId="6171E2E7">
            <w:pPr>
              <w:pStyle w:val="ListParagraph"/>
              <w:ind w:left="0"/>
              <w:rPr>
                <w:rFonts w:ascii="Consolas" w:hAnsi="Consolas" w:eastAsia="Consolas" w:cs="Consolas"/>
              </w:rPr>
            </w:pPr>
            <w:r w:rsidRPr="59334382">
              <w:rPr>
                <w:rFonts w:ascii="Consolas" w:hAnsi="Consolas" w:eastAsia="Consolas" w:cs="Consolas"/>
              </w:rPr>
              <w:t xml:space="preserve">      "</w:t>
            </w:r>
            <w:proofErr w:type="spellStart"/>
            <w:proofErr w:type="gramStart"/>
            <w:r w:rsidRPr="59334382">
              <w:rPr>
                <w:rFonts w:ascii="Consolas" w:hAnsi="Consolas" w:eastAsia="Consolas" w:cs="Consolas"/>
              </w:rPr>
              <w:t>comments.downvotes</w:t>
            </w:r>
            <w:proofErr w:type="spellEnd"/>
            <w:proofErr w:type="gramEnd"/>
            <w:r w:rsidRPr="59334382">
              <w:rPr>
                <w:rFonts w:ascii="Consolas" w:hAnsi="Consolas" w:eastAsia="Consolas" w:cs="Consolas"/>
              </w:rPr>
              <w:t>": { $</w:t>
            </w:r>
            <w:proofErr w:type="spellStart"/>
            <w:r w:rsidRPr="59334382">
              <w:rPr>
                <w:rFonts w:ascii="Consolas" w:hAnsi="Consolas" w:eastAsia="Consolas" w:cs="Consolas"/>
              </w:rPr>
              <w:t>lt</w:t>
            </w:r>
            <w:proofErr w:type="spellEnd"/>
            <w:r w:rsidRPr="59334382">
              <w:rPr>
                <w:rFonts w:ascii="Consolas" w:hAnsi="Consolas" w:eastAsia="Consolas" w:cs="Consolas"/>
              </w:rPr>
              <w:t>: 20</w:t>
            </w:r>
            <w:r w:rsidRPr="59334382" w:rsidR="466A911A">
              <w:rPr>
                <w:rFonts w:ascii="Consolas" w:hAnsi="Consolas" w:eastAsia="Consolas" w:cs="Consolas"/>
              </w:rPr>
              <w:t xml:space="preserve"> </w:t>
            </w:r>
            <w:r w:rsidRPr="59334382">
              <w:rPr>
                <w:rFonts w:ascii="Consolas" w:hAnsi="Consolas" w:eastAsia="Consolas" w:cs="Consolas"/>
              </w:rPr>
              <w:t>}</w:t>
            </w:r>
          </w:p>
          <w:p w:rsidR="4BE275C8" w:rsidP="59334382" w:rsidRDefault="4BE275C8" w14:paraId="604E5342" w14:textId="0A046316">
            <w:pPr>
              <w:pStyle w:val="ListParagraph"/>
              <w:ind w:left="0"/>
              <w:rPr>
                <w:rFonts w:ascii="Consolas" w:hAnsi="Consolas" w:eastAsia="Consolas" w:cs="Consolas"/>
              </w:rPr>
            </w:pPr>
            <w:r w:rsidRPr="59334382">
              <w:rPr>
                <w:rFonts w:ascii="Consolas" w:hAnsi="Consolas" w:eastAsia="Consolas" w:cs="Consolas"/>
              </w:rPr>
              <w:t xml:space="preserve">    },</w:t>
            </w:r>
          </w:p>
          <w:p w:rsidR="4BE275C8" w:rsidP="59334382" w:rsidRDefault="4BE275C8" w14:paraId="1A963175" w14:textId="4BE665F2">
            <w:pPr>
              <w:pStyle w:val="ListParagraph"/>
              <w:ind w:left="0"/>
              <w:rPr>
                <w:rFonts w:ascii="Consolas" w:hAnsi="Consolas" w:eastAsia="Consolas" w:cs="Consolas"/>
              </w:rPr>
            </w:pPr>
            <w:r w:rsidRPr="59334382">
              <w:rPr>
                <w:rFonts w:ascii="Consolas" w:hAnsi="Consolas" w:eastAsia="Consolas" w:cs="Consolas"/>
              </w:rPr>
              <w:t xml:space="preserve">  ],</w:t>
            </w:r>
          </w:p>
          <w:p w:rsidR="4BE275C8" w:rsidP="59334382" w:rsidRDefault="4BE275C8" w14:paraId="465AD058" w14:textId="25B2FEC4">
            <w:pPr>
              <w:pStyle w:val="ListParagraph"/>
              <w:ind w:left="0"/>
              <w:rPr>
                <w:rFonts w:ascii="Consolas" w:hAnsi="Consolas" w:eastAsia="Consolas" w:cs="Consolas"/>
              </w:rPr>
            </w:pPr>
            <w:r w:rsidRPr="59334382">
              <w:rPr>
                <w:rFonts w:ascii="Consolas" w:hAnsi="Consolas" w:eastAsia="Consolas" w:cs="Consolas"/>
              </w:rPr>
              <w:t>})</w:t>
            </w:r>
          </w:p>
        </w:tc>
      </w:tr>
    </w:tbl>
    <w:p w:rsidR="34933327" w:rsidP="59334382" w:rsidRDefault="34933327" w14:paraId="6C0371E4" w14:textId="6EA5AF26">
      <w:pPr>
        <w:rPr>
          <w:b/>
          <w:bCs/>
        </w:rPr>
      </w:pPr>
    </w:p>
    <w:p w:rsidR="28343CF2" w:rsidP="3654E190" w:rsidRDefault="55624F97" w14:paraId="7E8BE05B" w14:textId="3E34636B">
      <w:pPr>
        <w:pStyle w:val="ListParagraph"/>
        <w:numPr>
          <w:ilvl w:val="0"/>
          <w:numId w:val="26"/>
        </w:numPr>
        <w:rPr>
          <w:rFonts w:eastAsiaTheme="minorEastAsia"/>
        </w:rPr>
      </w:pPr>
      <w:proofErr w:type="spellStart"/>
      <w:proofErr w:type="gramStart"/>
      <w:r>
        <w:t>db.author</w:t>
      </w:r>
      <w:proofErr w:type="gramEnd"/>
      <w:r>
        <w:t>.find</w:t>
      </w:r>
      <w:proofErr w:type="spellEnd"/>
      <w:r>
        <w:t>({ “</w:t>
      </w:r>
      <w:proofErr w:type="spellStart"/>
      <w:r>
        <w:t>comments.text</w:t>
      </w:r>
      <w:proofErr w:type="spellEnd"/>
      <w:r>
        <w:t>”: /point/, tags:</w:t>
      </w:r>
      <w:commentRangeStart w:id="41"/>
      <w:commentRangeStart w:id="42"/>
      <w:r>
        <w:t xml:space="preserve"> </w:t>
      </w:r>
      <w:ins w:author="Tan, Yuanhai" w:date="2020-12-15T16:18:00Z" w:id="43">
        <w:r w:rsidR="41ADE530">
          <w:t>{</w:t>
        </w:r>
      </w:ins>
      <w:del w:author="Tan, Yuanhai" w:date="2020-12-15T16:18:00Z" w:id="44">
        <w:r w:rsidDel="55624F97" w:rsidR="28343CF2">
          <w:delText xml:space="preserve">[ </w:delText>
        </w:r>
      </w:del>
      <w:r>
        <w:t xml:space="preserve">“History” </w:t>
      </w:r>
      <w:ins w:author="Tan, Yuanhai" w:date="2020-12-15T16:18:00Z" w:id="45">
        <w:r w:rsidR="202A5193">
          <w:t>}</w:t>
        </w:r>
      </w:ins>
      <w:del w:author="Tan, Yuanhai" w:date="2020-12-15T16:18:00Z" w:id="46">
        <w:r w:rsidDel="55624F97" w:rsidR="28343CF2">
          <w:delText>]</w:delText>
        </w:r>
      </w:del>
      <w:commentRangeEnd w:id="41"/>
      <w:r w:rsidR="28343CF2">
        <w:rPr>
          <w:rStyle w:val="CommentReference"/>
        </w:rPr>
        <w:commentReference w:id="41"/>
      </w:r>
      <w:commentRangeEnd w:id="42"/>
      <w:r w:rsidR="28343CF2">
        <w:rPr>
          <w:rStyle w:val="CommentReference"/>
        </w:rPr>
        <w:commentReference w:id="42"/>
      </w:r>
      <w:r>
        <w:t xml:space="preserve"> })</w:t>
      </w:r>
    </w:p>
    <w:p w:rsidR="28343CF2" w:rsidP="3654E190" w:rsidRDefault="149C7F37" w14:paraId="3C2B0BEC" w14:textId="53514E7C">
      <w:pPr>
        <w:ind w:firstLine="720"/>
        <w:rPr>
          <w:rFonts w:eastAsiaTheme="minorEastAsia"/>
        </w:rPr>
      </w:pPr>
      <w:r>
        <w:t>OR</w:t>
      </w:r>
    </w:p>
    <w:p w:rsidR="28343CF2" w:rsidP="3654E190" w:rsidRDefault="01F41E8B" w14:paraId="6F1E7302" w14:textId="1FFAC437">
      <w:pPr>
        <w:ind w:firstLine="720"/>
      </w:pPr>
      <w:proofErr w:type="spellStart"/>
      <w:proofErr w:type="gramStart"/>
      <w:r>
        <w:t>d</w:t>
      </w:r>
      <w:r w:rsidR="149C7F37">
        <w:t>b.author</w:t>
      </w:r>
      <w:proofErr w:type="gramEnd"/>
      <w:r w:rsidR="149C7F37">
        <w:t>.find</w:t>
      </w:r>
      <w:proofErr w:type="spellEnd"/>
      <w:r w:rsidR="149C7F37">
        <w:t>( comments: {$</w:t>
      </w:r>
      <w:proofErr w:type="spellStart"/>
      <w:r w:rsidR="149C7F37">
        <w:t>elemMatch</w:t>
      </w:r>
      <w:proofErr w:type="spellEnd"/>
      <w:r w:rsidR="149C7F37">
        <w:t>: {</w:t>
      </w:r>
      <w:r w:rsidR="363D076A">
        <w:t xml:space="preserve">text: </w:t>
      </w:r>
      <w:r w:rsidR="149C7F37">
        <w:t xml:space="preserve">$regex: {“.*point.*”}, </w:t>
      </w:r>
      <w:r w:rsidR="0CD62F01">
        <w:t xml:space="preserve">tags: </w:t>
      </w:r>
      <w:r w:rsidR="64E3B513">
        <w:t>"</w:t>
      </w:r>
      <w:r w:rsidR="74006C8E">
        <w:t>History”</w:t>
      </w:r>
      <w:r w:rsidR="149C7F37">
        <w:t>}</w:t>
      </w:r>
      <w:r w:rsidR="5D4E0AA2">
        <w:t>})</w:t>
      </w:r>
    </w:p>
    <w:p w:rsidR="28343CF2" w:rsidP="3654E190" w:rsidRDefault="28343CF2" w14:paraId="0B4F3FF5" w14:textId="51AFC616">
      <w:pPr>
        <w:rPr>
          <w:rFonts w:eastAsiaTheme="minorEastAsia"/>
        </w:rPr>
      </w:pPr>
      <w:r>
        <w:br/>
      </w:r>
      <w:r>
        <w:t>Question 2</w:t>
      </w:r>
    </w:p>
    <w:p w:rsidR="75EE1E2E" w:rsidP="5257A2B5" w:rsidRDefault="75EE1E2E" w14:paraId="51605E25" w14:textId="7BCBD9E4">
      <w:pPr>
        <w:pStyle w:val="ListParagraph"/>
        <w:numPr>
          <w:ilvl w:val="0"/>
          <w:numId w:val="25"/>
        </w:numPr>
        <w:rPr>
          <w:rFonts w:eastAsiaTheme="minorEastAsia"/>
        </w:rPr>
      </w:pPr>
      <w:r>
        <w:t xml:space="preserve">For Disk </w:t>
      </w:r>
    </w:p>
    <w:p w:rsidR="7A9663A3" w:rsidP="59334382" w:rsidRDefault="7A9663A3" w14:paraId="767257E1" w14:textId="18A1F68E">
      <w:pPr>
        <w:pStyle w:val="ListParagraph"/>
        <w:numPr>
          <w:ilvl w:val="1"/>
          <w:numId w:val="22"/>
        </w:numPr>
        <w:rPr>
          <w:rFonts w:eastAsiaTheme="minorEastAsia"/>
        </w:rPr>
      </w:pPr>
      <w:r>
        <w:t xml:space="preserve">On disk locality is important, nearby elements in a data structure should be placed close together to prevent access </w:t>
      </w:r>
      <w:r w:rsidR="6FB79E09">
        <w:t>latency</w:t>
      </w:r>
      <w:r w:rsidR="0078C7E6">
        <w:t>.</w:t>
      </w:r>
    </w:p>
    <w:p w:rsidR="38264C98" w:rsidP="5257A2B5" w:rsidRDefault="38264C98" w14:paraId="130E843A" w14:textId="3D5BB740">
      <w:pPr>
        <w:pStyle w:val="ListParagraph"/>
        <w:numPr>
          <w:ilvl w:val="1"/>
          <w:numId w:val="22"/>
        </w:numPr>
      </w:pPr>
      <w:r>
        <w:t>Data structures should make up a whole number of pages</w:t>
      </w:r>
    </w:p>
    <w:p w:rsidR="75EE1E2E" w:rsidP="36D6C4BF" w:rsidRDefault="4C722FF6" w14:paraId="3E72B5FB" w14:textId="67C1B07D">
      <w:pPr>
        <w:ind w:firstLine="720"/>
        <w:rPr>
          <w:rFonts w:eastAsiaTheme="minorEastAsia"/>
        </w:rPr>
      </w:pPr>
      <w:r>
        <w:t>For memory:</w:t>
      </w:r>
      <w:r w:rsidR="55DEF0BE">
        <w:t xml:space="preserve"> </w:t>
      </w:r>
    </w:p>
    <w:p w:rsidR="17A7EA4F" w:rsidP="5257A2B5" w:rsidRDefault="17A7EA4F" w14:paraId="5D24CC8F" w14:textId="668C0BD2">
      <w:pPr>
        <w:pStyle w:val="ListParagraph"/>
        <w:numPr>
          <w:ilvl w:val="1"/>
          <w:numId w:val="21"/>
        </w:numPr>
      </w:pPr>
      <w:r>
        <w:t xml:space="preserve">Data structures should be designed around the cache, </w:t>
      </w:r>
      <w:proofErr w:type="gramStart"/>
      <w:r w:rsidR="3D5C00C8">
        <w:t>I.</w:t>
      </w:r>
      <w:r>
        <w:t>e</w:t>
      </w:r>
      <w:r w:rsidR="30599780">
        <w:t>.</w:t>
      </w:r>
      <w:proofErr w:type="gramEnd"/>
      <w:r>
        <w:t xml:space="preserve"> so a node in a tree structure fits exactly on a cache lin</w:t>
      </w:r>
      <w:r w:rsidR="31BFB634">
        <w:t>es</w:t>
      </w:r>
    </w:p>
    <w:p w:rsidR="3936E37F" w:rsidP="5257A2B5" w:rsidRDefault="3936E37F" w14:paraId="0A52039E" w14:textId="60D768DF">
      <w:pPr>
        <w:pStyle w:val="ListParagraph"/>
        <w:numPr>
          <w:ilvl w:val="1"/>
          <w:numId w:val="21"/>
        </w:numPr>
      </w:pPr>
      <w:r>
        <w:t xml:space="preserve">Can use specific cache conscious indexes </w:t>
      </w:r>
    </w:p>
    <w:p w:rsidR="5257A2B5" w:rsidP="5257A2B5" w:rsidRDefault="5257A2B5" w14:paraId="3BA7448C" w14:textId="0FC466AA"/>
    <w:p w:rsidR="06E59AA4" w:rsidP="5257A2B5" w:rsidRDefault="06E59AA4" w14:paraId="54F9B7C4" w14:textId="4149321E">
      <w:pPr>
        <w:pStyle w:val="ListParagraph"/>
        <w:numPr>
          <w:ilvl w:val="0"/>
          <w:numId w:val="25"/>
        </w:numPr>
      </w:pPr>
      <w:commentRangeStart w:id="47"/>
      <w:commentRangeEnd w:id="47"/>
      <w:r>
        <w:rPr>
          <w:rStyle w:val="CommentReference"/>
        </w:rPr>
        <w:commentReference w:id="47"/>
      </w:r>
      <w:commentRangeStart w:id="48"/>
      <w:commentRangeEnd w:id="48"/>
      <w:r>
        <w:rPr>
          <w:rStyle w:val="CommentReference"/>
        </w:rPr>
        <w:commentReference w:id="48"/>
      </w:r>
      <w:commentRangeStart w:id="49"/>
      <w:commentRangeEnd w:id="49"/>
      <w:r>
        <w:rPr>
          <w:rStyle w:val="CommentReference"/>
        </w:rPr>
        <w:commentReference w:id="49"/>
      </w:r>
      <w:commentRangeStart w:id="50"/>
      <w:commentRangeStart w:id="51"/>
      <w:commentRangeEnd w:id="50"/>
      <w:r>
        <w:rPr>
          <w:rStyle w:val="CommentReference"/>
        </w:rPr>
        <w:commentReference w:id="50"/>
      </w:r>
      <w:commentRangeEnd w:id="51"/>
      <w:r>
        <w:rPr>
          <w:rStyle w:val="CommentReference"/>
        </w:rPr>
        <w:commentReference w:id="51"/>
      </w:r>
    </w:p>
    <w:p w:rsidR="06E59AA4" w:rsidP="5257A2B5" w:rsidRDefault="06E59AA4" w14:paraId="6F92DC9A" w14:textId="795CEDA0">
      <w:pPr>
        <w:pStyle w:val="ListParagraph"/>
        <w:numPr>
          <w:ilvl w:val="0"/>
          <w:numId w:val="18"/>
        </w:numPr>
        <w:rPr>
          <w:rFonts w:eastAsiaTheme="minorEastAsia"/>
        </w:rPr>
      </w:pPr>
      <w:r>
        <w:t xml:space="preserve">Data could be kept </w:t>
      </w:r>
      <w:proofErr w:type="spellStart"/>
      <w:r>
        <w:t>denormalised</w:t>
      </w:r>
      <w:proofErr w:type="spellEnd"/>
      <w:r>
        <w:t>, thus not requiring any join operations.</w:t>
      </w:r>
    </w:p>
    <w:p w:rsidR="06E59AA4" w:rsidP="5257A2B5" w:rsidRDefault="7AAA9C7D" w14:paraId="110579A3" w14:textId="2AD58F61">
      <w:pPr>
        <w:pStyle w:val="ListParagraph"/>
        <w:numPr>
          <w:ilvl w:val="0"/>
          <w:numId w:val="18"/>
        </w:numPr>
      </w:pPr>
      <w:r>
        <w:t>The $lookup operator can be used in the aggregation pipeline stage.</w:t>
      </w:r>
    </w:p>
    <w:p w:rsidR="06E59AA4" w:rsidP="5257A2B5" w:rsidRDefault="1C2E8907" w14:paraId="47135AB6" w14:textId="0A5A5184">
      <w:pPr>
        <w:pStyle w:val="ListParagraph"/>
        <w:numPr>
          <w:ilvl w:val="0"/>
          <w:numId w:val="18"/>
        </w:numPr>
      </w:pPr>
      <w:r>
        <w:t xml:space="preserve">Could be done in the application instead of in the </w:t>
      </w:r>
      <w:proofErr w:type="spellStart"/>
      <w:r>
        <w:t>db</w:t>
      </w:r>
      <w:proofErr w:type="spellEnd"/>
      <w:r>
        <w:t xml:space="preserve"> </w:t>
      </w:r>
    </w:p>
    <w:p w:rsidR="06E59AA4" w:rsidP="23DD7926" w:rsidRDefault="18F78A62" w14:paraId="68FA3C17" w14:textId="16D9E87C">
      <w:pPr>
        <w:ind w:firstLine="720"/>
      </w:pPr>
      <w:r>
        <w:t>Alternative answer if you thought of embedding vs linking</w:t>
      </w:r>
    </w:p>
    <w:p w:rsidR="06E59AA4" w:rsidP="23DD7926" w:rsidRDefault="18F78A62" w14:paraId="2F2B4E12" w14:textId="2D09B4A5">
      <w:pPr>
        <w:pStyle w:val="ListParagraph"/>
        <w:numPr>
          <w:ilvl w:val="1"/>
          <w:numId w:val="2"/>
        </w:numPr>
        <w:rPr>
          <w:rFonts w:eastAsiaTheme="minorEastAsia"/>
        </w:rPr>
      </w:pPr>
      <w:r>
        <w:t>Embedding replicates the data into the document as a sort of pre-join</w:t>
      </w:r>
    </w:p>
    <w:p w:rsidR="06E59AA4" w:rsidP="23DD7926" w:rsidRDefault="18F78A62" w14:paraId="35DBE344" w14:textId="40F43922">
      <w:pPr>
        <w:pStyle w:val="ListParagraph"/>
        <w:numPr>
          <w:ilvl w:val="1"/>
          <w:numId w:val="2"/>
        </w:numPr>
      </w:pPr>
      <w:r>
        <w:t>Means more data storage</w:t>
      </w:r>
    </w:p>
    <w:p w:rsidR="06E59AA4" w:rsidP="23DD7926" w:rsidRDefault="18F78A62" w14:paraId="4CD04E85" w14:textId="359A62F0">
      <w:pPr>
        <w:pStyle w:val="ListParagraph"/>
        <w:numPr>
          <w:ilvl w:val="1"/>
          <w:numId w:val="2"/>
        </w:numPr>
      </w:pPr>
      <w:r>
        <w:t>Means faster access which is good if the child join data is often used along with the parent</w:t>
      </w:r>
    </w:p>
    <w:p w:rsidR="06E59AA4" w:rsidP="23DD7926" w:rsidRDefault="18F78A62" w14:paraId="20285655" w14:textId="11224213">
      <w:pPr>
        <w:pStyle w:val="ListParagraph"/>
        <w:numPr>
          <w:ilvl w:val="1"/>
          <w:numId w:val="2"/>
        </w:numPr>
      </w:pPr>
      <w:r>
        <w:t>Linking means having a relationship/pointer to another document which contains the data you want</w:t>
      </w:r>
    </w:p>
    <w:p w:rsidR="06E59AA4" w:rsidP="23DD7926" w:rsidRDefault="18F78A62" w14:paraId="4B4E14C4" w14:textId="276610F4">
      <w:pPr>
        <w:pStyle w:val="ListParagraph"/>
        <w:numPr>
          <w:ilvl w:val="1"/>
          <w:numId w:val="2"/>
        </w:numPr>
      </w:pPr>
      <w:r>
        <w:t>Useful for flexibility as the data may change and you don’t need to go and update a replica</w:t>
      </w:r>
    </w:p>
    <w:p w:rsidR="06E59AA4" w:rsidP="23DD7926" w:rsidRDefault="18F78A62" w14:paraId="4420D7B7" w14:textId="6EBEAFF0">
      <w:pPr>
        <w:pStyle w:val="ListParagraph"/>
        <w:numPr>
          <w:ilvl w:val="1"/>
          <w:numId w:val="2"/>
        </w:numPr>
      </w:pPr>
      <w:r>
        <w:t>Uses less space</w:t>
      </w:r>
      <w:r w:rsidR="1C2E8907">
        <w:br/>
      </w:r>
    </w:p>
    <w:p w:rsidR="3FC7FE2A" w:rsidP="34933327" w:rsidRDefault="78BD7939" w14:paraId="51E4AA5B" w14:textId="4705BB95">
      <w:pPr>
        <w:pStyle w:val="ListParagraph"/>
        <w:numPr>
          <w:ilvl w:val="0"/>
          <w:numId w:val="25"/>
        </w:numPr>
        <w:rPr>
          <w:rFonts w:eastAsiaTheme="minorEastAsia"/>
        </w:rPr>
      </w:pPr>
      <w:r w:rsidRPr="36FF59EB">
        <w:rPr>
          <w:rFonts w:ascii="Calibri" w:hAnsi="Calibri" w:eastAsia="Calibri" w:cs="Calibri"/>
        </w:rPr>
        <w:t>Compared to other storage mediums</w:t>
      </w:r>
    </w:p>
    <w:p w:rsidR="3FC7FE2A" w:rsidP="5BC0CFB1" w:rsidRDefault="3FC7FE2A" w14:paraId="24A0E6ED" w14:textId="3169FD69">
      <w:pPr>
        <w:pStyle w:val="ListParagraph"/>
        <w:numPr>
          <w:ilvl w:val="0"/>
          <w:numId w:val="17"/>
        </w:numPr>
        <w:rPr>
          <w:rFonts w:eastAsiaTheme="minorEastAsia"/>
        </w:rPr>
      </w:pPr>
      <w:r w:rsidRPr="5BC0CFB1">
        <w:rPr>
          <w:rFonts w:ascii="Calibri" w:hAnsi="Calibri" w:eastAsia="Calibri" w:cs="Calibri"/>
        </w:rPr>
        <w:t>Durable</w:t>
      </w:r>
      <w:r>
        <w:t xml:space="preserve"> l</w:t>
      </w:r>
      <w:r w:rsidR="2ABF56B0">
        <w:t>ong</w:t>
      </w:r>
      <w:r w:rsidR="71366989">
        <w:t>-</w:t>
      </w:r>
      <w:r w:rsidR="2ABF56B0">
        <w:t>term storage</w:t>
      </w:r>
      <w:r w:rsidR="6B256364">
        <w:t>, can last for potentially hundreds of years</w:t>
      </w:r>
    </w:p>
    <w:p w:rsidR="3FC7FE2A" w:rsidP="5BC0CFB1" w:rsidRDefault="6B256364" w14:paraId="2C09F887" w14:textId="69034E60">
      <w:pPr>
        <w:pStyle w:val="ListParagraph"/>
        <w:numPr>
          <w:ilvl w:val="0"/>
          <w:numId w:val="17"/>
        </w:numPr>
        <w:rPr>
          <w:rFonts w:eastAsiaTheme="minorEastAsia"/>
        </w:rPr>
      </w:pPr>
      <w:r>
        <w:t>Powerful for combinatorial computations</w:t>
      </w:r>
    </w:p>
    <w:p w:rsidR="3FC7FE2A" w:rsidP="36FF59EB" w:rsidRDefault="7AF4D63C" w14:paraId="3580B235" w14:textId="10618B08">
      <w:pPr>
        <w:pStyle w:val="ListParagraph"/>
        <w:numPr>
          <w:ilvl w:val="0"/>
          <w:numId w:val="17"/>
        </w:numPr>
      </w:pPr>
      <w:r>
        <w:t>Very high density of information</w:t>
      </w:r>
    </w:p>
    <w:p w:rsidR="3FC7FE2A" w:rsidP="36FF59EB" w:rsidRDefault="7AF4D63C" w14:paraId="0E6EFB11" w14:textId="46101DDF">
      <w:pPr>
        <w:pStyle w:val="ListParagraph"/>
        <w:numPr>
          <w:ilvl w:val="0"/>
          <w:numId w:val="17"/>
        </w:numPr>
      </w:pPr>
      <w:r>
        <w:t xml:space="preserve">Silicon is a limited resource </w:t>
      </w:r>
    </w:p>
    <w:p w:rsidR="3FC7FE2A" w:rsidP="36FF59EB" w:rsidRDefault="6B256364" w14:paraId="09BB4F08" w14:textId="248FE411">
      <w:pPr>
        <w:ind w:left="360" w:firstLine="360"/>
        <w:rPr>
          <w:rFonts w:eastAsiaTheme="minorEastAsia"/>
        </w:rPr>
      </w:pPr>
      <w:r>
        <w:t>Compared to glass</w:t>
      </w:r>
    </w:p>
    <w:p w:rsidR="3FC7FE2A" w:rsidP="5BC0CFB1" w:rsidRDefault="6B256364" w14:paraId="39384F40" w14:textId="6B3F989F">
      <w:pPr>
        <w:pStyle w:val="ListParagraph"/>
        <w:numPr>
          <w:ilvl w:val="1"/>
          <w:numId w:val="16"/>
        </w:numPr>
        <w:rPr>
          <w:rFonts w:eastAsiaTheme="minorEastAsia"/>
        </w:rPr>
      </w:pPr>
      <w:r>
        <w:t>Glass is very breakable; DNA can be stored in a liquid medium resistant to being bumped around</w:t>
      </w:r>
    </w:p>
    <w:p w:rsidR="3FC7FE2A" w:rsidP="36FF59EB" w:rsidRDefault="0CA06859" w14:paraId="4662FED8" w14:textId="0F04331E">
      <w:pPr>
        <w:pStyle w:val="ListParagraph"/>
        <w:numPr>
          <w:ilvl w:val="1"/>
          <w:numId w:val="16"/>
        </w:numPr>
      </w:pPr>
      <w:r>
        <w:t>Can’t exploit chemical parallelization in glass</w:t>
      </w:r>
    </w:p>
    <w:p w:rsidR="3FC7FE2A" w:rsidP="36FF59EB" w:rsidRDefault="1C13FE95" w14:paraId="1AFDF77C" w14:textId="3C31B121">
      <w:pPr>
        <w:pStyle w:val="ListParagraph"/>
        <w:numPr>
          <w:ilvl w:val="1"/>
          <w:numId w:val="16"/>
        </w:numPr>
      </w:pPr>
      <w:r>
        <w:t>Making a copy requires making a new piece of glass</w:t>
      </w:r>
    </w:p>
    <w:p w:rsidR="3FC7FE2A" w:rsidP="36FF59EB" w:rsidRDefault="04693667" w14:paraId="368971B7" w14:textId="4B8673BC">
      <w:pPr>
        <w:pStyle w:val="ListParagraph"/>
        <w:numPr>
          <w:ilvl w:val="1"/>
          <w:numId w:val="16"/>
        </w:numPr>
      </w:pPr>
      <w:r>
        <w:t>Glass storage contributes to Silicon scarcity, DNA does not</w:t>
      </w:r>
      <w:r w:rsidR="0CA06859">
        <w:br/>
      </w:r>
    </w:p>
    <w:p w:rsidR="34933327" w:rsidP="36FF59EB" w:rsidRDefault="34933327" w14:paraId="63A5381A" w14:textId="6BB5A32D">
      <w:pPr>
        <w:pStyle w:val="ListParagraph"/>
        <w:numPr>
          <w:ilvl w:val="0"/>
          <w:numId w:val="25"/>
        </w:numPr>
      </w:pPr>
    </w:p>
    <w:p w:rsidR="34933327" w:rsidP="5BC0CFB1" w:rsidRDefault="44BA124F" w14:paraId="00E0251B" w14:textId="7248B6D8">
      <w:pPr>
        <w:pStyle w:val="ListParagraph"/>
        <w:numPr>
          <w:ilvl w:val="1"/>
          <w:numId w:val="16"/>
        </w:numPr>
        <w:rPr>
          <w:rFonts w:eastAsiaTheme="minorEastAsia"/>
        </w:rPr>
      </w:pPr>
      <w:r>
        <w:t>Flash pages have limited write cycles, we want to balance writes across every page to improve lifetime</w:t>
      </w:r>
    </w:p>
    <w:p w:rsidR="44BA124F" w:rsidP="36FF59EB" w:rsidRDefault="44BA124F" w14:paraId="43FF608B" w14:textId="336A02AB">
      <w:pPr>
        <w:pStyle w:val="ListParagraph"/>
        <w:numPr>
          <w:ilvl w:val="1"/>
          <w:numId w:val="16"/>
        </w:numPr>
      </w:pPr>
      <w:r>
        <w:t>Because an erase is an unnecessary operation which contributed to wear we need to maintain invalid pages</w:t>
      </w:r>
    </w:p>
    <w:p w:rsidR="44BA124F" w:rsidP="36FF59EB" w:rsidRDefault="44BA124F" w14:paraId="29E8CA94" w14:textId="33CF1B1D">
      <w:pPr>
        <w:pStyle w:val="ListParagraph"/>
        <w:numPr>
          <w:ilvl w:val="1"/>
          <w:numId w:val="16"/>
        </w:numPr>
      </w:pPr>
      <w:r>
        <w:t>This is managed by the FTL</w:t>
      </w:r>
    </w:p>
    <w:p w:rsidR="34933327" w:rsidP="34933327" w:rsidRDefault="34933327" w14:paraId="5D092CC1" w14:textId="6AB2F761"/>
    <w:p w:rsidR="34933327" w:rsidP="34933327" w:rsidRDefault="34933327" w14:paraId="7F5775CD" w14:textId="6C9BB0AF"/>
    <w:p w:rsidR="34933327" w:rsidP="34933327" w:rsidRDefault="34933327" w14:paraId="57A95879" w14:textId="6BB7C937"/>
    <w:p w:rsidR="34933327" w:rsidP="34933327" w:rsidRDefault="34933327" w14:paraId="1895A685" w14:textId="36108170"/>
    <w:p w:rsidR="34933327" w:rsidP="34933327" w:rsidRDefault="34933327" w14:paraId="4AFE092C" w14:textId="7374C122"/>
    <w:p w:rsidR="00FF1068" w:rsidRDefault="00FF1068" w14:paraId="545B4867" w14:textId="77777777">
      <w:r>
        <w:br w:type="page"/>
      </w:r>
    </w:p>
    <w:p w:rsidR="6081A7C4" w:rsidP="34933327" w:rsidRDefault="6081A7C4" w14:paraId="4DE102DF" w14:textId="3B142AFD">
      <w:r>
        <w:t>Section B</w:t>
      </w:r>
    </w:p>
    <w:p w:rsidR="34933327" w:rsidP="34933327" w:rsidRDefault="34933327" w14:paraId="7B3557DA" w14:textId="2FE81530"/>
    <w:p w:rsidR="6081A7C4" w:rsidP="34933327" w:rsidRDefault="6081A7C4" w14:paraId="3FCBDD14" w14:textId="59219E60">
      <w:r>
        <w:t>Question 3</w:t>
      </w:r>
    </w:p>
    <w:p w:rsidR="34933327" w:rsidP="34933327" w:rsidRDefault="34933327" w14:paraId="3B7E4637" w14:textId="453135B0"/>
    <w:p w:rsidR="6081A7C4" w:rsidP="34933327" w:rsidRDefault="6081A7C4" w14:paraId="195DD620" w14:textId="43CD413B">
      <w:r>
        <w:t>Part a: Definitions</w:t>
      </w:r>
      <w:r w:rsidR="00667155">
        <w:t xml:space="preserve"> probably won’t be asked but this was helpful for my revision</w:t>
      </w:r>
    </w:p>
    <w:p w:rsidR="00615221" w:rsidP="00615221" w:rsidRDefault="00803652" w14:paraId="0C47AB6B" w14:textId="0C67C957">
      <w:pPr>
        <w:pStyle w:val="ListParagraph"/>
        <w:numPr>
          <w:ilvl w:val="0"/>
          <w:numId w:val="29"/>
        </w:numPr>
      </w:pPr>
      <w:r>
        <w:t>The CAP theorem is the idea that a sca</w:t>
      </w:r>
      <w:r w:rsidR="001A42F5">
        <w:t xml:space="preserve">lable system can’t have consistency, </w:t>
      </w:r>
      <w:r w:rsidR="00D9471D">
        <w:t>availability and partition tolerance at a high level. One must be compromised.</w:t>
      </w:r>
    </w:p>
    <w:p w:rsidR="00615221" w:rsidP="00615221" w:rsidRDefault="00333D5F" w14:paraId="4DA50BE0" w14:textId="65BA6A61">
      <w:pPr>
        <w:pStyle w:val="ListParagraph"/>
        <w:numPr>
          <w:ilvl w:val="0"/>
          <w:numId w:val="29"/>
        </w:numPr>
      </w:pPr>
      <w:r>
        <w:t>In datacenters racks are now considered the unit of deployment</w:t>
      </w:r>
      <w:r w:rsidR="006101BB">
        <w:t xml:space="preserve"> not individual servers. In future we would like to divorce resources from their physical layout and just think of allocating resources to an application regardless of how those resources are distributed.</w:t>
      </w:r>
    </w:p>
    <w:p w:rsidR="00615221" w:rsidP="00615221" w:rsidRDefault="00DD5F75" w14:paraId="0634983D" w14:textId="0247C85A">
      <w:pPr>
        <w:pStyle w:val="ListParagraph"/>
        <w:numPr>
          <w:ilvl w:val="0"/>
          <w:numId w:val="29"/>
        </w:numPr>
      </w:pPr>
      <w:r>
        <w:t xml:space="preserve">Used to deal with temporary failures in the Dynamo system. </w:t>
      </w:r>
      <w:r w:rsidR="00411DA7">
        <w:t xml:space="preserve">If a node is unresponsive a replica will be sent to the next node after the </w:t>
      </w:r>
      <w:r w:rsidR="00873556">
        <w:t>first N in the preference list</w:t>
      </w:r>
      <w:r w:rsidR="00E04ACA">
        <w:t xml:space="preserve"> with a hint in the metadata of where the replica was meant to go. The node will store this data in a separate database and attempt to</w:t>
      </w:r>
      <w:r w:rsidR="00D806AC">
        <w:t xml:space="preserve"> send it when the original node is </w:t>
      </w:r>
      <w:r w:rsidR="20880EC4">
        <w:t>healthy</w:t>
      </w:r>
      <w:r w:rsidR="00D806AC">
        <w:t xml:space="preserve"> again.</w:t>
      </w:r>
    </w:p>
    <w:p w:rsidR="00615221" w:rsidP="00615221" w:rsidRDefault="00D75D8F" w14:paraId="17D8B1E1" w14:textId="6AE7F574">
      <w:pPr>
        <w:pStyle w:val="ListParagraph"/>
        <w:numPr>
          <w:ilvl w:val="0"/>
          <w:numId w:val="29"/>
        </w:numPr>
      </w:pPr>
      <w:r>
        <w:t xml:space="preserve">A </w:t>
      </w:r>
      <w:r w:rsidR="001D5BDC">
        <w:t xml:space="preserve">public cloud is where a company provided cloud infrastructure over the internet to </w:t>
      </w:r>
      <w:r w:rsidR="008404EE">
        <w:t xml:space="preserve">the public, typically anyone with a credit card. Alternatively </w:t>
      </w:r>
      <w:r w:rsidR="0036266C">
        <w:t xml:space="preserve">a private cloud is where the cloud infrastructure is just used internally by the company who manages it. A hybrid cloud is </w:t>
      </w:r>
      <w:r w:rsidR="00E24D5E">
        <w:t>where both types of infrastructure are used an channels are setup so data and even applications can be shared.</w:t>
      </w:r>
    </w:p>
    <w:p w:rsidR="34933327" w:rsidP="34933327" w:rsidRDefault="34933327" w14:paraId="505E1543" w14:textId="371C4CCF"/>
    <w:p w:rsidR="6081A7C4" w:rsidP="34933327" w:rsidRDefault="6081A7C4" w14:paraId="0BFD4ED5" w14:textId="6C3FB6FA">
      <w:r>
        <w:t>Part b: Spark</w:t>
      </w:r>
    </w:p>
    <w:p w:rsidR="7E7B4417" w:rsidP="792BAF42" w:rsidRDefault="7E7B4417" w14:paraId="1DD93568" w14:textId="0B907FA7">
      <w:pPr>
        <w:pStyle w:val="ListParagraph"/>
        <w:numPr>
          <w:ilvl w:val="0"/>
          <w:numId w:val="23"/>
        </w:numPr>
        <w:rPr>
          <w:rFonts w:eastAsiaTheme="minorEastAsia"/>
        </w:rPr>
      </w:pPr>
      <w:commentRangeStart w:id="52"/>
      <w:r>
        <w:t xml:space="preserve">Clients define the way a computation has to be performed </w:t>
      </w:r>
      <w:proofErr w:type="spellStart"/>
      <w:r>
        <w:t>i.e</w:t>
      </w:r>
      <w:proofErr w:type="spellEnd"/>
      <w:r>
        <w:t xml:space="preserve"> the business </w:t>
      </w:r>
      <w:r w:rsidR="4C488367">
        <w:t>logic through</w:t>
      </w:r>
      <w:r>
        <w:t xml:space="preserve"> </w:t>
      </w:r>
      <w:r w:rsidR="6081A7C4">
        <w:t>Transformations</w:t>
      </w:r>
      <w:r w:rsidR="36B992E5">
        <w:t xml:space="preserve"> and are then able to perform the computation using Actions.</w:t>
      </w:r>
      <w:commentRangeEnd w:id="52"/>
      <w:r>
        <w:rPr>
          <w:rStyle w:val="CommentReference"/>
        </w:rPr>
        <w:commentReference w:id="52"/>
      </w:r>
      <w:r>
        <w:br/>
      </w:r>
    </w:p>
    <w:p w:rsidR="3145F74D" w:rsidP="36D6C4BF" w:rsidRDefault="5EE52095" w14:paraId="78243491" w14:textId="4C2046A5">
      <w:pPr>
        <w:pStyle w:val="ListParagraph"/>
        <w:numPr>
          <w:ilvl w:val="0"/>
          <w:numId w:val="23"/>
        </w:numPr>
        <w:rPr>
          <w:rFonts w:eastAsiaTheme="minorEastAsia"/>
        </w:rPr>
      </w:pPr>
      <w:r>
        <w:t>Transformations:</w:t>
      </w:r>
      <w:r w:rsidR="389CACC5">
        <w:t xml:space="preserve"> filter, </w:t>
      </w:r>
      <w:proofErr w:type="spellStart"/>
      <w:r w:rsidR="389CACC5">
        <w:t>flatMap</w:t>
      </w:r>
      <w:proofErr w:type="spellEnd"/>
      <w:r w:rsidR="389CACC5">
        <w:t xml:space="preserve">, </w:t>
      </w:r>
      <w:r w:rsidR="1C5387C0">
        <w:t xml:space="preserve">map, </w:t>
      </w:r>
      <w:r>
        <w:t xml:space="preserve"> </w:t>
      </w:r>
      <w:proofErr w:type="spellStart"/>
      <w:r w:rsidRPr="36D6C4BF" w:rsidR="553325DC">
        <w:rPr>
          <w:rFonts w:ascii="Calibri" w:hAnsi="Calibri" w:eastAsia="Calibri" w:cs="Calibri"/>
        </w:rPr>
        <w:t>groupByKey</w:t>
      </w:r>
      <w:proofErr w:type="spellEnd"/>
      <w:r w:rsidRPr="36D6C4BF" w:rsidR="553325DC">
        <w:rPr>
          <w:rFonts w:ascii="Calibri" w:hAnsi="Calibri" w:eastAsia="Calibri" w:cs="Calibri"/>
        </w:rPr>
        <w:t xml:space="preserve">, </w:t>
      </w:r>
      <w:proofErr w:type="spellStart"/>
      <w:r w:rsidRPr="36D6C4BF" w:rsidR="553325DC">
        <w:rPr>
          <w:rFonts w:ascii="Calibri" w:hAnsi="Calibri" w:eastAsia="Calibri" w:cs="Calibri"/>
        </w:rPr>
        <w:t>reduceByKey</w:t>
      </w:r>
      <w:proofErr w:type="spellEnd"/>
      <w:r w:rsidR="3145F74D">
        <w:br/>
      </w:r>
      <w:r w:rsidR="34095C78">
        <w:t>Actions: collect, count</w:t>
      </w:r>
      <w:r w:rsidR="60F92287">
        <w:t>, reduce</w:t>
      </w:r>
      <w:r w:rsidR="12CECE8E">
        <w:t>, save</w:t>
      </w:r>
      <w:r w:rsidR="3145F74D">
        <w:br/>
      </w:r>
      <w:r w:rsidR="3145F74D">
        <w:br/>
      </w:r>
      <w:r w:rsidR="0ADA74BD">
        <w:t>Transformations result in another RDD, actions r</w:t>
      </w:r>
      <w:r w:rsidR="5E07D7B2">
        <w:t>esult in a returned value to the program or write data to external storage</w:t>
      </w:r>
      <w:r w:rsidR="3145F74D">
        <w:br/>
      </w:r>
    </w:p>
    <w:p w:rsidR="544DF317" w:rsidP="34933327" w:rsidRDefault="10183F88" w14:paraId="16A9F09A" w14:textId="01A933F3">
      <w:pPr>
        <w:pStyle w:val="ListParagraph"/>
        <w:numPr>
          <w:ilvl w:val="0"/>
          <w:numId w:val="23"/>
        </w:numPr>
      </w:pPr>
      <w:proofErr w:type="spellStart"/>
      <w:r>
        <w:t>val</w:t>
      </w:r>
      <w:proofErr w:type="spellEnd"/>
      <w:r>
        <w:t xml:space="preserve"> words = </w:t>
      </w:r>
      <w:proofErr w:type="gramStart"/>
      <w:r>
        <w:t>[...];</w:t>
      </w:r>
      <w:proofErr w:type="gramEnd"/>
      <w:r w:rsidR="41AD8F8F">
        <w:t xml:space="preserve"> </w:t>
      </w:r>
    </w:p>
    <w:p w:rsidR="544DF317" w:rsidP="36D6C4BF" w:rsidRDefault="41AD8F8F" w14:paraId="495249A8" w14:textId="6E25717C">
      <w:pPr>
        <w:ind w:firstLine="720"/>
      </w:pPr>
      <w:proofErr w:type="spellStart"/>
      <w:r>
        <w:t>val</w:t>
      </w:r>
      <w:proofErr w:type="spellEnd"/>
      <w:r>
        <w:t xml:space="preserve"> lines = </w:t>
      </w:r>
      <w:proofErr w:type="spellStart"/>
      <w:proofErr w:type="gramStart"/>
      <w:r>
        <w:t>spark.textFile</w:t>
      </w:r>
      <w:proofErr w:type="spellEnd"/>
      <w:proofErr w:type="gramEnd"/>
      <w:r>
        <w:t>(...);</w:t>
      </w:r>
    </w:p>
    <w:p w:rsidR="544DF317" w:rsidP="36D6C4BF" w:rsidRDefault="41AD8F8F" w14:paraId="3CB45773" w14:textId="0531A527">
      <w:pPr>
        <w:ind w:firstLine="720"/>
      </w:pPr>
      <w:proofErr w:type="spellStart"/>
      <w:r>
        <w:t>val</w:t>
      </w:r>
      <w:proofErr w:type="spellEnd"/>
      <w:r>
        <w:t xml:space="preserve"> </w:t>
      </w:r>
      <w:proofErr w:type="spellStart"/>
      <w:r>
        <w:t>splitAndFilterStage</w:t>
      </w:r>
      <w:proofErr w:type="spellEnd"/>
      <w:r>
        <w:t xml:space="preserve"> = </w:t>
      </w:r>
      <w:proofErr w:type="spellStart"/>
      <w:proofErr w:type="gramStart"/>
      <w:r>
        <w:t>lines.flatMap</w:t>
      </w:r>
      <w:proofErr w:type="spellEnd"/>
      <w:proofErr w:type="gramEnd"/>
      <w:r>
        <w:t xml:space="preserve">(line =&gt; </w:t>
      </w:r>
      <w:proofErr w:type="spellStart"/>
      <w:r>
        <w:t>line.split</w:t>
      </w:r>
      <w:proofErr w:type="spellEnd"/>
      <w:r>
        <w:t xml:space="preserve">(" ")).filter(word =&gt; </w:t>
      </w:r>
      <w:proofErr w:type="spellStart"/>
      <w:r>
        <w:t>words.contains</w:t>
      </w:r>
      <w:proofErr w:type="spellEnd"/>
      <w:r>
        <w:t>(word));</w:t>
      </w:r>
    </w:p>
    <w:p w:rsidR="544DF317" w:rsidP="36D6C4BF" w:rsidRDefault="41AD8F8F" w14:paraId="5E04E7D7" w14:textId="3A434593">
      <w:pPr>
        <w:ind w:firstLine="720"/>
      </w:pPr>
      <w:proofErr w:type="spellStart"/>
      <w:r>
        <w:t>val</w:t>
      </w:r>
      <w:proofErr w:type="spellEnd"/>
      <w:r>
        <w:t xml:space="preserve"> </w:t>
      </w:r>
      <w:proofErr w:type="spellStart"/>
      <w:r>
        <w:t>mapStage</w:t>
      </w:r>
      <w:proofErr w:type="spellEnd"/>
      <w:r>
        <w:t xml:space="preserve"> = </w:t>
      </w:r>
      <w:proofErr w:type="spellStart"/>
      <w:proofErr w:type="gramStart"/>
      <w:r>
        <w:t>splitAndFilterStage.map</w:t>
      </w:r>
      <w:proofErr w:type="spellEnd"/>
      <w:r>
        <w:t>(</w:t>
      </w:r>
      <w:proofErr w:type="gramEnd"/>
      <w:r>
        <w:t>word =&gt; (word, 1));</w:t>
      </w:r>
    </w:p>
    <w:p w:rsidR="544DF317" w:rsidP="36D6C4BF" w:rsidRDefault="41AD8F8F" w14:paraId="6BFAD8B2" w14:textId="15D2AEC0">
      <w:pPr>
        <w:ind w:firstLine="720"/>
      </w:pPr>
      <w:proofErr w:type="spellStart"/>
      <w:r>
        <w:t>val</w:t>
      </w:r>
      <w:proofErr w:type="spellEnd"/>
      <w:r>
        <w:t xml:space="preserve"> counts = </w:t>
      </w:r>
      <w:proofErr w:type="spellStart"/>
      <w:r>
        <w:t>mapStage.reduceByKey</w:t>
      </w:r>
      <w:proofErr w:type="spellEnd"/>
      <w:r>
        <w:t>(_ + _);</w:t>
      </w:r>
      <w:r w:rsidR="795E995F">
        <w:t xml:space="preserve"> // reduce by key is not actions</w:t>
      </w:r>
    </w:p>
    <w:p w:rsidR="702AFAE4" w:rsidP="3654E190" w:rsidRDefault="78ECC4CF" w14:paraId="37FD9ACE" w14:textId="025CC1A2">
      <w:pPr>
        <w:ind w:firstLine="720"/>
      </w:pPr>
      <w:proofErr w:type="spellStart"/>
      <w:proofErr w:type="gramStart"/>
      <w:r>
        <w:t>counts.save</w:t>
      </w:r>
      <w:proofErr w:type="spellEnd"/>
      <w:proofErr w:type="gramEnd"/>
      <w:r>
        <w:t>(...) // call actions to do the</w:t>
      </w:r>
      <w:r w:rsidR="795E995F">
        <w:tab/>
      </w:r>
      <w:r>
        <w:t xml:space="preserve"> computation</w:t>
      </w:r>
    </w:p>
    <w:p w:rsidR="702AFAE4" w:rsidP="702AFAE4" w:rsidRDefault="702AFAE4" w14:paraId="2769E832" w14:textId="4358AC49"/>
    <w:p w:rsidR="5EB6FE11" w:rsidP="24C737DA" w:rsidRDefault="5EB6FE11" w14:paraId="2A00FB77" w14:textId="67C61FF7">
      <w:pPr>
        <w:pStyle w:val="ListParagraph"/>
        <w:numPr>
          <w:ilvl w:val="0"/>
          <w:numId w:val="23"/>
        </w:numPr>
        <w:rPr/>
      </w:pPr>
      <w:r w:rsidR="5EB6FE11">
        <w:rPr/>
        <w:t xml:space="preserve">(This is a wild guess) </w:t>
      </w:r>
      <w:r w:rsidR="41AD8F8F">
        <w:rPr/>
        <w:t>Partition the key-value store based on the key, so that when a valu</w:t>
      </w:r>
      <w:r w:rsidR="175F0405">
        <w:rPr/>
        <w:t xml:space="preserve">e at a certain key is updated, only any RDDs with data in that partition in their lineage will need to be recomputed. This can be done by keeping a global overview of which partitions have been updated since </w:t>
      </w:r>
      <w:r w:rsidR="4A6FB154">
        <w:rPr/>
        <w:t>an RDD was last computed – if a partition has been updated, then when an action is run, any partitions which have been updated should be recomputed. This doesn’t limit scalability – the key-value store can be as big as it wants</w:t>
      </w:r>
      <w:r w:rsidR="6E496D60">
        <w:rPr/>
        <w:t>, it’s fault tolerant since if a node fails, then only that partition needs to be recomputed, and it’s consistent since if a partition is updated, then the results are recomputed, so they’re always consistent with the state of the dataset at that time.</w:t>
      </w:r>
      <w:r w:rsidR="4A6FB154">
        <w:rPr/>
        <w:t xml:space="preserve"> </w:t>
      </w:r>
    </w:p>
    <w:p w:rsidR="71752C7B" w:rsidP="24C737DA" w:rsidRDefault="71752C7B" w14:paraId="2961C77D" w14:textId="741421EF">
      <w:pPr>
        <w:pStyle w:val="Normal"/>
        <w:ind w:left="0"/>
      </w:pPr>
      <w:r w:rsidR="71752C7B">
        <w:rPr/>
        <w:t xml:space="preserve">Alternatively, see: </w:t>
      </w:r>
      <w:hyperlink r:id="R8000014c8d7945c4">
        <w:r w:rsidRPr="24C737DA" w:rsidR="71752C7B">
          <w:rPr>
            <w:rStyle w:val="Hyperlink"/>
          </w:rPr>
          <w:t>https://spark.apache.org/docs/latest/streaming-programming-guide.html</w:t>
        </w:r>
      </w:hyperlink>
      <w:r w:rsidR="71752C7B">
        <w:rPr/>
        <w:t xml:space="preserve"> </w:t>
      </w:r>
    </w:p>
    <w:p w:rsidR="36D6C4BF" w:rsidP="36D6C4BF" w:rsidRDefault="36D6C4BF" w14:paraId="50EAD80A" w14:textId="23A2EF6C"/>
    <w:p w:rsidR="34933327" w:rsidP="34933327" w:rsidRDefault="34933327" w14:paraId="2EEE0583" w14:textId="41B934AC">
      <w:pPr>
        <w:ind w:firstLine="720"/>
      </w:pPr>
    </w:p>
    <w:p w:rsidR="34933327" w:rsidP="34933327" w:rsidRDefault="004D0DA8" w14:paraId="510A0615" w14:textId="18BE955D">
      <w:r>
        <w:br w:type="page"/>
      </w:r>
    </w:p>
    <w:p w:rsidR="34933327" w:rsidP="34933327" w:rsidRDefault="004D0DA8" w14:paraId="6274E095" w14:textId="1D516E56">
      <w:r>
        <w:t>Question 4</w:t>
      </w:r>
    </w:p>
    <w:p w:rsidR="004D0DA8" w:rsidP="34933327" w:rsidRDefault="559477A9" w14:paraId="78DC9279" w14:textId="786E6022">
      <w:r>
        <w:t>Do we know if there are any previous examples on what sort of thing they’re looking at for this question?</w:t>
      </w:r>
    </w:p>
    <w:p w:rsidR="34933327" w:rsidP="34933327" w:rsidRDefault="34933327" w14:paraId="62E89D5F" w14:textId="5B2854A4"/>
    <w:p w:rsidR="34933327" w:rsidP="5EC8508D" w:rsidRDefault="220AB009" w14:paraId="7B90C25B" w14:textId="1B0A4B46">
      <w:pPr>
        <w:jc w:val="both"/>
        <w:rPr>
          <w:rFonts w:ascii="DengXian" w:hAnsi="DengXian" w:eastAsia="DengXian" w:cs="DengXian"/>
          <w:sz w:val="21"/>
          <w:szCs w:val="21"/>
          <w:lang w:val="en-GB"/>
        </w:rPr>
      </w:pPr>
      <w:r w:rsidRPr="5EC8508D">
        <w:rPr>
          <w:rFonts w:ascii="DengXian" w:hAnsi="DengXian" w:eastAsia="DengXian" w:cs="DengXian"/>
          <w:sz w:val="21"/>
          <w:szCs w:val="21"/>
          <w:lang w:val="en-GB"/>
        </w:rPr>
        <w:t>I made a simple design here, any comments/critics are welcomed:</w:t>
      </w:r>
    </w:p>
    <w:p w:rsidR="34933327" w:rsidP="5EC8508D" w:rsidRDefault="220AB009" w14:paraId="34F5D52F" w14:textId="61D068A8">
      <w:pPr>
        <w:jc w:val="both"/>
      </w:pPr>
      <w:r w:rsidRPr="5EC8508D">
        <w:rPr>
          <w:rFonts w:ascii="DengXian" w:hAnsi="DengXian" w:eastAsia="DengXian" w:cs="DengXian"/>
          <w:sz w:val="21"/>
          <w:szCs w:val="21"/>
          <w:lang w:val="en-GB"/>
        </w:rPr>
        <w:t>We assume the performance of the External Source API is not affected by the number of connections we make, and it never fails (since this is not part of our design and we can’t control this).</w:t>
      </w:r>
    </w:p>
    <w:p w:rsidR="34933327" w:rsidP="5EC8508D" w:rsidRDefault="220AB009" w14:paraId="07723AEC" w14:textId="06CBAA7F">
      <w:pPr>
        <w:jc w:val="both"/>
      </w:pPr>
      <w:r w:rsidRPr="5EC8508D">
        <w:rPr>
          <w:rFonts w:ascii="DengXian" w:hAnsi="DengXian" w:eastAsia="DengXian" w:cs="DengXian"/>
          <w:sz w:val="21"/>
          <w:szCs w:val="21"/>
          <w:lang w:val="en-GB"/>
        </w:rPr>
        <w:t>(Ignore the “Actor” labels, I could not find a way to hide it in draw.io :(</w:t>
      </w:r>
    </w:p>
    <w:p w:rsidR="34933327" w:rsidP="5EC8508D" w:rsidRDefault="220AB009" w14:paraId="1731E38E" w14:textId="60E619A1">
      <w:pPr>
        <w:jc w:val="both"/>
        <w:rPr>
          <w:rFonts w:ascii="DengXian" w:hAnsi="DengXian" w:eastAsia="DengXian" w:cs="DengXian"/>
          <w:sz w:val="21"/>
          <w:szCs w:val="21"/>
          <w:lang w:val="en-GB"/>
        </w:rPr>
      </w:pPr>
      <w:r>
        <w:rPr>
          <w:noProof/>
        </w:rPr>
        <w:drawing>
          <wp:inline distT="0" distB="0" distL="0" distR="0" wp14:anchorId="4D44FD72" wp14:editId="57923DBB">
            <wp:extent cx="4572000" cy="2419350"/>
            <wp:effectExtent l="0" t="0" r="0" b="0"/>
            <wp:docPr id="851766929" name="Picture 85176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rsidR="34933327" w:rsidP="5EC8508D" w:rsidRDefault="220AB009" w14:paraId="1885D995" w14:textId="06F342E7">
      <w:pPr>
        <w:jc w:val="both"/>
      </w:pPr>
      <w:r w:rsidRPr="5EC8508D">
        <w:rPr>
          <w:rFonts w:ascii="DengXian" w:hAnsi="DengXian" w:eastAsia="DengXian" w:cs="DengXian"/>
          <w:sz w:val="21"/>
          <w:szCs w:val="21"/>
          <w:lang w:val="en-GB"/>
        </w:rPr>
        <w:t>Load Balancer (left): A load balancer which forwards the clients’ connection requests to one of the Gateway servers via some load balancing algorithm (RR, random, consistent hashing, etc.)</w:t>
      </w:r>
    </w:p>
    <w:p w:rsidR="34933327" w:rsidP="5EC8508D" w:rsidRDefault="220AB009" w14:paraId="3654FCE3" w14:textId="02CDDC6B">
      <w:pPr>
        <w:jc w:val="both"/>
      </w:pPr>
      <w:r w:rsidRPr="5EC8508D">
        <w:rPr>
          <w:rFonts w:ascii="DengXian" w:hAnsi="DengXian" w:eastAsia="DengXian" w:cs="DengXian"/>
          <w:sz w:val="21"/>
          <w:szCs w:val="21"/>
          <w:lang w:val="en-GB"/>
        </w:rPr>
        <w:t xml:space="preserve">Gateway: Responsible for hosting </w:t>
      </w:r>
      <w:proofErr w:type="spellStart"/>
      <w:r w:rsidRPr="5EC8508D">
        <w:rPr>
          <w:rFonts w:ascii="DengXian" w:hAnsi="DengXian" w:eastAsia="DengXian" w:cs="DengXian"/>
          <w:sz w:val="21"/>
          <w:szCs w:val="21"/>
          <w:lang w:val="en-GB"/>
        </w:rPr>
        <w:t>websocket</w:t>
      </w:r>
      <w:proofErr w:type="spellEnd"/>
      <w:r w:rsidRPr="5EC8508D">
        <w:rPr>
          <w:rFonts w:ascii="DengXian" w:hAnsi="DengXian" w:eastAsia="DengXian" w:cs="DengXian"/>
          <w:sz w:val="21"/>
          <w:szCs w:val="21"/>
          <w:lang w:val="en-GB"/>
        </w:rPr>
        <w:t xml:space="preserve"> connection with multiple clients. When a </w:t>
      </w:r>
      <w:proofErr w:type="spellStart"/>
      <w:r w:rsidRPr="5EC8508D">
        <w:rPr>
          <w:rFonts w:ascii="DengXian" w:hAnsi="DengXian" w:eastAsia="DengXian" w:cs="DengXian"/>
          <w:sz w:val="21"/>
          <w:szCs w:val="21"/>
          <w:lang w:val="en-GB"/>
        </w:rPr>
        <w:t>wss</w:t>
      </w:r>
      <w:proofErr w:type="spellEnd"/>
      <w:r w:rsidRPr="5EC8508D">
        <w:rPr>
          <w:rFonts w:ascii="DengXian" w:hAnsi="DengXian" w:eastAsia="DengXian" w:cs="DengXian"/>
          <w:sz w:val="21"/>
          <w:szCs w:val="21"/>
          <w:lang w:val="en-GB"/>
        </w:rPr>
        <w:t xml:space="preserve"> connection is established (or when client changed its filters), it forwards (</w:t>
      </w:r>
      <w:proofErr w:type="spellStart"/>
      <w:r w:rsidRPr="5EC8508D">
        <w:rPr>
          <w:rFonts w:ascii="DengXian" w:hAnsi="DengXian" w:eastAsia="DengXian" w:cs="DengXian"/>
          <w:sz w:val="21"/>
          <w:szCs w:val="21"/>
          <w:lang w:val="en-GB"/>
        </w:rPr>
        <w:t>client_id</w:t>
      </w:r>
      <w:proofErr w:type="spellEnd"/>
      <w:r w:rsidRPr="5EC8508D">
        <w:rPr>
          <w:rFonts w:ascii="DengXian" w:hAnsi="DengXian" w:eastAsia="DengXian" w:cs="DengXian"/>
          <w:sz w:val="21"/>
          <w:szCs w:val="21"/>
          <w:lang w:val="en-GB"/>
        </w:rPr>
        <w:t xml:space="preserve">, </w:t>
      </w:r>
      <w:proofErr w:type="spellStart"/>
      <w:r w:rsidRPr="5EC8508D">
        <w:rPr>
          <w:rFonts w:ascii="DengXian" w:hAnsi="DengXian" w:eastAsia="DengXian" w:cs="DengXian"/>
          <w:sz w:val="21"/>
          <w:szCs w:val="21"/>
          <w:lang w:val="en-GB"/>
        </w:rPr>
        <w:t>gateway_id</w:t>
      </w:r>
      <w:proofErr w:type="spellEnd"/>
      <w:r w:rsidRPr="5EC8508D">
        <w:rPr>
          <w:rFonts w:ascii="DengXian" w:hAnsi="DengXian" w:eastAsia="DengXian" w:cs="DengXian"/>
          <w:sz w:val="21"/>
          <w:szCs w:val="21"/>
          <w:lang w:val="en-GB"/>
        </w:rPr>
        <w:t xml:space="preserve">, </w:t>
      </w:r>
      <w:proofErr w:type="spellStart"/>
      <w:r w:rsidRPr="5EC8508D">
        <w:rPr>
          <w:rFonts w:ascii="DengXian" w:hAnsi="DengXian" w:eastAsia="DengXian" w:cs="DengXian"/>
          <w:sz w:val="21"/>
          <w:szCs w:val="21"/>
          <w:lang w:val="en-GB"/>
        </w:rPr>
        <w:t>client_filters</w:t>
      </w:r>
      <w:proofErr w:type="spellEnd"/>
      <w:r w:rsidRPr="5EC8508D">
        <w:rPr>
          <w:rFonts w:ascii="DengXian" w:hAnsi="DengXian" w:eastAsia="DengXian" w:cs="DengXian"/>
          <w:sz w:val="21"/>
          <w:szCs w:val="21"/>
          <w:lang w:val="en-GB"/>
        </w:rPr>
        <w:t xml:space="preserve">) to </w:t>
      </w:r>
      <w:proofErr w:type="gramStart"/>
      <w:r w:rsidRPr="5EC8508D">
        <w:rPr>
          <w:rFonts w:ascii="DengXian" w:hAnsi="DengXian" w:eastAsia="DengXian" w:cs="DengXian"/>
          <w:sz w:val="21"/>
          <w:szCs w:val="21"/>
          <w:lang w:val="en-GB"/>
        </w:rPr>
        <w:t>Sessions</w:t>
      </w:r>
      <w:proofErr w:type="gramEnd"/>
      <w:r w:rsidRPr="5EC8508D">
        <w:rPr>
          <w:rFonts w:ascii="DengXian" w:hAnsi="DengXian" w:eastAsia="DengXian" w:cs="DengXian"/>
          <w:sz w:val="21"/>
          <w:szCs w:val="21"/>
          <w:lang w:val="en-GB"/>
        </w:rPr>
        <w:t xml:space="preserve"> server.</w:t>
      </w:r>
    </w:p>
    <w:p w:rsidR="34933327" w:rsidP="5EC8508D" w:rsidRDefault="220AB009" w14:paraId="1689A2EB" w14:textId="2781661A">
      <w:pPr>
        <w:jc w:val="both"/>
      </w:pPr>
      <w:r w:rsidRPr="5EC8508D">
        <w:rPr>
          <w:rFonts w:ascii="DengXian" w:hAnsi="DengXian" w:eastAsia="DengXian" w:cs="DengXian"/>
          <w:sz w:val="21"/>
          <w:szCs w:val="21"/>
          <w:lang w:val="en-GB"/>
        </w:rPr>
        <w:t xml:space="preserve">Sessions: When it received the said triple from any gateway, it adds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xml:space="preserve"> to </w:t>
      </w:r>
      <w:proofErr w:type="spellStart"/>
      <w:r w:rsidRPr="5EC8508D">
        <w:rPr>
          <w:rFonts w:ascii="DengXian" w:hAnsi="DengXian" w:eastAsia="DengXian" w:cs="DengXian"/>
          <w:sz w:val="21"/>
          <w:szCs w:val="21"/>
          <w:lang w:val="en-GB"/>
        </w:rPr>
        <w:t>gateway_id</w:t>
      </w:r>
      <w:proofErr w:type="spellEnd"/>
      <w:r w:rsidRPr="5EC8508D">
        <w:rPr>
          <w:rFonts w:ascii="DengXian" w:hAnsi="DengXian" w:eastAsia="DengXian" w:cs="DengXian"/>
          <w:sz w:val="21"/>
          <w:szCs w:val="21"/>
          <w:lang w:val="en-GB"/>
        </w:rPr>
        <w:t xml:space="preserve"> to its </w:t>
      </w:r>
      <w:proofErr w:type="spellStart"/>
      <w:r w:rsidRPr="5EC8508D">
        <w:rPr>
          <w:rFonts w:ascii="DengXian" w:hAnsi="DengXian" w:eastAsia="DengXian" w:cs="DengXian"/>
          <w:sz w:val="21"/>
          <w:szCs w:val="21"/>
          <w:lang w:val="en-GB"/>
        </w:rPr>
        <w:t>redis</w:t>
      </w:r>
      <w:proofErr w:type="spellEnd"/>
      <w:r w:rsidRPr="5EC8508D">
        <w:rPr>
          <w:rFonts w:ascii="DengXian" w:hAnsi="DengXian" w:eastAsia="DengXian" w:cs="DengXian"/>
          <w:sz w:val="21"/>
          <w:szCs w:val="21"/>
          <w:lang w:val="en-GB"/>
        </w:rPr>
        <w:t>. It also forwards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xml:space="preserve">, </w:t>
      </w:r>
      <w:proofErr w:type="spellStart"/>
      <w:r w:rsidRPr="5EC8508D">
        <w:rPr>
          <w:rFonts w:ascii="DengXian" w:hAnsi="DengXian" w:eastAsia="DengXian" w:cs="DengXian"/>
          <w:sz w:val="21"/>
          <w:szCs w:val="21"/>
          <w:lang w:val="en-GB"/>
        </w:rPr>
        <w:t>client_filters</w:t>
      </w:r>
      <w:proofErr w:type="spellEnd"/>
      <w:r w:rsidRPr="5EC8508D">
        <w:rPr>
          <w:rFonts w:ascii="DengXian" w:hAnsi="DengXian" w:eastAsia="DengXian" w:cs="DengXian"/>
          <w:sz w:val="21"/>
          <w:szCs w:val="21"/>
          <w:lang w:val="en-GB"/>
        </w:rPr>
        <w:t>) to the load balancer CH. It also receives (</w:t>
      </w:r>
      <w:proofErr w:type="spellStart"/>
      <w:r w:rsidRPr="5EC8508D">
        <w:rPr>
          <w:rFonts w:ascii="DengXian" w:hAnsi="DengXian" w:eastAsia="DengXian" w:cs="DengXian"/>
          <w:sz w:val="21"/>
          <w:szCs w:val="21"/>
          <w:lang w:val="en-GB"/>
        </w:rPr>
        <w:t>alert_message</w:t>
      </w:r>
      <w:proofErr w:type="spellEnd"/>
      <w:r w:rsidRPr="5EC8508D">
        <w:rPr>
          <w:rFonts w:ascii="DengXian" w:hAnsi="DengXian" w:eastAsia="DengXian" w:cs="DengXian"/>
          <w:sz w:val="21"/>
          <w:szCs w:val="21"/>
          <w:lang w:val="en-GB"/>
        </w:rPr>
        <w:t>,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from Filters servers and forward the alert to the corresponding gateway that connects to these users. Replica Sessions continuously pull data from master and carry on with the task when master fails.</w:t>
      </w:r>
    </w:p>
    <w:p w:rsidR="34933327" w:rsidP="5EC8508D" w:rsidRDefault="220AB009" w14:paraId="3A1EFD46" w14:textId="7E3657E6">
      <w:pPr>
        <w:jc w:val="both"/>
      </w:pPr>
      <w:r w:rsidRPr="5EC8508D">
        <w:rPr>
          <w:rFonts w:ascii="DengXian" w:hAnsi="DengXian" w:eastAsia="DengXian" w:cs="DengXian"/>
          <w:sz w:val="21"/>
          <w:szCs w:val="21"/>
          <w:lang w:val="en-GB"/>
        </w:rPr>
        <w:t xml:space="preserve">Load Balancer (CH): Use consistent hashing (upon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to determine which Filters server should the said tuple go to.</w:t>
      </w:r>
    </w:p>
    <w:p w:rsidR="34933327" w:rsidP="5EC8508D" w:rsidRDefault="220AB009" w14:paraId="5C14068F" w14:textId="5F572B47">
      <w:pPr>
        <w:jc w:val="both"/>
      </w:pPr>
      <w:r w:rsidRPr="5EC8508D">
        <w:rPr>
          <w:rFonts w:ascii="DengXian" w:hAnsi="DengXian" w:eastAsia="DengXian" w:cs="DengXian"/>
          <w:sz w:val="21"/>
          <w:szCs w:val="21"/>
          <w:lang w:val="en-GB"/>
        </w:rPr>
        <w:t xml:space="preserve">Filters: Stores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xml:space="preserve"> to its corresponding filters in memory (or maybe filter to [</w:t>
      </w:r>
      <w:proofErr w:type="spellStart"/>
      <w:r w:rsidRPr="5EC8508D">
        <w:rPr>
          <w:rFonts w:ascii="DengXian" w:hAnsi="DengXian" w:eastAsia="DengXian" w:cs="DengXian"/>
          <w:sz w:val="21"/>
          <w:szCs w:val="21"/>
          <w:lang w:val="en-GB"/>
        </w:rPr>
        <w:t>user_id</w:t>
      </w:r>
      <w:proofErr w:type="spellEnd"/>
      <w:r w:rsidRPr="5EC8508D">
        <w:rPr>
          <w:rFonts w:ascii="DengXian" w:hAnsi="DengXian" w:eastAsia="DengXian" w:cs="DengXian"/>
          <w:sz w:val="21"/>
          <w:szCs w:val="21"/>
          <w:lang w:val="en-GB"/>
        </w:rPr>
        <w:t>] if many will subscribe to same filter? Depend on which is more efficient), Filters replica pulls updates and store in memory as well. It also listens to the External Source API for new alerts. Once it gets a new alert, it calculates which users will receive the alert and sent the alert with the user list back to sessions. (This is computationally expensive, so we have multiple Filters).</w:t>
      </w:r>
    </w:p>
    <w:p w:rsidR="34933327" w:rsidP="5EC8508D" w:rsidRDefault="220AB009" w14:paraId="089C7A58" w14:textId="68E4A426">
      <w:pPr>
        <w:jc w:val="both"/>
      </w:pPr>
      <w:r w:rsidRPr="5EC8508D">
        <w:rPr>
          <w:rFonts w:ascii="DengXian" w:hAnsi="DengXian" w:eastAsia="DengXian" w:cs="DengXian"/>
          <w:sz w:val="21"/>
          <w:szCs w:val="21"/>
          <w:lang w:val="en-GB"/>
        </w:rPr>
        <w:t xml:space="preserve">Monitor: Coordinates configurations, detects server failures, etc. (zookeeper, so distributed, no </w:t>
      </w:r>
      <w:proofErr w:type="spellStart"/>
      <w:r w:rsidRPr="5EC8508D">
        <w:rPr>
          <w:rFonts w:ascii="DengXian" w:hAnsi="DengXian" w:eastAsia="DengXian" w:cs="DengXian"/>
          <w:sz w:val="21"/>
          <w:szCs w:val="21"/>
          <w:lang w:val="en-GB"/>
        </w:rPr>
        <w:t>SPoF</w:t>
      </w:r>
      <w:proofErr w:type="spellEnd"/>
      <w:r w:rsidRPr="5EC8508D">
        <w:rPr>
          <w:rFonts w:ascii="DengXian" w:hAnsi="DengXian" w:eastAsia="DengXian" w:cs="DengXian"/>
          <w:sz w:val="21"/>
          <w:szCs w:val="21"/>
          <w:lang w:val="en-GB"/>
        </w:rPr>
        <w:t>) (Not shown in the diagram).</w:t>
      </w:r>
    </w:p>
    <w:p w:rsidR="34933327" w:rsidP="5EC8508D" w:rsidRDefault="220AB009" w14:paraId="0DFB6536" w14:textId="7B1E4A76">
      <w:pPr>
        <w:jc w:val="both"/>
      </w:pPr>
      <w:r w:rsidRPr="5EC8508D">
        <w:rPr>
          <w:rFonts w:ascii="DengXian" w:hAnsi="DengXian" w:eastAsia="DengXian" w:cs="DengXian"/>
          <w:sz w:val="21"/>
          <w:szCs w:val="21"/>
          <w:lang w:val="en-GB"/>
        </w:rPr>
        <w:t xml:space="preserve"> </w:t>
      </w:r>
    </w:p>
    <w:p w:rsidR="34933327" w:rsidP="5EC8508D" w:rsidRDefault="220AB009" w14:paraId="6D908067" w14:textId="3D0012C2">
      <w:pPr>
        <w:jc w:val="both"/>
      </w:pPr>
      <w:r w:rsidRPr="5EC8508D">
        <w:rPr>
          <w:rFonts w:ascii="DengXian" w:hAnsi="DengXian" w:eastAsia="DengXian" w:cs="DengXian"/>
          <w:sz w:val="21"/>
          <w:szCs w:val="21"/>
          <w:lang w:val="en-GB"/>
        </w:rPr>
        <w:t>Scalability:</w:t>
      </w:r>
    </w:p>
    <w:p w:rsidR="34933327" w:rsidP="5EC8508D" w:rsidRDefault="220AB009" w14:paraId="13128DBF" w14:textId="71145872">
      <w:pPr>
        <w:jc w:val="both"/>
      </w:pPr>
      <w:r w:rsidRPr="5EC8508D">
        <w:rPr>
          <w:rFonts w:ascii="DengXian" w:hAnsi="DengXian" w:eastAsia="DengXian" w:cs="DengXian"/>
          <w:sz w:val="21"/>
          <w:szCs w:val="21"/>
          <w:lang w:val="en-GB"/>
        </w:rPr>
        <w:t>When more clients want to connect, we simply add more Gateways. This will not affect the rest of the system. If the LB is overloaded, we can add more LB in parallel, and use DNS load balancing technique to randomly assign clients to one of the load balancers (also improve fault-tolerance).</w:t>
      </w:r>
    </w:p>
    <w:p w:rsidR="34933327" w:rsidP="5EC8508D" w:rsidRDefault="220AB009" w14:paraId="098B1949" w14:textId="52C81EE0">
      <w:pPr>
        <w:jc w:val="both"/>
      </w:pPr>
      <w:r w:rsidRPr="5EC8508D">
        <w:rPr>
          <w:rFonts w:ascii="DengXian" w:hAnsi="DengXian" w:eastAsia="DengXian" w:cs="DengXian"/>
          <w:sz w:val="21"/>
          <w:szCs w:val="21"/>
          <w:lang w:val="en-GB"/>
        </w:rPr>
        <w:t xml:space="preserve">The total storage capacity of Sessions can also be easily scaled since it is based on </w:t>
      </w:r>
      <w:proofErr w:type="spellStart"/>
      <w:r w:rsidRPr="5EC8508D">
        <w:rPr>
          <w:rFonts w:ascii="DengXian" w:hAnsi="DengXian" w:eastAsia="DengXian" w:cs="DengXian"/>
          <w:sz w:val="21"/>
          <w:szCs w:val="21"/>
          <w:lang w:val="en-GB"/>
        </w:rPr>
        <w:t>redis</w:t>
      </w:r>
      <w:proofErr w:type="spellEnd"/>
      <w:r w:rsidRPr="5EC8508D">
        <w:rPr>
          <w:rFonts w:ascii="DengXian" w:hAnsi="DengXian" w:eastAsia="DengXian" w:cs="DengXian"/>
          <w:sz w:val="21"/>
          <w:szCs w:val="21"/>
          <w:lang w:val="en-GB"/>
        </w:rPr>
        <w:t>. As Sessions itself does not involve much computation, we might not need to scale this component (is this argument convincing?).</w:t>
      </w:r>
    </w:p>
    <w:p w:rsidR="34933327" w:rsidP="5EC8508D" w:rsidRDefault="220AB009" w14:paraId="07205471" w14:textId="23D04441">
      <w:pPr>
        <w:jc w:val="both"/>
      </w:pPr>
      <w:r w:rsidRPr="5EC8508D">
        <w:rPr>
          <w:rFonts w:ascii="DengXian" w:hAnsi="DengXian" w:eastAsia="DengXian" w:cs="DengXian"/>
          <w:sz w:val="21"/>
          <w:szCs w:val="21"/>
          <w:lang w:val="en-GB"/>
        </w:rPr>
        <w:t>When more clients are connected, we simply add more Filters in parallel. The demarcation between Filters will be automatically decided by the Load Balancer CH. (Method I use to make LB CH fault-tolerant can also improve its scalability when it is overloaded).</w:t>
      </w:r>
    </w:p>
    <w:p w:rsidR="34933327" w:rsidP="5EC8508D" w:rsidRDefault="220AB009" w14:paraId="5A8A992F" w14:textId="0FCFBE03">
      <w:pPr>
        <w:jc w:val="both"/>
      </w:pPr>
      <w:r w:rsidRPr="5EC8508D">
        <w:rPr>
          <w:rFonts w:ascii="DengXian" w:hAnsi="DengXian" w:eastAsia="DengXian" w:cs="DengXian"/>
          <w:sz w:val="21"/>
          <w:szCs w:val="21"/>
          <w:lang w:val="en-GB"/>
        </w:rPr>
        <w:t xml:space="preserve"> </w:t>
      </w:r>
    </w:p>
    <w:p w:rsidR="34933327" w:rsidP="5EC8508D" w:rsidRDefault="220AB009" w14:paraId="6179E7D8" w14:textId="1A4527F9">
      <w:pPr>
        <w:jc w:val="both"/>
      </w:pPr>
      <w:r w:rsidRPr="5EC8508D">
        <w:rPr>
          <w:rFonts w:ascii="DengXian" w:hAnsi="DengXian" w:eastAsia="DengXian" w:cs="DengXian"/>
          <w:sz w:val="21"/>
          <w:szCs w:val="21"/>
          <w:lang w:val="en-GB"/>
        </w:rPr>
        <w:t>Fault-tolerance:</w:t>
      </w:r>
    </w:p>
    <w:p w:rsidR="34933327" w:rsidP="5EC8508D" w:rsidRDefault="220AB009" w14:paraId="13F1943F" w14:textId="6AF20410">
      <w:pPr>
        <w:jc w:val="both"/>
      </w:pPr>
      <w:r w:rsidRPr="5EC8508D">
        <w:rPr>
          <w:rFonts w:ascii="DengXian" w:hAnsi="DengXian" w:eastAsia="DengXian" w:cs="DengXian"/>
          <w:sz w:val="21"/>
          <w:szCs w:val="21"/>
          <w:lang w:val="en-GB"/>
        </w:rPr>
        <w:t>If one of the Gateways is down, the rest can subsume its part of the work, thanks to the load balancer (The client will indeed disconnect but they will be notified by the failure and can reconnect, so I don’t think this is a big issue, different opinions are welcomed).</w:t>
      </w:r>
    </w:p>
    <w:p w:rsidR="34933327" w:rsidP="5EC8508D" w:rsidRDefault="220AB009" w14:paraId="023E79D3" w14:textId="7898F3A7">
      <w:pPr>
        <w:jc w:val="both"/>
      </w:pPr>
      <w:r w:rsidRPr="5EC8508D">
        <w:rPr>
          <w:rFonts w:ascii="DengXian" w:hAnsi="DengXian" w:eastAsia="DengXian" w:cs="DengXian"/>
          <w:sz w:val="21"/>
          <w:szCs w:val="21"/>
          <w:lang w:val="en-GB"/>
        </w:rPr>
        <w:t>Se</w:t>
      </w:r>
      <w:r w:rsidRPr="5EC8508D" w:rsidR="09DB1292">
        <w:rPr>
          <w:rFonts w:ascii="DengXian" w:hAnsi="DengXian" w:eastAsia="DengXian" w:cs="DengXian"/>
          <w:sz w:val="21"/>
          <w:szCs w:val="21"/>
          <w:lang w:val="en-GB"/>
        </w:rPr>
        <w:t>ssion</w:t>
      </w:r>
      <w:r w:rsidRPr="5EC8508D">
        <w:rPr>
          <w:rFonts w:ascii="DengXian" w:hAnsi="DengXian" w:eastAsia="DengXian" w:cs="DengXian"/>
          <w:sz w:val="21"/>
          <w:szCs w:val="21"/>
          <w:lang w:val="en-GB"/>
        </w:rPr>
        <w:t>s and Filters both uses master-replica approach. When the master machine is down, the replica can carry on with the job. (Although I do admit master-replica is expensive and we don’t have the read speedup it brings, so not optimal. Any suggestions?)</w:t>
      </w:r>
    </w:p>
    <w:p w:rsidR="34933327" w:rsidP="5EC8508D" w:rsidRDefault="220AB009" w14:paraId="48C0A01B" w14:textId="7795F3DD">
      <w:pPr>
        <w:jc w:val="both"/>
      </w:pPr>
      <w:r w:rsidRPr="5EC8508D">
        <w:rPr>
          <w:rFonts w:ascii="DengXian" w:hAnsi="DengXian" w:eastAsia="DengXian" w:cs="DengXian"/>
          <w:sz w:val="21"/>
          <w:szCs w:val="21"/>
          <w:lang w:val="en-GB"/>
        </w:rPr>
        <w:t xml:space="preserve">To avoid Load Balancer (CH) to become a </w:t>
      </w:r>
      <w:proofErr w:type="spellStart"/>
      <w:r w:rsidRPr="5EC8508D">
        <w:rPr>
          <w:rFonts w:ascii="DengXian" w:hAnsi="DengXian" w:eastAsia="DengXian" w:cs="DengXian"/>
          <w:sz w:val="21"/>
          <w:szCs w:val="21"/>
          <w:lang w:val="en-GB"/>
        </w:rPr>
        <w:t>SPoF</w:t>
      </w:r>
      <w:proofErr w:type="spellEnd"/>
      <w:r w:rsidRPr="5EC8508D">
        <w:rPr>
          <w:rFonts w:ascii="DengXian" w:hAnsi="DengXian" w:eastAsia="DengXian" w:cs="DengXian"/>
          <w:sz w:val="21"/>
          <w:szCs w:val="21"/>
          <w:lang w:val="en-GB"/>
        </w:rPr>
        <w:t xml:space="preserve">, we can have multiple LB CH in parallel (with the same hash function) and let Sessions to randomly (or in round-robin order, anything) send messages to these </w:t>
      </w:r>
      <w:proofErr w:type="spellStart"/>
      <w:r w:rsidRPr="5EC8508D">
        <w:rPr>
          <w:rFonts w:ascii="DengXian" w:hAnsi="DengXian" w:eastAsia="DengXian" w:cs="DengXian"/>
          <w:sz w:val="21"/>
          <w:szCs w:val="21"/>
          <w:lang w:val="en-GB"/>
        </w:rPr>
        <w:t>LBs.</w:t>
      </w:r>
      <w:proofErr w:type="spellEnd"/>
      <w:r w:rsidRPr="5EC8508D">
        <w:rPr>
          <w:rFonts w:ascii="DengXian" w:hAnsi="DengXian" w:eastAsia="DengXian" w:cs="DengXian"/>
          <w:sz w:val="21"/>
          <w:szCs w:val="21"/>
          <w:lang w:val="en-GB"/>
        </w:rPr>
        <w:t xml:space="preserve"> (Or maybe we can use a DMQ like Kafka, with exactly-once-processing guarantee for messages. LBs are consumers and Sessions is the producer. Too heavyweight?)</w:t>
      </w:r>
    </w:p>
    <w:p w:rsidR="34933327" w:rsidP="5EC8508D" w:rsidRDefault="220AB009" w14:paraId="0A91D5E2" w14:textId="4F750EF4">
      <w:pPr>
        <w:jc w:val="both"/>
      </w:pPr>
      <w:r w:rsidRPr="5EC8508D">
        <w:rPr>
          <w:rFonts w:ascii="DengXian" w:hAnsi="DengXian" w:eastAsia="DengXian" w:cs="DengXian"/>
          <w:sz w:val="21"/>
          <w:szCs w:val="21"/>
          <w:lang w:val="en-GB"/>
        </w:rPr>
        <w:t xml:space="preserve">Monitor uses zookeeper, which can be distributed across multiple machines, hence no </w:t>
      </w:r>
      <w:proofErr w:type="spellStart"/>
      <w:r w:rsidRPr="5EC8508D">
        <w:rPr>
          <w:rFonts w:ascii="DengXian" w:hAnsi="DengXian" w:eastAsia="DengXian" w:cs="DengXian"/>
          <w:sz w:val="21"/>
          <w:szCs w:val="21"/>
          <w:lang w:val="en-GB"/>
        </w:rPr>
        <w:t>SPoF</w:t>
      </w:r>
      <w:proofErr w:type="spellEnd"/>
      <w:r w:rsidRPr="5EC8508D">
        <w:rPr>
          <w:rFonts w:ascii="DengXian" w:hAnsi="DengXian" w:eastAsia="DengXian" w:cs="DengXian"/>
          <w:sz w:val="21"/>
          <w:szCs w:val="21"/>
          <w:lang w:val="en-GB"/>
        </w:rPr>
        <w:t xml:space="preserve"> there.</w:t>
      </w:r>
    </w:p>
    <w:p w:rsidR="220AB009" w:rsidP="23DD7926" w:rsidRDefault="220AB009" w14:paraId="1751CFBF" w14:textId="4C553EC0">
      <w:pPr>
        <w:jc w:val="both"/>
      </w:pPr>
      <w:r w:rsidRPr="23DD7926">
        <w:rPr>
          <w:rFonts w:ascii="DengXian" w:hAnsi="DengXian" w:eastAsia="DengXian" w:cs="DengXian"/>
          <w:sz w:val="21"/>
          <w:szCs w:val="21"/>
          <w:lang w:val="en-GB"/>
        </w:rPr>
        <w:t xml:space="preserve">Preferably, the said servers are distributed across multiple </w:t>
      </w:r>
      <w:proofErr w:type="spellStart"/>
      <w:r w:rsidRPr="23DD7926">
        <w:rPr>
          <w:rFonts w:ascii="DengXian" w:hAnsi="DengXian" w:eastAsia="DengXian" w:cs="DengXian"/>
          <w:sz w:val="21"/>
          <w:szCs w:val="21"/>
          <w:lang w:val="en-GB"/>
        </w:rPr>
        <w:t>datacenters</w:t>
      </w:r>
      <w:proofErr w:type="spellEnd"/>
      <w:r w:rsidRPr="23DD7926">
        <w:rPr>
          <w:rFonts w:ascii="DengXian" w:hAnsi="DengXian" w:eastAsia="DengXian" w:cs="DengXian"/>
          <w:sz w:val="21"/>
          <w:szCs w:val="21"/>
          <w:lang w:val="en-GB"/>
        </w:rPr>
        <w:t xml:space="preserve">, so the </w:t>
      </w:r>
      <w:proofErr w:type="spellStart"/>
      <w:r w:rsidRPr="23DD7926">
        <w:rPr>
          <w:rFonts w:ascii="DengXian" w:hAnsi="DengXian" w:eastAsia="DengXian" w:cs="DengXian"/>
          <w:sz w:val="21"/>
          <w:szCs w:val="21"/>
          <w:lang w:val="en-GB"/>
        </w:rPr>
        <w:t>datacenter</w:t>
      </w:r>
      <w:proofErr w:type="spellEnd"/>
      <w:r w:rsidRPr="23DD7926">
        <w:rPr>
          <w:rFonts w:ascii="DengXian" w:hAnsi="DengXian" w:eastAsia="DengXian" w:cs="DengXian"/>
          <w:sz w:val="21"/>
          <w:szCs w:val="21"/>
          <w:lang w:val="en-GB"/>
        </w:rPr>
        <w:t xml:space="preserve"> itself does not become a </w:t>
      </w:r>
      <w:proofErr w:type="spellStart"/>
      <w:r w:rsidRPr="23DD7926">
        <w:rPr>
          <w:rFonts w:ascii="DengXian" w:hAnsi="DengXian" w:eastAsia="DengXian" w:cs="DengXian"/>
          <w:sz w:val="21"/>
          <w:szCs w:val="21"/>
          <w:lang w:val="en-GB"/>
        </w:rPr>
        <w:t>SPoF</w:t>
      </w:r>
      <w:proofErr w:type="spellEnd"/>
      <w:r w:rsidRPr="23DD7926">
        <w:rPr>
          <w:rFonts w:ascii="DengXian" w:hAnsi="DengXian" w:eastAsia="DengXian" w:cs="DengXian"/>
          <w:sz w:val="21"/>
          <w:szCs w:val="21"/>
          <w:lang w:val="en-GB"/>
        </w:rPr>
        <w:t>.</w:t>
      </w:r>
    </w:p>
    <w:sectPr w:rsidR="220AB009">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M" w:author="Tung, Hilliam M" w:date="2021-12-17T02:45:00Z" w:id="0">
    <w:p w:rsidR="191FEE48" w:rsidRDefault="191FEE48" w14:paraId="2122CE16" w14:textId="2CAAB6A8">
      <w:pPr>
        <w:pStyle w:val="CommentText"/>
      </w:pPr>
      <w:r>
        <w:t>I believe we're (now) meant to use untyped Cypher queries? None of the slides denote the usage of (variable: Object type)</w:t>
      </w:r>
      <w:r>
        <w:rPr>
          <w:rStyle w:val="CommentReference"/>
        </w:rPr>
        <w:annotationRef/>
      </w:r>
    </w:p>
  </w:comment>
  <w:comment w:initials="YI" w:author="Yang, Ian" w:date="2020-12-13T23:58:00Z" w:id="1">
    <w:p w:rsidR="36D6C4BF" w:rsidRDefault="36D6C4BF" w14:paraId="58C06C4F" w14:textId="7B961080">
      <w:pPr>
        <w:pStyle w:val="CommentText"/>
      </w:pPr>
      <w:r>
        <w:t>don't we need the arrow here? '--[]&gt;'</w:t>
      </w:r>
      <w:r>
        <w:rPr>
          <w:rStyle w:val="CommentReference"/>
        </w:rPr>
        <w:annotationRef/>
      </w:r>
      <w:r>
        <w:rPr>
          <w:rStyle w:val="CommentReference"/>
        </w:rPr>
        <w:annotationRef/>
      </w:r>
    </w:p>
  </w:comment>
  <w:comment w:initials="TP" w:author="Tay Li-Ane, Penelope" w:date="2020-12-14T08:22:00Z" w:id="2">
    <w:p w:rsidR="36D6C4BF" w:rsidRDefault="36D6C4BF" w14:paraId="0CF53844" w14:textId="68AF2A2C">
      <w:pPr>
        <w:pStyle w:val="CommentText"/>
      </w:pPr>
      <w:r>
        <w:t>Think it is okay to leave it undirected; Neo4J will look for any relationship in any direction matching your other criteria. But I think its best to put the arrow too</w:t>
      </w:r>
      <w:r>
        <w:rPr>
          <w:rStyle w:val="CommentReference"/>
        </w:rPr>
        <w:annotationRef/>
      </w:r>
      <w:r>
        <w:rPr>
          <w:rStyle w:val="CommentReference"/>
        </w:rPr>
        <w:annotationRef/>
      </w:r>
    </w:p>
  </w:comment>
  <w:comment w:initials="SJ" w:author="Son, Joon-Ho" w:date="2020-12-10T07:28:00Z" w:id="3">
    <w:p w:rsidR="59334382" w:rsidRDefault="59334382" w14:paraId="6CA6050E" w14:textId="5F93654E">
      <w:pPr>
        <w:pStyle w:val="CommentText"/>
      </w:pPr>
      <w:r>
        <w:t>Could [*] also work here? Even if it is not a best practice.</w:t>
      </w:r>
      <w:r>
        <w:rPr>
          <w:rStyle w:val="CommentReference"/>
        </w:rPr>
        <w:annotationRef/>
      </w:r>
      <w:r>
        <w:rPr>
          <w:rStyle w:val="CommentReference"/>
        </w:rPr>
        <w:annotationRef/>
      </w:r>
    </w:p>
  </w:comment>
  <w:comment w:initials="MJ" w:author="Morrison, Jack" w:date="2020-12-14T12:24:00Z" w:id="4">
    <w:p w:rsidR="36D6C4BF" w:rsidRDefault="36D6C4BF" w14:paraId="579E5D95" w14:textId="1F483FC9">
      <w:pPr>
        <w:pStyle w:val="CommentText"/>
      </w:pPr>
      <w:r>
        <w:t>I think so yes, I did [*3] to be safe but since there is only one route to a Region, I don't see why not</w:t>
      </w:r>
      <w:r>
        <w:rPr>
          <w:rStyle w:val="CommentReference"/>
        </w:rPr>
        <w:annotationRef/>
      </w:r>
      <w:r>
        <w:rPr>
          <w:rStyle w:val="CommentReference"/>
        </w:rPr>
        <w:annotationRef/>
      </w:r>
    </w:p>
  </w:comment>
  <w:comment w:initials="ZK" w:author="Zhang, Kelvin" w:date="2020-12-15T04:21:00Z" w:id="5">
    <w:p w:rsidR="702AFAE4" w:rsidRDefault="702AFAE4" w14:paraId="55CEE4B9" w14:textId="15AB391D">
      <w:pPr>
        <w:pStyle w:val="CommentText"/>
      </w:pPr>
      <w:r>
        <w:t>[*3] would work. Should definitely explicitly state why [*3] works to be safe</w:t>
      </w:r>
      <w:r>
        <w:rPr>
          <w:rStyle w:val="CommentReference"/>
        </w:rPr>
        <w:annotationRef/>
      </w:r>
    </w:p>
  </w:comment>
  <w:comment w:initials="SJ" w:author="Son, Joon-Ho" w:date="2020-12-15T07:44:00Z" w:id="6">
    <w:p w:rsidR="702AFAE4" w:rsidRDefault="702AFAE4" w14:paraId="6C8466F0" w14:textId="43F543A9">
      <w:pPr>
        <w:pStyle w:val="CommentText"/>
      </w:pPr>
      <w:r>
        <w:t>(:</w:t>
      </w:r>
      <w:r>
        <w:rPr>
          <w:rStyle w:val="CommentReference"/>
        </w:rPr>
        <w:annotationRef/>
      </w:r>
    </w:p>
  </w:comment>
  <w:comment w:initials="RJ" w:author="Rackham, Joe" w:date="2020-12-06T03:00:00Z" w:id="7">
    <w:p w:rsidR="5257A2B5" w:rsidRDefault="5257A2B5" w14:paraId="7A10265B" w14:textId="3F0EFCEF">
      <w:r>
        <w:t>Shouldn't this be r.Name</w:t>
      </w:r>
      <w:r>
        <w:annotationRef/>
      </w:r>
      <w:r>
        <w:rPr>
          <w:rStyle w:val="CommentReference"/>
        </w:rPr>
        <w:annotationRef/>
      </w:r>
    </w:p>
  </w:comment>
  <w:comment w:initials="SJ" w:author="Son, Joon-Ho" w:date="2020-12-10T07:33:00Z" w:id="8">
    <w:p w:rsidR="59334382" w:rsidRDefault="59334382" w14:paraId="56517C26" w14:textId="518E9F52">
      <w:pPr>
        <w:pStyle w:val="CommentText"/>
      </w:pPr>
      <w:r>
        <w:t>+1</w:t>
      </w:r>
      <w:r>
        <w:rPr>
          <w:rStyle w:val="CommentReference"/>
        </w:rPr>
        <w:annotationRef/>
      </w:r>
      <w:r>
        <w:rPr>
          <w:rStyle w:val="CommentReference"/>
        </w:rPr>
        <w:annotationRef/>
      </w:r>
    </w:p>
  </w:comment>
  <w:comment w:initials="MJ" w:author="Morrison, Jack" w:date="2020-12-14T12:24:00Z" w:id="9">
    <w:p w:rsidR="36D6C4BF" w:rsidRDefault="36D6C4BF" w14:paraId="7777940B" w14:textId="745551E9">
      <w:pPr>
        <w:pStyle w:val="CommentText"/>
      </w:pPr>
      <w:r>
        <w:t xml:space="preserve">+2 </w:t>
      </w:r>
      <w:r>
        <w:rPr>
          <w:rStyle w:val="CommentReference"/>
        </w:rPr>
        <w:annotationRef/>
      </w:r>
    </w:p>
  </w:comment>
  <w:comment w:initials="CB" w:author="Chan, Bill" w:date="2020-12-15T12:30:00Z" w:id="14">
    <w:p w:rsidR="702AFAE4" w:rsidRDefault="702AFAE4" w14:paraId="7640C73B" w14:textId="2D4ACEC7">
      <w:pPr>
        <w:pStyle w:val="CommentText"/>
      </w:pPr>
      <w:r>
        <w:t>I think the direction of arrow should be the opposite</w:t>
      </w:r>
      <w:r>
        <w:rPr>
          <w:rStyle w:val="CommentReference"/>
        </w:rPr>
        <w:annotationRef/>
      </w:r>
    </w:p>
  </w:comment>
  <w:comment w:initials="WM" w:author="Wang, Minghao" w:date="2020-12-16T00:54:00Z" w:id="15">
    <w:p w:rsidR="702AFAE4" w:rsidRDefault="702AFAE4" w14:paraId="26BD1033" w14:textId="4D6E5BEC">
      <w:pPr>
        <w:pStyle w:val="CommentText"/>
      </w:pPr>
      <w:r>
        <w:t>+1</w:t>
      </w:r>
      <w:r>
        <w:rPr>
          <w:rStyle w:val="CommentReference"/>
        </w:rPr>
        <w:annotationRef/>
      </w:r>
    </w:p>
  </w:comment>
  <w:comment w:initials="TM" w:author="Tung, Hilliam M" w:date="2021-12-17T02:59:00Z" w:id="16">
    <w:p w:rsidR="191FEE48" w:rsidRDefault="191FEE48" w14:paraId="2DFED75A" w14:textId="77080765">
      <w:pPr>
        <w:pStyle w:val="CommentText"/>
      </w:pPr>
      <w:r>
        <w:t>+2</w:t>
      </w:r>
      <w:r>
        <w:rPr>
          <w:rStyle w:val="CommentReference"/>
        </w:rPr>
        <w:annotationRef/>
      </w:r>
    </w:p>
  </w:comment>
  <w:comment w:initials="MJ" w:author="Morrison, Jack" w:date="2020-12-14T12:30:00Z" w:id="12">
    <w:p w:rsidR="36D6C4BF" w:rsidRDefault="36D6C4BF" w14:paraId="592AED39" w14:textId="176DDBA5">
      <w:pPr>
        <w:pStyle w:val="CommentText"/>
      </w:pPr>
      <w:r>
        <w:t>+1</w:t>
      </w:r>
      <w:r>
        <w:rPr>
          <w:rStyle w:val="CommentReference"/>
        </w:rPr>
        <w:annotationRef/>
      </w:r>
    </w:p>
  </w:comment>
  <w:comment w:initials="ZK" w:author="Zhang, Kelvin" w:date="2020-12-15T04:24:00Z" w:id="24">
    <w:p w:rsidR="702AFAE4" w:rsidRDefault="702AFAE4" w14:paraId="338E1044" w14:textId="20490522">
      <w:pPr>
        <w:pStyle w:val="CommentText"/>
      </w:pPr>
      <w:r>
        <w:t>collect(DISTINCT p.name)?</w:t>
      </w:r>
      <w:r>
        <w:rPr>
          <w:rStyle w:val="CommentReference"/>
        </w:rPr>
        <w:annotationRef/>
      </w:r>
    </w:p>
  </w:comment>
  <w:comment w:initials="RJ" w:author="Rackham, Joe" w:date="2020-12-16T03:47:00Z" w:id="13">
    <w:p w:rsidR="40763077" w:rsidRDefault="40763077" w14:paraId="34F68A17" w14:textId="43AE0869">
      <w:pPr>
        <w:pStyle w:val="CommentText"/>
      </w:pPr>
      <w:r>
        <w:t>+2</w:t>
      </w:r>
      <w:r>
        <w:rPr>
          <w:rStyle w:val="CommentReference"/>
        </w:rPr>
        <w:annotationRef/>
      </w:r>
    </w:p>
  </w:comment>
  <w:comment w:initials="SJ" w:author="Son, Joon-Ho" w:date="2020-12-10T08:15:00Z" w:id="26">
    <w:p w:rsidR="59334382" w:rsidRDefault="59334382" w14:paraId="29FC40D3" w14:textId="14EBBC9F">
      <w:pPr>
        <w:pStyle w:val="CommentText"/>
      </w:pPr>
      <w:r>
        <w:t>FYI this syntax is only valid in Neo4J &gt;= 4.0.0.</w:t>
      </w:r>
      <w:r>
        <w:rPr>
          <w:rStyle w:val="CommentReference"/>
        </w:rPr>
        <w:annotationRef/>
      </w:r>
    </w:p>
  </w:comment>
  <w:comment w:initials="RJ" w:author="Rackham, Joe" w:date="2020-12-06T03:07:00Z" w:id="27">
    <w:p w:rsidR="5257A2B5" w:rsidRDefault="5257A2B5" w14:paraId="7E826DD3" w14:textId="13F254D3">
      <w:r>
        <w:t>I think we need to reuse our customer c from above</w:t>
      </w:r>
      <w:r>
        <w:annotationRef/>
      </w:r>
    </w:p>
  </w:comment>
  <w:comment w:initials="TY" w:author="Tan, Yuanhai" w:date="2020-12-11T22:37:00Z" w:id="28">
    <w:p w:rsidR="36D6C4BF" w:rsidRDefault="36D6C4BF" w14:paraId="7F53D948" w14:textId="2174FC55">
      <w:pPr>
        <w:pStyle w:val="CommentText"/>
      </w:pPr>
      <w:r>
        <w:t>+1</w:t>
      </w:r>
      <w:r>
        <w:rPr>
          <w:rStyle w:val="CommentReference"/>
        </w:rPr>
        <w:annotationRef/>
      </w:r>
    </w:p>
  </w:comment>
  <w:comment w:initials="ZK" w:author="Zhang, Kelvin" w:date="2020-12-15T04:42:00Z" w:id="29">
    <w:p w:rsidR="702AFAE4" w:rsidRDefault="702AFAE4" w14:paraId="57931F61" w14:textId="0E165755">
      <w:pPr>
        <w:pStyle w:val="CommentText"/>
      </w:pPr>
      <w:r>
        <w:t>Should we remove this projection?</w:t>
      </w:r>
      <w:r>
        <w:rPr>
          <w:rStyle w:val="CommentReference"/>
        </w:rPr>
        <w:annotationRef/>
      </w:r>
    </w:p>
  </w:comment>
  <w:comment w:initials="CT" w:author="Cross, Tiger" w:date="2020-12-15T11:20:00Z" w:id="30">
    <w:p w:rsidR="702AFAE4" w:rsidRDefault="702AFAE4" w14:paraId="64275C9D" w14:textId="6425A57B">
      <w:pPr>
        <w:pStyle w:val="CommentText"/>
      </w:pPr>
      <w:r>
        <w:t>I wouldn't as is asks for all authors, not all documents</w:t>
      </w:r>
      <w:r>
        <w:rPr>
          <w:rStyle w:val="CommentReference"/>
        </w:rPr>
        <w:annotationRef/>
      </w:r>
    </w:p>
  </w:comment>
  <w:comment w:initials="TP" w:author="Tay Li-Ane, Penelope" w:date="2020-12-13T08:16:00Z" w:id="31">
    <w:p w:rsidR="36D6C4BF" w:rsidRDefault="36D6C4BF" w14:paraId="2CD89F5B" w14:textId="3F5ADD9B">
      <w:pPr>
        <w:pStyle w:val="CommentText"/>
      </w:pPr>
      <w:r>
        <w:t>I think it isnt necessary to return just author names; Think "author" refers to the whole collection from Q2 and onwards</w:t>
      </w:r>
      <w:r>
        <w:rPr>
          <w:rStyle w:val="CommentReference"/>
        </w:rPr>
        <w:annotationRef/>
      </w:r>
    </w:p>
  </w:comment>
  <w:comment w:initials="RJ" w:author="Rackham, Joe" w:date="2020-12-16T04:58:00Z" w:id="32">
    <w:p w:rsidR="137C4E19" w:rsidRDefault="137C4E19" w14:paraId="0E127F7D" w14:textId="0F9FD3AB">
      <w:pPr>
        <w:pStyle w:val="CommentText"/>
      </w:pPr>
      <w:r>
        <w:t>+1</w:t>
      </w:r>
      <w:r>
        <w:rPr>
          <w:rStyle w:val="CommentReference"/>
        </w:rPr>
        <w:annotationRef/>
      </w:r>
    </w:p>
  </w:comment>
  <w:comment w:initials="WQ" w:author="Wang, Qianzhou" w:date="2020-12-12T01:27:00Z" w:id="33">
    <w:p w:rsidR="36D6C4BF" w:rsidRDefault="36D6C4BF" w14:paraId="6A9FE3FC" w14:textId="04F8B5AC">
      <w:pPr>
        <w:pStyle w:val="CommentText"/>
      </w:pPr>
      <w:r>
        <w:t>should comma be removed?</w:t>
      </w:r>
      <w:r>
        <w:rPr>
          <w:rStyle w:val="CommentReference"/>
        </w:rPr>
        <w:annotationRef/>
      </w:r>
    </w:p>
  </w:comment>
  <w:comment w:initials="TP" w:author="Tay Li-Ane, Penelope" w:date="2020-12-13T08:10:00Z" w:id="34">
    <w:p w:rsidR="36D6C4BF" w:rsidRDefault="36D6C4BF" w14:paraId="6E133D3F" w14:textId="34A06986">
      <w:pPr>
        <w:pStyle w:val="CommentText"/>
      </w:pPr>
      <w:r>
        <w:t>I think so. Also as a point- the version of mongoDB we used for the CW, $geoNear limits its results to a 100,</w:t>
      </w:r>
      <w:r>
        <w:rPr>
          <w:rStyle w:val="CommentReference"/>
        </w:rPr>
        <w:annotationRef/>
      </w:r>
    </w:p>
    <w:p w:rsidR="36D6C4BF" w:rsidRDefault="36D6C4BF" w14:paraId="0A4C74E8" w14:textId="7DB81D6A">
      <w:pPr>
        <w:pStyle w:val="CommentText"/>
      </w:pPr>
      <w:r>
        <w:t xml:space="preserve">Need additional rule, </w:t>
      </w:r>
    </w:p>
    <w:p w:rsidR="36D6C4BF" w:rsidRDefault="36D6C4BF" w14:paraId="60DE977E" w14:textId="40B37A13">
      <w:pPr>
        <w:pStyle w:val="CommentText"/>
      </w:pPr>
      <w:r>
        <w:t>limit: db.author.find().count()</w:t>
      </w:r>
    </w:p>
  </w:comment>
  <w:comment w:initials="SJ" w:author="Son, Joon-Ho" w:date="2020-12-15T09:43:00Z" w:id="35">
    <w:p w:rsidR="702AFAE4" w:rsidRDefault="702AFAE4" w14:paraId="63D9D62E" w14:textId="2845A9BD">
      <w:pPr>
        <w:pStyle w:val="CommentText"/>
      </w:pPr>
      <w:r>
        <w:t>+1, not convinced the below query will be accepted.</w:t>
      </w:r>
      <w:r>
        <w:rPr>
          <w:rStyle w:val="CommentReference"/>
        </w:rPr>
        <w:annotationRef/>
      </w:r>
    </w:p>
  </w:comment>
  <w:comment w:initials="CT" w:author="Cross, Tiger" w:date="2020-12-15T11:55:00Z" w:id="36">
    <w:p w:rsidR="702AFAE4" w:rsidRDefault="702AFAE4" w14:paraId="7B1A3B0E" w14:textId="3D286C67">
      <w:pPr>
        <w:pStyle w:val="CommentText"/>
      </w:pPr>
      <w:r>
        <w:t>I disagree with both answers and think that what we need to do is aggregate and sum the upvotes and downvotes to get the total for a single post</w:t>
      </w:r>
      <w:r>
        <w:rPr>
          <w:rStyle w:val="CommentReference"/>
        </w:rPr>
        <w:annotationRef/>
      </w:r>
    </w:p>
  </w:comment>
  <w:comment w:initials="LS" w:author="Liem, Samuel" w:date="2020-12-16T02:54:00Z" w:id="37">
    <w:p w:rsidR="702AFAE4" w:rsidRDefault="702AFAE4" w14:paraId="15A832E8" w14:textId="24CA8348">
      <w:pPr>
        <w:pStyle w:val="CommentText"/>
      </w:pPr>
      <w:r>
        <w:t>+1</w:t>
      </w:r>
      <w:r>
        <w:rPr>
          <w:rStyle w:val="CommentReference"/>
        </w:rPr>
        <w:annotationRef/>
      </w:r>
    </w:p>
  </w:comment>
  <w:comment w:initials="RJ" w:author="Rackham, Joe" w:date="2020-12-16T05:01:00Z" w:id="38">
    <w:p w:rsidR="137C4E19" w:rsidRDefault="137C4E19" w14:paraId="55600A7B" w14:textId="1AAE7EE4">
      <w:pPr>
        <w:pStyle w:val="CommentText"/>
      </w:pPr>
      <w:r>
        <w:t>I think we are looking for one comment</w:t>
      </w:r>
      <w:r>
        <w:rPr>
          <w:rStyle w:val="CommentReference"/>
        </w:rPr>
        <w:annotationRef/>
      </w:r>
    </w:p>
  </w:comment>
  <w:comment w:initials="WQ" w:author="Wang, Qianzhou" w:date="2020-12-12T01:29:00Z" w:id="39">
    <w:p w:rsidR="36D6C4BF" w:rsidRDefault="36D6C4BF" w14:paraId="4A19AC2A" w14:textId="26C4DA23">
      <w:pPr>
        <w:pStyle w:val="CommentText"/>
      </w:pPr>
      <w:r>
        <w:t>db.author?</w:t>
      </w:r>
      <w:r>
        <w:rPr>
          <w:rStyle w:val="CommentReference"/>
        </w:rPr>
        <w:annotationRef/>
      </w:r>
      <w:r>
        <w:rPr>
          <w:rStyle w:val="CommentReference"/>
        </w:rPr>
        <w:annotationRef/>
      </w:r>
    </w:p>
  </w:comment>
  <w:comment w:initials="SJ" w:author="Son, Joon-Ho" w:date="2020-12-15T07:38:00Z" w:id="40">
    <w:p w:rsidR="702AFAE4" w:rsidRDefault="702AFAE4" w14:paraId="5555C7CD" w14:textId="1C6E4A2E">
      <w:pPr>
        <w:pStyle w:val="CommentText"/>
      </w:pPr>
      <w:r>
        <w:t>Done.</w:t>
      </w:r>
      <w:r>
        <w:rPr>
          <w:rStyle w:val="CommentReference"/>
        </w:rPr>
        <w:annotationRef/>
      </w:r>
    </w:p>
  </w:comment>
  <w:comment w:initials="MJ" w:author="Morrison, Jack" w:date="2020-12-14T13:45:00Z" w:id="41">
    <w:p w:rsidR="36D6C4BF" w:rsidRDefault="36D6C4BF" w14:paraId="522F9BDF" w14:textId="6B7FC9EE">
      <w:pPr>
        <w:pStyle w:val="CommentText"/>
      </w:pPr>
      <w:r>
        <w:t>I think this says the tags array only contains History and nothing else, for it to have History as one of the tags (not necessarily the only tag) - i think it should just be "History", not ["History"} (ref: https://docs.mongodb.com/manual/tutorial/query-arrays/)</w:t>
      </w:r>
      <w:r>
        <w:rPr>
          <w:rStyle w:val="CommentReference"/>
        </w:rPr>
        <w:annotationRef/>
      </w:r>
    </w:p>
  </w:comment>
  <w:comment w:initials="NR" w:author="Navarange, Rasika" w:date="2020-12-15T03:24:00Z" w:id="42">
    <w:p w:rsidR="36D6C4BF" w:rsidRDefault="36D6C4BF" w14:paraId="5BED65A1" w14:textId="13B59D2F">
      <w:pPr>
        <w:pStyle w:val="CommentText"/>
      </w:pPr>
      <w:r>
        <w:t>+1</w:t>
      </w:r>
      <w:r>
        <w:rPr>
          <w:rStyle w:val="CommentReference"/>
        </w:rPr>
        <w:annotationRef/>
      </w:r>
    </w:p>
  </w:comment>
  <w:comment w:initials="CL" w:author="Clowes, Lloyd" w:date="2020-12-14T03:09:00Z" w:id="47">
    <w:p w:rsidR="36D6C4BF" w:rsidRDefault="36D6C4BF" w14:paraId="31AF20AE" w14:textId="1DCB236A">
      <w:pPr>
        <w:pStyle w:val="CommentText"/>
      </w:pPr>
      <w:r>
        <w:t>Does it mean describing linking vs embedding? Or is that not specific enough</w:t>
      </w:r>
      <w:r>
        <w:rPr>
          <w:rStyle w:val="CommentReference"/>
        </w:rPr>
        <w:annotationRef/>
      </w:r>
    </w:p>
  </w:comment>
  <w:comment w:initials="MJ" w:author="Morrison, Jack" w:date="2020-12-14T16:12:00Z" w:id="48">
    <w:p w:rsidR="36D6C4BF" w:rsidRDefault="36D6C4BF" w14:paraId="7781C298" w14:textId="03F8AE26">
      <w:pPr>
        <w:pStyle w:val="CommentText"/>
      </w:pPr>
      <w:r>
        <w:t>I wrote about linking vs embedding too</w:t>
      </w:r>
      <w:r>
        <w:rPr>
          <w:rStyle w:val="CommentReference"/>
        </w:rPr>
        <w:annotationRef/>
      </w:r>
    </w:p>
  </w:comment>
  <w:comment w:initials="NR" w:author="Navarange, Rasika" w:date="2020-12-15T03:56:00Z" w:id="49">
    <w:p w:rsidR="36D6C4BF" w:rsidRDefault="36D6C4BF" w14:paraId="197B7756" w14:textId="4574A402">
      <w:pPr>
        <w:pStyle w:val="CommentText"/>
      </w:pPr>
      <w:r>
        <w:t>+1</w:t>
      </w:r>
      <w:r>
        <w:rPr>
          <w:rStyle w:val="CommentReference"/>
        </w:rPr>
        <w:annotationRef/>
      </w:r>
    </w:p>
  </w:comment>
  <w:comment w:initials="CT" w:author="Cross, Tiger" w:date="2020-12-15T11:59:00Z" w:id="50">
    <w:p w:rsidR="702AFAE4" w:rsidRDefault="702AFAE4" w14:paraId="0E5B72D5" w14:textId="4413E351">
      <w:pPr>
        <w:pStyle w:val="CommentText"/>
      </w:pPr>
      <w:r>
        <w:t>+1</w:t>
      </w:r>
      <w:r>
        <w:rPr>
          <w:rStyle w:val="CommentReference"/>
        </w:rPr>
        <w:annotationRef/>
      </w:r>
    </w:p>
  </w:comment>
  <w:comment w:initials="CG" w:author="Chohan, Ghusharib G" w:date="2021-12-08T05:31:00Z" w:id="51">
    <w:p w:rsidR="23DD7926" w:rsidRDefault="23DD7926" w14:paraId="3F070729" w14:textId="7D55CDD3">
      <w:pPr>
        <w:pStyle w:val="CommentText"/>
      </w:pPr>
      <w:r>
        <w:t>Added a little bit for linking vs embedding</w:t>
      </w:r>
      <w:r>
        <w:rPr>
          <w:rStyle w:val="CommentReference"/>
        </w:rPr>
        <w:annotationRef/>
      </w:r>
    </w:p>
  </w:comment>
  <w:comment w:initials="CT" w:author="Cross, Tiger" w:date="2020-12-15T12:03:00Z" w:id="52">
    <w:p w:rsidR="702AFAE4" w:rsidRDefault="702AFAE4" w14:paraId="6F0C5DC0" w14:textId="69040EF0">
      <w:pPr>
        <w:pStyle w:val="CommentText"/>
      </w:pPr>
      <w:r>
        <w:t>I said something different along the lines of: transformations apply an operation to individual elements of the data separately whereas actions are applied on the data as a whole (ie aggregation or saving.)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22CE16" w15:done="0"/>
  <w15:commentEx w15:paraId="58C06C4F" w15:done="1"/>
  <w15:commentEx w15:paraId="0CF53844" w15:paraIdParent="58C06C4F" w15:done="1"/>
  <w15:commentEx w15:paraId="6CA6050E" w15:done="1"/>
  <w15:commentEx w15:paraId="579E5D95" w15:paraIdParent="6CA6050E" w15:done="1"/>
  <w15:commentEx w15:paraId="55CEE4B9" w15:paraIdParent="6CA6050E" w15:done="1"/>
  <w15:commentEx w15:paraId="6C8466F0" w15:paraIdParent="6CA6050E" w15:done="1"/>
  <w15:commentEx w15:paraId="7A10265B" w15:done="1"/>
  <w15:commentEx w15:paraId="56517C26" w15:paraIdParent="7A10265B" w15:done="1"/>
  <w15:commentEx w15:paraId="7777940B" w15:paraIdParent="7A10265B" w15:done="1"/>
  <w15:commentEx w15:paraId="7640C73B" w15:done="0"/>
  <w15:commentEx w15:paraId="26BD1033" w15:paraIdParent="7640C73B" w15:done="0"/>
  <w15:commentEx w15:paraId="2DFED75A" w15:paraIdParent="7640C73B" w15:done="0"/>
  <w15:commentEx w15:paraId="592AED39" w15:done="0"/>
  <w15:commentEx w15:paraId="338E1044" w15:done="0"/>
  <w15:commentEx w15:paraId="34F68A17" w15:done="0"/>
  <w15:commentEx w15:paraId="29FC40D3" w15:done="0"/>
  <w15:commentEx w15:paraId="7E826DD3" w15:done="0"/>
  <w15:commentEx w15:paraId="7F53D948" w15:paraIdParent="7E826DD3" w15:done="0"/>
  <w15:commentEx w15:paraId="57931F61" w15:done="0"/>
  <w15:commentEx w15:paraId="64275C9D" w15:paraIdParent="57931F61" w15:done="0"/>
  <w15:commentEx w15:paraId="2CD89F5B" w15:done="0"/>
  <w15:commentEx w15:paraId="0E127F7D" w15:paraIdParent="2CD89F5B" w15:done="0"/>
  <w15:commentEx w15:paraId="6A9FE3FC" w15:done="0"/>
  <w15:commentEx w15:paraId="60DE977E" w15:paraIdParent="6A9FE3FC" w15:done="0"/>
  <w15:commentEx w15:paraId="63D9D62E" w15:done="0"/>
  <w15:commentEx w15:paraId="7B1A3B0E" w15:done="0"/>
  <w15:commentEx w15:paraId="15A832E8" w15:paraIdParent="7B1A3B0E" w15:done="0"/>
  <w15:commentEx w15:paraId="55600A7B" w15:done="0"/>
  <w15:commentEx w15:paraId="4A19AC2A" w15:done="1"/>
  <w15:commentEx w15:paraId="5555C7CD" w15:paraIdParent="4A19AC2A" w15:done="1"/>
  <w15:commentEx w15:paraId="522F9BDF" w15:done="0"/>
  <w15:commentEx w15:paraId="5BED65A1" w15:paraIdParent="522F9BDF" w15:done="0"/>
  <w15:commentEx w15:paraId="31AF20AE" w15:done="0"/>
  <w15:commentEx w15:paraId="7781C298" w15:paraIdParent="31AF20AE" w15:done="0"/>
  <w15:commentEx w15:paraId="197B7756" w15:paraIdParent="31AF20AE" w15:done="0"/>
  <w15:commentEx w15:paraId="0E5B72D5" w15:paraIdParent="31AF20AE" w15:done="0"/>
  <w15:commentEx w15:paraId="3F070729" w15:paraIdParent="31AF20AE" w15:done="0"/>
  <w15:commentEx w15:paraId="6F0C5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11835A" w16cex:dateUtc="2021-12-17T10:45:00Z"/>
  <w16cex:commentExtensible w16cex:durableId="636F93F6" w16cex:dateUtc="2020-12-14T07:58:00Z"/>
  <w16cex:commentExtensible w16cex:durableId="7249E581" w16cex:dateUtc="2020-12-14T16:22:00Z"/>
  <w16cex:commentExtensible w16cex:durableId="140A9997" w16cex:dateUtc="2020-12-10T15:28:00Z"/>
  <w16cex:commentExtensible w16cex:durableId="2CB3CC9F" w16cex:dateUtc="2020-12-14T20:24:00Z"/>
  <w16cex:commentExtensible w16cex:durableId="4E7A5EA6" w16cex:dateUtc="2020-12-15T12:21:00Z"/>
  <w16cex:commentExtensible w16cex:durableId="7B168AFF" w16cex:dateUtc="2020-12-15T15:44:00Z"/>
  <w16cex:commentExtensible w16cex:durableId="32A39942" w16cex:dateUtc="2020-12-06T11:00:00Z"/>
  <w16cex:commentExtensible w16cex:durableId="2EF09915" w16cex:dateUtc="2020-12-10T15:33:00Z"/>
  <w16cex:commentExtensible w16cex:durableId="77EB8AEE" w16cex:dateUtc="2020-12-14T20:24:00Z"/>
  <w16cex:commentExtensible w16cex:durableId="47CDE994" w16cex:dateUtc="2020-12-15T20:30:00Z"/>
  <w16cex:commentExtensible w16cex:durableId="1E0D4D7C" w16cex:dateUtc="2020-12-16T08:54:00Z"/>
  <w16cex:commentExtensible w16cex:durableId="346437FB" w16cex:dateUtc="2021-12-17T10:59:00Z"/>
  <w16cex:commentExtensible w16cex:durableId="2FDD80CF" w16cex:dateUtc="2020-12-14T20:30:00Z"/>
  <w16cex:commentExtensible w16cex:durableId="02DCF359" w16cex:dateUtc="2020-12-15T12:24:00Z"/>
  <w16cex:commentExtensible w16cex:durableId="43005F55" w16cex:dateUtc="2020-12-16T11:47:00Z"/>
  <w16cex:commentExtensible w16cex:durableId="72489303" w16cex:dateUtc="2020-12-10T16:15:00Z"/>
  <w16cex:commentExtensible w16cex:durableId="046DD7B9" w16cex:dateUtc="2020-12-06T11:07:00Z"/>
  <w16cex:commentExtensible w16cex:durableId="741DA729" w16cex:dateUtc="2020-12-12T06:37:00Z"/>
  <w16cex:commentExtensible w16cex:durableId="73A0EAF5" w16cex:dateUtc="2020-12-15T12:42:00Z"/>
  <w16cex:commentExtensible w16cex:durableId="3DA03090" w16cex:dateUtc="2020-12-15T19:20:00Z"/>
  <w16cex:commentExtensible w16cex:durableId="4F485EF4" w16cex:dateUtc="2020-12-13T16:16:00Z"/>
  <w16cex:commentExtensible w16cex:durableId="54F015E0" w16cex:dateUtc="2020-12-16T12:58:00Z"/>
  <w16cex:commentExtensible w16cex:durableId="3863C8F3" w16cex:dateUtc="2020-12-12T09:27:00Z"/>
  <w16cex:commentExtensible w16cex:durableId="239A23CC" w16cex:dateUtc="2020-12-13T16:10:00Z"/>
  <w16cex:commentExtensible w16cex:durableId="15D613DE" w16cex:dateUtc="2020-12-15T17:43:00Z"/>
  <w16cex:commentExtensible w16cex:durableId="75583D90" w16cex:dateUtc="2020-12-15T19:55:00Z"/>
  <w16cex:commentExtensible w16cex:durableId="12988189" w16cex:dateUtc="2020-12-16T10:54:00Z"/>
  <w16cex:commentExtensible w16cex:durableId="3E7EE47B" w16cex:dateUtc="2020-12-16T13:01:00Z"/>
  <w16cex:commentExtensible w16cex:durableId="7D9DB72C" w16cex:dateUtc="2020-12-12T09:29:00Z"/>
  <w16cex:commentExtensible w16cex:durableId="5FF3A950" w16cex:dateUtc="2020-12-15T15:38:00Z"/>
  <w16cex:commentExtensible w16cex:durableId="4E1BDF85" w16cex:dateUtc="2020-12-14T21:45:00Z"/>
  <w16cex:commentExtensible w16cex:durableId="5FC8A4C6" w16cex:dateUtc="2020-12-15T11:24:00Z"/>
  <w16cex:commentExtensible w16cex:durableId="743FD939" w16cex:dateUtc="2020-12-14T11:09:00Z"/>
  <w16cex:commentExtensible w16cex:durableId="66960699" w16cex:dateUtc="2020-12-15T00:12:00Z"/>
  <w16cex:commentExtensible w16cex:durableId="5CDEA5C2" w16cex:dateUtc="2020-12-15T11:56:00Z"/>
  <w16cex:commentExtensible w16cex:durableId="62CBBD28" w16cex:dateUtc="2020-12-15T19:59:00Z"/>
  <w16cex:commentExtensible w16cex:durableId="2BF9C1F2" w16cex:dateUtc="2021-12-08T13:31:00Z"/>
  <w16cex:commentExtensible w16cex:durableId="71F4F0B2" w16cex:dateUtc="2020-12-15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22CE16" w16cid:durableId="3011835A"/>
  <w16cid:commentId w16cid:paraId="58C06C4F" w16cid:durableId="636F93F6"/>
  <w16cid:commentId w16cid:paraId="0CF53844" w16cid:durableId="7249E581"/>
  <w16cid:commentId w16cid:paraId="6CA6050E" w16cid:durableId="140A9997"/>
  <w16cid:commentId w16cid:paraId="579E5D95" w16cid:durableId="2CB3CC9F"/>
  <w16cid:commentId w16cid:paraId="55CEE4B9" w16cid:durableId="4E7A5EA6"/>
  <w16cid:commentId w16cid:paraId="6C8466F0" w16cid:durableId="7B168AFF"/>
  <w16cid:commentId w16cid:paraId="7A10265B" w16cid:durableId="32A39942"/>
  <w16cid:commentId w16cid:paraId="56517C26" w16cid:durableId="2EF09915"/>
  <w16cid:commentId w16cid:paraId="7777940B" w16cid:durableId="77EB8AEE"/>
  <w16cid:commentId w16cid:paraId="7640C73B" w16cid:durableId="47CDE994"/>
  <w16cid:commentId w16cid:paraId="26BD1033" w16cid:durableId="1E0D4D7C"/>
  <w16cid:commentId w16cid:paraId="2DFED75A" w16cid:durableId="346437FB"/>
  <w16cid:commentId w16cid:paraId="592AED39" w16cid:durableId="2FDD80CF"/>
  <w16cid:commentId w16cid:paraId="338E1044" w16cid:durableId="02DCF359"/>
  <w16cid:commentId w16cid:paraId="34F68A17" w16cid:durableId="43005F55"/>
  <w16cid:commentId w16cid:paraId="29FC40D3" w16cid:durableId="72489303"/>
  <w16cid:commentId w16cid:paraId="7E826DD3" w16cid:durableId="046DD7B9"/>
  <w16cid:commentId w16cid:paraId="7F53D948" w16cid:durableId="741DA729"/>
  <w16cid:commentId w16cid:paraId="57931F61" w16cid:durableId="73A0EAF5"/>
  <w16cid:commentId w16cid:paraId="64275C9D" w16cid:durableId="3DA03090"/>
  <w16cid:commentId w16cid:paraId="2CD89F5B" w16cid:durableId="4F485EF4"/>
  <w16cid:commentId w16cid:paraId="0E127F7D" w16cid:durableId="54F015E0"/>
  <w16cid:commentId w16cid:paraId="6A9FE3FC" w16cid:durableId="3863C8F3"/>
  <w16cid:commentId w16cid:paraId="60DE977E" w16cid:durableId="239A23CC"/>
  <w16cid:commentId w16cid:paraId="63D9D62E" w16cid:durableId="15D613DE"/>
  <w16cid:commentId w16cid:paraId="7B1A3B0E" w16cid:durableId="75583D90"/>
  <w16cid:commentId w16cid:paraId="15A832E8" w16cid:durableId="12988189"/>
  <w16cid:commentId w16cid:paraId="55600A7B" w16cid:durableId="3E7EE47B"/>
  <w16cid:commentId w16cid:paraId="4A19AC2A" w16cid:durableId="7D9DB72C"/>
  <w16cid:commentId w16cid:paraId="5555C7CD" w16cid:durableId="5FF3A950"/>
  <w16cid:commentId w16cid:paraId="522F9BDF" w16cid:durableId="4E1BDF85"/>
  <w16cid:commentId w16cid:paraId="5BED65A1" w16cid:durableId="5FC8A4C6"/>
  <w16cid:commentId w16cid:paraId="31AF20AE" w16cid:durableId="743FD939"/>
  <w16cid:commentId w16cid:paraId="7781C298" w16cid:durableId="66960699"/>
  <w16cid:commentId w16cid:paraId="197B7756" w16cid:durableId="5CDEA5C2"/>
  <w16cid:commentId w16cid:paraId="0E5B72D5" w16cid:durableId="62CBBD28"/>
  <w16cid:commentId w16cid:paraId="3F070729" w16cid:durableId="2BF9C1F2"/>
  <w16cid:commentId w16cid:paraId="6F0C5DC0" w16cid:durableId="71F4F0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8D4" w:rsidRDefault="001638D4" w14:paraId="4D940728" w14:textId="77777777">
      <w:pPr>
        <w:spacing w:after="0" w:line="240" w:lineRule="auto"/>
      </w:pPr>
      <w:r>
        <w:separator/>
      </w:r>
    </w:p>
  </w:endnote>
  <w:endnote w:type="continuationSeparator" w:id="0">
    <w:p w:rsidR="001638D4" w:rsidRDefault="001638D4" w14:paraId="2AF1A7F5" w14:textId="77777777">
      <w:pPr>
        <w:spacing w:after="0" w:line="240" w:lineRule="auto"/>
      </w:pPr>
      <w:r>
        <w:continuationSeparator/>
      </w:r>
    </w:p>
  </w:endnote>
  <w:endnote w:type="continuationNotice" w:id="1">
    <w:p w:rsidR="001638D4" w:rsidRDefault="001638D4" w14:paraId="0EEC324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2AFAE4" w:rsidTr="702AFAE4" w14:paraId="5300010F" w14:textId="77777777">
      <w:tc>
        <w:tcPr>
          <w:tcW w:w="3120" w:type="dxa"/>
        </w:tcPr>
        <w:p w:rsidR="702AFAE4" w:rsidP="702AFAE4" w:rsidRDefault="702AFAE4" w14:paraId="000B4FBC" w14:textId="60F59368">
          <w:pPr>
            <w:pStyle w:val="Header"/>
            <w:ind w:left="-115"/>
          </w:pPr>
        </w:p>
      </w:tc>
      <w:tc>
        <w:tcPr>
          <w:tcW w:w="3120" w:type="dxa"/>
        </w:tcPr>
        <w:p w:rsidR="702AFAE4" w:rsidP="702AFAE4" w:rsidRDefault="702AFAE4" w14:paraId="411983C6" w14:textId="75BB32EC">
          <w:pPr>
            <w:pStyle w:val="Header"/>
            <w:jc w:val="center"/>
          </w:pPr>
        </w:p>
      </w:tc>
      <w:tc>
        <w:tcPr>
          <w:tcW w:w="3120" w:type="dxa"/>
        </w:tcPr>
        <w:p w:rsidR="702AFAE4" w:rsidP="702AFAE4" w:rsidRDefault="702AFAE4" w14:paraId="22AB4428" w14:textId="2D687B9A">
          <w:pPr>
            <w:pStyle w:val="Header"/>
            <w:ind w:right="-115"/>
            <w:jc w:val="right"/>
          </w:pPr>
        </w:p>
      </w:tc>
    </w:tr>
  </w:tbl>
  <w:p w:rsidR="702AFAE4" w:rsidP="702AFAE4" w:rsidRDefault="702AFAE4" w14:paraId="7AD176A5" w14:textId="3732F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8D4" w:rsidRDefault="001638D4" w14:paraId="4C6A129E" w14:textId="77777777">
      <w:pPr>
        <w:spacing w:after="0" w:line="240" w:lineRule="auto"/>
      </w:pPr>
      <w:r>
        <w:separator/>
      </w:r>
    </w:p>
  </w:footnote>
  <w:footnote w:type="continuationSeparator" w:id="0">
    <w:p w:rsidR="001638D4" w:rsidRDefault="001638D4" w14:paraId="233E7D12" w14:textId="77777777">
      <w:pPr>
        <w:spacing w:after="0" w:line="240" w:lineRule="auto"/>
      </w:pPr>
      <w:r>
        <w:continuationSeparator/>
      </w:r>
    </w:p>
  </w:footnote>
  <w:footnote w:type="continuationNotice" w:id="1">
    <w:p w:rsidR="001638D4" w:rsidRDefault="001638D4" w14:paraId="4DB4B50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2AFAE4" w:rsidTr="702AFAE4" w14:paraId="475A4675" w14:textId="77777777">
      <w:tc>
        <w:tcPr>
          <w:tcW w:w="3120" w:type="dxa"/>
        </w:tcPr>
        <w:p w:rsidR="702AFAE4" w:rsidP="702AFAE4" w:rsidRDefault="702AFAE4" w14:paraId="0FC48EDE" w14:textId="2901E6C3">
          <w:pPr>
            <w:pStyle w:val="Header"/>
            <w:ind w:left="-115"/>
          </w:pPr>
        </w:p>
      </w:tc>
      <w:tc>
        <w:tcPr>
          <w:tcW w:w="3120" w:type="dxa"/>
        </w:tcPr>
        <w:p w:rsidR="702AFAE4" w:rsidP="702AFAE4" w:rsidRDefault="702AFAE4" w14:paraId="2DCB9130" w14:textId="596540CF">
          <w:pPr>
            <w:pStyle w:val="Header"/>
            <w:jc w:val="center"/>
          </w:pPr>
        </w:p>
      </w:tc>
      <w:tc>
        <w:tcPr>
          <w:tcW w:w="3120" w:type="dxa"/>
        </w:tcPr>
        <w:p w:rsidR="702AFAE4" w:rsidP="702AFAE4" w:rsidRDefault="702AFAE4" w14:paraId="1B51F0CB" w14:textId="168CE356">
          <w:pPr>
            <w:pStyle w:val="Header"/>
            <w:ind w:right="-115"/>
            <w:jc w:val="right"/>
          </w:pPr>
        </w:p>
      </w:tc>
    </w:tr>
  </w:tbl>
  <w:p w:rsidR="702AFAE4" w:rsidP="702AFAE4" w:rsidRDefault="702AFAE4" w14:paraId="72428C7D" w14:textId="5A16B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D4"/>
    <w:multiLevelType w:val="hybridMultilevel"/>
    <w:tmpl w:val="1CDEC2B2"/>
    <w:lvl w:ilvl="0" w:tplc="A410861E">
      <w:start w:val="1"/>
      <w:numFmt w:val="lowerRoman"/>
      <w:lvlText w:val="%1)"/>
      <w:lvlJc w:val="right"/>
      <w:pPr>
        <w:ind w:left="720" w:hanging="360"/>
      </w:pPr>
    </w:lvl>
    <w:lvl w:ilvl="1" w:tplc="A562359C">
      <w:start w:val="1"/>
      <w:numFmt w:val="lowerLetter"/>
      <w:lvlText w:val="%2."/>
      <w:lvlJc w:val="left"/>
      <w:pPr>
        <w:ind w:left="1440" w:hanging="360"/>
      </w:pPr>
    </w:lvl>
    <w:lvl w:ilvl="2" w:tplc="29E82270">
      <w:start w:val="1"/>
      <w:numFmt w:val="lowerRoman"/>
      <w:lvlText w:val="%3."/>
      <w:lvlJc w:val="right"/>
      <w:pPr>
        <w:ind w:left="2160" w:hanging="180"/>
      </w:pPr>
    </w:lvl>
    <w:lvl w:ilvl="3" w:tplc="9946A428">
      <w:start w:val="1"/>
      <w:numFmt w:val="decimal"/>
      <w:lvlText w:val="%4."/>
      <w:lvlJc w:val="left"/>
      <w:pPr>
        <w:ind w:left="2880" w:hanging="360"/>
      </w:pPr>
    </w:lvl>
    <w:lvl w:ilvl="4" w:tplc="1A0ED8D2">
      <w:start w:val="1"/>
      <w:numFmt w:val="lowerLetter"/>
      <w:lvlText w:val="%5."/>
      <w:lvlJc w:val="left"/>
      <w:pPr>
        <w:ind w:left="3600" w:hanging="360"/>
      </w:pPr>
    </w:lvl>
    <w:lvl w:ilvl="5" w:tplc="907C5B9E">
      <w:start w:val="1"/>
      <w:numFmt w:val="lowerRoman"/>
      <w:lvlText w:val="%6."/>
      <w:lvlJc w:val="right"/>
      <w:pPr>
        <w:ind w:left="4320" w:hanging="180"/>
      </w:pPr>
    </w:lvl>
    <w:lvl w:ilvl="6" w:tplc="1A7C542A">
      <w:start w:val="1"/>
      <w:numFmt w:val="decimal"/>
      <w:lvlText w:val="%7."/>
      <w:lvlJc w:val="left"/>
      <w:pPr>
        <w:ind w:left="5040" w:hanging="360"/>
      </w:pPr>
    </w:lvl>
    <w:lvl w:ilvl="7" w:tplc="318C5152">
      <w:start w:val="1"/>
      <w:numFmt w:val="lowerLetter"/>
      <w:lvlText w:val="%8."/>
      <w:lvlJc w:val="left"/>
      <w:pPr>
        <w:ind w:left="5760" w:hanging="360"/>
      </w:pPr>
    </w:lvl>
    <w:lvl w:ilvl="8" w:tplc="0A48CEE0">
      <w:start w:val="1"/>
      <w:numFmt w:val="lowerRoman"/>
      <w:lvlText w:val="%9."/>
      <w:lvlJc w:val="right"/>
      <w:pPr>
        <w:ind w:left="6480" w:hanging="180"/>
      </w:pPr>
    </w:lvl>
  </w:abstractNum>
  <w:abstractNum w:abstractNumId="1" w15:restartNumberingAfterBreak="0">
    <w:nsid w:val="05EC6C28"/>
    <w:multiLevelType w:val="hybridMultilevel"/>
    <w:tmpl w:val="FFFFFFFF"/>
    <w:lvl w:ilvl="0" w:tplc="01289336">
      <w:start w:val="1"/>
      <w:numFmt w:val="bullet"/>
      <w:lvlText w:val=""/>
      <w:lvlJc w:val="left"/>
      <w:pPr>
        <w:ind w:left="720" w:hanging="360"/>
      </w:pPr>
      <w:rPr>
        <w:rFonts w:hint="default" w:ascii="Symbol" w:hAnsi="Symbol"/>
      </w:rPr>
    </w:lvl>
    <w:lvl w:ilvl="1" w:tplc="050E2C0C">
      <w:start w:val="1"/>
      <w:numFmt w:val="bullet"/>
      <w:lvlText w:val=""/>
      <w:lvlJc w:val="left"/>
      <w:pPr>
        <w:ind w:left="1440" w:hanging="360"/>
      </w:pPr>
      <w:rPr>
        <w:rFonts w:hint="default" w:ascii="Symbol" w:hAnsi="Symbol"/>
      </w:rPr>
    </w:lvl>
    <w:lvl w:ilvl="2" w:tplc="2CF2CCCC">
      <w:start w:val="1"/>
      <w:numFmt w:val="bullet"/>
      <w:lvlText w:val=""/>
      <w:lvlJc w:val="left"/>
      <w:pPr>
        <w:ind w:left="2160" w:hanging="360"/>
      </w:pPr>
      <w:rPr>
        <w:rFonts w:hint="default" w:ascii="Wingdings" w:hAnsi="Wingdings"/>
      </w:rPr>
    </w:lvl>
    <w:lvl w:ilvl="3" w:tplc="23C23F0C">
      <w:start w:val="1"/>
      <w:numFmt w:val="bullet"/>
      <w:lvlText w:val=""/>
      <w:lvlJc w:val="left"/>
      <w:pPr>
        <w:ind w:left="2880" w:hanging="360"/>
      </w:pPr>
      <w:rPr>
        <w:rFonts w:hint="default" w:ascii="Symbol" w:hAnsi="Symbol"/>
      </w:rPr>
    </w:lvl>
    <w:lvl w:ilvl="4" w:tplc="10BE9E0E">
      <w:start w:val="1"/>
      <w:numFmt w:val="bullet"/>
      <w:lvlText w:val="o"/>
      <w:lvlJc w:val="left"/>
      <w:pPr>
        <w:ind w:left="3600" w:hanging="360"/>
      </w:pPr>
      <w:rPr>
        <w:rFonts w:hint="default" w:ascii="Courier New" w:hAnsi="Courier New"/>
      </w:rPr>
    </w:lvl>
    <w:lvl w:ilvl="5" w:tplc="173A7740">
      <w:start w:val="1"/>
      <w:numFmt w:val="bullet"/>
      <w:lvlText w:val=""/>
      <w:lvlJc w:val="left"/>
      <w:pPr>
        <w:ind w:left="4320" w:hanging="360"/>
      </w:pPr>
      <w:rPr>
        <w:rFonts w:hint="default" w:ascii="Wingdings" w:hAnsi="Wingdings"/>
      </w:rPr>
    </w:lvl>
    <w:lvl w:ilvl="6" w:tplc="5742E8E6">
      <w:start w:val="1"/>
      <w:numFmt w:val="bullet"/>
      <w:lvlText w:val=""/>
      <w:lvlJc w:val="left"/>
      <w:pPr>
        <w:ind w:left="5040" w:hanging="360"/>
      </w:pPr>
      <w:rPr>
        <w:rFonts w:hint="default" w:ascii="Symbol" w:hAnsi="Symbol"/>
      </w:rPr>
    </w:lvl>
    <w:lvl w:ilvl="7" w:tplc="7D64EAA2">
      <w:start w:val="1"/>
      <w:numFmt w:val="bullet"/>
      <w:lvlText w:val="o"/>
      <w:lvlJc w:val="left"/>
      <w:pPr>
        <w:ind w:left="5760" w:hanging="360"/>
      </w:pPr>
      <w:rPr>
        <w:rFonts w:hint="default" w:ascii="Courier New" w:hAnsi="Courier New"/>
      </w:rPr>
    </w:lvl>
    <w:lvl w:ilvl="8" w:tplc="CCBE28E6">
      <w:start w:val="1"/>
      <w:numFmt w:val="bullet"/>
      <w:lvlText w:val=""/>
      <w:lvlJc w:val="left"/>
      <w:pPr>
        <w:ind w:left="6480" w:hanging="360"/>
      </w:pPr>
      <w:rPr>
        <w:rFonts w:hint="default" w:ascii="Wingdings" w:hAnsi="Wingdings"/>
      </w:rPr>
    </w:lvl>
  </w:abstractNum>
  <w:abstractNum w:abstractNumId="2" w15:restartNumberingAfterBreak="0">
    <w:nsid w:val="08EA30A3"/>
    <w:multiLevelType w:val="hybridMultilevel"/>
    <w:tmpl w:val="45843ABA"/>
    <w:lvl w:ilvl="0" w:tplc="7E3A14E2">
      <w:start w:val="1"/>
      <w:numFmt w:val="bullet"/>
      <w:lvlText w:val=""/>
      <w:lvlJc w:val="left"/>
      <w:pPr>
        <w:ind w:left="720" w:hanging="360"/>
      </w:pPr>
      <w:rPr>
        <w:rFonts w:hint="default" w:ascii="Symbol" w:hAnsi="Symbol"/>
      </w:rPr>
    </w:lvl>
    <w:lvl w:ilvl="1" w:tplc="8670E52A">
      <w:start w:val="1"/>
      <w:numFmt w:val="bullet"/>
      <w:lvlText w:val=""/>
      <w:lvlJc w:val="left"/>
      <w:pPr>
        <w:ind w:left="1440" w:hanging="360"/>
      </w:pPr>
      <w:rPr>
        <w:rFonts w:hint="default" w:ascii="Symbol" w:hAnsi="Symbol"/>
      </w:rPr>
    </w:lvl>
    <w:lvl w:ilvl="2" w:tplc="1482FEBC">
      <w:start w:val="1"/>
      <w:numFmt w:val="bullet"/>
      <w:lvlText w:val=""/>
      <w:lvlJc w:val="left"/>
      <w:pPr>
        <w:ind w:left="2160" w:hanging="360"/>
      </w:pPr>
      <w:rPr>
        <w:rFonts w:hint="default" w:ascii="Wingdings" w:hAnsi="Wingdings"/>
      </w:rPr>
    </w:lvl>
    <w:lvl w:ilvl="3" w:tplc="3624522E">
      <w:start w:val="1"/>
      <w:numFmt w:val="bullet"/>
      <w:lvlText w:val=""/>
      <w:lvlJc w:val="left"/>
      <w:pPr>
        <w:ind w:left="2880" w:hanging="360"/>
      </w:pPr>
      <w:rPr>
        <w:rFonts w:hint="default" w:ascii="Symbol" w:hAnsi="Symbol"/>
      </w:rPr>
    </w:lvl>
    <w:lvl w:ilvl="4" w:tplc="2D28A4AC">
      <w:start w:val="1"/>
      <w:numFmt w:val="bullet"/>
      <w:lvlText w:val="o"/>
      <w:lvlJc w:val="left"/>
      <w:pPr>
        <w:ind w:left="3600" w:hanging="360"/>
      </w:pPr>
      <w:rPr>
        <w:rFonts w:hint="default" w:ascii="Courier New" w:hAnsi="Courier New"/>
      </w:rPr>
    </w:lvl>
    <w:lvl w:ilvl="5" w:tplc="03E242E8">
      <w:start w:val="1"/>
      <w:numFmt w:val="bullet"/>
      <w:lvlText w:val=""/>
      <w:lvlJc w:val="left"/>
      <w:pPr>
        <w:ind w:left="4320" w:hanging="360"/>
      </w:pPr>
      <w:rPr>
        <w:rFonts w:hint="default" w:ascii="Wingdings" w:hAnsi="Wingdings"/>
      </w:rPr>
    </w:lvl>
    <w:lvl w:ilvl="6" w:tplc="2B4A224A">
      <w:start w:val="1"/>
      <w:numFmt w:val="bullet"/>
      <w:lvlText w:val=""/>
      <w:lvlJc w:val="left"/>
      <w:pPr>
        <w:ind w:left="5040" w:hanging="360"/>
      </w:pPr>
      <w:rPr>
        <w:rFonts w:hint="default" w:ascii="Symbol" w:hAnsi="Symbol"/>
      </w:rPr>
    </w:lvl>
    <w:lvl w:ilvl="7" w:tplc="E53240EE">
      <w:start w:val="1"/>
      <w:numFmt w:val="bullet"/>
      <w:lvlText w:val="o"/>
      <w:lvlJc w:val="left"/>
      <w:pPr>
        <w:ind w:left="5760" w:hanging="360"/>
      </w:pPr>
      <w:rPr>
        <w:rFonts w:hint="default" w:ascii="Courier New" w:hAnsi="Courier New"/>
      </w:rPr>
    </w:lvl>
    <w:lvl w:ilvl="8" w:tplc="6972BCE8">
      <w:start w:val="1"/>
      <w:numFmt w:val="bullet"/>
      <w:lvlText w:val=""/>
      <w:lvlJc w:val="left"/>
      <w:pPr>
        <w:ind w:left="6480" w:hanging="360"/>
      </w:pPr>
      <w:rPr>
        <w:rFonts w:hint="default" w:ascii="Wingdings" w:hAnsi="Wingdings"/>
      </w:rPr>
    </w:lvl>
  </w:abstractNum>
  <w:abstractNum w:abstractNumId="3" w15:restartNumberingAfterBreak="0">
    <w:nsid w:val="0BE91C05"/>
    <w:multiLevelType w:val="hybridMultilevel"/>
    <w:tmpl w:val="52560BBE"/>
    <w:lvl w:ilvl="0" w:tplc="C0784E02">
      <w:start w:val="1"/>
      <w:numFmt w:val="decimal"/>
      <w:lvlText w:val="%1."/>
      <w:lvlJc w:val="left"/>
      <w:pPr>
        <w:ind w:left="720" w:hanging="360"/>
      </w:pPr>
    </w:lvl>
    <w:lvl w:ilvl="1" w:tplc="30FCC168">
      <w:start w:val="1"/>
      <w:numFmt w:val="lowerLetter"/>
      <w:lvlText w:val="%2."/>
      <w:lvlJc w:val="left"/>
      <w:pPr>
        <w:ind w:left="1440" w:hanging="360"/>
      </w:pPr>
    </w:lvl>
    <w:lvl w:ilvl="2" w:tplc="5C882C3C">
      <w:start w:val="1"/>
      <w:numFmt w:val="lowerRoman"/>
      <w:lvlText w:val="%3."/>
      <w:lvlJc w:val="right"/>
      <w:pPr>
        <w:ind w:left="2160" w:hanging="180"/>
      </w:pPr>
    </w:lvl>
    <w:lvl w:ilvl="3" w:tplc="592C4548">
      <w:start w:val="1"/>
      <w:numFmt w:val="decimal"/>
      <w:lvlText w:val="%4."/>
      <w:lvlJc w:val="left"/>
      <w:pPr>
        <w:ind w:left="2880" w:hanging="360"/>
      </w:pPr>
    </w:lvl>
    <w:lvl w:ilvl="4" w:tplc="57188F0C">
      <w:start w:val="1"/>
      <w:numFmt w:val="lowerLetter"/>
      <w:lvlText w:val="%5."/>
      <w:lvlJc w:val="left"/>
      <w:pPr>
        <w:ind w:left="3600" w:hanging="360"/>
      </w:pPr>
    </w:lvl>
    <w:lvl w:ilvl="5" w:tplc="5D46B8BC">
      <w:start w:val="1"/>
      <w:numFmt w:val="lowerRoman"/>
      <w:lvlText w:val="%6."/>
      <w:lvlJc w:val="right"/>
      <w:pPr>
        <w:ind w:left="4320" w:hanging="180"/>
      </w:pPr>
    </w:lvl>
    <w:lvl w:ilvl="6" w:tplc="98F6C57E">
      <w:start w:val="1"/>
      <w:numFmt w:val="decimal"/>
      <w:lvlText w:val="%7."/>
      <w:lvlJc w:val="left"/>
      <w:pPr>
        <w:ind w:left="5040" w:hanging="360"/>
      </w:pPr>
    </w:lvl>
    <w:lvl w:ilvl="7" w:tplc="02ACE836">
      <w:start w:val="1"/>
      <w:numFmt w:val="lowerLetter"/>
      <w:lvlText w:val="%8."/>
      <w:lvlJc w:val="left"/>
      <w:pPr>
        <w:ind w:left="5760" w:hanging="360"/>
      </w:pPr>
    </w:lvl>
    <w:lvl w:ilvl="8" w:tplc="019AE38C">
      <w:start w:val="1"/>
      <w:numFmt w:val="lowerRoman"/>
      <w:lvlText w:val="%9."/>
      <w:lvlJc w:val="right"/>
      <w:pPr>
        <w:ind w:left="6480" w:hanging="180"/>
      </w:pPr>
    </w:lvl>
  </w:abstractNum>
  <w:abstractNum w:abstractNumId="4" w15:restartNumberingAfterBreak="0">
    <w:nsid w:val="0FFC690D"/>
    <w:multiLevelType w:val="hybridMultilevel"/>
    <w:tmpl w:val="FFFFFFFF"/>
    <w:lvl w:ilvl="0" w:tplc="E4B0FA04">
      <w:start w:val="1"/>
      <w:numFmt w:val="bullet"/>
      <w:lvlText w:val=""/>
      <w:lvlJc w:val="left"/>
      <w:pPr>
        <w:ind w:left="720" w:hanging="360"/>
      </w:pPr>
      <w:rPr>
        <w:rFonts w:hint="default" w:ascii="Symbol" w:hAnsi="Symbol"/>
      </w:rPr>
    </w:lvl>
    <w:lvl w:ilvl="1" w:tplc="F9DE3D24">
      <w:start w:val="1"/>
      <w:numFmt w:val="bullet"/>
      <w:lvlText w:val=""/>
      <w:lvlJc w:val="left"/>
      <w:pPr>
        <w:ind w:left="1440" w:hanging="360"/>
      </w:pPr>
      <w:rPr>
        <w:rFonts w:hint="default" w:ascii="Symbol" w:hAnsi="Symbol"/>
      </w:rPr>
    </w:lvl>
    <w:lvl w:ilvl="2" w:tplc="E850085E">
      <w:start w:val="1"/>
      <w:numFmt w:val="bullet"/>
      <w:lvlText w:val=""/>
      <w:lvlJc w:val="left"/>
      <w:pPr>
        <w:ind w:left="2160" w:hanging="360"/>
      </w:pPr>
      <w:rPr>
        <w:rFonts w:hint="default" w:ascii="Wingdings" w:hAnsi="Wingdings"/>
      </w:rPr>
    </w:lvl>
    <w:lvl w:ilvl="3" w:tplc="7DBE73D0">
      <w:start w:val="1"/>
      <w:numFmt w:val="bullet"/>
      <w:lvlText w:val=""/>
      <w:lvlJc w:val="left"/>
      <w:pPr>
        <w:ind w:left="2880" w:hanging="360"/>
      </w:pPr>
      <w:rPr>
        <w:rFonts w:hint="default" w:ascii="Symbol" w:hAnsi="Symbol"/>
      </w:rPr>
    </w:lvl>
    <w:lvl w:ilvl="4" w:tplc="7DFEFEF2">
      <w:start w:val="1"/>
      <w:numFmt w:val="bullet"/>
      <w:lvlText w:val="o"/>
      <w:lvlJc w:val="left"/>
      <w:pPr>
        <w:ind w:left="3600" w:hanging="360"/>
      </w:pPr>
      <w:rPr>
        <w:rFonts w:hint="default" w:ascii="Courier New" w:hAnsi="Courier New"/>
      </w:rPr>
    </w:lvl>
    <w:lvl w:ilvl="5" w:tplc="20106740">
      <w:start w:val="1"/>
      <w:numFmt w:val="bullet"/>
      <w:lvlText w:val=""/>
      <w:lvlJc w:val="left"/>
      <w:pPr>
        <w:ind w:left="4320" w:hanging="360"/>
      </w:pPr>
      <w:rPr>
        <w:rFonts w:hint="default" w:ascii="Wingdings" w:hAnsi="Wingdings"/>
      </w:rPr>
    </w:lvl>
    <w:lvl w:ilvl="6" w:tplc="7206E3D2">
      <w:start w:val="1"/>
      <w:numFmt w:val="bullet"/>
      <w:lvlText w:val=""/>
      <w:lvlJc w:val="left"/>
      <w:pPr>
        <w:ind w:left="5040" w:hanging="360"/>
      </w:pPr>
      <w:rPr>
        <w:rFonts w:hint="default" w:ascii="Symbol" w:hAnsi="Symbol"/>
      </w:rPr>
    </w:lvl>
    <w:lvl w:ilvl="7" w:tplc="B240B8BA">
      <w:start w:val="1"/>
      <w:numFmt w:val="bullet"/>
      <w:lvlText w:val="o"/>
      <w:lvlJc w:val="left"/>
      <w:pPr>
        <w:ind w:left="5760" w:hanging="360"/>
      </w:pPr>
      <w:rPr>
        <w:rFonts w:hint="default" w:ascii="Courier New" w:hAnsi="Courier New"/>
      </w:rPr>
    </w:lvl>
    <w:lvl w:ilvl="8" w:tplc="2CB456EC">
      <w:start w:val="1"/>
      <w:numFmt w:val="bullet"/>
      <w:lvlText w:val=""/>
      <w:lvlJc w:val="left"/>
      <w:pPr>
        <w:ind w:left="6480" w:hanging="360"/>
      </w:pPr>
      <w:rPr>
        <w:rFonts w:hint="default" w:ascii="Wingdings" w:hAnsi="Wingdings"/>
      </w:rPr>
    </w:lvl>
  </w:abstractNum>
  <w:abstractNum w:abstractNumId="5" w15:restartNumberingAfterBreak="0">
    <w:nsid w:val="1614265D"/>
    <w:multiLevelType w:val="hybridMultilevel"/>
    <w:tmpl w:val="CC1CFE28"/>
    <w:lvl w:ilvl="0" w:tplc="125CD226">
      <w:start w:val="1"/>
      <w:numFmt w:val="bullet"/>
      <w:lvlText w:val=""/>
      <w:lvlJc w:val="left"/>
      <w:pPr>
        <w:ind w:left="720" w:hanging="360"/>
      </w:pPr>
      <w:rPr>
        <w:rFonts w:hint="default" w:ascii="Symbol" w:hAnsi="Symbol"/>
      </w:rPr>
    </w:lvl>
    <w:lvl w:ilvl="1" w:tplc="826C0E82">
      <w:start w:val="1"/>
      <w:numFmt w:val="bullet"/>
      <w:lvlText w:val=""/>
      <w:lvlJc w:val="left"/>
      <w:pPr>
        <w:ind w:left="1440" w:hanging="360"/>
      </w:pPr>
      <w:rPr>
        <w:rFonts w:hint="default" w:ascii="Symbol" w:hAnsi="Symbol"/>
      </w:rPr>
    </w:lvl>
    <w:lvl w:ilvl="2" w:tplc="D13CA55A">
      <w:start w:val="1"/>
      <w:numFmt w:val="bullet"/>
      <w:lvlText w:val=""/>
      <w:lvlJc w:val="left"/>
      <w:pPr>
        <w:ind w:left="2160" w:hanging="360"/>
      </w:pPr>
      <w:rPr>
        <w:rFonts w:hint="default" w:ascii="Wingdings" w:hAnsi="Wingdings"/>
      </w:rPr>
    </w:lvl>
    <w:lvl w:ilvl="3" w:tplc="EC60C4A2">
      <w:start w:val="1"/>
      <w:numFmt w:val="bullet"/>
      <w:lvlText w:val=""/>
      <w:lvlJc w:val="left"/>
      <w:pPr>
        <w:ind w:left="2880" w:hanging="360"/>
      </w:pPr>
      <w:rPr>
        <w:rFonts w:hint="default" w:ascii="Symbol" w:hAnsi="Symbol"/>
      </w:rPr>
    </w:lvl>
    <w:lvl w:ilvl="4" w:tplc="0F488B82">
      <w:start w:val="1"/>
      <w:numFmt w:val="bullet"/>
      <w:lvlText w:val="o"/>
      <w:lvlJc w:val="left"/>
      <w:pPr>
        <w:ind w:left="3600" w:hanging="360"/>
      </w:pPr>
      <w:rPr>
        <w:rFonts w:hint="default" w:ascii="Courier New" w:hAnsi="Courier New"/>
      </w:rPr>
    </w:lvl>
    <w:lvl w:ilvl="5" w:tplc="622EF814">
      <w:start w:val="1"/>
      <w:numFmt w:val="bullet"/>
      <w:lvlText w:val=""/>
      <w:lvlJc w:val="left"/>
      <w:pPr>
        <w:ind w:left="4320" w:hanging="360"/>
      </w:pPr>
      <w:rPr>
        <w:rFonts w:hint="default" w:ascii="Wingdings" w:hAnsi="Wingdings"/>
      </w:rPr>
    </w:lvl>
    <w:lvl w:ilvl="6" w:tplc="C23E3726">
      <w:start w:val="1"/>
      <w:numFmt w:val="bullet"/>
      <w:lvlText w:val=""/>
      <w:lvlJc w:val="left"/>
      <w:pPr>
        <w:ind w:left="5040" w:hanging="360"/>
      </w:pPr>
      <w:rPr>
        <w:rFonts w:hint="default" w:ascii="Symbol" w:hAnsi="Symbol"/>
      </w:rPr>
    </w:lvl>
    <w:lvl w:ilvl="7" w:tplc="3830F210">
      <w:start w:val="1"/>
      <w:numFmt w:val="bullet"/>
      <w:lvlText w:val="o"/>
      <w:lvlJc w:val="left"/>
      <w:pPr>
        <w:ind w:left="5760" w:hanging="360"/>
      </w:pPr>
      <w:rPr>
        <w:rFonts w:hint="default" w:ascii="Courier New" w:hAnsi="Courier New"/>
      </w:rPr>
    </w:lvl>
    <w:lvl w:ilvl="8" w:tplc="F044F386">
      <w:start w:val="1"/>
      <w:numFmt w:val="bullet"/>
      <w:lvlText w:val=""/>
      <w:lvlJc w:val="left"/>
      <w:pPr>
        <w:ind w:left="6480" w:hanging="360"/>
      </w:pPr>
      <w:rPr>
        <w:rFonts w:hint="default" w:ascii="Wingdings" w:hAnsi="Wingdings"/>
      </w:rPr>
    </w:lvl>
  </w:abstractNum>
  <w:abstractNum w:abstractNumId="6" w15:restartNumberingAfterBreak="0">
    <w:nsid w:val="1C435FDC"/>
    <w:multiLevelType w:val="hybridMultilevel"/>
    <w:tmpl w:val="FFFFFFFF"/>
    <w:lvl w:ilvl="0" w:tplc="A07C607C">
      <w:start w:val="1"/>
      <w:numFmt w:val="bullet"/>
      <w:lvlText w:val=""/>
      <w:lvlJc w:val="left"/>
      <w:pPr>
        <w:ind w:left="720" w:hanging="360"/>
      </w:pPr>
      <w:rPr>
        <w:rFonts w:hint="default" w:ascii="Symbol" w:hAnsi="Symbol"/>
      </w:rPr>
    </w:lvl>
    <w:lvl w:ilvl="1" w:tplc="FBC8CD02">
      <w:start w:val="1"/>
      <w:numFmt w:val="bullet"/>
      <w:lvlText w:val=""/>
      <w:lvlJc w:val="left"/>
      <w:pPr>
        <w:ind w:left="1440" w:hanging="360"/>
      </w:pPr>
      <w:rPr>
        <w:rFonts w:hint="default" w:ascii="Symbol" w:hAnsi="Symbol"/>
      </w:rPr>
    </w:lvl>
    <w:lvl w:ilvl="2" w:tplc="77880E86">
      <w:start w:val="1"/>
      <w:numFmt w:val="bullet"/>
      <w:lvlText w:val=""/>
      <w:lvlJc w:val="left"/>
      <w:pPr>
        <w:ind w:left="2160" w:hanging="360"/>
      </w:pPr>
      <w:rPr>
        <w:rFonts w:hint="default" w:ascii="Wingdings" w:hAnsi="Wingdings"/>
      </w:rPr>
    </w:lvl>
    <w:lvl w:ilvl="3" w:tplc="A2365B1C">
      <w:start w:val="1"/>
      <w:numFmt w:val="bullet"/>
      <w:lvlText w:val=""/>
      <w:lvlJc w:val="left"/>
      <w:pPr>
        <w:ind w:left="2880" w:hanging="360"/>
      </w:pPr>
      <w:rPr>
        <w:rFonts w:hint="default" w:ascii="Symbol" w:hAnsi="Symbol"/>
      </w:rPr>
    </w:lvl>
    <w:lvl w:ilvl="4" w:tplc="C3AC53DA">
      <w:start w:val="1"/>
      <w:numFmt w:val="bullet"/>
      <w:lvlText w:val="o"/>
      <w:lvlJc w:val="left"/>
      <w:pPr>
        <w:ind w:left="3600" w:hanging="360"/>
      </w:pPr>
      <w:rPr>
        <w:rFonts w:hint="default" w:ascii="Courier New" w:hAnsi="Courier New"/>
      </w:rPr>
    </w:lvl>
    <w:lvl w:ilvl="5" w:tplc="3F786982">
      <w:start w:val="1"/>
      <w:numFmt w:val="bullet"/>
      <w:lvlText w:val=""/>
      <w:lvlJc w:val="left"/>
      <w:pPr>
        <w:ind w:left="4320" w:hanging="360"/>
      </w:pPr>
      <w:rPr>
        <w:rFonts w:hint="default" w:ascii="Wingdings" w:hAnsi="Wingdings"/>
      </w:rPr>
    </w:lvl>
    <w:lvl w:ilvl="6" w:tplc="21341C8C">
      <w:start w:val="1"/>
      <w:numFmt w:val="bullet"/>
      <w:lvlText w:val=""/>
      <w:lvlJc w:val="left"/>
      <w:pPr>
        <w:ind w:left="5040" w:hanging="360"/>
      </w:pPr>
      <w:rPr>
        <w:rFonts w:hint="default" w:ascii="Symbol" w:hAnsi="Symbol"/>
      </w:rPr>
    </w:lvl>
    <w:lvl w:ilvl="7" w:tplc="A8A091D4">
      <w:start w:val="1"/>
      <w:numFmt w:val="bullet"/>
      <w:lvlText w:val="o"/>
      <w:lvlJc w:val="left"/>
      <w:pPr>
        <w:ind w:left="5760" w:hanging="360"/>
      </w:pPr>
      <w:rPr>
        <w:rFonts w:hint="default" w:ascii="Courier New" w:hAnsi="Courier New"/>
      </w:rPr>
    </w:lvl>
    <w:lvl w:ilvl="8" w:tplc="FB28E478">
      <w:start w:val="1"/>
      <w:numFmt w:val="bullet"/>
      <w:lvlText w:val=""/>
      <w:lvlJc w:val="left"/>
      <w:pPr>
        <w:ind w:left="6480" w:hanging="360"/>
      </w:pPr>
      <w:rPr>
        <w:rFonts w:hint="default" w:ascii="Wingdings" w:hAnsi="Wingdings"/>
      </w:rPr>
    </w:lvl>
  </w:abstractNum>
  <w:abstractNum w:abstractNumId="7" w15:restartNumberingAfterBreak="0">
    <w:nsid w:val="1CFC140F"/>
    <w:multiLevelType w:val="hybridMultilevel"/>
    <w:tmpl w:val="FFFFFFFF"/>
    <w:lvl w:ilvl="0" w:tplc="7BCCB79C">
      <w:start w:val="1"/>
      <w:numFmt w:val="bullet"/>
      <w:lvlText w:val=""/>
      <w:lvlJc w:val="left"/>
      <w:pPr>
        <w:ind w:left="720" w:hanging="360"/>
      </w:pPr>
      <w:rPr>
        <w:rFonts w:hint="default" w:ascii="Symbol" w:hAnsi="Symbol"/>
      </w:rPr>
    </w:lvl>
    <w:lvl w:ilvl="1" w:tplc="70CE05D0">
      <w:start w:val="1"/>
      <w:numFmt w:val="bullet"/>
      <w:lvlText w:val=""/>
      <w:lvlJc w:val="left"/>
      <w:pPr>
        <w:ind w:left="1440" w:hanging="360"/>
      </w:pPr>
      <w:rPr>
        <w:rFonts w:hint="default" w:ascii="Symbol" w:hAnsi="Symbol"/>
      </w:rPr>
    </w:lvl>
    <w:lvl w:ilvl="2" w:tplc="5AAA8BE4">
      <w:start w:val="1"/>
      <w:numFmt w:val="bullet"/>
      <w:lvlText w:val=""/>
      <w:lvlJc w:val="left"/>
      <w:pPr>
        <w:ind w:left="2160" w:hanging="360"/>
      </w:pPr>
      <w:rPr>
        <w:rFonts w:hint="default" w:ascii="Wingdings" w:hAnsi="Wingdings"/>
      </w:rPr>
    </w:lvl>
    <w:lvl w:ilvl="3" w:tplc="15584BD4">
      <w:start w:val="1"/>
      <w:numFmt w:val="bullet"/>
      <w:lvlText w:val=""/>
      <w:lvlJc w:val="left"/>
      <w:pPr>
        <w:ind w:left="2880" w:hanging="360"/>
      </w:pPr>
      <w:rPr>
        <w:rFonts w:hint="default" w:ascii="Symbol" w:hAnsi="Symbol"/>
      </w:rPr>
    </w:lvl>
    <w:lvl w:ilvl="4" w:tplc="81EEEE78">
      <w:start w:val="1"/>
      <w:numFmt w:val="bullet"/>
      <w:lvlText w:val="o"/>
      <w:lvlJc w:val="left"/>
      <w:pPr>
        <w:ind w:left="3600" w:hanging="360"/>
      </w:pPr>
      <w:rPr>
        <w:rFonts w:hint="default" w:ascii="Courier New" w:hAnsi="Courier New"/>
      </w:rPr>
    </w:lvl>
    <w:lvl w:ilvl="5" w:tplc="14264442">
      <w:start w:val="1"/>
      <w:numFmt w:val="bullet"/>
      <w:lvlText w:val=""/>
      <w:lvlJc w:val="left"/>
      <w:pPr>
        <w:ind w:left="4320" w:hanging="360"/>
      </w:pPr>
      <w:rPr>
        <w:rFonts w:hint="default" w:ascii="Wingdings" w:hAnsi="Wingdings"/>
      </w:rPr>
    </w:lvl>
    <w:lvl w:ilvl="6" w:tplc="0B52BCDA">
      <w:start w:val="1"/>
      <w:numFmt w:val="bullet"/>
      <w:lvlText w:val=""/>
      <w:lvlJc w:val="left"/>
      <w:pPr>
        <w:ind w:left="5040" w:hanging="360"/>
      </w:pPr>
      <w:rPr>
        <w:rFonts w:hint="default" w:ascii="Symbol" w:hAnsi="Symbol"/>
      </w:rPr>
    </w:lvl>
    <w:lvl w:ilvl="7" w:tplc="8E7805B0">
      <w:start w:val="1"/>
      <w:numFmt w:val="bullet"/>
      <w:lvlText w:val="o"/>
      <w:lvlJc w:val="left"/>
      <w:pPr>
        <w:ind w:left="5760" w:hanging="360"/>
      </w:pPr>
      <w:rPr>
        <w:rFonts w:hint="default" w:ascii="Courier New" w:hAnsi="Courier New"/>
      </w:rPr>
    </w:lvl>
    <w:lvl w:ilvl="8" w:tplc="7396A260">
      <w:start w:val="1"/>
      <w:numFmt w:val="bullet"/>
      <w:lvlText w:val=""/>
      <w:lvlJc w:val="left"/>
      <w:pPr>
        <w:ind w:left="6480" w:hanging="360"/>
      </w:pPr>
      <w:rPr>
        <w:rFonts w:hint="default" w:ascii="Wingdings" w:hAnsi="Wingdings"/>
      </w:rPr>
    </w:lvl>
  </w:abstractNum>
  <w:abstractNum w:abstractNumId="8" w15:restartNumberingAfterBreak="0">
    <w:nsid w:val="1F73337F"/>
    <w:multiLevelType w:val="hybridMultilevel"/>
    <w:tmpl w:val="FFFFFFFF"/>
    <w:lvl w:ilvl="0" w:tplc="B3F0902E">
      <w:start w:val="1"/>
      <w:numFmt w:val="bullet"/>
      <w:lvlText w:val=""/>
      <w:lvlJc w:val="left"/>
      <w:pPr>
        <w:ind w:left="1080" w:hanging="360"/>
      </w:pPr>
      <w:rPr>
        <w:rFonts w:hint="default" w:ascii="Symbol" w:hAnsi="Symbol"/>
      </w:rPr>
    </w:lvl>
    <w:lvl w:ilvl="1" w:tplc="BB0C701C">
      <w:start w:val="1"/>
      <w:numFmt w:val="bullet"/>
      <w:lvlText w:val="o"/>
      <w:lvlJc w:val="left"/>
      <w:pPr>
        <w:ind w:left="1800" w:hanging="360"/>
      </w:pPr>
      <w:rPr>
        <w:rFonts w:hint="default" w:ascii="Courier New" w:hAnsi="Courier New"/>
      </w:rPr>
    </w:lvl>
    <w:lvl w:ilvl="2" w:tplc="84F89226">
      <w:start w:val="1"/>
      <w:numFmt w:val="bullet"/>
      <w:lvlText w:val=""/>
      <w:lvlJc w:val="left"/>
      <w:pPr>
        <w:ind w:left="2520" w:hanging="360"/>
      </w:pPr>
      <w:rPr>
        <w:rFonts w:hint="default" w:ascii="Wingdings" w:hAnsi="Wingdings"/>
      </w:rPr>
    </w:lvl>
    <w:lvl w:ilvl="3" w:tplc="30EAE17E">
      <w:start w:val="1"/>
      <w:numFmt w:val="bullet"/>
      <w:lvlText w:val=""/>
      <w:lvlJc w:val="left"/>
      <w:pPr>
        <w:ind w:left="3240" w:hanging="360"/>
      </w:pPr>
      <w:rPr>
        <w:rFonts w:hint="default" w:ascii="Symbol" w:hAnsi="Symbol"/>
      </w:rPr>
    </w:lvl>
    <w:lvl w:ilvl="4" w:tplc="5216741A">
      <w:start w:val="1"/>
      <w:numFmt w:val="bullet"/>
      <w:lvlText w:val="o"/>
      <w:lvlJc w:val="left"/>
      <w:pPr>
        <w:ind w:left="3960" w:hanging="360"/>
      </w:pPr>
      <w:rPr>
        <w:rFonts w:hint="default" w:ascii="Courier New" w:hAnsi="Courier New"/>
      </w:rPr>
    </w:lvl>
    <w:lvl w:ilvl="5" w:tplc="90EE7A36">
      <w:start w:val="1"/>
      <w:numFmt w:val="bullet"/>
      <w:lvlText w:val=""/>
      <w:lvlJc w:val="left"/>
      <w:pPr>
        <w:ind w:left="4680" w:hanging="360"/>
      </w:pPr>
      <w:rPr>
        <w:rFonts w:hint="default" w:ascii="Wingdings" w:hAnsi="Wingdings"/>
      </w:rPr>
    </w:lvl>
    <w:lvl w:ilvl="6" w:tplc="E3D2B512">
      <w:start w:val="1"/>
      <w:numFmt w:val="bullet"/>
      <w:lvlText w:val=""/>
      <w:lvlJc w:val="left"/>
      <w:pPr>
        <w:ind w:left="5400" w:hanging="360"/>
      </w:pPr>
      <w:rPr>
        <w:rFonts w:hint="default" w:ascii="Symbol" w:hAnsi="Symbol"/>
      </w:rPr>
    </w:lvl>
    <w:lvl w:ilvl="7" w:tplc="09E2661C">
      <w:start w:val="1"/>
      <w:numFmt w:val="bullet"/>
      <w:lvlText w:val="o"/>
      <w:lvlJc w:val="left"/>
      <w:pPr>
        <w:ind w:left="6120" w:hanging="360"/>
      </w:pPr>
      <w:rPr>
        <w:rFonts w:hint="default" w:ascii="Courier New" w:hAnsi="Courier New"/>
      </w:rPr>
    </w:lvl>
    <w:lvl w:ilvl="8" w:tplc="B29483C6">
      <w:start w:val="1"/>
      <w:numFmt w:val="bullet"/>
      <w:lvlText w:val=""/>
      <w:lvlJc w:val="left"/>
      <w:pPr>
        <w:ind w:left="6840" w:hanging="360"/>
      </w:pPr>
      <w:rPr>
        <w:rFonts w:hint="default" w:ascii="Wingdings" w:hAnsi="Wingdings"/>
      </w:rPr>
    </w:lvl>
  </w:abstractNum>
  <w:abstractNum w:abstractNumId="9" w15:restartNumberingAfterBreak="0">
    <w:nsid w:val="2C0B60BF"/>
    <w:multiLevelType w:val="hybridMultilevel"/>
    <w:tmpl w:val="FFFFFFFF"/>
    <w:lvl w:ilvl="0" w:tplc="8AA8C36A">
      <w:start w:val="1"/>
      <w:numFmt w:val="decimal"/>
      <w:lvlText w:val="%1."/>
      <w:lvlJc w:val="left"/>
      <w:pPr>
        <w:ind w:left="720" w:hanging="360"/>
      </w:pPr>
    </w:lvl>
    <w:lvl w:ilvl="1" w:tplc="5BA2EF88">
      <w:start w:val="1"/>
      <w:numFmt w:val="lowerLetter"/>
      <w:lvlText w:val="%2."/>
      <w:lvlJc w:val="left"/>
      <w:pPr>
        <w:ind w:left="1440" w:hanging="360"/>
      </w:pPr>
    </w:lvl>
    <w:lvl w:ilvl="2" w:tplc="D6B691DC">
      <w:start w:val="1"/>
      <w:numFmt w:val="lowerRoman"/>
      <w:lvlText w:val="%3."/>
      <w:lvlJc w:val="right"/>
      <w:pPr>
        <w:ind w:left="2160" w:hanging="180"/>
      </w:pPr>
    </w:lvl>
    <w:lvl w:ilvl="3" w:tplc="132A72B2">
      <w:start w:val="1"/>
      <w:numFmt w:val="decimal"/>
      <w:lvlText w:val="%4."/>
      <w:lvlJc w:val="left"/>
      <w:pPr>
        <w:ind w:left="2880" w:hanging="360"/>
      </w:pPr>
    </w:lvl>
    <w:lvl w:ilvl="4" w:tplc="901E3D12">
      <w:start w:val="1"/>
      <w:numFmt w:val="lowerLetter"/>
      <w:lvlText w:val="%5."/>
      <w:lvlJc w:val="left"/>
      <w:pPr>
        <w:ind w:left="3600" w:hanging="360"/>
      </w:pPr>
    </w:lvl>
    <w:lvl w:ilvl="5" w:tplc="4EB26A52">
      <w:start w:val="1"/>
      <w:numFmt w:val="lowerRoman"/>
      <w:lvlText w:val="%6."/>
      <w:lvlJc w:val="right"/>
      <w:pPr>
        <w:ind w:left="4320" w:hanging="180"/>
      </w:pPr>
    </w:lvl>
    <w:lvl w:ilvl="6" w:tplc="42B0CCC8">
      <w:start w:val="1"/>
      <w:numFmt w:val="decimal"/>
      <w:lvlText w:val="%7."/>
      <w:lvlJc w:val="left"/>
      <w:pPr>
        <w:ind w:left="5040" w:hanging="360"/>
      </w:pPr>
    </w:lvl>
    <w:lvl w:ilvl="7" w:tplc="C4D25F4E">
      <w:start w:val="1"/>
      <w:numFmt w:val="lowerLetter"/>
      <w:lvlText w:val="%8."/>
      <w:lvlJc w:val="left"/>
      <w:pPr>
        <w:ind w:left="5760" w:hanging="360"/>
      </w:pPr>
    </w:lvl>
    <w:lvl w:ilvl="8" w:tplc="D1264558">
      <w:start w:val="1"/>
      <w:numFmt w:val="lowerRoman"/>
      <w:lvlText w:val="%9."/>
      <w:lvlJc w:val="right"/>
      <w:pPr>
        <w:ind w:left="6480" w:hanging="180"/>
      </w:pPr>
    </w:lvl>
  </w:abstractNum>
  <w:abstractNum w:abstractNumId="10" w15:restartNumberingAfterBreak="0">
    <w:nsid w:val="409E1E56"/>
    <w:multiLevelType w:val="hybridMultilevel"/>
    <w:tmpl w:val="FFFFFFFF"/>
    <w:lvl w:ilvl="0" w:tplc="FFFFFFFF">
      <w:start w:val="1"/>
      <w:numFmt w:val="lowerRoman"/>
      <w:lvlText w:val="%1)"/>
      <w:lvlJc w:val="right"/>
      <w:pPr>
        <w:ind w:left="720" w:hanging="360"/>
      </w:pPr>
    </w:lvl>
    <w:lvl w:ilvl="1" w:tplc="5032E08C">
      <w:start w:val="1"/>
      <w:numFmt w:val="lowerLetter"/>
      <w:lvlText w:val="%2."/>
      <w:lvlJc w:val="left"/>
      <w:pPr>
        <w:ind w:left="1440" w:hanging="360"/>
      </w:pPr>
    </w:lvl>
    <w:lvl w:ilvl="2" w:tplc="0EC4FC36">
      <w:start w:val="1"/>
      <w:numFmt w:val="lowerRoman"/>
      <w:lvlText w:val="%3."/>
      <w:lvlJc w:val="right"/>
      <w:pPr>
        <w:ind w:left="2160" w:hanging="180"/>
      </w:pPr>
    </w:lvl>
    <w:lvl w:ilvl="3" w:tplc="53BCACBA">
      <w:start w:val="1"/>
      <w:numFmt w:val="decimal"/>
      <w:lvlText w:val="%4."/>
      <w:lvlJc w:val="left"/>
      <w:pPr>
        <w:ind w:left="2880" w:hanging="360"/>
      </w:pPr>
    </w:lvl>
    <w:lvl w:ilvl="4" w:tplc="D2C8FAF6">
      <w:start w:val="1"/>
      <w:numFmt w:val="lowerLetter"/>
      <w:lvlText w:val="%5."/>
      <w:lvlJc w:val="left"/>
      <w:pPr>
        <w:ind w:left="3600" w:hanging="360"/>
      </w:pPr>
    </w:lvl>
    <w:lvl w:ilvl="5" w:tplc="4E187700">
      <w:start w:val="1"/>
      <w:numFmt w:val="lowerRoman"/>
      <w:lvlText w:val="%6."/>
      <w:lvlJc w:val="right"/>
      <w:pPr>
        <w:ind w:left="4320" w:hanging="180"/>
      </w:pPr>
    </w:lvl>
    <w:lvl w:ilvl="6" w:tplc="C63EB7B6">
      <w:start w:val="1"/>
      <w:numFmt w:val="decimal"/>
      <w:lvlText w:val="%7."/>
      <w:lvlJc w:val="left"/>
      <w:pPr>
        <w:ind w:left="5040" w:hanging="360"/>
      </w:pPr>
    </w:lvl>
    <w:lvl w:ilvl="7" w:tplc="79621420">
      <w:start w:val="1"/>
      <w:numFmt w:val="lowerLetter"/>
      <w:lvlText w:val="%8."/>
      <w:lvlJc w:val="left"/>
      <w:pPr>
        <w:ind w:left="5760" w:hanging="360"/>
      </w:pPr>
    </w:lvl>
    <w:lvl w:ilvl="8" w:tplc="89DA1A80">
      <w:start w:val="1"/>
      <w:numFmt w:val="lowerRoman"/>
      <w:lvlText w:val="%9."/>
      <w:lvlJc w:val="right"/>
      <w:pPr>
        <w:ind w:left="6480" w:hanging="180"/>
      </w:pPr>
    </w:lvl>
  </w:abstractNum>
  <w:abstractNum w:abstractNumId="11" w15:restartNumberingAfterBreak="0">
    <w:nsid w:val="42656D18"/>
    <w:multiLevelType w:val="hybridMultilevel"/>
    <w:tmpl w:val="FFFFFFFF"/>
    <w:lvl w:ilvl="0" w:tplc="1EE24E24">
      <w:start w:val="1"/>
      <w:numFmt w:val="lowerLetter"/>
      <w:lvlText w:val="%1."/>
      <w:lvlJc w:val="left"/>
      <w:pPr>
        <w:ind w:left="720" w:hanging="360"/>
      </w:pPr>
    </w:lvl>
    <w:lvl w:ilvl="1" w:tplc="25DE3EE6">
      <w:start w:val="1"/>
      <w:numFmt w:val="lowerLetter"/>
      <w:lvlText w:val="%2."/>
      <w:lvlJc w:val="left"/>
      <w:pPr>
        <w:ind w:left="1440" w:hanging="360"/>
      </w:pPr>
    </w:lvl>
    <w:lvl w:ilvl="2" w:tplc="80C0AAAC">
      <w:start w:val="1"/>
      <w:numFmt w:val="lowerRoman"/>
      <w:lvlText w:val="%3."/>
      <w:lvlJc w:val="right"/>
      <w:pPr>
        <w:ind w:left="2160" w:hanging="180"/>
      </w:pPr>
    </w:lvl>
    <w:lvl w:ilvl="3" w:tplc="367A3196">
      <w:start w:val="1"/>
      <w:numFmt w:val="decimal"/>
      <w:lvlText w:val="%4."/>
      <w:lvlJc w:val="left"/>
      <w:pPr>
        <w:ind w:left="2880" w:hanging="360"/>
      </w:pPr>
    </w:lvl>
    <w:lvl w:ilvl="4" w:tplc="C1AECEA2">
      <w:start w:val="1"/>
      <w:numFmt w:val="lowerLetter"/>
      <w:lvlText w:val="%5."/>
      <w:lvlJc w:val="left"/>
      <w:pPr>
        <w:ind w:left="3600" w:hanging="360"/>
      </w:pPr>
    </w:lvl>
    <w:lvl w:ilvl="5" w:tplc="938A8082">
      <w:start w:val="1"/>
      <w:numFmt w:val="lowerRoman"/>
      <w:lvlText w:val="%6."/>
      <w:lvlJc w:val="right"/>
      <w:pPr>
        <w:ind w:left="4320" w:hanging="180"/>
      </w:pPr>
    </w:lvl>
    <w:lvl w:ilvl="6" w:tplc="7CFAFA0C">
      <w:start w:val="1"/>
      <w:numFmt w:val="decimal"/>
      <w:lvlText w:val="%7."/>
      <w:lvlJc w:val="left"/>
      <w:pPr>
        <w:ind w:left="5040" w:hanging="360"/>
      </w:pPr>
    </w:lvl>
    <w:lvl w:ilvl="7" w:tplc="447A54A4">
      <w:start w:val="1"/>
      <w:numFmt w:val="lowerLetter"/>
      <w:lvlText w:val="%8."/>
      <w:lvlJc w:val="left"/>
      <w:pPr>
        <w:ind w:left="5760" w:hanging="360"/>
      </w:pPr>
    </w:lvl>
    <w:lvl w:ilvl="8" w:tplc="6C2675D4">
      <w:start w:val="1"/>
      <w:numFmt w:val="lowerRoman"/>
      <w:lvlText w:val="%9."/>
      <w:lvlJc w:val="right"/>
      <w:pPr>
        <w:ind w:left="6480" w:hanging="180"/>
      </w:pPr>
    </w:lvl>
  </w:abstractNum>
  <w:abstractNum w:abstractNumId="12" w15:restartNumberingAfterBreak="0">
    <w:nsid w:val="43AD0291"/>
    <w:multiLevelType w:val="hybridMultilevel"/>
    <w:tmpl w:val="FFFFFFFF"/>
    <w:lvl w:ilvl="0" w:tplc="29B679AC">
      <w:start w:val="1"/>
      <w:numFmt w:val="lowerRoman"/>
      <w:lvlText w:val="%1."/>
      <w:lvlJc w:val="right"/>
      <w:pPr>
        <w:ind w:left="720" w:hanging="360"/>
      </w:pPr>
    </w:lvl>
    <w:lvl w:ilvl="1" w:tplc="61461CA2">
      <w:start w:val="1"/>
      <w:numFmt w:val="lowerLetter"/>
      <w:lvlText w:val="%2."/>
      <w:lvlJc w:val="left"/>
      <w:pPr>
        <w:ind w:left="1440" w:hanging="360"/>
      </w:pPr>
    </w:lvl>
    <w:lvl w:ilvl="2" w:tplc="E5AEF736">
      <w:start w:val="1"/>
      <w:numFmt w:val="lowerRoman"/>
      <w:lvlText w:val="%3."/>
      <w:lvlJc w:val="right"/>
      <w:pPr>
        <w:ind w:left="2160" w:hanging="180"/>
      </w:pPr>
    </w:lvl>
    <w:lvl w:ilvl="3" w:tplc="73784D06">
      <w:start w:val="1"/>
      <w:numFmt w:val="decimal"/>
      <w:lvlText w:val="%4."/>
      <w:lvlJc w:val="left"/>
      <w:pPr>
        <w:ind w:left="2880" w:hanging="360"/>
      </w:pPr>
    </w:lvl>
    <w:lvl w:ilvl="4" w:tplc="7292D71E">
      <w:start w:val="1"/>
      <w:numFmt w:val="lowerLetter"/>
      <w:lvlText w:val="%5."/>
      <w:lvlJc w:val="left"/>
      <w:pPr>
        <w:ind w:left="3600" w:hanging="360"/>
      </w:pPr>
    </w:lvl>
    <w:lvl w:ilvl="5" w:tplc="2B92EDB6">
      <w:start w:val="1"/>
      <w:numFmt w:val="lowerRoman"/>
      <w:lvlText w:val="%6."/>
      <w:lvlJc w:val="right"/>
      <w:pPr>
        <w:ind w:left="4320" w:hanging="180"/>
      </w:pPr>
    </w:lvl>
    <w:lvl w:ilvl="6" w:tplc="FC8412F2">
      <w:start w:val="1"/>
      <w:numFmt w:val="decimal"/>
      <w:lvlText w:val="%7."/>
      <w:lvlJc w:val="left"/>
      <w:pPr>
        <w:ind w:left="5040" w:hanging="360"/>
      </w:pPr>
    </w:lvl>
    <w:lvl w:ilvl="7" w:tplc="2E20F33E">
      <w:start w:val="1"/>
      <w:numFmt w:val="lowerLetter"/>
      <w:lvlText w:val="%8."/>
      <w:lvlJc w:val="left"/>
      <w:pPr>
        <w:ind w:left="5760" w:hanging="360"/>
      </w:pPr>
    </w:lvl>
    <w:lvl w:ilvl="8" w:tplc="46E8C7AE">
      <w:start w:val="1"/>
      <w:numFmt w:val="lowerRoman"/>
      <w:lvlText w:val="%9."/>
      <w:lvlJc w:val="right"/>
      <w:pPr>
        <w:ind w:left="6480" w:hanging="180"/>
      </w:pPr>
    </w:lvl>
  </w:abstractNum>
  <w:abstractNum w:abstractNumId="13" w15:restartNumberingAfterBreak="0">
    <w:nsid w:val="4BC80EC9"/>
    <w:multiLevelType w:val="hybridMultilevel"/>
    <w:tmpl w:val="E2184E2C"/>
    <w:lvl w:ilvl="0" w:tplc="78E201FE">
      <w:start w:val="1"/>
      <w:numFmt w:val="lowerRoman"/>
      <w:lvlText w:val="%1."/>
      <w:lvlJc w:val="right"/>
      <w:pPr>
        <w:ind w:left="720" w:hanging="360"/>
      </w:pPr>
    </w:lvl>
    <w:lvl w:ilvl="1" w:tplc="EE888B84">
      <w:start w:val="1"/>
      <w:numFmt w:val="lowerLetter"/>
      <w:lvlText w:val="%2."/>
      <w:lvlJc w:val="left"/>
      <w:pPr>
        <w:ind w:left="1440" w:hanging="360"/>
      </w:pPr>
    </w:lvl>
    <w:lvl w:ilvl="2" w:tplc="B300AF78">
      <w:start w:val="1"/>
      <w:numFmt w:val="lowerRoman"/>
      <w:lvlText w:val="%3."/>
      <w:lvlJc w:val="right"/>
      <w:pPr>
        <w:ind w:left="2160" w:hanging="180"/>
      </w:pPr>
    </w:lvl>
    <w:lvl w:ilvl="3" w:tplc="3B069CF6">
      <w:start w:val="1"/>
      <w:numFmt w:val="decimal"/>
      <w:lvlText w:val="%4."/>
      <w:lvlJc w:val="left"/>
      <w:pPr>
        <w:ind w:left="2880" w:hanging="360"/>
      </w:pPr>
    </w:lvl>
    <w:lvl w:ilvl="4" w:tplc="359C1D08">
      <w:start w:val="1"/>
      <w:numFmt w:val="lowerLetter"/>
      <w:lvlText w:val="%5."/>
      <w:lvlJc w:val="left"/>
      <w:pPr>
        <w:ind w:left="3600" w:hanging="360"/>
      </w:pPr>
    </w:lvl>
    <w:lvl w:ilvl="5" w:tplc="1C7C10C2">
      <w:start w:val="1"/>
      <w:numFmt w:val="lowerRoman"/>
      <w:lvlText w:val="%6."/>
      <w:lvlJc w:val="right"/>
      <w:pPr>
        <w:ind w:left="4320" w:hanging="180"/>
      </w:pPr>
    </w:lvl>
    <w:lvl w:ilvl="6" w:tplc="42C886CA">
      <w:start w:val="1"/>
      <w:numFmt w:val="decimal"/>
      <w:lvlText w:val="%7."/>
      <w:lvlJc w:val="left"/>
      <w:pPr>
        <w:ind w:left="5040" w:hanging="360"/>
      </w:pPr>
    </w:lvl>
    <w:lvl w:ilvl="7" w:tplc="834EAE5A">
      <w:start w:val="1"/>
      <w:numFmt w:val="lowerLetter"/>
      <w:lvlText w:val="%8."/>
      <w:lvlJc w:val="left"/>
      <w:pPr>
        <w:ind w:left="5760" w:hanging="360"/>
      </w:pPr>
    </w:lvl>
    <w:lvl w:ilvl="8" w:tplc="35148E8A">
      <w:start w:val="1"/>
      <w:numFmt w:val="lowerRoman"/>
      <w:lvlText w:val="%9."/>
      <w:lvlJc w:val="right"/>
      <w:pPr>
        <w:ind w:left="6480" w:hanging="180"/>
      </w:pPr>
    </w:lvl>
  </w:abstractNum>
  <w:abstractNum w:abstractNumId="14" w15:restartNumberingAfterBreak="0">
    <w:nsid w:val="4CC57969"/>
    <w:multiLevelType w:val="hybridMultilevel"/>
    <w:tmpl w:val="EF58A1E8"/>
    <w:lvl w:ilvl="0" w:tplc="E4D8B6C8">
      <w:start w:val="1"/>
      <w:numFmt w:val="bullet"/>
      <w:lvlText w:val=""/>
      <w:lvlJc w:val="left"/>
      <w:pPr>
        <w:ind w:left="1440" w:hanging="360"/>
      </w:pPr>
      <w:rPr>
        <w:rFonts w:hint="default" w:ascii="Symbol" w:hAnsi="Symbol"/>
      </w:rPr>
    </w:lvl>
    <w:lvl w:ilvl="1" w:tplc="BAB08DCA">
      <w:start w:val="1"/>
      <w:numFmt w:val="bullet"/>
      <w:lvlText w:val="o"/>
      <w:lvlJc w:val="left"/>
      <w:pPr>
        <w:ind w:left="2160" w:hanging="360"/>
      </w:pPr>
      <w:rPr>
        <w:rFonts w:hint="default" w:ascii="Courier New" w:hAnsi="Courier New"/>
      </w:rPr>
    </w:lvl>
    <w:lvl w:ilvl="2" w:tplc="F536BB8E">
      <w:start w:val="1"/>
      <w:numFmt w:val="bullet"/>
      <w:lvlText w:val=""/>
      <w:lvlJc w:val="left"/>
      <w:pPr>
        <w:ind w:left="2880" w:hanging="360"/>
      </w:pPr>
      <w:rPr>
        <w:rFonts w:hint="default" w:ascii="Wingdings" w:hAnsi="Wingdings"/>
      </w:rPr>
    </w:lvl>
    <w:lvl w:ilvl="3" w:tplc="BCB87C42">
      <w:start w:val="1"/>
      <w:numFmt w:val="bullet"/>
      <w:lvlText w:val=""/>
      <w:lvlJc w:val="left"/>
      <w:pPr>
        <w:ind w:left="3600" w:hanging="360"/>
      </w:pPr>
      <w:rPr>
        <w:rFonts w:hint="default" w:ascii="Symbol" w:hAnsi="Symbol"/>
      </w:rPr>
    </w:lvl>
    <w:lvl w:ilvl="4" w:tplc="5B38F4A4">
      <w:start w:val="1"/>
      <w:numFmt w:val="bullet"/>
      <w:lvlText w:val="o"/>
      <w:lvlJc w:val="left"/>
      <w:pPr>
        <w:ind w:left="4320" w:hanging="360"/>
      </w:pPr>
      <w:rPr>
        <w:rFonts w:hint="default" w:ascii="Courier New" w:hAnsi="Courier New"/>
      </w:rPr>
    </w:lvl>
    <w:lvl w:ilvl="5" w:tplc="035C366C">
      <w:start w:val="1"/>
      <w:numFmt w:val="bullet"/>
      <w:lvlText w:val=""/>
      <w:lvlJc w:val="left"/>
      <w:pPr>
        <w:ind w:left="5040" w:hanging="360"/>
      </w:pPr>
      <w:rPr>
        <w:rFonts w:hint="default" w:ascii="Wingdings" w:hAnsi="Wingdings"/>
      </w:rPr>
    </w:lvl>
    <w:lvl w:ilvl="6" w:tplc="2DA0D000">
      <w:start w:val="1"/>
      <w:numFmt w:val="bullet"/>
      <w:lvlText w:val=""/>
      <w:lvlJc w:val="left"/>
      <w:pPr>
        <w:ind w:left="5760" w:hanging="360"/>
      </w:pPr>
      <w:rPr>
        <w:rFonts w:hint="default" w:ascii="Symbol" w:hAnsi="Symbol"/>
      </w:rPr>
    </w:lvl>
    <w:lvl w:ilvl="7" w:tplc="33440042">
      <w:start w:val="1"/>
      <w:numFmt w:val="bullet"/>
      <w:lvlText w:val="o"/>
      <w:lvlJc w:val="left"/>
      <w:pPr>
        <w:ind w:left="6480" w:hanging="360"/>
      </w:pPr>
      <w:rPr>
        <w:rFonts w:hint="default" w:ascii="Courier New" w:hAnsi="Courier New"/>
      </w:rPr>
    </w:lvl>
    <w:lvl w:ilvl="8" w:tplc="5C72FFEC">
      <w:start w:val="1"/>
      <w:numFmt w:val="bullet"/>
      <w:lvlText w:val=""/>
      <w:lvlJc w:val="left"/>
      <w:pPr>
        <w:ind w:left="7200" w:hanging="360"/>
      </w:pPr>
      <w:rPr>
        <w:rFonts w:hint="default" w:ascii="Wingdings" w:hAnsi="Wingdings"/>
      </w:rPr>
    </w:lvl>
  </w:abstractNum>
  <w:abstractNum w:abstractNumId="15" w15:restartNumberingAfterBreak="0">
    <w:nsid w:val="51433C77"/>
    <w:multiLevelType w:val="hybridMultilevel"/>
    <w:tmpl w:val="CD00FD2C"/>
    <w:lvl w:ilvl="0" w:tplc="4AB21E9A">
      <w:start w:val="1"/>
      <w:numFmt w:val="bullet"/>
      <w:lvlText w:val=""/>
      <w:lvlJc w:val="left"/>
      <w:pPr>
        <w:ind w:left="1080" w:hanging="360"/>
      </w:pPr>
      <w:rPr>
        <w:rFonts w:hint="default" w:ascii="Symbol" w:hAnsi="Symbol"/>
      </w:rPr>
    </w:lvl>
    <w:lvl w:ilvl="1" w:tplc="7DA23DF8">
      <w:start w:val="1"/>
      <w:numFmt w:val="bullet"/>
      <w:lvlText w:val="o"/>
      <w:lvlJc w:val="left"/>
      <w:pPr>
        <w:ind w:left="1800" w:hanging="360"/>
      </w:pPr>
      <w:rPr>
        <w:rFonts w:hint="default" w:ascii="Courier New" w:hAnsi="Courier New"/>
      </w:rPr>
    </w:lvl>
    <w:lvl w:ilvl="2" w:tplc="CE1C9E1C">
      <w:start w:val="1"/>
      <w:numFmt w:val="bullet"/>
      <w:lvlText w:val=""/>
      <w:lvlJc w:val="left"/>
      <w:pPr>
        <w:ind w:left="2520" w:hanging="360"/>
      </w:pPr>
      <w:rPr>
        <w:rFonts w:hint="default" w:ascii="Wingdings" w:hAnsi="Wingdings"/>
      </w:rPr>
    </w:lvl>
    <w:lvl w:ilvl="3" w:tplc="3418DC12">
      <w:start w:val="1"/>
      <w:numFmt w:val="bullet"/>
      <w:lvlText w:val=""/>
      <w:lvlJc w:val="left"/>
      <w:pPr>
        <w:ind w:left="3240" w:hanging="360"/>
      </w:pPr>
      <w:rPr>
        <w:rFonts w:hint="default" w:ascii="Symbol" w:hAnsi="Symbol"/>
      </w:rPr>
    </w:lvl>
    <w:lvl w:ilvl="4" w:tplc="4108395A">
      <w:start w:val="1"/>
      <w:numFmt w:val="bullet"/>
      <w:lvlText w:val="o"/>
      <w:lvlJc w:val="left"/>
      <w:pPr>
        <w:ind w:left="3960" w:hanging="360"/>
      </w:pPr>
      <w:rPr>
        <w:rFonts w:hint="default" w:ascii="Courier New" w:hAnsi="Courier New"/>
      </w:rPr>
    </w:lvl>
    <w:lvl w:ilvl="5" w:tplc="847883CA">
      <w:start w:val="1"/>
      <w:numFmt w:val="bullet"/>
      <w:lvlText w:val=""/>
      <w:lvlJc w:val="left"/>
      <w:pPr>
        <w:ind w:left="4680" w:hanging="360"/>
      </w:pPr>
      <w:rPr>
        <w:rFonts w:hint="default" w:ascii="Wingdings" w:hAnsi="Wingdings"/>
      </w:rPr>
    </w:lvl>
    <w:lvl w:ilvl="6" w:tplc="6FF20FF8">
      <w:start w:val="1"/>
      <w:numFmt w:val="bullet"/>
      <w:lvlText w:val=""/>
      <w:lvlJc w:val="left"/>
      <w:pPr>
        <w:ind w:left="5400" w:hanging="360"/>
      </w:pPr>
      <w:rPr>
        <w:rFonts w:hint="default" w:ascii="Symbol" w:hAnsi="Symbol"/>
      </w:rPr>
    </w:lvl>
    <w:lvl w:ilvl="7" w:tplc="183867F2">
      <w:start w:val="1"/>
      <w:numFmt w:val="bullet"/>
      <w:lvlText w:val="o"/>
      <w:lvlJc w:val="left"/>
      <w:pPr>
        <w:ind w:left="6120" w:hanging="360"/>
      </w:pPr>
      <w:rPr>
        <w:rFonts w:hint="default" w:ascii="Courier New" w:hAnsi="Courier New"/>
      </w:rPr>
    </w:lvl>
    <w:lvl w:ilvl="8" w:tplc="11F079FC">
      <w:start w:val="1"/>
      <w:numFmt w:val="bullet"/>
      <w:lvlText w:val=""/>
      <w:lvlJc w:val="left"/>
      <w:pPr>
        <w:ind w:left="6840" w:hanging="360"/>
      </w:pPr>
      <w:rPr>
        <w:rFonts w:hint="default" w:ascii="Wingdings" w:hAnsi="Wingdings"/>
      </w:rPr>
    </w:lvl>
  </w:abstractNum>
  <w:abstractNum w:abstractNumId="16" w15:restartNumberingAfterBreak="0">
    <w:nsid w:val="51474C68"/>
    <w:multiLevelType w:val="hybridMultilevel"/>
    <w:tmpl w:val="FFFFFFFF"/>
    <w:lvl w:ilvl="0" w:tplc="114ABF02">
      <w:start w:val="1"/>
      <w:numFmt w:val="decimal"/>
      <w:lvlText w:val="%1."/>
      <w:lvlJc w:val="left"/>
      <w:pPr>
        <w:ind w:left="720" w:hanging="360"/>
      </w:pPr>
    </w:lvl>
    <w:lvl w:ilvl="1" w:tplc="62167DD2">
      <w:start w:val="1"/>
      <w:numFmt w:val="lowerLetter"/>
      <w:lvlText w:val="%2."/>
      <w:lvlJc w:val="left"/>
      <w:pPr>
        <w:ind w:left="1440" w:hanging="360"/>
      </w:pPr>
    </w:lvl>
    <w:lvl w:ilvl="2" w:tplc="74209324">
      <w:start w:val="1"/>
      <w:numFmt w:val="lowerRoman"/>
      <w:lvlText w:val="%3."/>
      <w:lvlJc w:val="right"/>
      <w:pPr>
        <w:ind w:left="2160" w:hanging="180"/>
      </w:pPr>
    </w:lvl>
    <w:lvl w:ilvl="3" w:tplc="55925BAC">
      <w:start w:val="1"/>
      <w:numFmt w:val="decimal"/>
      <w:lvlText w:val="%4."/>
      <w:lvlJc w:val="left"/>
      <w:pPr>
        <w:ind w:left="2880" w:hanging="360"/>
      </w:pPr>
    </w:lvl>
    <w:lvl w:ilvl="4" w:tplc="7322607E">
      <w:start w:val="1"/>
      <w:numFmt w:val="lowerLetter"/>
      <w:lvlText w:val="%5."/>
      <w:lvlJc w:val="left"/>
      <w:pPr>
        <w:ind w:left="3600" w:hanging="360"/>
      </w:pPr>
    </w:lvl>
    <w:lvl w:ilvl="5" w:tplc="249614EA">
      <w:start w:val="1"/>
      <w:numFmt w:val="lowerRoman"/>
      <w:lvlText w:val="%6."/>
      <w:lvlJc w:val="right"/>
      <w:pPr>
        <w:ind w:left="4320" w:hanging="180"/>
      </w:pPr>
    </w:lvl>
    <w:lvl w:ilvl="6" w:tplc="BFA46DC0">
      <w:start w:val="1"/>
      <w:numFmt w:val="decimal"/>
      <w:lvlText w:val="%7."/>
      <w:lvlJc w:val="left"/>
      <w:pPr>
        <w:ind w:left="5040" w:hanging="360"/>
      </w:pPr>
    </w:lvl>
    <w:lvl w:ilvl="7" w:tplc="E5E63304">
      <w:start w:val="1"/>
      <w:numFmt w:val="lowerLetter"/>
      <w:lvlText w:val="%8."/>
      <w:lvlJc w:val="left"/>
      <w:pPr>
        <w:ind w:left="5760" w:hanging="360"/>
      </w:pPr>
    </w:lvl>
    <w:lvl w:ilvl="8" w:tplc="7C1E2836">
      <w:start w:val="1"/>
      <w:numFmt w:val="lowerRoman"/>
      <w:lvlText w:val="%9."/>
      <w:lvlJc w:val="right"/>
      <w:pPr>
        <w:ind w:left="6480" w:hanging="180"/>
      </w:pPr>
    </w:lvl>
  </w:abstractNum>
  <w:abstractNum w:abstractNumId="17" w15:restartNumberingAfterBreak="0">
    <w:nsid w:val="596244C5"/>
    <w:multiLevelType w:val="hybridMultilevel"/>
    <w:tmpl w:val="FFFFFFFF"/>
    <w:lvl w:ilvl="0" w:tplc="0FD60944">
      <w:start w:val="1"/>
      <w:numFmt w:val="bullet"/>
      <w:lvlText w:val=""/>
      <w:lvlJc w:val="left"/>
      <w:pPr>
        <w:ind w:left="720" w:hanging="360"/>
      </w:pPr>
      <w:rPr>
        <w:rFonts w:hint="default" w:ascii="Symbol" w:hAnsi="Symbol"/>
      </w:rPr>
    </w:lvl>
    <w:lvl w:ilvl="1" w:tplc="DA00ADBA">
      <w:start w:val="1"/>
      <w:numFmt w:val="bullet"/>
      <w:lvlText w:val=""/>
      <w:lvlJc w:val="left"/>
      <w:pPr>
        <w:ind w:left="1440" w:hanging="360"/>
      </w:pPr>
      <w:rPr>
        <w:rFonts w:hint="default" w:ascii="Symbol" w:hAnsi="Symbol"/>
      </w:rPr>
    </w:lvl>
    <w:lvl w:ilvl="2" w:tplc="4D82F9B4">
      <w:start w:val="1"/>
      <w:numFmt w:val="bullet"/>
      <w:lvlText w:val=""/>
      <w:lvlJc w:val="left"/>
      <w:pPr>
        <w:ind w:left="2160" w:hanging="360"/>
      </w:pPr>
      <w:rPr>
        <w:rFonts w:hint="default" w:ascii="Wingdings" w:hAnsi="Wingdings"/>
      </w:rPr>
    </w:lvl>
    <w:lvl w:ilvl="3" w:tplc="15465B4E">
      <w:start w:val="1"/>
      <w:numFmt w:val="bullet"/>
      <w:lvlText w:val=""/>
      <w:lvlJc w:val="left"/>
      <w:pPr>
        <w:ind w:left="2880" w:hanging="360"/>
      </w:pPr>
      <w:rPr>
        <w:rFonts w:hint="default" w:ascii="Symbol" w:hAnsi="Symbol"/>
      </w:rPr>
    </w:lvl>
    <w:lvl w:ilvl="4" w:tplc="54BE6F08">
      <w:start w:val="1"/>
      <w:numFmt w:val="bullet"/>
      <w:lvlText w:val="o"/>
      <w:lvlJc w:val="left"/>
      <w:pPr>
        <w:ind w:left="3600" w:hanging="360"/>
      </w:pPr>
      <w:rPr>
        <w:rFonts w:hint="default" w:ascii="Courier New" w:hAnsi="Courier New"/>
      </w:rPr>
    </w:lvl>
    <w:lvl w:ilvl="5" w:tplc="19DA485A">
      <w:start w:val="1"/>
      <w:numFmt w:val="bullet"/>
      <w:lvlText w:val=""/>
      <w:lvlJc w:val="left"/>
      <w:pPr>
        <w:ind w:left="4320" w:hanging="360"/>
      </w:pPr>
      <w:rPr>
        <w:rFonts w:hint="default" w:ascii="Wingdings" w:hAnsi="Wingdings"/>
      </w:rPr>
    </w:lvl>
    <w:lvl w:ilvl="6" w:tplc="39A26008">
      <w:start w:val="1"/>
      <w:numFmt w:val="bullet"/>
      <w:lvlText w:val=""/>
      <w:lvlJc w:val="left"/>
      <w:pPr>
        <w:ind w:left="5040" w:hanging="360"/>
      </w:pPr>
      <w:rPr>
        <w:rFonts w:hint="default" w:ascii="Symbol" w:hAnsi="Symbol"/>
      </w:rPr>
    </w:lvl>
    <w:lvl w:ilvl="7" w:tplc="7696C1C4">
      <w:start w:val="1"/>
      <w:numFmt w:val="bullet"/>
      <w:lvlText w:val="o"/>
      <w:lvlJc w:val="left"/>
      <w:pPr>
        <w:ind w:left="5760" w:hanging="360"/>
      </w:pPr>
      <w:rPr>
        <w:rFonts w:hint="default" w:ascii="Courier New" w:hAnsi="Courier New"/>
      </w:rPr>
    </w:lvl>
    <w:lvl w:ilvl="8" w:tplc="2F5ADB50">
      <w:start w:val="1"/>
      <w:numFmt w:val="bullet"/>
      <w:lvlText w:val=""/>
      <w:lvlJc w:val="left"/>
      <w:pPr>
        <w:ind w:left="6480" w:hanging="360"/>
      </w:pPr>
      <w:rPr>
        <w:rFonts w:hint="default" w:ascii="Wingdings" w:hAnsi="Wingdings"/>
      </w:rPr>
    </w:lvl>
  </w:abstractNum>
  <w:abstractNum w:abstractNumId="18" w15:restartNumberingAfterBreak="0">
    <w:nsid w:val="5C631888"/>
    <w:multiLevelType w:val="hybridMultilevel"/>
    <w:tmpl w:val="A3BC0E64"/>
    <w:lvl w:ilvl="0" w:tplc="4F20FC3E">
      <w:start w:val="1"/>
      <w:numFmt w:val="lowerLetter"/>
      <w:lvlText w:val="%1."/>
      <w:lvlJc w:val="left"/>
      <w:pPr>
        <w:ind w:left="720" w:hanging="360"/>
      </w:pPr>
    </w:lvl>
    <w:lvl w:ilvl="1" w:tplc="8F1EEE48">
      <w:start w:val="1"/>
      <w:numFmt w:val="lowerLetter"/>
      <w:lvlText w:val="%2."/>
      <w:lvlJc w:val="left"/>
      <w:pPr>
        <w:ind w:left="1440" w:hanging="360"/>
      </w:pPr>
    </w:lvl>
    <w:lvl w:ilvl="2" w:tplc="DE66A8D0">
      <w:start w:val="1"/>
      <w:numFmt w:val="lowerRoman"/>
      <w:lvlText w:val="%3."/>
      <w:lvlJc w:val="right"/>
      <w:pPr>
        <w:ind w:left="2160" w:hanging="180"/>
      </w:pPr>
    </w:lvl>
    <w:lvl w:ilvl="3" w:tplc="CA42C644">
      <w:start w:val="1"/>
      <w:numFmt w:val="decimal"/>
      <w:lvlText w:val="%4."/>
      <w:lvlJc w:val="left"/>
      <w:pPr>
        <w:ind w:left="2880" w:hanging="360"/>
      </w:pPr>
    </w:lvl>
    <w:lvl w:ilvl="4" w:tplc="B3C2C680">
      <w:start w:val="1"/>
      <w:numFmt w:val="lowerLetter"/>
      <w:lvlText w:val="%5."/>
      <w:lvlJc w:val="left"/>
      <w:pPr>
        <w:ind w:left="3600" w:hanging="360"/>
      </w:pPr>
    </w:lvl>
    <w:lvl w:ilvl="5" w:tplc="C11CCA68">
      <w:start w:val="1"/>
      <w:numFmt w:val="lowerRoman"/>
      <w:lvlText w:val="%6."/>
      <w:lvlJc w:val="right"/>
      <w:pPr>
        <w:ind w:left="4320" w:hanging="180"/>
      </w:pPr>
    </w:lvl>
    <w:lvl w:ilvl="6" w:tplc="6F62A68A">
      <w:start w:val="1"/>
      <w:numFmt w:val="decimal"/>
      <w:lvlText w:val="%7."/>
      <w:lvlJc w:val="left"/>
      <w:pPr>
        <w:ind w:left="5040" w:hanging="360"/>
      </w:pPr>
    </w:lvl>
    <w:lvl w:ilvl="7" w:tplc="8A3E01BE">
      <w:start w:val="1"/>
      <w:numFmt w:val="lowerLetter"/>
      <w:lvlText w:val="%8."/>
      <w:lvlJc w:val="left"/>
      <w:pPr>
        <w:ind w:left="5760" w:hanging="360"/>
      </w:pPr>
    </w:lvl>
    <w:lvl w:ilvl="8" w:tplc="3CE8F80C">
      <w:start w:val="1"/>
      <w:numFmt w:val="lowerRoman"/>
      <w:lvlText w:val="%9."/>
      <w:lvlJc w:val="right"/>
      <w:pPr>
        <w:ind w:left="6480" w:hanging="180"/>
      </w:pPr>
    </w:lvl>
  </w:abstractNum>
  <w:abstractNum w:abstractNumId="19" w15:restartNumberingAfterBreak="0">
    <w:nsid w:val="5DD744F7"/>
    <w:multiLevelType w:val="hybridMultilevel"/>
    <w:tmpl w:val="149019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4EC6C85"/>
    <w:multiLevelType w:val="hybridMultilevel"/>
    <w:tmpl w:val="FFFFFFFF"/>
    <w:lvl w:ilvl="0" w:tplc="07FC9C60">
      <w:start w:val="1"/>
      <w:numFmt w:val="lowerRoman"/>
      <w:lvlText w:val="%1."/>
      <w:lvlJc w:val="right"/>
      <w:pPr>
        <w:ind w:left="720" w:hanging="360"/>
      </w:pPr>
    </w:lvl>
    <w:lvl w:ilvl="1" w:tplc="955A1D36">
      <w:start w:val="1"/>
      <w:numFmt w:val="lowerLetter"/>
      <w:lvlText w:val="%2."/>
      <w:lvlJc w:val="left"/>
      <w:pPr>
        <w:ind w:left="1440" w:hanging="360"/>
      </w:pPr>
    </w:lvl>
    <w:lvl w:ilvl="2" w:tplc="00A628F0">
      <w:start w:val="1"/>
      <w:numFmt w:val="lowerRoman"/>
      <w:lvlText w:val="%3."/>
      <w:lvlJc w:val="right"/>
      <w:pPr>
        <w:ind w:left="2160" w:hanging="180"/>
      </w:pPr>
    </w:lvl>
    <w:lvl w:ilvl="3" w:tplc="0DD4B8BC">
      <w:start w:val="1"/>
      <w:numFmt w:val="decimal"/>
      <w:lvlText w:val="%4."/>
      <w:lvlJc w:val="left"/>
      <w:pPr>
        <w:ind w:left="2880" w:hanging="360"/>
      </w:pPr>
    </w:lvl>
    <w:lvl w:ilvl="4" w:tplc="85F81B20">
      <w:start w:val="1"/>
      <w:numFmt w:val="lowerLetter"/>
      <w:lvlText w:val="%5."/>
      <w:lvlJc w:val="left"/>
      <w:pPr>
        <w:ind w:left="3600" w:hanging="360"/>
      </w:pPr>
    </w:lvl>
    <w:lvl w:ilvl="5" w:tplc="07140316">
      <w:start w:val="1"/>
      <w:numFmt w:val="lowerRoman"/>
      <w:lvlText w:val="%6."/>
      <w:lvlJc w:val="right"/>
      <w:pPr>
        <w:ind w:left="4320" w:hanging="180"/>
      </w:pPr>
    </w:lvl>
    <w:lvl w:ilvl="6" w:tplc="AB50AE72">
      <w:start w:val="1"/>
      <w:numFmt w:val="decimal"/>
      <w:lvlText w:val="%7."/>
      <w:lvlJc w:val="left"/>
      <w:pPr>
        <w:ind w:left="5040" w:hanging="360"/>
      </w:pPr>
    </w:lvl>
    <w:lvl w:ilvl="7" w:tplc="D908895C">
      <w:start w:val="1"/>
      <w:numFmt w:val="lowerLetter"/>
      <w:lvlText w:val="%8."/>
      <w:lvlJc w:val="left"/>
      <w:pPr>
        <w:ind w:left="5760" w:hanging="360"/>
      </w:pPr>
    </w:lvl>
    <w:lvl w:ilvl="8" w:tplc="F01CFAA8">
      <w:start w:val="1"/>
      <w:numFmt w:val="lowerRoman"/>
      <w:lvlText w:val="%9."/>
      <w:lvlJc w:val="right"/>
      <w:pPr>
        <w:ind w:left="6480" w:hanging="180"/>
      </w:pPr>
    </w:lvl>
  </w:abstractNum>
  <w:abstractNum w:abstractNumId="21" w15:restartNumberingAfterBreak="0">
    <w:nsid w:val="6C624481"/>
    <w:multiLevelType w:val="hybridMultilevel"/>
    <w:tmpl w:val="FFFFFFFF"/>
    <w:lvl w:ilvl="0" w:tplc="880A87EA">
      <w:start w:val="1"/>
      <w:numFmt w:val="bullet"/>
      <w:lvlText w:val=""/>
      <w:lvlJc w:val="left"/>
      <w:pPr>
        <w:ind w:left="1440" w:hanging="360"/>
      </w:pPr>
      <w:rPr>
        <w:rFonts w:hint="default" w:ascii="Symbol" w:hAnsi="Symbol"/>
      </w:rPr>
    </w:lvl>
    <w:lvl w:ilvl="1" w:tplc="8D14DA72">
      <w:start w:val="1"/>
      <w:numFmt w:val="bullet"/>
      <w:lvlText w:val="o"/>
      <w:lvlJc w:val="left"/>
      <w:pPr>
        <w:ind w:left="2160" w:hanging="360"/>
      </w:pPr>
      <w:rPr>
        <w:rFonts w:hint="default" w:ascii="Courier New" w:hAnsi="Courier New"/>
      </w:rPr>
    </w:lvl>
    <w:lvl w:ilvl="2" w:tplc="F9B4064C">
      <w:start w:val="1"/>
      <w:numFmt w:val="bullet"/>
      <w:lvlText w:val=""/>
      <w:lvlJc w:val="left"/>
      <w:pPr>
        <w:ind w:left="2880" w:hanging="360"/>
      </w:pPr>
      <w:rPr>
        <w:rFonts w:hint="default" w:ascii="Wingdings" w:hAnsi="Wingdings"/>
      </w:rPr>
    </w:lvl>
    <w:lvl w:ilvl="3" w:tplc="13C4AF76">
      <w:start w:val="1"/>
      <w:numFmt w:val="bullet"/>
      <w:lvlText w:val=""/>
      <w:lvlJc w:val="left"/>
      <w:pPr>
        <w:ind w:left="3600" w:hanging="360"/>
      </w:pPr>
      <w:rPr>
        <w:rFonts w:hint="default" w:ascii="Symbol" w:hAnsi="Symbol"/>
      </w:rPr>
    </w:lvl>
    <w:lvl w:ilvl="4" w:tplc="BCD490DC">
      <w:start w:val="1"/>
      <w:numFmt w:val="bullet"/>
      <w:lvlText w:val="o"/>
      <w:lvlJc w:val="left"/>
      <w:pPr>
        <w:ind w:left="4320" w:hanging="360"/>
      </w:pPr>
      <w:rPr>
        <w:rFonts w:hint="default" w:ascii="Courier New" w:hAnsi="Courier New"/>
      </w:rPr>
    </w:lvl>
    <w:lvl w:ilvl="5" w:tplc="CE52AD16">
      <w:start w:val="1"/>
      <w:numFmt w:val="bullet"/>
      <w:lvlText w:val=""/>
      <w:lvlJc w:val="left"/>
      <w:pPr>
        <w:ind w:left="5040" w:hanging="360"/>
      </w:pPr>
      <w:rPr>
        <w:rFonts w:hint="default" w:ascii="Wingdings" w:hAnsi="Wingdings"/>
      </w:rPr>
    </w:lvl>
    <w:lvl w:ilvl="6" w:tplc="CDE4228E">
      <w:start w:val="1"/>
      <w:numFmt w:val="bullet"/>
      <w:lvlText w:val=""/>
      <w:lvlJc w:val="left"/>
      <w:pPr>
        <w:ind w:left="5760" w:hanging="360"/>
      </w:pPr>
      <w:rPr>
        <w:rFonts w:hint="default" w:ascii="Symbol" w:hAnsi="Symbol"/>
      </w:rPr>
    </w:lvl>
    <w:lvl w:ilvl="7" w:tplc="041AA396">
      <w:start w:val="1"/>
      <w:numFmt w:val="bullet"/>
      <w:lvlText w:val="o"/>
      <w:lvlJc w:val="left"/>
      <w:pPr>
        <w:ind w:left="6480" w:hanging="360"/>
      </w:pPr>
      <w:rPr>
        <w:rFonts w:hint="default" w:ascii="Courier New" w:hAnsi="Courier New"/>
      </w:rPr>
    </w:lvl>
    <w:lvl w:ilvl="8" w:tplc="3496DDB0">
      <w:start w:val="1"/>
      <w:numFmt w:val="bullet"/>
      <w:lvlText w:val=""/>
      <w:lvlJc w:val="left"/>
      <w:pPr>
        <w:ind w:left="7200" w:hanging="360"/>
      </w:pPr>
      <w:rPr>
        <w:rFonts w:hint="default" w:ascii="Wingdings" w:hAnsi="Wingdings"/>
      </w:rPr>
    </w:lvl>
  </w:abstractNum>
  <w:abstractNum w:abstractNumId="22" w15:restartNumberingAfterBreak="0">
    <w:nsid w:val="7207439F"/>
    <w:multiLevelType w:val="hybridMultilevel"/>
    <w:tmpl w:val="CD3C11CA"/>
    <w:lvl w:ilvl="0" w:tplc="F02C7A7C">
      <w:start w:val="1"/>
      <w:numFmt w:val="bullet"/>
      <w:lvlText w:val=""/>
      <w:lvlJc w:val="left"/>
      <w:pPr>
        <w:ind w:left="720" w:hanging="360"/>
      </w:pPr>
      <w:rPr>
        <w:rFonts w:hint="default" w:ascii="Symbol" w:hAnsi="Symbol"/>
      </w:rPr>
    </w:lvl>
    <w:lvl w:ilvl="1" w:tplc="8348F0C4">
      <w:start w:val="1"/>
      <w:numFmt w:val="bullet"/>
      <w:lvlText w:val=""/>
      <w:lvlJc w:val="left"/>
      <w:pPr>
        <w:ind w:left="1440" w:hanging="360"/>
      </w:pPr>
      <w:rPr>
        <w:rFonts w:hint="default" w:ascii="Symbol" w:hAnsi="Symbol"/>
      </w:rPr>
    </w:lvl>
    <w:lvl w:ilvl="2" w:tplc="44D879B2">
      <w:start w:val="1"/>
      <w:numFmt w:val="bullet"/>
      <w:lvlText w:val=""/>
      <w:lvlJc w:val="left"/>
      <w:pPr>
        <w:ind w:left="2160" w:hanging="360"/>
      </w:pPr>
      <w:rPr>
        <w:rFonts w:hint="default" w:ascii="Wingdings" w:hAnsi="Wingdings"/>
      </w:rPr>
    </w:lvl>
    <w:lvl w:ilvl="3" w:tplc="41FA69C2">
      <w:start w:val="1"/>
      <w:numFmt w:val="bullet"/>
      <w:lvlText w:val=""/>
      <w:lvlJc w:val="left"/>
      <w:pPr>
        <w:ind w:left="2880" w:hanging="360"/>
      </w:pPr>
      <w:rPr>
        <w:rFonts w:hint="default" w:ascii="Symbol" w:hAnsi="Symbol"/>
      </w:rPr>
    </w:lvl>
    <w:lvl w:ilvl="4" w:tplc="AFF6DB4A">
      <w:start w:val="1"/>
      <w:numFmt w:val="bullet"/>
      <w:lvlText w:val="o"/>
      <w:lvlJc w:val="left"/>
      <w:pPr>
        <w:ind w:left="3600" w:hanging="360"/>
      </w:pPr>
      <w:rPr>
        <w:rFonts w:hint="default" w:ascii="Courier New" w:hAnsi="Courier New"/>
      </w:rPr>
    </w:lvl>
    <w:lvl w:ilvl="5" w:tplc="3D36AE0E">
      <w:start w:val="1"/>
      <w:numFmt w:val="bullet"/>
      <w:lvlText w:val=""/>
      <w:lvlJc w:val="left"/>
      <w:pPr>
        <w:ind w:left="4320" w:hanging="360"/>
      </w:pPr>
      <w:rPr>
        <w:rFonts w:hint="default" w:ascii="Wingdings" w:hAnsi="Wingdings"/>
      </w:rPr>
    </w:lvl>
    <w:lvl w:ilvl="6" w:tplc="BD482602">
      <w:start w:val="1"/>
      <w:numFmt w:val="bullet"/>
      <w:lvlText w:val=""/>
      <w:lvlJc w:val="left"/>
      <w:pPr>
        <w:ind w:left="5040" w:hanging="360"/>
      </w:pPr>
      <w:rPr>
        <w:rFonts w:hint="default" w:ascii="Symbol" w:hAnsi="Symbol"/>
      </w:rPr>
    </w:lvl>
    <w:lvl w:ilvl="7" w:tplc="66B47178">
      <w:start w:val="1"/>
      <w:numFmt w:val="bullet"/>
      <w:lvlText w:val="o"/>
      <w:lvlJc w:val="left"/>
      <w:pPr>
        <w:ind w:left="5760" w:hanging="360"/>
      </w:pPr>
      <w:rPr>
        <w:rFonts w:hint="default" w:ascii="Courier New" w:hAnsi="Courier New"/>
      </w:rPr>
    </w:lvl>
    <w:lvl w:ilvl="8" w:tplc="677C67E4">
      <w:start w:val="1"/>
      <w:numFmt w:val="bullet"/>
      <w:lvlText w:val=""/>
      <w:lvlJc w:val="left"/>
      <w:pPr>
        <w:ind w:left="6480" w:hanging="360"/>
      </w:pPr>
      <w:rPr>
        <w:rFonts w:hint="default" w:ascii="Wingdings" w:hAnsi="Wingdings"/>
      </w:rPr>
    </w:lvl>
  </w:abstractNum>
  <w:abstractNum w:abstractNumId="23" w15:restartNumberingAfterBreak="0">
    <w:nsid w:val="74C3319C"/>
    <w:multiLevelType w:val="hybridMultilevel"/>
    <w:tmpl w:val="DB4C76F0"/>
    <w:lvl w:ilvl="0" w:tplc="3322F80C">
      <w:start w:val="1"/>
      <w:numFmt w:val="lowerRoman"/>
      <w:lvlText w:val="%1."/>
      <w:lvlJc w:val="right"/>
      <w:pPr>
        <w:ind w:left="720" w:hanging="360"/>
      </w:pPr>
    </w:lvl>
    <w:lvl w:ilvl="1" w:tplc="7B004D58">
      <w:start w:val="1"/>
      <w:numFmt w:val="lowerLetter"/>
      <w:lvlText w:val="%2."/>
      <w:lvlJc w:val="left"/>
      <w:pPr>
        <w:ind w:left="1440" w:hanging="360"/>
      </w:pPr>
    </w:lvl>
    <w:lvl w:ilvl="2" w:tplc="A3A6B616">
      <w:start w:val="1"/>
      <w:numFmt w:val="lowerRoman"/>
      <w:lvlText w:val="%3."/>
      <w:lvlJc w:val="right"/>
      <w:pPr>
        <w:ind w:left="2160" w:hanging="180"/>
      </w:pPr>
    </w:lvl>
    <w:lvl w:ilvl="3" w:tplc="075CBE94">
      <w:start w:val="1"/>
      <w:numFmt w:val="decimal"/>
      <w:lvlText w:val="%4."/>
      <w:lvlJc w:val="left"/>
      <w:pPr>
        <w:ind w:left="2880" w:hanging="360"/>
      </w:pPr>
    </w:lvl>
    <w:lvl w:ilvl="4" w:tplc="ABE4F86C">
      <w:start w:val="1"/>
      <w:numFmt w:val="lowerLetter"/>
      <w:lvlText w:val="%5."/>
      <w:lvlJc w:val="left"/>
      <w:pPr>
        <w:ind w:left="3600" w:hanging="360"/>
      </w:pPr>
    </w:lvl>
    <w:lvl w:ilvl="5" w:tplc="0E6487A4">
      <w:start w:val="1"/>
      <w:numFmt w:val="lowerRoman"/>
      <w:lvlText w:val="%6."/>
      <w:lvlJc w:val="right"/>
      <w:pPr>
        <w:ind w:left="4320" w:hanging="180"/>
      </w:pPr>
    </w:lvl>
    <w:lvl w:ilvl="6" w:tplc="0F185696">
      <w:start w:val="1"/>
      <w:numFmt w:val="decimal"/>
      <w:lvlText w:val="%7."/>
      <w:lvlJc w:val="left"/>
      <w:pPr>
        <w:ind w:left="5040" w:hanging="360"/>
      </w:pPr>
    </w:lvl>
    <w:lvl w:ilvl="7" w:tplc="153C121E">
      <w:start w:val="1"/>
      <w:numFmt w:val="lowerLetter"/>
      <w:lvlText w:val="%8."/>
      <w:lvlJc w:val="left"/>
      <w:pPr>
        <w:ind w:left="5760" w:hanging="360"/>
      </w:pPr>
    </w:lvl>
    <w:lvl w:ilvl="8" w:tplc="7F46116C">
      <w:start w:val="1"/>
      <w:numFmt w:val="lowerRoman"/>
      <w:lvlText w:val="%9."/>
      <w:lvlJc w:val="right"/>
      <w:pPr>
        <w:ind w:left="6480" w:hanging="180"/>
      </w:pPr>
    </w:lvl>
  </w:abstractNum>
  <w:abstractNum w:abstractNumId="24" w15:restartNumberingAfterBreak="0">
    <w:nsid w:val="76171081"/>
    <w:multiLevelType w:val="hybridMultilevel"/>
    <w:tmpl w:val="A2844F5E"/>
    <w:lvl w:ilvl="0" w:tplc="26587D8E">
      <w:start w:val="1"/>
      <w:numFmt w:val="bullet"/>
      <w:lvlText w:val=""/>
      <w:lvlJc w:val="left"/>
      <w:pPr>
        <w:ind w:left="720" w:hanging="360"/>
      </w:pPr>
      <w:rPr>
        <w:rFonts w:hint="default" w:ascii="Symbol" w:hAnsi="Symbol"/>
      </w:rPr>
    </w:lvl>
    <w:lvl w:ilvl="1" w:tplc="264CA886">
      <w:start w:val="1"/>
      <w:numFmt w:val="bullet"/>
      <w:lvlText w:val=""/>
      <w:lvlJc w:val="left"/>
      <w:pPr>
        <w:ind w:left="1440" w:hanging="360"/>
      </w:pPr>
      <w:rPr>
        <w:rFonts w:hint="default" w:ascii="Symbol" w:hAnsi="Symbol"/>
      </w:rPr>
    </w:lvl>
    <w:lvl w:ilvl="2" w:tplc="CD98CC14">
      <w:start w:val="1"/>
      <w:numFmt w:val="bullet"/>
      <w:lvlText w:val=""/>
      <w:lvlJc w:val="left"/>
      <w:pPr>
        <w:ind w:left="2160" w:hanging="360"/>
      </w:pPr>
      <w:rPr>
        <w:rFonts w:hint="default" w:ascii="Wingdings" w:hAnsi="Wingdings"/>
      </w:rPr>
    </w:lvl>
    <w:lvl w:ilvl="3" w:tplc="B41E66EC">
      <w:start w:val="1"/>
      <w:numFmt w:val="bullet"/>
      <w:lvlText w:val=""/>
      <w:lvlJc w:val="left"/>
      <w:pPr>
        <w:ind w:left="2880" w:hanging="360"/>
      </w:pPr>
      <w:rPr>
        <w:rFonts w:hint="default" w:ascii="Symbol" w:hAnsi="Symbol"/>
      </w:rPr>
    </w:lvl>
    <w:lvl w:ilvl="4" w:tplc="03F67396">
      <w:start w:val="1"/>
      <w:numFmt w:val="bullet"/>
      <w:lvlText w:val="o"/>
      <w:lvlJc w:val="left"/>
      <w:pPr>
        <w:ind w:left="3600" w:hanging="360"/>
      </w:pPr>
      <w:rPr>
        <w:rFonts w:hint="default" w:ascii="Courier New" w:hAnsi="Courier New"/>
      </w:rPr>
    </w:lvl>
    <w:lvl w:ilvl="5" w:tplc="D4F094DA">
      <w:start w:val="1"/>
      <w:numFmt w:val="bullet"/>
      <w:lvlText w:val=""/>
      <w:lvlJc w:val="left"/>
      <w:pPr>
        <w:ind w:left="4320" w:hanging="360"/>
      </w:pPr>
      <w:rPr>
        <w:rFonts w:hint="default" w:ascii="Wingdings" w:hAnsi="Wingdings"/>
      </w:rPr>
    </w:lvl>
    <w:lvl w:ilvl="6" w:tplc="E070A784">
      <w:start w:val="1"/>
      <w:numFmt w:val="bullet"/>
      <w:lvlText w:val=""/>
      <w:lvlJc w:val="left"/>
      <w:pPr>
        <w:ind w:left="5040" w:hanging="360"/>
      </w:pPr>
      <w:rPr>
        <w:rFonts w:hint="default" w:ascii="Symbol" w:hAnsi="Symbol"/>
      </w:rPr>
    </w:lvl>
    <w:lvl w:ilvl="7" w:tplc="2148530A">
      <w:start w:val="1"/>
      <w:numFmt w:val="bullet"/>
      <w:lvlText w:val="o"/>
      <w:lvlJc w:val="left"/>
      <w:pPr>
        <w:ind w:left="5760" w:hanging="360"/>
      </w:pPr>
      <w:rPr>
        <w:rFonts w:hint="default" w:ascii="Courier New" w:hAnsi="Courier New"/>
      </w:rPr>
    </w:lvl>
    <w:lvl w:ilvl="8" w:tplc="F6E8B602">
      <w:start w:val="1"/>
      <w:numFmt w:val="bullet"/>
      <w:lvlText w:val=""/>
      <w:lvlJc w:val="left"/>
      <w:pPr>
        <w:ind w:left="6480" w:hanging="360"/>
      </w:pPr>
      <w:rPr>
        <w:rFonts w:hint="default" w:ascii="Wingdings" w:hAnsi="Wingdings"/>
      </w:rPr>
    </w:lvl>
  </w:abstractNum>
  <w:abstractNum w:abstractNumId="25" w15:restartNumberingAfterBreak="0">
    <w:nsid w:val="769E5C82"/>
    <w:multiLevelType w:val="hybridMultilevel"/>
    <w:tmpl w:val="4742104E"/>
    <w:lvl w:ilvl="0" w:tplc="BD864BB8">
      <w:start w:val="1"/>
      <w:numFmt w:val="lowerRoman"/>
      <w:lvlText w:val="%1)"/>
      <w:lvlJc w:val="right"/>
      <w:pPr>
        <w:ind w:left="720" w:hanging="360"/>
      </w:pPr>
    </w:lvl>
    <w:lvl w:ilvl="1" w:tplc="4D842694">
      <w:start w:val="1"/>
      <w:numFmt w:val="lowerLetter"/>
      <w:lvlText w:val="%2."/>
      <w:lvlJc w:val="left"/>
      <w:pPr>
        <w:ind w:left="1440" w:hanging="360"/>
      </w:pPr>
    </w:lvl>
    <w:lvl w:ilvl="2" w:tplc="82D6B688">
      <w:start w:val="1"/>
      <w:numFmt w:val="lowerRoman"/>
      <w:lvlText w:val="%3."/>
      <w:lvlJc w:val="right"/>
      <w:pPr>
        <w:ind w:left="2160" w:hanging="180"/>
      </w:pPr>
    </w:lvl>
    <w:lvl w:ilvl="3" w:tplc="25ACAEF6">
      <w:start w:val="1"/>
      <w:numFmt w:val="decimal"/>
      <w:lvlText w:val="%4."/>
      <w:lvlJc w:val="left"/>
      <w:pPr>
        <w:ind w:left="2880" w:hanging="360"/>
      </w:pPr>
    </w:lvl>
    <w:lvl w:ilvl="4" w:tplc="98489EC0">
      <w:start w:val="1"/>
      <w:numFmt w:val="lowerLetter"/>
      <w:lvlText w:val="%5."/>
      <w:lvlJc w:val="left"/>
      <w:pPr>
        <w:ind w:left="3600" w:hanging="360"/>
      </w:pPr>
    </w:lvl>
    <w:lvl w:ilvl="5" w:tplc="BF2A5BBC">
      <w:start w:val="1"/>
      <w:numFmt w:val="lowerRoman"/>
      <w:lvlText w:val="%6."/>
      <w:lvlJc w:val="right"/>
      <w:pPr>
        <w:ind w:left="4320" w:hanging="180"/>
      </w:pPr>
    </w:lvl>
    <w:lvl w:ilvl="6" w:tplc="C8CCE822">
      <w:start w:val="1"/>
      <w:numFmt w:val="decimal"/>
      <w:lvlText w:val="%7."/>
      <w:lvlJc w:val="left"/>
      <w:pPr>
        <w:ind w:left="5040" w:hanging="360"/>
      </w:pPr>
    </w:lvl>
    <w:lvl w:ilvl="7" w:tplc="061CDEFE">
      <w:start w:val="1"/>
      <w:numFmt w:val="lowerLetter"/>
      <w:lvlText w:val="%8."/>
      <w:lvlJc w:val="left"/>
      <w:pPr>
        <w:ind w:left="5760" w:hanging="360"/>
      </w:pPr>
    </w:lvl>
    <w:lvl w:ilvl="8" w:tplc="3D183006">
      <w:start w:val="1"/>
      <w:numFmt w:val="lowerRoman"/>
      <w:lvlText w:val="%9."/>
      <w:lvlJc w:val="right"/>
      <w:pPr>
        <w:ind w:left="6480" w:hanging="180"/>
      </w:pPr>
    </w:lvl>
  </w:abstractNum>
  <w:abstractNum w:abstractNumId="26" w15:restartNumberingAfterBreak="0">
    <w:nsid w:val="76B556BA"/>
    <w:multiLevelType w:val="hybridMultilevel"/>
    <w:tmpl w:val="BB06751E"/>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6F64B0"/>
    <w:multiLevelType w:val="hybridMultilevel"/>
    <w:tmpl w:val="FFFFFFFF"/>
    <w:lvl w:ilvl="0" w:tplc="219E2056">
      <w:start w:val="1"/>
      <w:numFmt w:val="bullet"/>
      <w:lvlText w:val=""/>
      <w:lvlJc w:val="left"/>
      <w:pPr>
        <w:ind w:left="720" w:hanging="360"/>
      </w:pPr>
      <w:rPr>
        <w:rFonts w:hint="default" w:ascii="Symbol" w:hAnsi="Symbol"/>
      </w:rPr>
    </w:lvl>
    <w:lvl w:ilvl="1" w:tplc="EBA49BA4">
      <w:start w:val="1"/>
      <w:numFmt w:val="bullet"/>
      <w:lvlText w:val=""/>
      <w:lvlJc w:val="left"/>
      <w:pPr>
        <w:ind w:left="1440" w:hanging="360"/>
      </w:pPr>
      <w:rPr>
        <w:rFonts w:hint="default" w:ascii="Symbol" w:hAnsi="Symbol"/>
      </w:rPr>
    </w:lvl>
    <w:lvl w:ilvl="2" w:tplc="7DDAA5A6">
      <w:start w:val="1"/>
      <w:numFmt w:val="bullet"/>
      <w:lvlText w:val=""/>
      <w:lvlJc w:val="left"/>
      <w:pPr>
        <w:ind w:left="2160" w:hanging="360"/>
      </w:pPr>
      <w:rPr>
        <w:rFonts w:hint="default" w:ascii="Wingdings" w:hAnsi="Wingdings"/>
      </w:rPr>
    </w:lvl>
    <w:lvl w:ilvl="3" w:tplc="4DDEA0F8">
      <w:start w:val="1"/>
      <w:numFmt w:val="bullet"/>
      <w:lvlText w:val=""/>
      <w:lvlJc w:val="left"/>
      <w:pPr>
        <w:ind w:left="2880" w:hanging="360"/>
      </w:pPr>
      <w:rPr>
        <w:rFonts w:hint="default" w:ascii="Symbol" w:hAnsi="Symbol"/>
      </w:rPr>
    </w:lvl>
    <w:lvl w:ilvl="4" w:tplc="FA76113A">
      <w:start w:val="1"/>
      <w:numFmt w:val="bullet"/>
      <w:lvlText w:val="o"/>
      <w:lvlJc w:val="left"/>
      <w:pPr>
        <w:ind w:left="3600" w:hanging="360"/>
      </w:pPr>
      <w:rPr>
        <w:rFonts w:hint="default" w:ascii="Courier New" w:hAnsi="Courier New"/>
      </w:rPr>
    </w:lvl>
    <w:lvl w:ilvl="5" w:tplc="27CAE978">
      <w:start w:val="1"/>
      <w:numFmt w:val="bullet"/>
      <w:lvlText w:val=""/>
      <w:lvlJc w:val="left"/>
      <w:pPr>
        <w:ind w:left="4320" w:hanging="360"/>
      </w:pPr>
      <w:rPr>
        <w:rFonts w:hint="default" w:ascii="Wingdings" w:hAnsi="Wingdings"/>
      </w:rPr>
    </w:lvl>
    <w:lvl w:ilvl="6" w:tplc="2D848526">
      <w:start w:val="1"/>
      <w:numFmt w:val="bullet"/>
      <w:lvlText w:val=""/>
      <w:lvlJc w:val="left"/>
      <w:pPr>
        <w:ind w:left="5040" w:hanging="360"/>
      </w:pPr>
      <w:rPr>
        <w:rFonts w:hint="default" w:ascii="Symbol" w:hAnsi="Symbol"/>
      </w:rPr>
    </w:lvl>
    <w:lvl w:ilvl="7" w:tplc="9FB8E648">
      <w:start w:val="1"/>
      <w:numFmt w:val="bullet"/>
      <w:lvlText w:val="o"/>
      <w:lvlJc w:val="left"/>
      <w:pPr>
        <w:ind w:left="5760" w:hanging="360"/>
      </w:pPr>
      <w:rPr>
        <w:rFonts w:hint="default" w:ascii="Courier New" w:hAnsi="Courier New"/>
      </w:rPr>
    </w:lvl>
    <w:lvl w:ilvl="8" w:tplc="F66070B4">
      <w:start w:val="1"/>
      <w:numFmt w:val="bullet"/>
      <w:lvlText w:val=""/>
      <w:lvlJc w:val="left"/>
      <w:pPr>
        <w:ind w:left="6480" w:hanging="360"/>
      </w:pPr>
      <w:rPr>
        <w:rFonts w:hint="default" w:ascii="Wingdings" w:hAnsi="Wingdings"/>
      </w:rPr>
    </w:lvl>
  </w:abstractNum>
  <w:abstractNum w:abstractNumId="28" w15:restartNumberingAfterBreak="0">
    <w:nsid w:val="7C5A62B3"/>
    <w:multiLevelType w:val="hybridMultilevel"/>
    <w:tmpl w:val="FFFFFFFF"/>
    <w:lvl w:ilvl="0" w:tplc="917CF012">
      <w:start w:val="1"/>
      <w:numFmt w:val="lowerRoman"/>
      <w:lvlText w:val="%1)"/>
      <w:lvlJc w:val="right"/>
      <w:pPr>
        <w:ind w:left="720" w:hanging="360"/>
      </w:pPr>
    </w:lvl>
    <w:lvl w:ilvl="1" w:tplc="7B8038E0">
      <w:start w:val="1"/>
      <w:numFmt w:val="lowerLetter"/>
      <w:lvlText w:val="%2."/>
      <w:lvlJc w:val="left"/>
      <w:pPr>
        <w:ind w:left="1440" w:hanging="360"/>
      </w:pPr>
    </w:lvl>
    <w:lvl w:ilvl="2" w:tplc="34F2B6B6">
      <w:start w:val="1"/>
      <w:numFmt w:val="lowerRoman"/>
      <w:lvlText w:val="%3."/>
      <w:lvlJc w:val="right"/>
      <w:pPr>
        <w:ind w:left="2160" w:hanging="180"/>
      </w:pPr>
    </w:lvl>
    <w:lvl w:ilvl="3" w:tplc="E3AA85AA">
      <w:start w:val="1"/>
      <w:numFmt w:val="decimal"/>
      <w:lvlText w:val="%4."/>
      <w:lvlJc w:val="left"/>
      <w:pPr>
        <w:ind w:left="2880" w:hanging="360"/>
      </w:pPr>
    </w:lvl>
    <w:lvl w:ilvl="4" w:tplc="28FE1BA4">
      <w:start w:val="1"/>
      <w:numFmt w:val="lowerLetter"/>
      <w:lvlText w:val="%5."/>
      <w:lvlJc w:val="left"/>
      <w:pPr>
        <w:ind w:left="3600" w:hanging="360"/>
      </w:pPr>
    </w:lvl>
    <w:lvl w:ilvl="5" w:tplc="A70059B2">
      <w:start w:val="1"/>
      <w:numFmt w:val="lowerRoman"/>
      <w:lvlText w:val="%6."/>
      <w:lvlJc w:val="right"/>
      <w:pPr>
        <w:ind w:left="4320" w:hanging="180"/>
      </w:pPr>
    </w:lvl>
    <w:lvl w:ilvl="6" w:tplc="69AC79EA">
      <w:start w:val="1"/>
      <w:numFmt w:val="decimal"/>
      <w:lvlText w:val="%7."/>
      <w:lvlJc w:val="left"/>
      <w:pPr>
        <w:ind w:left="5040" w:hanging="360"/>
      </w:pPr>
    </w:lvl>
    <w:lvl w:ilvl="7" w:tplc="9986423C">
      <w:start w:val="1"/>
      <w:numFmt w:val="lowerLetter"/>
      <w:lvlText w:val="%8."/>
      <w:lvlJc w:val="left"/>
      <w:pPr>
        <w:ind w:left="5760" w:hanging="360"/>
      </w:pPr>
    </w:lvl>
    <w:lvl w:ilvl="8" w:tplc="6174287C">
      <w:start w:val="1"/>
      <w:numFmt w:val="lowerRoman"/>
      <w:lvlText w:val="%9."/>
      <w:lvlJc w:val="right"/>
      <w:pPr>
        <w:ind w:left="6480" w:hanging="180"/>
      </w:pPr>
    </w:lvl>
  </w:abstractNum>
  <w:abstractNum w:abstractNumId="29" w15:restartNumberingAfterBreak="0">
    <w:nsid w:val="7D614C13"/>
    <w:multiLevelType w:val="hybridMultilevel"/>
    <w:tmpl w:val="87EC100E"/>
    <w:lvl w:ilvl="0" w:tplc="2BCA5A2C">
      <w:start w:val="1"/>
      <w:numFmt w:val="bullet"/>
      <w:lvlText w:val=""/>
      <w:lvlJc w:val="left"/>
      <w:pPr>
        <w:ind w:left="720" w:hanging="360"/>
      </w:pPr>
      <w:rPr>
        <w:rFonts w:hint="default" w:ascii="Symbol" w:hAnsi="Symbol"/>
      </w:rPr>
    </w:lvl>
    <w:lvl w:ilvl="1" w:tplc="C51A0294">
      <w:start w:val="1"/>
      <w:numFmt w:val="bullet"/>
      <w:lvlText w:val=""/>
      <w:lvlJc w:val="left"/>
      <w:pPr>
        <w:ind w:left="1440" w:hanging="360"/>
      </w:pPr>
      <w:rPr>
        <w:rFonts w:hint="default" w:ascii="Symbol" w:hAnsi="Symbol"/>
      </w:rPr>
    </w:lvl>
    <w:lvl w:ilvl="2" w:tplc="563EFCB2">
      <w:start w:val="1"/>
      <w:numFmt w:val="bullet"/>
      <w:lvlText w:val=""/>
      <w:lvlJc w:val="left"/>
      <w:pPr>
        <w:ind w:left="2160" w:hanging="360"/>
      </w:pPr>
      <w:rPr>
        <w:rFonts w:hint="default" w:ascii="Wingdings" w:hAnsi="Wingdings"/>
      </w:rPr>
    </w:lvl>
    <w:lvl w:ilvl="3" w:tplc="EFF8AD6E">
      <w:start w:val="1"/>
      <w:numFmt w:val="bullet"/>
      <w:lvlText w:val=""/>
      <w:lvlJc w:val="left"/>
      <w:pPr>
        <w:ind w:left="2880" w:hanging="360"/>
      </w:pPr>
      <w:rPr>
        <w:rFonts w:hint="default" w:ascii="Symbol" w:hAnsi="Symbol"/>
      </w:rPr>
    </w:lvl>
    <w:lvl w:ilvl="4" w:tplc="0AD4DBBA">
      <w:start w:val="1"/>
      <w:numFmt w:val="bullet"/>
      <w:lvlText w:val="o"/>
      <w:lvlJc w:val="left"/>
      <w:pPr>
        <w:ind w:left="3600" w:hanging="360"/>
      </w:pPr>
      <w:rPr>
        <w:rFonts w:hint="default" w:ascii="Courier New" w:hAnsi="Courier New"/>
      </w:rPr>
    </w:lvl>
    <w:lvl w:ilvl="5" w:tplc="2CFE6C2A">
      <w:start w:val="1"/>
      <w:numFmt w:val="bullet"/>
      <w:lvlText w:val=""/>
      <w:lvlJc w:val="left"/>
      <w:pPr>
        <w:ind w:left="4320" w:hanging="360"/>
      </w:pPr>
      <w:rPr>
        <w:rFonts w:hint="default" w:ascii="Wingdings" w:hAnsi="Wingdings"/>
      </w:rPr>
    </w:lvl>
    <w:lvl w:ilvl="6" w:tplc="0C706CD0">
      <w:start w:val="1"/>
      <w:numFmt w:val="bullet"/>
      <w:lvlText w:val=""/>
      <w:lvlJc w:val="left"/>
      <w:pPr>
        <w:ind w:left="5040" w:hanging="360"/>
      </w:pPr>
      <w:rPr>
        <w:rFonts w:hint="default" w:ascii="Symbol" w:hAnsi="Symbol"/>
      </w:rPr>
    </w:lvl>
    <w:lvl w:ilvl="7" w:tplc="EECEF796">
      <w:start w:val="1"/>
      <w:numFmt w:val="bullet"/>
      <w:lvlText w:val="o"/>
      <w:lvlJc w:val="left"/>
      <w:pPr>
        <w:ind w:left="5760" w:hanging="360"/>
      </w:pPr>
      <w:rPr>
        <w:rFonts w:hint="default" w:ascii="Courier New" w:hAnsi="Courier New"/>
      </w:rPr>
    </w:lvl>
    <w:lvl w:ilvl="8" w:tplc="C0761AE4">
      <w:start w:val="1"/>
      <w:numFmt w:val="bullet"/>
      <w:lvlText w:val=""/>
      <w:lvlJc w:val="left"/>
      <w:pPr>
        <w:ind w:left="6480" w:hanging="360"/>
      </w:pPr>
      <w:rPr>
        <w:rFonts w:hint="default" w:ascii="Wingdings" w:hAnsi="Wingdings"/>
      </w:rPr>
    </w:lvl>
  </w:abstractNum>
  <w:num w:numId="1" w16cid:durableId="2066642850">
    <w:abstractNumId w:val="16"/>
  </w:num>
  <w:num w:numId="2" w16cid:durableId="1502937304">
    <w:abstractNumId w:val="1"/>
  </w:num>
  <w:num w:numId="3" w16cid:durableId="746027675">
    <w:abstractNumId w:val="3"/>
  </w:num>
  <w:num w:numId="4" w16cid:durableId="1347291026">
    <w:abstractNumId w:val="2"/>
  </w:num>
  <w:num w:numId="5" w16cid:durableId="153644652">
    <w:abstractNumId w:val="14"/>
  </w:num>
  <w:num w:numId="6" w16cid:durableId="1459950242">
    <w:abstractNumId w:val="15"/>
  </w:num>
  <w:num w:numId="7" w16cid:durableId="1309555031">
    <w:abstractNumId w:val="5"/>
  </w:num>
  <w:num w:numId="8" w16cid:durableId="627971530">
    <w:abstractNumId w:val="24"/>
  </w:num>
  <w:num w:numId="9" w16cid:durableId="1400441920">
    <w:abstractNumId w:val="29"/>
  </w:num>
  <w:num w:numId="10" w16cid:durableId="59526482">
    <w:abstractNumId w:val="22"/>
  </w:num>
  <w:num w:numId="11" w16cid:durableId="1916670947">
    <w:abstractNumId w:val="0"/>
  </w:num>
  <w:num w:numId="12" w16cid:durableId="780296029">
    <w:abstractNumId w:val="25"/>
  </w:num>
  <w:num w:numId="13" w16cid:durableId="1114591036">
    <w:abstractNumId w:val="18"/>
  </w:num>
  <w:num w:numId="14" w16cid:durableId="1151484229">
    <w:abstractNumId w:val="13"/>
  </w:num>
  <w:num w:numId="15" w16cid:durableId="659385403">
    <w:abstractNumId w:val="23"/>
  </w:num>
  <w:num w:numId="16" w16cid:durableId="73211465">
    <w:abstractNumId w:val="7"/>
  </w:num>
  <w:num w:numId="17" w16cid:durableId="777528082">
    <w:abstractNumId w:val="21"/>
  </w:num>
  <w:num w:numId="18" w16cid:durableId="1830906363">
    <w:abstractNumId w:val="8"/>
  </w:num>
  <w:num w:numId="19" w16cid:durableId="118694173">
    <w:abstractNumId w:val="17"/>
  </w:num>
  <w:num w:numId="20" w16cid:durableId="286205065">
    <w:abstractNumId w:val="4"/>
  </w:num>
  <w:num w:numId="21" w16cid:durableId="1166091716">
    <w:abstractNumId w:val="27"/>
  </w:num>
  <w:num w:numId="22" w16cid:durableId="1651515063">
    <w:abstractNumId w:val="6"/>
  </w:num>
  <w:num w:numId="23" w16cid:durableId="73165817">
    <w:abstractNumId w:val="10"/>
  </w:num>
  <w:num w:numId="24" w16cid:durableId="2038584380">
    <w:abstractNumId w:val="28"/>
  </w:num>
  <w:num w:numId="25" w16cid:durableId="1712069571">
    <w:abstractNumId w:val="11"/>
  </w:num>
  <w:num w:numId="26" w16cid:durableId="889653194">
    <w:abstractNumId w:val="20"/>
  </w:num>
  <w:num w:numId="27" w16cid:durableId="1752893827">
    <w:abstractNumId w:val="12"/>
  </w:num>
  <w:num w:numId="28" w16cid:durableId="1718511187">
    <w:abstractNumId w:val="19"/>
  </w:num>
  <w:num w:numId="29" w16cid:durableId="1030767514">
    <w:abstractNumId w:val="26"/>
  </w:num>
  <w:num w:numId="30" w16cid:durableId="21461924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ng, Hilliam M">
    <w15:presenceInfo w15:providerId="AD" w15:userId="S::hkt18@ic.ac.uk::8b0eefd6-9e2c-482c-a5a9-c9061c7671c5"/>
  </w15:person>
  <w15:person w15:author="Yang, Ian">
    <w15:presenceInfo w15:providerId="AD" w15:userId="S::yy2819@ic.ac.uk::6a8ac1ec-f70f-4f89-aca3-f5084d4c2aaa"/>
  </w15:person>
  <w15:person w15:author="Tay Li-Ane, Penelope">
    <w15:presenceInfo w15:providerId="AD" w15:userId="S::pt3717@ic.ac.uk::5ec31081-d0f9-4a75-bb8b-fadd5c6d1f4e"/>
  </w15:person>
  <w15:person w15:author="Son, Joon-Ho">
    <w15:presenceInfo w15:providerId="AD" w15:userId="S::js6317@ic.ac.uk::a4cf68f7-feae-4d39-8051-793efb258924"/>
  </w15:person>
  <w15:person w15:author="Morrison, Jack">
    <w15:presenceInfo w15:providerId="AD" w15:userId="S::jsm1317@ic.ac.uk::0a63a40b-3762-41cf-ba2e-ca63bb02b2af"/>
  </w15:person>
  <w15:person w15:author="Zhang, Kelvin">
    <w15:presenceInfo w15:providerId="AD" w15:userId="S::kcz17@ic.ac.uk::bf27dfa7-0151-444e-a056-72ebf90174d4"/>
  </w15:person>
  <w15:person w15:author="Rackham, Joe">
    <w15:presenceInfo w15:providerId="AD" w15:userId="S::jar17@ic.ac.uk::dbcbbad7-3e49-4bc2-b09e-38d54d3b560b"/>
  </w15:person>
  <w15:person w15:author="Tan, Yuanhai">
    <w15:presenceInfo w15:providerId="AD" w15:userId="S::yt1920@ic.ac.uk::5e4ce03a-85c5-48f5-86f9-3c651f09bd3b"/>
  </w15:person>
  <w15:person w15:author="Chan, Bill">
    <w15:presenceInfo w15:providerId="AD" w15:userId="S::bc420@ic.ac.uk::05c3a2f9-3fa6-410c-9abd-1d9040a37f52"/>
  </w15:person>
  <w15:person w15:author="Wang, Minghao">
    <w15:presenceInfo w15:providerId="AD" w15:userId="S::mw220@ic.ac.uk::889f804d-4c60-46e0-91df-2f5ecab32ec1"/>
  </w15:person>
  <w15:person w15:author="Cross, Tiger">
    <w15:presenceInfo w15:providerId="AD" w15:userId="S::tc2017@ic.ac.uk::fb1a221b-9880-46c9-ad79-4a918b37300c"/>
  </w15:person>
  <w15:person w15:author="Wang, Qianzhou">
    <w15:presenceInfo w15:providerId="AD" w15:userId="S::qw4017@ic.ac.uk::e62e9bf7-c1ef-4042-b677-c63a023718c1"/>
  </w15:person>
  <w15:person w15:author="Liem, Samuel">
    <w15:presenceInfo w15:providerId="AD" w15:userId="S::shl3617@ic.ac.uk::8d65380e-8d50-47c3-a5ca-90dbd8e4d9c4"/>
  </w15:person>
  <w15:person w15:author="Navarange, Rasika">
    <w15:presenceInfo w15:providerId="AD" w15:userId="S::rn3717@ic.ac.uk::97428f1a-2b72-4625-8b69-4facd9af5b4e"/>
  </w15:person>
  <w15:person w15:author="Clowes, Lloyd">
    <w15:presenceInfo w15:providerId="AD" w15:userId="S::lc5017@ic.ac.uk::531dccaf-452e-4e82-860a-739a9c8954f0"/>
  </w15:person>
  <w15:person w15:author="Chohan, Ghusharib G">
    <w15:presenceInfo w15:providerId="AD" w15:userId="S::mgc18@ic.ac.uk::866837dd-2578-4650-811b-a2107b8b098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7"/>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N7c0NDUyszC3NDFV0lEKTi0uzszPAykwrAUAWrdOySwAAAA="/>
  </w:docVars>
  <w:rsids>
    <w:rsidRoot w:val="1F0E3079"/>
    <w:rsid w:val="0002448A"/>
    <w:rsid w:val="000F47BC"/>
    <w:rsid w:val="00103748"/>
    <w:rsid w:val="001638D4"/>
    <w:rsid w:val="001811B6"/>
    <w:rsid w:val="001A42F5"/>
    <w:rsid w:val="001D5BDC"/>
    <w:rsid w:val="00236795"/>
    <w:rsid w:val="0023B4A9"/>
    <w:rsid w:val="00284158"/>
    <w:rsid w:val="00333D5F"/>
    <w:rsid w:val="00347C60"/>
    <w:rsid w:val="0036266C"/>
    <w:rsid w:val="00371D73"/>
    <w:rsid w:val="00411DA7"/>
    <w:rsid w:val="00452213"/>
    <w:rsid w:val="004A05DC"/>
    <w:rsid w:val="004D0DA8"/>
    <w:rsid w:val="00513549"/>
    <w:rsid w:val="005E583E"/>
    <w:rsid w:val="006101BB"/>
    <w:rsid w:val="00615221"/>
    <w:rsid w:val="00667155"/>
    <w:rsid w:val="006A2C1D"/>
    <w:rsid w:val="00761FCC"/>
    <w:rsid w:val="0078C7E6"/>
    <w:rsid w:val="00803652"/>
    <w:rsid w:val="00832214"/>
    <w:rsid w:val="008404EE"/>
    <w:rsid w:val="00873556"/>
    <w:rsid w:val="009E7FCA"/>
    <w:rsid w:val="00A357C1"/>
    <w:rsid w:val="00A45857"/>
    <w:rsid w:val="00AB5B81"/>
    <w:rsid w:val="00AC2027"/>
    <w:rsid w:val="00AC6869"/>
    <w:rsid w:val="00BC24E7"/>
    <w:rsid w:val="00C040B0"/>
    <w:rsid w:val="00C1733E"/>
    <w:rsid w:val="00C65E8E"/>
    <w:rsid w:val="00C778F8"/>
    <w:rsid w:val="00CB2A92"/>
    <w:rsid w:val="00CD1F57"/>
    <w:rsid w:val="00CFC5CE"/>
    <w:rsid w:val="00D02514"/>
    <w:rsid w:val="00D16675"/>
    <w:rsid w:val="00D75D8F"/>
    <w:rsid w:val="00D806AC"/>
    <w:rsid w:val="00D9471D"/>
    <w:rsid w:val="00DB7431"/>
    <w:rsid w:val="00DD5F75"/>
    <w:rsid w:val="00DDD63F"/>
    <w:rsid w:val="00E04ACA"/>
    <w:rsid w:val="00E108DF"/>
    <w:rsid w:val="00E24D5E"/>
    <w:rsid w:val="00E50086"/>
    <w:rsid w:val="00E6F471"/>
    <w:rsid w:val="00E70D4C"/>
    <w:rsid w:val="00E83FE9"/>
    <w:rsid w:val="00F71C76"/>
    <w:rsid w:val="00F86614"/>
    <w:rsid w:val="00FF1068"/>
    <w:rsid w:val="017E118D"/>
    <w:rsid w:val="01F41E8B"/>
    <w:rsid w:val="022F65C7"/>
    <w:rsid w:val="02592EF5"/>
    <w:rsid w:val="028D2F7D"/>
    <w:rsid w:val="02FDD1A4"/>
    <w:rsid w:val="037F55CE"/>
    <w:rsid w:val="03E147CD"/>
    <w:rsid w:val="0413FACE"/>
    <w:rsid w:val="04215C30"/>
    <w:rsid w:val="0428FFDE"/>
    <w:rsid w:val="04693667"/>
    <w:rsid w:val="04A8FAD3"/>
    <w:rsid w:val="04D03E60"/>
    <w:rsid w:val="04ED637E"/>
    <w:rsid w:val="0543A9D9"/>
    <w:rsid w:val="05993A51"/>
    <w:rsid w:val="05C0425B"/>
    <w:rsid w:val="064835D3"/>
    <w:rsid w:val="066586C2"/>
    <w:rsid w:val="06A7F2F5"/>
    <w:rsid w:val="06D04A34"/>
    <w:rsid w:val="06DFC308"/>
    <w:rsid w:val="06E59AA4"/>
    <w:rsid w:val="071B006E"/>
    <w:rsid w:val="080F5B1C"/>
    <w:rsid w:val="081EAD36"/>
    <w:rsid w:val="08351FC8"/>
    <w:rsid w:val="08B4B8F0"/>
    <w:rsid w:val="08B6D0CF"/>
    <w:rsid w:val="08B7DA16"/>
    <w:rsid w:val="0932E47A"/>
    <w:rsid w:val="09BA7D97"/>
    <w:rsid w:val="09C57E68"/>
    <w:rsid w:val="09DB1292"/>
    <w:rsid w:val="0A189250"/>
    <w:rsid w:val="0AAE9E9D"/>
    <w:rsid w:val="0ADA74BD"/>
    <w:rsid w:val="0B47C881"/>
    <w:rsid w:val="0B8FBBC8"/>
    <w:rsid w:val="0BB1714F"/>
    <w:rsid w:val="0CA06859"/>
    <w:rsid w:val="0CD62F01"/>
    <w:rsid w:val="0CD6FD8E"/>
    <w:rsid w:val="0D04F7AB"/>
    <w:rsid w:val="0D519F77"/>
    <w:rsid w:val="0D5F6398"/>
    <w:rsid w:val="0D634B92"/>
    <w:rsid w:val="0D7424D5"/>
    <w:rsid w:val="0D94AE3F"/>
    <w:rsid w:val="0DA5D91C"/>
    <w:rsid w:val="0DD8686C"/>
    <w:rsid w:val="0E241FC9"/>
    <w:rsid w:val="0EED6FD8"/>
    <w:rsid w:val="0F668786"/>
    <w:rsid w:val="0F693627"/>
    <w:rsid w:val="0F6C8049"/>
    <w:rsid w:val="0FBD339A"/>
    <w:rsid w:val="100C846F"/>
    <w:rsid w:val="10183F88"/>
    <w:rsid w:val="1029B3DD"/>
    <w:rsid w:val="10776352"/>
    <w:rsid w:val="10CD6A54"/>
    <w:rsid w:val="10F4DA34"/>
    <w:rsid w:val="114DDFAB"/>
    <w:rsid w:val="119733C7"/>
    <w:rsid w:val="11C3D5B3"/>
    <w:rsid w:val="12740E7F"/>
    <w:rsid w:val="129E2848"/>
    <w:rsid w:val="12CECE8E"/>
    <w:rsid w:val="12DE0478"/>
    <w:rsid w:val="12DEF48F"/>
    <w:rsid w:val="12FFF0A9"/>
    <w:rsid w:val="137C4E19"/>
    <w:rsid w:val="13982C45"/>
    <w:rsid w:val="1450E645"/>
    <w:rsid w:val="14707058"/>
    <w:rsid w:val="149C7F37"/>
    <w:rsid w:val="14DD5AA7"/>
    <w:rsid w:val="1532F562"/>
    <w:rsid w:val="156D2CD7"/>
    <w:rsid w:val="158A679F"/>
    <w:rsid w:val="15E3AEFA"/>
    <w:rsid w:val="16700FEF"/>
    <w:rsid w:val="16C3F1BF"/>
    <w:rsid w:val="16D19E6D"/>
    <w:rsid w:val="170FF292"/>
    <w:rsid w:val="175F0405"/>
    <w:rsid w:val="1775B117"/>
    <w:rsid w:val="177B63EE"/>
    <w:rsid w:val="17A7EA4F"/>
    <w:rsid w:val="17B4760F"/>
    <w:rsid w:val="1825F072"/>
    <w:rsid w:val="183C8AA6"/>
    <w:rsid w:val="183D29CF"/>
    <w:rsid w:val="1842810E"/>
    <w:rsid w:val="188052A5"/>
    <w:rsid w:val="18DAA4E3"/>
    <w:rsid w:val="18F78A62"/>
    <w:rsid w:val="19005242"/>
    <w:rsid w:val="191FEE48"/>
    <w:rsid w:val="192E5B39"/>
    <w:rsid w:val="19940EA9"/>
    <w:rsid w:val="19FB9281"/>
    <w:rsid w:val="1A051D3B"/>
    <w:rsid w:val="1A269FA3"/>
    <w:rsid w:val="1AA055A0"/>
    <w:rsid w:val="1AA14DA2"/>
    <w:rsid w:val="1AA21B66"/>
    <w:rsid w:val="1AF35F6C"/>
    <w:rsid w:val="1B3A544B"/>
    <w:rsid w:val="1C13FE95"/>
    <w:rsid w:val="1C24265C"/>
    <w:rsid w:val="1C2E8907"/>
    <w:rsid w:val="1C502E7D"/>
    <w:rsid w:val="1C5387C0"/>
    <w:rsid w:val="1CACDD02"/>
    <w:rsid w:val="1D3CBDFD"/>
    <w:rsid w:val="1D4C88DA"/>
    <w:rsid w:val="1D598517"/>
    <w:rsid w:val="1DB979C2"/>
    <w:rsid w:val="1DD4CB17"/>
    <w:rsid w:val="1DD59882"/>
    <w:rsid w:val="1E2075DC"/>
    <w:rsid w:val="1E412E54"/>
    <w:rsid w:val="1E6726B4"/>
    <w:rsid w:val="1E7316C4"/>
    <w:rsid w:val="1EE1B9E2"/>
    <w:rsid w:val="1EF60C7D"/>
    <w:rsid w:val="1F0B8128"/>
    <w:rsid w:val="1F0E3079"/>
    <w:rsid w:val="1F73C6C3"/>
    <w:rsid w:val="2008C50F"/>
    <w:rsid w:val="20097A54"/>
    <w:rsid w:val="2014B8D4"/>
    <w:rsid w:val="202A5193"/>
    <w:rsid w:val="20880EC4"/>
    <w:rsid w:val="209B61C9"/>
    <w:rsid w:val="20A75189"/>
    <w:rsid w:val="2179FE99"/>
    <w:rsid w:val="21A173D4"/>
    <w:rsid w:val="21E3319E"/>
    <w:rsid w:val="220AB009"/>
    <w:rsid w:val="221D0E9C"/>
    <w:rsid w:val="22608429"/>
    <w:rsid w:val="22FA74E6"/>
    <w:rsid w:val="232E5D47"/>
    <w:rsid w:val="23ABFF81"/>
    <w:rsid w:val="23C87257"/>
    <w:rsid w:val="23DD7926"/>
    <w:rsid w:val="244DDA00"/>
    <w:rsid w:val="2495AB76"/>
    <w:rsid w:val="249E8179"/>
    <w:rsid w:val="24C737DA"/>
    <w:rsid w:val="26F73154"/>
    <w:rsid w:val="2772CF45"/>
    <w:rsid w:val="27DC8C5D"/>
    <w:rsid w:val="280BC57B"/>
    <w:rsid w:val="28138709"/>
    <w:rsid w:val="28343CF2"/>
    <w:rsid w:val="2835C607"/>
    <w:rsid w:val="2842F87B"/>
    <w:rsid w:val="296EFEC2"/>
    <w:rsid w:val="297395A1"/>
    <w:rsid w:val="2974B50F"/>
    <w:rsid w:val="29925679"/>
    <w:rsid w:val="29BDDCC7"/>
    <w:rsid w:val="29ECF8E8"/>
    <w:rsid w:val="2A04CFE5"/>
    <w:rsid w:val="2A232E8B"/>
    <w:rsid w:val="2A59D44F"/>
    <w:rsid w:val="2AB4E1B6"/>
    <w:rsid w:val="2ABF56B0"/>
    <w:rsid w:val="2B078BC4"/>
    <w:rsid w:val="2BBEFEEC"/>
    <w:rsid w:val="2C5B7659"/>
    <w:rsid w:val="2C5F5050"/>
    <w:rsid w:val="2C6C3E4F"/>
    <w:rsid w:val="2C84FA81"/>
    <w:rsid w:val="2D16699E"/>
    <w:rsid w:val="2D2F5896"/>
    <w:rsid w:val="2D43AEDE"/>
    <w:rsid w:val="2DDD7C7E"/>
    <w:rsid w:val="2E23F1A3"/>
    <w:rsid w:val="2E423BA6"/>
    <w:rsid w:val="2E65DF2C"/>
    <w:rsid w:val="2E997EDF"/>
    <w:rsid w:val="2F5A769E"/>
    <w:rsid w:val="2F61FB8E"/>
    <w:rsid w:val="30599780"/>
    <w:rsid w:val="30605226"/>
    <w:rsid w:val="30657D25"/>
    <w:rsid w:val="306BA443"/>
    <w:rsid w:val="307DAD80"/>
    <w:rsid w:val="30F87143"/>
    <w:rsid w:val="30FDE7C9"/>
    <w:rsid w:val="312FAAA8"/>
    <w:rsid w:val="3145F74D"/>
    <w:rsid w:val="31562D70"/>
    <w:rsid w:val="315B9265"/>
    <w:rsid w:val="31BFB634"/>
    <w:rsid w:val="3270B8B9"/>
    <w:rsid w:val="327E3315"/>
    <w:rsid w:val="32E111E7"/>
    <w:rsid w:val="332ED66F"/>
    <w:rsid w:val="335B4DC9"/>
    <w:rsid w:val="33B54E42"/>
    <w:rsid w:val="33E53D1F"/>
    <w:rsid w:val="34095C78"/>
    <w:rsid w:val="3417DC81"/>
    <w:rsid w:val="344A775A"/>
    <w:rsid w:val="34933327"/>
    <w:rsid w:val="34A02947"/>
    <w:rsid w:val="34CFB0AB"/>
    <w:rsid w:val="34CFE81F"/>
    <w:rsid w:val="3557C0BD"/>
    <w:rsid w:val="357273B2"/>
    <w:rsid w:val="35BF705C"/>
    <w:rsid w:val="35C15D91"/>
    <w:rsid w:val="363D076A"/>
    <w:rsid w:val="3654E190"/>
    <w:rsid w:val="36996B13"/>
    <w:rsid w:val="36B992E5"/>
    <w:rsid w:val="36BA8E02"/>
    <w:rsid w:val="36BBC702"/>
    <w:rsid w:val="36D6C4BF"/>
    <w:rsid w:val="36FF59EB"/>
    <w:rsid w:val="375F07A7"/>
    <w:rsid w:val="376B5113"/>
    <w:rsid w:val="377A3C61"/>
    <w:rsid w:val="3818EF10"/>
    <w:rsid w:val="38264C98"/>
    <w:rsid w:val="385577B6"/>
    <w:rsid w:val="38561AD0"/>
    <w:rsid w:val="389CACC5"/>
    <w:rsid w:val="38DD151E"/>
    <w:rsid w:val="3936E37F"/>
    <w:rsid w:val="39C7EAAB"/>
    <w:rsid w:val="3A0B6769"/>
    <w:rsid w:val="3A3F4CDA"/>
    <w:rsid w:val="3B233910"/>
    <w:rsid w:val="3B297D84"/>
    <w:rsid w:val="3B31FE5D"/>
    <w:rsid w:val="3B4DA388"/>
    <w:rsid w:val="3B5CDF04"/>
    <w:rsid w:val="3B9DF37C"/>
    <w:rsid w:val="3BB809DD"/>
    <w:rsid w:val="3BBE02A0"/>
    <w:rsid w:val="3C5732BE"/>
    <w:rsid w:val="3C7B1121"/>
    <w:rsid w:val="3D5C00C8"/>
    <w:rsid w:val="3DB4BB16"/>
    <w:rsid w:val="3E00D21E"/>
    <w:rsid w:val="3E3CE1F2"/>
    <w:rsid w:val="3EB16879"/>
    <w:rsid w:val="3EC182A3"/>
    <w:rsid w:val="3EEFAA9F"/>
    <w:rsid w:val="3FC7FE2A"/>
    <w:rsid w:val="3FD2F761"/>
    <w:rsid w:val="400A1A9F"/>
    <w:rsid w:val="40763077"/>
    <w:rsid w:val="417971E5"/>
    <w:rsid w:val="41AD8F8F"/>
    <w:rsid w:val="41ADE530"/>
    <w:rsid w:val="41B790B4"/>
    <w:rsid w:val="41E4358F"/>
    <w:rsid w:val="429E196A"/>
    <w:rsid w:val="42ACDD2C"/>
    <w:rsid w:val="431C50DF"/>
    <w:rsid w:val="43B5CB72"/>
    <w:rsid w:val="43FFEDA5"/>
    <w:rsid w:val="44635DEE"/>
    <w:rsid w:val="44940365"/>
    <w:rsid w:val="449C161A"/>
    <w:rsid w:val="44BA124F"/>
    <w:rsid w:val="44C7524A"/>
    <w:rsid w:val="44F247C2"/>
    <w:rsid w:val="455ACC51"/>
    <w:rsid w:val="4581EE0C"/>
    <w:rsid w:val="459F2C6A"/>
    <w:rsid w:val="45C2F410"/>
    <w:rsid w:val="461585E9"/>
    <w:rsid w:val="4655CF11"/>
    <w:rsid w:val="466A911A"/>
    <w:rsid w:val="46C1FB72"/>
    <w:rsid w:val="46F69CB2"/>
    <w:rsid w:val="471D13F7"/>
    <w:rsid w:val="47C93B90"/>
    <w:rsid w:val="47DA8219"/>
    <w:rsid w:val="4873B653"/>
    <w:rsid w:val="4875A8B3"/>
    <w:rsid w:val="49ADD11F"/>
    <w:rsid w:val="49BD17BA"/>
    <w:rsid w:val="4A356153"/>
    <w:rsid w:val="4A5FBDB0"/>
    <w:rsid w:val="4A6FB154"/>
    <w:rsid w:val="4AC9AEF4"/>
    <w:rsid w:val="4B32FB9E"/>
    <w:rsid w:val="4B95886F"/>
    <w:rsid w:val="4BCB572C"/>
    <w:rsid w:val="4BE275C8"/>
    <w:rsid w:val="4C488367"/>
    <w:rsid w:val="4C663B2B"/>
    <w:rsid w:val="4C67A662"/>
    <w:rsid w:val="4C722FF6"/>
    <w:rsid w:val="4CB7C0A1"/>
    <w:rsid w:val="4CC5E116"/>
    <w:rsid w:val="4D281EA8"/>
    <w:rsid w:val="4D56163B"/>
    <w:rsid w:val="4DFA5A9B"/>
    <w:rsid w:val="4E11CDF4"/>
    <w:rsid w:val="4E30686F"/>
    <w:rsid w:val="4EE4EA37"/>
    <w:rsid w:val="4F3D8A0B"/>
    <w:rsid w:val="4FAF4BF3"/>
    <w:rsid w:val="4FF2C4DC"/>
    <w:rsid w:val="5041D483"/>
    <w:rsid w:val="5080BA98"/>
    <w:rsid w:val="512CEF31"/>
    <w:rsid w:val="518C411E"/>
    <w:rsid w:val="51F06DB1"/>
    <w:rsid w:val="5257A2B5"/>
    <w:rsid w:val="52CA8FCF"/>
    <w:rsid w:val="52F5B7A7"/>
    <w:rsid w:val="52F5F938"/>
    <w:rsid w:val="531E0284"/>
    <w:rsid w:val="5330803F"/>
    <w:rsid w:val="5343B69A"/>
    <w:rsid w:val="54032C0D"/>
    <w:rsid w:val="5428E58D"/>
    <w:rsid w:val="544DF317"/>
    <w:rsid w:val="54A8DB27"/>
    <w:rsid w:val="54B3B82B"/>
    <w:rsid w:val="54D8E5C4"/>
    <w:rsid w:val="55234CB5"/>
    <w:rsid w:val="553325DC"/>
    <w:rsid w:val="55624F97"/>
    <w:rsid w:val="559477A9"/>
    <w:rsid w:val="55A4A2CB"/>
    <w:rsid w:val="55BB3153"/>
    <w:rsid w:val="55DEF0BE"/>
    <w:rsid w:val="56015478"/>
    <w:rsid w:val="5607C3DA"/>
    <w:rsid w:val="561377F3"/>
    <w:rsid w:val="564CFC92"/>
    <w:rsid w:val="56555AA0"/>
    <w:rsid w:val="5656A127"/>
    <w:rsid w:val="568E17F2"/>
    <w:rsid w:val="56BE0486"/>
    <w:rsid w:val="57726336"/>
    <w:rsid w:val="581B4585"/>
    <w:rsid w:val="59108A44"/>
    <w:rsid w:val="59334382"/>
    <w:rsid w:val="595A3B0A"/>
    <w:rsid w:val="59992C68"/>
    <w:rsid w:val="59C13776"/>
    <w:rsid w:val="59D2FF35"/>
    <w:rsid w:val="5A711BD3"/>
    <w:rsid w:val="5AE007AC"/>
    <w:rsid w:val="5B765567"/>
    <w:rsid w:val="5B8A6F06"/>
    <w:rsid w:val="5BC0CFB1"/>
    <w:rsid w:val="5C2FE280"/>
    <w:rsid w:val="5C351497"/>
    <w:rsid w:val="5CB1D47D"/>
    <w:rsid w:val="5CC47342"/>
    <w:rsid w:val="5D12AAA4"/>
    <w:rsid w:val="5D3BE6AF"/>
    <w:rsid w:val="5D44EC8B"/>
    <w:rsid w:val="5D4E0AA2"/>
    <w:rsid w:val="5DB6AB7C"/>
    <w:rsid w:val="5DD0E4F8"/>
    <w:rsid w:val="5DEB01BB"/>
    <w:rsid w:val="5E07D7B2"/>
    <w:rsid w:val="5E41940B"/>
    <w:rsid w:val="5E73B82C"/>
    <w:rsid w:val="5EB6FE11"/>
    <w:rsid w:val="5EC8508D"/>
    <w:rsid w:val="5EE52095"/>
    <w:rsid w:val="5F9C0643"/>
    <w:rsid w:val="5FBB0776"/>
    <w:rsid w:val="5FBD3879"/>
    <w:rsid w:val="6035B333"/>
    <w:rsid w:val="6081A7C4"/>
    <w:rsid w:val="60F92287"/>
    <w:rsid w:val="610A9386"/>
    <w:rsid w:val="615C4672"/>
    <w:rsid w:val="61956137"/>
    <w:rsid w:val="61EE094D"/>
    <w:rsid w:val="6225CB2A"/>
    <w:rsid w:val="62572BA5"/>
    <w:rsid w:val="629EF4FA"/>
    <w:rsid w:val="62B96D53"/>
    <w:rsid w:val="62BB4DC5"/>
    <w:rsid w:val="63978695"/>
    <w:rsid w:val="64424D12"/>
    <w:rsid w:val="644F4E71"/>
    <w:rsid w:val="64550E01"/>
    <w:rsid w:val="64C1195F"/>
    <w:rsid w:val="64E3B513"/>
    <w:rsid w:val="65B59E78"/>
    <w:rsid w:val="65E77C6A"/>
    <w:rsid w:val="663F8E66"/>
    <w:rsid w:val="664CA5F0"/>
    <w:rsid w:val="6719B209"/>
    <w:rsid w:val="6748BF2D"/>
    <w:rsid w:val="675D81BC"/>
    <w:rsid w:val="67650622"/>
    <w:rsid w:val="677AFFDB"/>
    <w:rsid w:val="677B1CE1"/>
    <w:rsid w:val="67810B1C"/>
    <w:rsid w:val="681082D8"/>
    <w:rsid w:val="68663837"/>
    <w:rsid w:val="68A3F5F7"/>
    <w:rsid w:val="68EB31A8"/>
    <w:rsid w:val="690A5529"/>
    <w:rsid w:val="691A48CA"/>
    <w:rsid w:val="699B2C9C"/>
    <w:rsid w:val="69AC5339"/>
    <w:rsid w:val="69CF09A4"/>
    <w:rsid w:val="69F127D0"/>
    <w:rsid w:val="6A00D32D"/>
    <w:rsid w:val="6A126813"/>
    <w:rsid w:val="6B256364"/>
    <w:rsid w:val="6B305AE3"/>
    <w:rsid w:val="6B9ED847"/>
    <w:rsid w:val="6BC6B2EB"/>
    <w:rsid w:val="6BF26A75"/>
    <w:rsid w:val="6C1619B1"/>
    <w:rsid w:val="6C26849F"/>
    <w:rsid w:val="6C4AF4C0"/>
    <w:rsid w:val="6CCCFA1E"/>
    <w:rsid w:val="6CF9C71A"/>
    <w:rsid w:val="6D43D8B4"/>
    <w:rsid w:val="6D798D07"/>
    <w:rsid w:val="6D9998AB"/>
    <w:rsid w:val="6E0B568A"/>
    <w:rsid w:val="6E0DA2E2"/>
    <w:rsid w:val="6E496D60"/>
    <w:rsid w:val="6E6FF9F2"/>
    <w:rsid w:val="6E81E8AA"/>
    <w:rsid w:val="6FB3D98B"/>
    <w:rsid w:val="6FB79E09"/>
    <w:rsid w:val="6FC8AB12"/>
    <w:rsid w:val="7020E8A0"/>
    <w:rsid w:val="702AFAE4"/>
    <w:rsid w:val="7090B8D9"/>
    <w:rsid w:val="70D3970A"/>
    <w:rsid w:val="71366989"/>
    <w:rsid w:val="71752C7B"/>
    <w:rsid w:val="71C0E84E"/>
    <w:rsid w:val="7254F258"/>
    <w:rsid w:val="728E89F1"/>
    <w:rsid w:val="7312F246"/>
    <w:rsid w:val="738A5D16"/>
    <w:rsid w:val="73C44F39"/>
    <w:rsid w:val="73CAB8FF"/>
    <w:rsid w:val="73FC1559"/>
    <w:rsid w:val="74006C8E"/>
    <w:rsid w:val="746FCDDF"/>
    <w:rsid w:val="7471A6DC"/>
    <w:rsid w:val="74954006"/>
    <w:rsid w:val="752A2433"/>
    <w:rsid w:val="7596E37D"/>
    <w:rsid w:val="75B8F6DF"/>
    <w:rsid w:val="75B99274"/>
    <w:rsid w:val="75BD17A5"/>
    <w:rsid w:val="75D3B810"/>
    <w:rsid w:val="75D85266"/>
    <w:rsid w:val="75EE1E2E"/>
    <w:rsid w:val="769BE845"/>
    <w:rsid w:val="76A201B5"/>
    <w:rsid w:val="7719A35F"/>
    <w:rsid w:val="7794F01E"/>
    <w:rsid w:val="77A0A59D"/>
    <w:rsid w:val="77CE4A96"/>
    <w:rsid w:val="77EC7140"/>
    <w:rsid w:val="77F93751"/>
    <w:rsid w:val="78603ACE"/>
    <w:rsid w:val="78BD7939"/>
    <w:rsid w:val="78DC2F0F"/>
    <w:rsid w:val="78ECC4CF"/>
    <w:rsid w:val="792BAF42"/>
    <w:rsid w:val="79302F42"/>
    <w:rsid w:val="79509543"/>
    <w:rsid w:val="795E995F"/>
    <w:rsid w:val="79641E9D"/>
    <w:rsid w:val="7988B32D"/>
    <w:rsid w:val="7A548DEF"/>
    <w:rsid w:val="7A9663A3"/>
    <w:rsid w:val="7AAA9C7D"/>
    <w:rsid w:val="7AF4D63C"/>
    <w:rsid w:val="7AF78679"/>
    <w:rsid w:val="7BC50E7A"/>
    <w:rsid w:val="7BE8FCFB"/>
    <w:rsid w:val="7C6E3676"/>
    <w:rsid w:val="7CCCDCC1"/>
    <w:rsid w:val="7CF291E0"/>
    <w:rsid w:val="7CF57B35"/>
    <w:rsid w:val="7D371F6C"/>
    <w:rsid w:val="7D45D217"/>
    <w:rsid w:val="7D796CE6"/>
    <w:rsid w:val="7DAE2E60"/>
    <w:rsid w:val="7DAFECA5"/>
    <w:rsid w:val="7DFD8480"/>
    <w:rsid w:val="7E6920DA"/>
    <w:rsid w:val="7E6B3B19"/>
    <w:rsid w:val="7E7B4417"/>
    <w:rsid w:val="7F12F9C8"/>
    <w:rsid w:val="7FCAF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3079"/>
  <w15:chartTrackingRefBased/>
  <w15:docId w15:val="{C90FD0E8-85CA-4A48-B9D0-8564D4CC9D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15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84158"/>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hyperlink" Target="https://spark.apache.org/docs/latest/streaming-programming-guide.html" TargetMode="External" Id="R8000014c8d79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ABE205-93B8-3D46-930D-FF72BCD589EE}">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Singh, Arjun</dc:creator>
  <keywords/>
  <dc:description/>
  <lastModifiedBy>Deng, Zelin</lastModifiedBy>
  <revision>53</revision>
  <dcterms:created xsi:type="dcterms:W3CDTF">2020-12-02T19:52:00.0000000Z</dcterms:created>
  <dcterms:modified xsi:type="dcterms:W3CDTF">2022-12-13T17:05:15.5348548Z</dcterms:modified>
</coreProperties>
</file>