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78D7" w:rsidP="45A0E38C" w:rsidRDefault="643D42C5" w14:paraId="2C078E63" w14:textId="5C34EB4C">
      <w:pPr>
        <w:pStyle w:val="Heading1"/>
        <w:jc w:val="center"/>
      </w:pPr>
      <w:bookmarkStart w:name="_GoBack" w:id="0"/>
      <w:bookmarkEnd w:id="0"/>
      <w:r>
        <w:t xml:space="preserve">  </w:t>
      </w:r>
      <w:r w:rsidR="382E6472">
        <w:t>Medical Image Computing</w:t>
      </w:r>
    </w:p>
    <w:p w:rsidR="4E7302E3" w:rsidP="45A0E38C" w:rsidRDefault="4E7302E3" w14:paraId="38AED4A6" w14:textId="38780D36">
      <w:pPr>
        <w:pStyle w:val="Heading1"/>
      </w:pPr>
      <w:r>
        <w:t>Question 1</w:t>
      </w:r>
    </w:p>
    <w:p w:rsidR="4E7302E3" w:rsidP="45A0E38C" w:rsidRDefault="4E7302E3" w14:paraId="0B8E9CB4" w14:textId="47D7399B">
      <w:pPr>
        <w:pStyle w:val="Heading2"/>
      </w:pPr>
      <w:r>
        <w:t>Part a</w:t>
      </w:r>
    </w:p>
    <w:p w:rsidR="4ABDCC53" w:rsidP="7D4AA4F3" w:rsidRDefault="4ABDCC53" w14:paraId="0C57BB6B" w14:textId="484C560D">
      <w:r w:rsidRPr="7D4AA4F3">
        <w:rPr>
          <w:color w:val="4472C4" w:themeColor="accent1"/>
        </w:rPr>
        <w:t>Left looks like CT scan and right looks like MRI (don’t know if this is examinable)</w:t>
      </w:r>
    </w:p>
    <w:p w:rsidR="63A034D8" w:rsidP="7D4AA4F3" w:rsidRDefault="63A034D8" w14:paraId="05A8522B" w14:textId="44BE549A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CC5F84D" wp14:editId="70B645EE">
            <wp:extent cx="2595247" cy="2038350"/>
            <wp:effectExtent l="0" t="0" r="0" b="0"/>
            <wp:docPr id="2007109744" name="Picture 200710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09505" w:rsidP="49309505" w:rsidRDefault="49309505" w14:paraId="1C5A0088" w14:textId="2DDAA2C4"/>
    <w:p w:rsidR="4E7302E3" w:rsidP="45A0E38C" w:rsidRDefault="4E7302E3" w14:paraId="57F42526" w14:textId="072B1954">
      <w:pPr>
        <w:pStyle w:val="Heading2"/>
      </w:pPr>
      <w:r>
        <w:t>Part b</w:t>
      </w:r>
    </w:p>
    <w:p w:rsidR="4E7302E3" w:rsidP="45A0E38C" w:rsidRDefault="4E7302E3" w14:paraId="3026E53A" w14:textId="1EE2C5B9">
      <w:pPr>
        <w:jc w:val="center"/>
      </w:pPr>
      <w:r>
        <w:rPr>
          <w:noProof/>
        </w:rPr>
        <w:drawing>
          <wp:inline distT="0" distB="0" distL="0" distR="0" wp14:anchorId="74E3B819" wp14:editId="0240894A">
            <wp:extent cx="2767169" cy="1295400"/>
            <wp:effectExtent l="0" t="0" r="0" b="0"/>
            <wp:docPr id="1218264075" name="Picture 121826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16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D790E" w:rsidP="45A0E38C" w:rsidRDefault="3F0D790E" w14:paraId="27A35E69" w14:textId="565A980E">
      <w:r>
        <w:t>Applying these to the image we get (I think):</w:t>
      </w:r>
      <w:commentRangeStart w:id="1"/>
      <w:commentRangeEnd w:id="1"/>
      <w:r>
        <w:commentReference w:id="1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A0E38C" w:rsidTr="7D4AA4F3" w14:paraId="78AB2F9B" w14:textId="77777777">
        <w:tc>
          <w:tcPr>
            <w:tcW w:w="3120" w:type="dxa"/>
          </w:tcPr>
          <w:p w:rsidR="3F0D790E" w:rsidP="45A0E38C" w:rsidRDefault="3F0D790E" w14:paraId="600A0A1D" w14:textId="0BF0FAF4">
            <w:r>
              <w:t>4</w:t>
            </w:r>
          </w:p>
        </w:tc>
        <w:tc>
          <w:tcPr>
            <w:tcW w:w="3120" w:type="dxa"/>
          </w:tcPr>
          <w:p w:rsidR="3F0D790E" w:rsidP="45A0E38C" w:rsidRDefault="3F0D790E" w14:paraId="64E0EF8C" w14:textId="72F9E69E">
            <w:r>
              <w:t>0</w:t>
            </w:r>
          </w:p>
        </w:tc>
        <w:tc>
          <w:tcPr>
            <w:tcW w:w="3120" w:type="dxa"/>
          </w:tcPr>
          <w:p w:rsidR="3F0D790E" w:rsidP="45A0E38C" w:rsidRDefault="3F0D790E" w14:paraId="322BBB67" w14:textId="260A6149">
            <w:r>
              <w:t>-4</w:t>
            </w:r>
          </w:p>
        </w:tc>
      </w:tr>
      <w:tr w:rsidR="45A0E38C" w:rsidTr="7D4AA4F3" w14:paraId="16CD5B12" w14:textId="77777777">
        <w:tc>
          <w:tcPr>
            <w:tcW w:w="3120" w:type="dxa"/>
          </w:tcPr>
          <w:p w:rsidR="3F0D790E" w:rsidP="45A0E38C" w:rsidRDefault="3F0D790E" w14:paraId="6E03ABC4" w14:textId="08D880D8">
            <w:r>
              <w:t>-4</w:t>
            </w:r>
          </w:p>
        </w:tc>
        <w:tc>
          <w:tcPr>
            <w:tcW w:w="3120" w:type="dxa"/>
          </w:tcPr>
          <w:p w:rsidR="3F0D790E" w:rsidP="45A0E38C" w:rsidRDefault="6ABECA07" w14:paraId="41BD023B" w14:textId="2E8128A5">
            <w:r>
              <w:t>-4</w:t>
            </w:r>
          </w:p>
        </w:tc>
        <w:tc>
          <w:tcPr>
            <w:tcW w:w="3120" w:type="dxa"/>
          </w:tcPr>
          <w:p w:rsidR="3F0D790E" w:rsidP="45A0E38C" w:rsidRDefault="3F0D790E" w14:paraId="6DFD5784" w14:textId="2B8A8C3D">
            <w:r>
              <w:t>-4</w:t>
            </w:r>
          </w:p>
        </w:tc>
      </w:tr>
    </w:tbl>
    <w:p w:rsidR="3F0D790E" w:rsidP="45A0E38C" w:rsidRDefault="3F0D790E" w14:paraId="42BD185F" w14:textId="7F03E117">
      <w:r>
        <w:t>For the horizontal Sobel filter, and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5A0E38C" w:rsidTr="7D4AA4F3" w14:paraId="4BE3F4EB" w14:textId="77777777">
        <w:tc>
          <w:tcPr>
            <w:tcW w:w="3120" w:type="dxa"/>
          </w:tcPr>
          <w:p w:rsidR="45A0E38C" w:rsidP="45A0E38C" w:rsidRDefault="181D7213" w14:paraId="19052917" w14:textId="583FF617">
            <w:r>
              <w:t>-</w:t>
            </w:r>
            <w:r w:rsidR="34AAE749">
              <w:t>8</w:t>
            </w:r>
          </w:p>
        </w:tc>
        <w:tc>
          <w:tcPr>
            <w:tcW w:w="3120" w:type="dxa"/>
          </w:tcPr>
          <w:p w:rsidR="45A0E38C" w:rsidP="45A0E38C" w:rsidRDefault="45A0E38C" w14:paraId="25C96663" w14:textId="29C65438">
            <w:r>
              <w:t>0</w:t>
            </w:r>
          </w:p>
        </w:tc>
        <w:tc>
          <w:tcPr>
            <w:tcW w:w="3120" w:type="dxa"/>
          </w:tcPr>
          <w:p w:rsidR="45A0E38C" w:rsidP="45A0E38C" w:rsidRDefault="45A0E38C" w14:paraId="3F5D6AFE" w14:textId="15CCD3FB">
            <w:r>
              <w:t>8</w:t>
            </w:r>
          </w:p>
        </w:tc>
      </w:tr>
      <w:tr w:rsidR="45A0E38C" w:rsidTr="7D4AA4F3" w14:paraId="4E325F2C" w14:textId="77777777">
        <w:tc>
          <w:tcPr>
            <w:tcW w:w="3120" w:type="dxa"/>
          </w:tcPr>
          <w:p w:rsidR="45A0E38C" w:rsidP="45A0E38C" w:rsidRDefault="45A0E38C" w14:paraId="124DB386" w14:textId="03080380">
            <w:r>
              <w:t>-8</w:t>
            </w:r>
          </w:p>
        </w:tc>
        <w:tc>
          <w:tcPr>
            <w:tcW w:w="3120" w:type="dxa"/>
          </w:tcPr>
          <w:p w:rsidR="45A0E38C" w:rsidP="45A0E38C" w:rsidRDefault="45A0E38C" w14:paraId="14CADF96" w14:textId="2012F32B">
            <w:r>
              <w:t>-4</w:t>
            </w:r>
          </w:p>
        </w:tc>
        <w:tc>
          <w:tcPr>
            <w:tcW w:w="3120" w:type="dxa"/>
          </w:tcPr>
          <w:p w:rsidR="45A0E38C" w:rsidP="45A0E38C" w:rsidRDefault="45A0E38C" w14:paraId="32EAE11A" w14:textId="2ABA6358">
            <w:r>
              <w:t>-8</w:t>
            </w:r>
          </w:p>
        </w:tc>
      </w:tr>
    </w:tbl>
    <w:p w:rsidR="0394C282" w:rsidP="45A0E38C" w:rsidRDefault="0394C282" w14:paraId="4FFCC2B8" w14:textId="7ABFC58B">
      <w:r>
        <w:t>for the vertical filter.</w:t>
      </w:r>
    </w:p>
    <w:p w:rsidR="0394C282" w:rsidP="45A0E38C" w:rsidRDefault="0394C282" w14:paraId="570AA6B5" w14:textId="5F06A868">
      <w:pPr>
        <w:pStyle w:val="Heading2"/>
      </w:pPr>
      <w:r>
        <w:t>Part c</w:t>
      </w:r>
    </w:p>
    <w:p w:rsidR="0394C282" w:rsidP="45A0E38C" w:rsidRDefault="38E9E28D" w14:paraId="241B1755" w14:textId="111A5CE1">
      <w:r>
        <w:t xml:space="preserve">The window level (window center), is the midpoint of the range of the CT </w:t>
      </w:r>
      <w:commentRangeStart w:id="2"/>
      <w:commentRangeStart w:id="3"/>
      <w:r>
        <w:t>numbers</w:t>
      </w:r>
      <w:commentRangeEnd w:id="2"/>
      <w:r w:rsidR="0394C282">
        <w:commentReference w:id="2"/>
      </w:r>
      <w:commentRangeEnd w:id="3"/>
      <w:r w:rsidR="0394C282">
        <w:commentReference w:id="3"/>
      </w:r>
      <w:r>
        <w:t xml:space="preserve"> displayed. When the window level is decreased the CT image will be brighter and vice versa.</w:t>
      </w:r>
    </w:p>
    <w:p w:rsidR="41F87574" w:rsidP="7D4AA4F3" w:rsidRDefault="41F87574" w14:paraId="2D2B0933" w14:textId="7D31ADA7">
      <w:r>
        <w:t>Midpoint of [-200,700] = 250 (??)</w:t>
      </w:r>
      <w:r w:rsidR="621EDE85">
        <w:t>ni</w:t>
      </w:r>
    </w:p>
    <w:p w:rsidR="7D4AA4F3" w:rsidP="7D4AA4F3" w:rsidRDefault="7D4AA4F3" w14:paraId="3E648ACC" w14:textId="03A914AF"/>
    <w:p w:rsidR="0394C282" w:rsidP="45A0E38C" w:rsidRDefault="0394C282" w14:paraId="62B3E7D6" w14:textId="18A89C4F">
      <w:pPr>
        <w:pStyle w:val="Heading1"/>
      </w:pPr>
      <w:r>
        <w:t>Question 2</w:t>
      </w:r>
    </w:p>
    <w:p w:rsidR="23DB9895" w:rsidP="45A0E38C" w:rsidRDefault="23DB9895" w14:paraId="797CA5E5" w14:textId="35C10376">
      <w:pPr>
        <w:pStyle w:val="Heading2"/>
      </w:pPr>
      <w:r>
        <w:t>Part a</w:t>
      </w:r>
    </w:p>
    <w:p w:rsidR="6B4761CB" w:rsidP="45A0E38C" w:rsidRDefault="6B4761CB" w14:paraId="7B39F057" w14:textId="6288F36A">
      <w:pPr>
        <w:pStyle w:val="Quote"/>
        <w:jc w:val="left"/>
      </w:pPr>
      <w:r>
        <w:t>The partial volume effect can be defined as the loss of apparent activity in small objects or regions because of the limited resolution of the imaging system.</w:t>
      </w:r>
    </w:p>
    <w:p w:rsidR="6B4761CB" w:rsidP="45A0E38C" w:rsidRDefault="6B4761CB" w14:paraId="4C350A1E" w14:textId="64860CBA">
      <w:r>
        <w:t xml:space="preserve">From </w:t>
      </w:r>
      <w:hyperlink r:id="rId13">
        <w:r w:rsidRPr="45A0E38C">
          <w:rPr>
            <w:rStyle w:val="Hyperlink"/>
          </w:rPr>
          <w:t>https://en.wikipedia.org/wiki/Partial_volume_(imaging</w:t>
        </w:r>
      </w:hyperlink>
      <w:r>
        <w:t>).</w:t>
      </w:r>
    </w:p>
    <w:p w:rsidR="6B4761CB" w:rsidP="45A0E38C" w:rsidRDefault="6B4761CB" w14:paraId="3D9678DB" w14:textId="56505E52">
      <w:r>
        <w:t>In essence, this is where the pixels/voxels don’t exactly match up to reality because we only have a quantised version.</w:t>
      </w:r>
    </w:p>
    <w:p w:rsidR="768F288B" w:rsidP="45A0E38C" w:rsidRDefault="768F288B" w14:paraId="34309968" w14:textId="5BD071C8">
      <w:r>
        <w:t>Other challenges include:</w:t>
      </w:r>
    </w:p>
    <w:p w:rsidR="768F288B" w:rsidP="45A0E38C" w:rsidRDefault="768F288B" w14:paraId="0CCCF750" w14:textId="072FCCC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45A0E38C">
        <w:rPr>
          <w:b/>
          <w:bCs/>
        </w:rPr>
        <w:t xml:space="preserve">Anisotropic Resolution: </w:t>
      </w:r>
      <w:r>
        <w:t>where the resolution in one plan is different to the resolution in another.</w:t>
      </w:r>
    </w:p>
    <w:p w:rsidR="768F288B" w:rsidP="45A0E38C" w:rsidRDefault="768F288B" w14:paraId="12DFA7EA" w14:textId="310471AC">
      <w:pPr>
        <w:pStyle w:val="ListParagraph"/>
        <w:numPr>
          <w:ilvl w:val="0"/>
          <w:numId w:val="7"/>
        </w:numPr>
      </w:pPr>
      <w:r w:rsidRPr="45A0E38C">
        <w:rPr>
          <w:b/>
          <w:bCs/>
        </w:rPr>
        <w:t xml:space="preserve">Imaging Artifacts: </w:t>
      </w:r>
      <w:r>
        <w:t>such as streak artifacts caused by metal artifacts.</w:t>
      </w:r>
    </w:p>
    <w:p w:rsidR="768F288B" w:rsidP="45A0E38C" w:rsidRDefault="768F288B" w14:paraId="547F2FB4" w14:textId="0578F796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45A0E38C">
        <w:rPr>
          <w:b/>
          <w:bCs/>
        </w:rPr>
        <w:t xml:space="preserve">Limited Contrast: </w:t>
      </w:r>
      <w:r>
        <w:t>where boundaries between objects may not be visible.</w:t>
      </w:r>
    </w:p>
    <w:p w:rsidR="768F288B" w:rsidP="45A0E38C" w:rsidRDefault="768F288B" w14:paraId="5349DD61" w14:textId="6523CBAB">
      <w:pPr>
        <w:pStyle w:val="ListParagraph"/>
        <w:numPr>
          <w:ilvl w:val="0"/>
          <w:numId w:val="7"/>
        </w:numPr>
      </w:pPr>
      <w:r w:rsidRPr="45A0E38C">
        <w:rPr>
          <w:b/>
          <w:bCs/>
        </w:rPr>
        <w:t xml:space="preserve">Morphological Variability: </w:t>
      </w:r>
      <w:r>
        <w:t>makes it hard to incorporate meaningful prior information or shape models.</w:t>
      </w:r>
    </w:p>
    <w:p w:rsidR="7718EC91" w:rsidP="45A0E38C" w:rsidRDefault="7718EC91" w14:paraId="48F4CFB4" w14:textId="37EF4678">
      <w:r>
        <w:t>I think leakage means when pixels that do not belong to the class of interest are segmented out</w:t>
      </w:r>
      <w:ins w:author="Cross, Tiger" w:date="2021-03-14T15:55:00Z" w:id="4">
        <w:r w:rsidR="443649DC">
          <w:t xml:space="preserve"> due to limited contrast of neighbouring segmented regions</w:t>
        </w:r>
      </w:ins>
      <w:r>
        <w:t>.</w:t>
      </w:r>
    </w:p>
    <w:p w:rsidR="7718EC91" w:rsidP="45A0E38C" w:rsidRDefault="7718EC91" w14:paraId="05AF3686" w14:textId="0D3260CA">
      <w:pPr>
        <w:pStyle w:val="Heading2"/>
        <w:rPr>
          <w:rFonts w:ascii="Calibri Light" w:hAnsi="Calibri Light"/>
        </w:rPr>
      </w:pPr>
      <w:r w:rsidRPr="45A0E38C">
        <w:rPr>
          <w:rFonts w:ascii="Calibri Light" w:hAnsi="Calibri Light"/>
        </w:rPr>
        <w:t>Part b</w:t>
      </w:r>
    </w:p>
    <w:p w:rsidR="63726925" w:rsidP="45A0E38C" w:rsidRDefault="63726925" w14:paraId="0621425F" w14:textId="142719AD">
      <w:pPr>
        <w:rPr>
          <w:ins w:author="Cross, Tiger" w:date="2021-03-14T15:57:00Z" w:id="5"/>
        </w:rPr>
      </w:pPr>
      <w:r>
        <w:t>I don’t think he went through the details of an algorithm for region growing, but the gist is that, starting from a user-supplied seed point you grow the region according to an intensity threshold.</w:t>
      </w:r>
    </w:p>
    <w:p w:rsidR="681005E8" w:rsidP="7D4AA4F3" w:rsidRDefault="681005E8" w14:paraId="3ED1B84B" w14:textId="6F456D27">
      <w:pPr>
        <w:rPr>
          <w:ins w:author="Cross, Tiger" w:date="2021-03-14T15:57:00Z" w:id="6"/>
        </w:rPr>
      </w:pPr>
      <w:ins w:author="Cross, Tiger" w:date="2021-03-14T15:57:00Z" w:id="7">
        <w:r>
          <w:t>Start at specified seed point, set class label to X</w:t>
        </w:r>
      </w:ins>
    </w:p>
    <w:p w:rsidR="681005E8" w:rsidP="7D4AA4F3" w:rsidRDefault="681005E8" w14:paraId="0A46CC49" w14:textId="4CC1C15B">
      <w:pPr>
        <w:rPr>
          <w:ins w:author="Cross, Tiger" w:date="2021-03-14T15:58:00Z" w:id="8"/>
        </w:rPr>
      </w:pPr>
      <w:ins w:author="Cross, Tiger" w:date="2021-03-14T15:57:00Z" w:id="9">
        <w:r>
          <w:t xml:space="preserve">for each </w:t>
        </w:r>
      </w:ins>
      <w:ins w:author="Cross, Tiger" w:date="2021-03-14T15:58:00Z" w:id="10">
        <w:r>
          <w:t>n</w:t>
        </w:r>
      </w:ins>
      <w:ins w:author="Cross, Tiger" w:date="2021-03-14T15:57:00Z" w:id="11">
        <w:r>
          <w:t>eighbour</w:t>
        </w:r>
      </w:ins>
      <w:ins w:author="Cross, Tiger" w:date="2021-03-14T15:58:00Z" w:id="12">
        <w:r>
          <w:t xml:space="preserve"> </w:t>
        </w:r>
      </w:ins>
      <w:ins w:author="Cross, Tiger" w:date="2021-03-14T15:57:00Z" w:id="13">
        <w:r>
          <w:t xml:space="preserve">of current </w:t>
        </w:r>
      </w:ins>
      <w:ins w:author="Cross, Tiger" w:date="2021-03-14T15:58:00Z" w:id="14">
        <w:r>
          <w:t>pixel</w:t>
        </w:r>
      </w:ins>
      <w:ins w:author="Cross, Tiger" w:date="2021-03-14T15:57:00Z" w:id="15">
        <w:r>
          <w:t xml:space="preserve"> make recursive call </w:t>
        </w:r>
      </w:ins>
      <w:ins w:author="Cross, Tiger" w:date="2021-03-14T15:58:00Z" w:id="16">
        <w:r>
          <w:t>to do the following:</w:t>
        </w:r>
      </w:ins>
    </w:p>
    <w:p w:rsidR="681005E8" w:rsidRDefault="681005E8" w14:paraId="2FE4DBB6" w14:textId="605E2E17">
      <w:pPr>
        <w:ind w:firstLine="720"/>
        <w:rPr>
          <w:ins w:author="Cross, Tiger" w:date="2021-03-14T15:59:00Z" w:id="17"/>
        </w:rPr>
        <w:pPrChange w:author="Cross, Tiger" w:date="2021-03-14T15:59:00Z" w:id="18">
          <w:pPr/>
        </w:pPrChange>
      </w:pPr>
      <w:commentRangeStart w:id="19"/>
      <w:ins w:author="Cross, Tiger" w:date="2021-03-14T15:58:00Z" w:id="20">
        <w:r>
          <w:t xml:space="preserve">if </w:t>
        </w:r>
      </w:ins>
      <w:r w:rsidR="36E9B901">
        <w:t>abs(current_pixel_intensity - seedpoint_pixel_intensity) &lt; threshold</w:t>
      </w:r>
      <w:ins w:author="Cross, Tiger" w:date="2021-03-14T15:59:00Z" w:id="21">
        <w:r>
          <w:t>:</w:t>
        </w:r>
      </w:ins>
      <w:commentRangeEnd w:id="19"/>
      <w:r>
        <w:commentReference w:id="19"/>
      </w:r>
    </w:p>
    <w:p w:rsidR="681005E8" w:rsidP="7D4AA4F3" w:rsidRDefault="681005E8" w14:paraId="1A19CD01" w14:textId="679012A1">
      <w:pPr>
        <w:ind w:firstLine="720"/>
        <w:rPr>
          <w:ins w:author="Cross, Tiger" w:date="2021-03-14T15:59:00Z" w:id="22"/>
        </w:rPr>
      </w:pPr>
      <w:ins w:author="Cross, Tiger" w:date="2021-03-14T15:59:00Z" w:id="23">
        <w:r>
          <w:tab/>
        </w:r>
        <w:r>
          <w:t>Set current pixel class label to X</w:t>
        </w:r>
      </w:ins>
    </w:p>
    <w:p w:rsidR="681005E8" w:rsidP="7D4AA4F3" w:rsidRDefault="681005E8" w14:paraId="5F4EC0FC" w14:textId="4D4CE0BA">
      <w:pPr>
        <w:ind w:firstLine="720"/>
        <w:rPr>
          <w:ins w:author="Cross, Tiger" w:date="2021-03-14T15:59:00Z" w:id="24"/>
        </w:rPr>
      </w:pPr>
      <w:ins w:author="Cross, Tiger" w:date="2021-03-14T15:59:00Z" w:id="25">
        <w:r>
          <w:tab/>
        </w:r>
        <w:r>
          <w:t>Call recursively again on neighbouring pixels</w:t>
        </w:r>
      </w:ins>
    </w:p>
    <w:p w:rsidR="7D4AA4F3" w:rsidP="7D4AA4F3" w:rsidRDefault="7D4AA4F3" w14:paraId="472145B9" w14:textId="40500FE4"/>
    <w:p w:rsidR="36C9DF60" w:rsidP="7D4AA4F3" w:rsidRDefault="36C9DF60" w14:paraId="384D2EEC" w14:textId="59B10FDD">
      <w:r>
        <w:t xml:space="preserve">In multi-atlas label propagation, we start by running a </w:t>
      </w:r>
      <w:r w:rsidRPr="7D4AA4F3">
        <w:rPr>
          <w:b/>
          <w:bCs/>
        </w:rPr>
        <w:t xml:space="preserve">registration algorithm </w:t>
      </w:r>
      <w:r w:rsidR="0D91F134">
        <w:t xml:space="preserve">which performs a spatial transformation to register each labelled scan with each unlabeled scan. </w:t>
      </w:r>
      <w:commentRangeStart w:id="26"/>
      <w:r w:rsidR="0D91F134">
        <w:t xml:space="preserve">Then, we can perform </w:t>
      </w:r>
      <w:r w:rsidRPr="7D4AA4F3" w:rsidR="0D91F134">
        <w:rPr>
          <w:b/>
          <w:bCs/>
        </w:rPr>
        <w:t xml:space="preserve">label propagation </w:t>
      </w:r>
      <w:r w:rsidR="0D91F134">
        <w:t>to map labels to the unlabeled scans.</w:t>
      </w:r>
      <w:commentRangeEnd w:id="26"/>
      <w:r>
        <w:commentReference w:id="26"/>
      </w:r>
      <w:r w:rsidR="0D91F134">
        <w:t xml:space="preserve"> Since we have a </w:t>
      </w:r>
      <w:r w:rsidRPr="7D4AA4F3" w:rsidR="0D91F134">
        <w:rPr>
          <w:i/>
          <w:iCs/>
        </w:rPr>
        <w:t xml:space="preserve">set </w:t>
      </w:r>
      <w:r w:rsidRPr="7D4AA4F3" w:rsidR="0D91F134">
        <w:t>of labels for each new scan, we need to per</w:t>
      </w:r>
      <w:r w:rsidRPr="7D4AA4F3" w:rsidR="05845696">
        <w:t xml:space="preserve">form </w:t>
      </w:r>
      <w:r w:rsidRPr="7D4AA4F3" w:rsidR="05845696">
        <w:rPr>
          <w:b/>
          <w:bCs/>
        </w:rPr>
        <w:t xml:space="preserve">label fusion </w:t>
      </w:r>
      <w:r w:rsidRPr="7D4AA4F3" w:rsidR="05845696">
        <w:t xml:space="preserve">to reconcile them. This can be done using simple majority voting, or </w:t>
      </w:r>
      <w:r w:rsidRPr="7D4AA4F3" w:rsidR="473312E4">
        <w:t>probabilistically</w:t>
      </w:r>
      <w:r w:rsidRPr="7D4AA4F3" w:rsidR="05845696">
        <w:t xml:space="preserve">. </w:t>
      </w:r>
    </w:p>
    <w:p w:rsidR="2685857D" w:rsidP="45A0E38C" w:rsidRDefault="2685857D" w14:paraId="2DFF3B04" w14:textId="2A301333">
      <w:pPr>
        <w:pStyle w:val="Heading2"/>
        <w:rPr>
          <w:rFonts w:ascii="Calibri Light" w:hAnsi="Calibri Light"/>
        </w:rPr>
      </w:pPr>
      <w:r w:rsidRPr="45A0E38C">
        <w:rPr>
          <w:rFonts w:ascii="Calibri Light" w:hAnsi="Calibri Light"/>
        </w:rPr>
        <w:t>Part c</w:t>
      </w:r>
    </w:p>
    <w:p w:rsidR="18F7DEF0" w:rsidP="45A0E38C" w:rsidRDefault="18F7DEF0" w14:paraId="1DEAF251" w14:textId="0CB4026E">
      <w:pPr>
        <w:pStyle w:val="ListParagraph"/>
        <w:numPr>
          <w:ilvl w:val="0"/>
          <w:numId w:val="8"/>
        </w:numPr>
      </w:pPr>
      <w:r w:rsidRPr="45A0E38C">
        <w:rPr>
          <w:b/>
          <w:bCs/>
        </w:rPr>
        <w:t xml:space="preserve">True positives: </w:t>
      </w:r>
      <w:r>
        <w:t>10</w:t>
      </w:r>
    </w:p>
    <w:p w:rsidR="5041A5CB" w:rsidP="45A0E38C" w:rsidRDefault="5041A5CB" w14:paraId="790EB6DA" w14:textId="199651D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45A0E38C">
        <w:rPr>
          <w:b/>
          <w:bCs/>
        </w:rPr>
        <w:t xml:space="preserve">False positives: </w:t>
      </w:r>
      <w:r>
        <w:t>2</w:t>
      </w:r>
    </w:p>
    <w:p w:rsidR="5041A5CB" w:rsidP="45A0E38C" w:rsidRDefault="5041A5CB" w14:paraId="2A0A7AA2" w14:textId="165C6996">
      <w:pPr>
        <w:pStyle w:val="ListParagraph"/>
        <w:numPr>
          <w:ilvl w:val="0"/>
          <w:numId w:val="8"/>
        </w:numPr>
      </w:pPr>
      <w:r w:rsidRPr="45A0E38C">
        <w:rPr>
          <w:b/>
          <w:bCs/>
        </w:rPr>
        <w:t xml:space="preserve">True negatives: </w:t>
      </w:r>
      <w:r>
        <w:t>18</w:t>
      </w:r>
    </w:p>
    <w:p w:rsidR="5041A5CB" w:rsidP="45A0E38C" w:rsidRDefault="5041A5CB" w14:paraId="45967C1B" w14:textId="510B041B">
      <w:pPr>
        <w:pStyle w:val="ListParagraph"/>
        <w:numPr>
          <w:ilvl w:val="0"/>
          <w:numId w:val="8"/>
        </w:numPr>
      </w:pPr>
      <w:r w:rsidRPr="45A0E38C">
        <w:rPr>
          <w:b/>
          <w:bCs/>
        </w:rPr>
        <w:t xml:space="preserve">False negatives: </w:t>
      </w:r>
      <w:r>
        <w:t>6</w:t>
      </w:r>
    </w:p>
    <w:p w:rsidR="2197A92D" w:rsidP="45A0E38C" w:rsidRDefault="2197A92D" w14:paraId="54D486E7" w14:textId="6A787C7E">
      <w:r>
        <w:t>Sanity check: numbers sum to 36.</w:t>
      </w:r>
    </w:p>
    <w:p w:rsidR="05D9853C" w:rsidP="45A0E38C" w:rsidRDefault="05D9853C" w14:paraId="00AAEB40" w14:textId="5EA881A4">
      <w:pPr>
        <w:jc w:val="center"/>
      </w:pPr>
      <w:r>
        <w:rPr>
          <w:noProof/>
        </w:rPr>
        <w:drawing>
          <wp:inline distT="0" distB="0" distL="0" distR="0" wp14:anchorId="61FF0E6F" wp14:editId="186D9670">
            <wp:extent cx="3352800" cy="1743075"/>
            <wp:effectExtent l="0" t="0" r="0" b="0"/>
            <wp:docPr id="1513948120" name="Picture 1513948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9853C" w:rsidP="45A0E38C" w:rsidRDefault="05D9853C" w14:paraId="7BAA9C1D" w14:textId="73D5A1A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45A0E38C">
        <w:rPr>
          <w:b/>
          <w:bCs/>
        </w:rPr>
        <w:t xml:space="preserve">Precision </w:t>
      </w:r>
      <w:r>
        <w:t>0.</w:t>
      </w:r>
      <w:r w:rsidR="08D4F3AE">
        <w:t>83</w:t>
      </w:r>
    </w:p>
    <w:p w:rsidR="08D4F3AE" w:rsidP="45A0E38C" w:rsidRDefault="08D4F3AE" w14:paraId="44CD9603" w14:textId="47D9D8CC">
      <w:pPr>
        <w:pStyle w:val="ListParagraph"/>
        <w:numPr>
          <w:ilvl w:val="0"/>
          <w:numId w:val="9"/>
        </w:numPr>
      </w:pPr>
      <w:r w:rsidRPr="45A0E38C">
        <w:rPr>
          <w:b/>
          <w:bCs/>
        </w:rPr>
        <w:t xml:space="preserve">Recall </w:t>
      </w:r>
      <w:r>
        <w:t>0.63</w:t>
      </w:r>
    </w:p>
    <w:p w:rsidR="65A40FB6" w:rsidP="45A0E38C" w:rsidRDefault="65A40FB6" w14:paraId="3705BE86" w14:textId="54E4D6D4">
      <w:pPr>
        <w:pStyle w:val="ListParagraph"/>
        <w:numPr>
          <w:ilvl w:val="0"/>
          <w:numId w:val="9"/>
        </w:numPr>
      </w:pPr>
      <w:r w:rsidRPr="45A0E38C">
        <w:rPr>
          <w:b/>
          <w:bCs/>
        </w:rPr>
        <w:t xml:space="preserve">Specificity </w:t>
      </w:r>
      <w:r>
        <w:t>0.9</w:t>
      </w:r>
    </w:p>
    <w:p w:rsidR="65A40FB6" w:rsidP="45A0E38C" w:rsidRDefault="65A40FB6" w14:paraId="7987EB28" w14:textId="399CFFB5">
      <w:pPr>
        <w:pStyle w:val="ListParagraph"/>
        <w:numPr>
          <w:ilvl w:val="0"/>
          <w:numId w:val="9"/>
        </w:numPr>
      </w:pPr>
      <w:r w:rsidRPr="45A0E38C">
        <w:rPr>
          <w:b/>
          <w:bCs/>
        </w:rPr>
        <w:t xml:space="preserve">Dice </w:t>
      </w:r>
      <w:r w:rsidR="2D9B630F">
        <w:t>0.72</w:t>
      </w:r>
    </w:p>
    <w:p w:rsidR="2D9B630F" w:rsidP="45A0E38C" w:rsidRDefault="2D9B630F" w14:paraId="6CD30DEA" w14:textId="5140956C">
      <w:r>
        <w:t xml:space="preserve">Specificity (or true negative rate) measures how well we are doing on pixels that are part of the background. This is not that interesting because we can </w:t>
      </w:r>
      <w:del w:author="Cross, Tiger" w:date="2021-03-14T16:02:00Z" w:id="27">
        <w:r w:rsidDel="2D9B630F">
          <w:delText>reduce</w:delText>
        </w:r>
      </w:del>
      <w:ins w:author="Cross, Tiger" w:date="2021-03-14T16:01:00Z" w:id="28">
        <w:r w:rsidR="45307506">
          <w:t>increase</w:t>
        </w:r>
      </w:ins>
      <w:r>
        <w:t xml:space="preserve"> this by simply having an image with more </w:t>
      </w:r>
      <w:ins w:author="Cross, Tiger" w:date="2021-03-14T16:01:00Z" w:id="29">
        <w:r w:rsidR="63BFE152">
          <w:t>background</w:t>
        </w:r>
      </w:ins>
      <w:ins w:author="Cross, Tiger" w:date="2021-03-14T16:02:00Z" w:id="30">
        <w:r w:rsidR="63BFE152">
          <w:t xml:space="preserve"> </w:t>
        </w:r>
      </w:ins>
      <w:r>
        <w:t>pixels.</w:t>
      </w:r>
    </w:p>
    <w:p w:rsidR="2D9B630F" w:rsidP="45A0E38C" w:rsidRDefault="2D9B630F" w14:paraId="7C246B33" w14:textId="3AF25850">
      <w:pPr>
        <w:pStyle w:val="Heading1"/>
        <w:rPr>
          <w:rFonts w:ascii="Calibri Light" w:hAnsi="Calibri Light"/>
        </w:rPr>
      </w:pPr>
      <w:r w:rsidRPr="45A0E38C">
        <w:rPr>
          <w:rFonts w:ascii="Calibri Light" w:hAnsi="Calibri Light"/>
        </w:rPr>
        <w:t>Question 3</w:t>
      </w:r>
    </w:p>
    <w:p w:rsidR="2D9B630F" w:rsidP="45A0E38C" w:rsidRDefault="2D9B630F" w14:paraId="524E31F8" w14:textId="77FA7128">
      <w:pPr>
        <w:pStyle w:val="Heading2"/>
        <w:rPr>
          <w:rFonts w:ascii="Calibri Light" w:hAnsi="Calibri Light"/>
        </w:rPr>
      </w:pPr>
      <w:r w:rsidRPr="45A0E38C">
        <w:rPr>
          <w:rFonts w:ascii="Calibri Light" w:hAnsi="Calibri Light"/>
        </w:rPr>
        <w:t>Part a</w:t>
      </w:r>
    </w:p>
    <w:p w:rsidR="2B8BB71C" w:rsidP="45A0E38C" w:rsidRDefault="2B8BB71C" w14:paraId="629DEEE5" w14:textId="7C791A6A">
      <w:pPr>
        <w:jc w:val="center"/>
      </w:pPr>
      <w:r>
        <w:rPr>
          <w:noProof/>
        </w:rPr>
        <w:drawing>
          <wp:inline distT="0" distB="0" distL="0" distR="0" wp14:anchorId="480AB66B" wp14:editId="1B68B3BF">
            <wp:extent cx="2524125" cy="790575"/>
            <wp:effectExtent l="0" t="0" r="0" b="0"/>
            <wp:docPr id="618490635" name="Picture 61849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AE4FF" w:rsidP="45A0E38C" w:rsidRDefault="05AAE4FF" w14:paraId="47467F8E" w14:textId="7E4C3C7B">
      <w:r>
        <w:t>In EM, latent variables determine the assignment of observations to mixture components.</w:t>
      </w:r>
    </w:p>
    <w:p w:rsidR="05AAE4FF" w:rsidP="45A0E38C" w:rsidRDefault="05AAE4FF" w14:paraId="713AF5F2" w14:textId="49A7A800">
      <w:pPr>
        <w:jc w:val="center"/>
      </w:pPr>
      <w:r>
        <w:rPr>
          <w:noProof/>
        </w:rPr>
        <w:drawing>
          <wp:inline distT="0" distB="0" distL="0" distR="0" wp14:anchorId="427D1237" wp14:editId="67C3C55D">
            <wp:extent cx="2571750" cy="609600"/>
            <wp:effectExtent l="0" t="0" r="0" b="0"/>
            <wp:docPr id="259131292" name="Picture 25913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AE4FF" w:rsidP="45A0E38C" w:rsidRDefault="05AAE4FF" w14:paraId="39467A8F" w14:textId="4D113DE2">
      <w:pPr>
        <w:rPr>
          <w:ins w:author="Cross, Tiger" w:date="2021-03-14T16:03:00Z" w:id="31"/>
        </w:rPr>
      </w:pPr>
      <w:r>
        <w:t xml:space="preserve">I have no idea what Variational </w:t>
      </w:r>
      <w:r w:rsidR="76003DB4">
        <w:t>B</w:t>
      </w:r>
      <w:r>
        <w:t>ayesian estimation is.</w:t>
      </w:r>
      <w:r w:rsidR="49ECD712">
        <w:t xml:space="preserve"> Me neither :(</w:t>
      </w:r>
    </w:p>
    <w:p w:rsidR="7451F7D2" w:rsidP="7D4AA4F3" w:rsidRDefault="7451F7D2" w14:paraId="58D09BBC" w14:textId="441A31B1">
      <w:ins w:author="Cross, Tiger" w:date="2021-03-14T16:04:00Z" w:id="32">
        <w:r>
          <w:t xml:space="preserve">I think they want to hear something about hyperpriors here so we don’t have to choose our number of </w:t>
        </w:r>
      </w:ins>
      <w:r w:rsidR="7DB6394A">
        <w:t>clusters</w:t>
      </w:r>
      <w:ins w:author="Cross, Tiger" w:date="2021-03-14T16:04:00Z" w:id="33">
        <w:r>
          <w:t>, but instead they are inferred.</w:t>
        </w:r>
      </w:ins>
    </w:p>
    <w:p w:rsidR="00AA62DA" w:rsidP="00AA62DA" w:rsidRDefault="00AA62DA" w14:paraId="7B8EC2C5" w14:textId="77777777">
      <w:pPr>
        <w:rPr>
          <w:ins w:author="Li, Fengyi" w:date="2023-03-19T03:51:00Z" w:id="34"/>
        </w:rPr>
      </w:pPr>
      <w:ins w:author="Li, Fengyi" w:date="2023-03-19T03:51:00Z" w:id="35">
        <w:r>
          <w:t xml:space="preserve">The EM only relies on the observed data to estimate the parameters and VBE-GMM </w:t>
        </w:r>
        <w:r w:rsidRPr="00F86C43">
          <w:rPr>
            <w:lang w:val="en-GB"/>
            <w:rPrChange w:author="Li, Fengyi" w:date="2023-03-19T03:52:00Z" w:id="36">
              <w:rPr/>
            </w:rPrChange>
          </w:rPr>
          <w:t>incorporates</w:t>
        </w:r>
        <w:r>
          <w:t xml:space="preserve"> the hyperpriors about the parameters.</w:t>
        </w:r>
      </w:ins>
    </w:p>
    <w:p w:rsidR="05AAE4FF" w:rsidP="45A0E38C" w:rsidRDefault="05AAE4FF" w14:paraId="3137C627" w14:textId="5446EFD1">
      <w:pPr>
        <w:pStyle w:val="Heading2"/>
      </w:pPr>
      <w:r>
        <w:t>Part b</w:t>
      </w:r>
    </w:p>
    <w:p w:rsidR="4B7920D5" w:rsidP="49309505" w:rsidRDefault="4B7920D5" w14:paraId="4E357AC9" w14:textId="1766653A">
      <w:r>
        <w:t xml:space="preserve">More training data will likely help in scenario </w:t>
      </w:r>
      <w:r w:rsidR="12FE68E4">
        <w:t xml:space="preserve">B. Low training but high test error indicates that the model is unable to generalise well to unseen data. </w:t>
      </w:r>
      <w:r w:rsidR="34932CEE">
        <w:t>More training data will likely help alleviate this.</w:t>
      </w:r>
    </w:p>
    <w:p w:rsidR="36F5CF9D" w:rsidP="7D4AA4F3" w:rsidRDefault="36F5CF9D" w14:paraId="060AAE8C" w14:textId="347FA354">
      <w:r>
        <w:t>(Low train, high test = overfitting, in which case more data prevents the model from overfitting as much)</w:t>
      </w:r>
    </w:p>
    <w:p w:rsidR="36F5CF9D" w:rsidP="7D4AA4F3" w:rsidRDefault="36F5CF9D" w14:paraId="695E9137" w14:textId="7921FDC2">
      <w:r>
        <w:t>(low train, low test = underfitting, more data won’t help the model as it already cannot fit the less data)</w:t>
      </w:r>
    </w:p>
    <w:p w:rsidR="21241E43" w:rsidP="45A0E38C" w:rsidRDefault="21241E43" w14:paraId="23D04BC8" w14:textId="6A181B17">
      <w:r>
        <w:t>In case A, we could also try and increase the model complexity. In case B, we could try the opposite, by reducing model complexity</w:t>
      </w:r>
      <w:r w:rsidR="4B4C9BFF">
        <w:t xml:space="preserve"> or we could try adding regularization (e.g. Lp, dropout</w:t>
      </w:r>
      <w:r w:rsidR="3F87D37B">
        <w:t xml:space="preserve"> if NN</w:t>
      </w:r>
      <w:r w:rsidR="4B4C9BFF">
        <w:t>...)</w:t>
      </w:r>
      <w:r>
        <w:t>.</w:t>
      </w:r>
    </w:p>
    <w:p w:rsidR="21241E43" w:rsidP="45A0E38C" w:rsidRDefault="21241E43" w14:paraId="23FD7334" w14:textId="28A0E56E">
      <w:pPr>
        <w:pStyle w:val="Heading2"/>
      </w:pPr>
      <w:r>
        <w:t>Part c</w:t>
      </w:r>
    </w:p>
    <w:p w:rsidR="1E700780" w:rsidP="45A0E38C" w:rsidRDefault="1E700780" w14:paraId="3C37F917" w14:textId="1638BD66">
      <w:r>
        <w:t xml:space="preserve">The final prediction would be class 2. Perhaps this could be considered unusual since all three classifiers have </w:t>
      </w:r>
      <w:commentRangeStart w:id="37"/>
      <w:r>
        <w:t>relatively low probability</w:t>
      </w:r>
      <w:commentRangeEnd w:id="37"/>
      <w:r>
        <w:commentReference w:id="37"/>
      </w:r>
      <w:r>
        <w:t>? This suggests that the sample is (according to the model) unlikely to belong to any of them.</w:t>
      </w:r>
    </w:p>
    <w:p w:rsidR="1E700780" w:rsidP="45A0E38C" w:rsidRDefault="1E700780" w14:paraId="2F9B5905" w14:textId="19BD2AC0">
      <w:r>
        <w:t>In a one-vs-one strategy, each classifier would distinguish between two classes. We would need K(K-1)/2 classifiers. The final prediction can be decided using majority voting.</w:t>
      </w:r>
    </w:p>
    <w:p w:rsidR="11B4BFD2" w:rsidP="45A0E38C" w:rsidRDefault="11B4BFD2" w14:paraId="70296ADC" w14:textId="3D9E1CF9">
      <w:commentRangeStart w:id="38"/>
      <w:commentRangeStart w:id="39"/>
      <w:commentRangeStart w:id="40"/>
      <w:r w:rsidR="11B4BFD2">
        <w:rPr/>
        <w:t>We cannot use the squared error cost function because the fact that the hypothesis function is non-linear means the cost function will not be convex.</w:t>
      </w:r>
      <w:r w:rsidR="11B4BFD2">
        <w:rPr/>
        <w:t xml:space="preserve"> This m</w:t>
      </w:r>
      <w:r w:rsidR="193CC2CA">
        <w:rPr/>
        <w:t xml:space="preserve">eans the </w:t>
      </w:r>
      <w:r w:rsidR="44C098BD">
        <w:rPr/>
        <w:t>optimization</w:t>
      </w:r>
      <w:r w:rsidR="193CC2CA">
        <w:rPr/>
        <w:t xml:space="preserve"> landscape may have many local optima, making it difficult to find the best solution.</w:t>
      </w:r>
      <w:commentRangeEnd w:id="38"/>
      <w:r>
        <w:rPr>
          <w:rStyle w:val="CommentReference"/>
        </w:rPr>
        <w:commentReference w:id="38"/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</w:p>
    <w:sectPr w:rsidR="11B4BF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J" w:author="Mo, Jiawei" w:date="2021-03-15T16:44:00Z" w:id="1">
    <w:p w:rsidR="7D4AA4F3" w:rsidRDefault="7D4AA4F3" w14:paraId="35497821" w14:textId="69C65808">
      <w:r>
        <w:t xml:space="preserve">why not invert kernel here? </w:t>
      </w:r>
      <w:r>
        <w:annotationRef/>
      </w:r>
    </w:p>
  </w:comment>
  <w:comment w:initials="YH" w:author="Yeo, Hudson" w:date="2021-03-15T14:48:00Z" w:id="2">
    <w:p w:rsidR="7D4AA4F3" w:rsidRDefault="7D4AA4F3" w14:paraId="1AA8E01C" w14:textId="19D5FCA5">
      <w:r>
        <w:t>what is this? did we learn what a window level is?</w:t>
      </w:r>
      <w:r>
        <w:annotationRef/>
      </w:r>
    </w:p>
  </w:comment>
  <w:comment w:initials="PD" w:author="Paglieri, Davide" w:date="2021-03-15T21:47:00Z" w:id="3">
    <w:p w:rsidR="7D4AA4F3" w:rsidRDefault="7D4AA4F3" w14:paraId="0494F978" w14:textId="29A41D60">
      <w:r>
        <w:t>It was only covered in a tutorial. I doubt it is examinable</w:t>
      </w:r>
      <w:r>
        <w:annotationRef/>
      </w:r>
    </w:p>
  </w:comment>
  <w:comment w:initials="SH" w:author="Schlueter, Hannah" w:date="2021-03-16T00:41:00Z" w:id="19">
    <w:p w:rsidR="7D4AA4F3" w:rsidRDefault="7D4AA4F3" w14:paraId="188566B7" w14:textId="5E1708FF">
      <w:r>
        <w:t>abs(current_pixel_intensity - seedpoint_pixel_intensity) &lt; threshold</w:t>
      </w:r>
      <w:r>
        <w:annotationRef/>
      </w:r>
    </w:p>
  </w:comment>
  <w:comment w:initials="CT" w:author="Cross, Tiger" w:date="2021-03-16T19:08:00Z" w:id="26">
    <w:p w:rsidR="7D4AA4F3" w:rsidRDefault="7D4AA4F3" w14:paraId="3293A611" w14:textId="0B7F5BD1">
      <w:r>
        <w:t>Sentence is a bit misleading. The whole process is "label propagation"</w:t>
      </w:r>
      <w:r>
        <w:annotationRef/>
      </w:r>
    </w:p>
  </w:comment>
  <w:comment w:initials="TM" w:author="Topolewski, Marek" w:date="2021-03-11T23:17:00Z" w:id="37">
    <w:p w:rsidR="49309505" w:rsidRDefault="49309505" w14:paraId="44C07A46" w14:textId="68B417D4">
      <w:r>
        <w:t>or just 0.5 since that's the usual positive/negative threshold</w:t>
      </w:r>
      <w:r>
        <w:annotationRef/>
      </w:r>
    </w:p>
  </w:comment>
  <w:comment w:initials="CT" w:author="Cross, Tiger" w:date="2021-03-14T16:09:00Z" w:id="38">
    <w:p w:rsidR="7D4AA4F3" w:rsidRDefault="7D4AA4F3" w14:paraId="72C0E904" w14:textId="751CC0DC">
      <w:r>
        <w:t>When was this covered in the lectures? Sounds like computational optimisation stuff to me?</w:t>
      </w:r>
      <w:r>
        <w:annotationRef/>
      </w:r>
    </w:p>
  </w:comment>
  <w:comment w:initials="SJ" w:author="Son, Joon-Ho" w:date="2021-03-14T16:21:00Z" w:id="39">
    <w:p w:rsidR="7D4AA4F3" w:rsidRDefault="7D4AA4F3" w14:paraId="04471AA0" w14:textId="0C422C9C">
      <w:r>
        <w:t>This was covered in Week 2 Part 4</w:t>
      </w:r>
      <w:r>
        <w:annotationRef/>
      </w:r>
    </w:p>
  </w:comment>
  <w:comment w:initials="CT" w:author="Cross, Tiger" w:date="2021-03-14T17:31:00Z" w:id="40">
    <w:p w:rsidR="7D4AA4F3" w:rsidRDefault="7D4AA4F3" w14:paraId="67E0B778" w14:textId="5C243AF9">
      <w:r>
        <w:t>Cool thanks!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497821" w15:done="0"/>
  <w15:commentEx w15:paraId="1AA8E01C" w15:done="0"/>
  <w15:commentEx w15:paraId="0494F978" w15:paraIdParent="1AA8E01C" w15:done="0"/>
  <w15:commentEx w15:paraId="188566B7" w15:done="1"/>
  <w15:commentEx w15:paraId="3293A611" w15:done="0"/>
  <w15:commentEx w15:paraId="44C07A46" w15:done="0"/>
  <w15:commentEx w15:paraId="72C0E904" w15:done="1"/>
  <w15:commentEx w15:paraId="04471AA0" w15:paraIdParent="72C0E904" w15:done="1"/>
  <w15:commentEx w15:paraId="67E0B778" w15:paraIdParent="72C0E90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89B41EB" w16cex:dateUtc="2021-03-15T16:44:00Z"/>
  <w16cex:commentExtensible w16cex:durableId="0611A41C" w16cex:dateUtc="2021-03-15T14:48:00Z"/>
  <w16cex:commentExtensible w16cex:durableId="3ED2AED5" w16cex:dateUtc="2021-03-15T20:47:00Z"/>
  <w16cex:commentExtensible w16cex:durableId="392339B8" w16cex:dateUtc="2021-03-15T23:41:00Z"/>
  <w16cex:commentExtensible w16cex:durableId="5181E6E8" w16cex:dateUtc="2021-03-16T19:08:00Z"/>
  <w16cex:commentExtensible w16cex:durableId="46618AEF" w16cex:dateUtc="2021-03-11T22:17:00Z"/>
  <w16cex:commentExtensible w16cex:durableId="69D0556E" w16cex:dateUtc="2021-03-14T16:09:00Z"/>
  <w16cex:commentExtensible w16cex:durableId="45964DF8" w16cex:dateUtc="2021-03-14T16:21:00Z"/>
  <w16cex:commentExtensible w16cex:durableId="474CFE77" w16cex:dateUtc="2021-03-14T1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497821" w16cid:durableId="589B41EB"/>
  <w16cid:commentId w16cid:paraId="1AA8E01C" w16cid:durableId="0611A41C"/>
  <w16cid:commentId w16cid:paraId="0494F978" w16cid:durableId="3ED2AED5"/>
  <w16cid:commentId w16cid:paraId="188566B7" w16cid:durableId="392339B8"/>
  <w16cid:commentId w16cid:paraId="3293A611" w16cid:durableId="5181E6E8"/>
  <w16cid:commentId w16cid:paraId="44C07A46" w16cid:durableId="46618AEF"/>
  <w16cid:commentId w16cid:paraId="72C0E904" w16cid:durableId="69D0556E"/>
  <w16cid:commentId w16cid:paraId="04471AA0" w16cid:durableId="45964DF8"/>
  <w16cid:commentId w16cid:paraId="67E0B778" w16cid:durableId="474CFE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50B" w:rsidP="00F4650B" w:rsidRDefault="00F4650B" w14:paraId="3771811D" w14:textId="77777777">
      <w:pPr>
        <w:spacing w:after="0" w:line="240" w:lineRule="auto"/>
      </w:pPr>
      <w:r>
        <w:separator/>
      </w:r>
    </w:p>
  </w:endnote>
  <w:endnote w:type="continuationSeparator" w:id="0">
    <w:p w:rsidR="00F4650B" w:rsidP="00F4650B" w:rsidRDefault="00F4650B" w14:paraId="37901D90" w14:textId="77777777">
      <w:pPr>
        <w:spacing w:after="0" w:line="240" w:lineRule="auto"/>
      </w:pPr>
      <w:r>
        <w:continuationSeparator/>
      </w:r>
    </w:p>
  </w:endnote>
  <w:endnote w:type="continuationNotice" w:id="1">
    <w:p w:rsidR="00834293" w:rsidRDefault="00834293" w14:paraId="6B7D504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50B" w:rsidP="00F4650B" w:rsidRDefault="00F4650B" w14:paraId="0B69BEEB" w14:textId="77777777">
      <w:pPr>
        <w:spacing w:after="0" w:line="240" w:lineRule="auto"/>
      </w:pPr>
      <w:r>
        <w:separator/>
      </w:r>
    </w:p>
  </w:footnote>
  <w:footnote w:type="continuationSeparator" w:id="0">
    <w:p w:rsidR="00F4650B" w:rsidP="00F4650B" w:rsidRDefault="00F4650B" w14:paraId="27DA8F9E" w14:textId="77777777">
      <w:pPr>
        <w:spacing w:after="0" w:line="240" w:lineRule="auto"/>
      </w:pPr>
      <w:r>
        <w:continuationSeparator/>
      </w:r>
    </w:p>
  </w:footnote>
  <w:footnote w:type="continuationNotice" w:id="1">
    <w:p w:rsidR="00834293" w:rsidRDefault="00834293" w14:paraId="3BF6DF2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C0E"/>
    <w:multiLevelType w:val="hybridMultilevel"/>
    <w:tmpl w:val="FFFFFFFF"/>
    <w:lvl w:ilvl="0" w:tplc="B72203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FA75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72F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1CEC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5CC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CE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47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184F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6AE6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5A6C69"/>
    <w:multiLevelType w:val="hybridMultilevel"/>
    <w:tmpl w:val="FFFFFFFF"/>
    <w:lvl w:ilvl="0" w:tplc="88D28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C079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A4C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726C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245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66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0C4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E42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70F2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783DDB"/>
    <w:multiLevelType w:val="hybridMultilevel"/>
    <w:tmpl w:val="85C8D18C"/>
    <w:lvl w:ilvl="0" w:tplc="76F65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2E9D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803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D04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964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AA3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94FD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E41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300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DF622C"/>
    <w:multiLevelType w:val="hybridMultilevel"/>
    <w:tmpl w:val="FFFFFFFF"/>
    <w:lvl w:ilvl="0" w:tplc="ED661F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C79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6A2C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CEBF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DAE8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46E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3EC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8868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86B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A46F8B"/>
    <w:multiLevelType w:val="hybridMultilevel"/>
    <w:tmpl w:val="C8BC664E"/>
    <w:lvl w:ilvl="0" w:tplc="37CE5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B6CD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0CF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904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6A74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AC99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00CD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BCF9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3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060392"/>
    <w:multiLevelType w:val="hybridMultilevel"/>
    <w:tmpl w:val="FFFFFFFF"/>
    <w:lvl w:ilvl="0" w:tplc="5740A0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4690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DA20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6CB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EA27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269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96F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2B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D24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B1E4AC"/>
    <w:multiLevelType w:val="hybridMultilevel"/>
    <w:tmpl w:val="FFFFFFFF"/>
    <w:lvl w:ilvl="0" w:tplc="765E60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1EFA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6ED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F629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F244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CF9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728A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A461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909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02E868"/>
    <w:multiLevelType w:val="hybridMultilevel"/>
    <w:tmpl w:val="FFFFFFFF"/>
    <w:lvl w:ilvl="0" w:tplc="DE02B5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CC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A9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B84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D4A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AAC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FE90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CAE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2ABE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9F0D1F"/>
    <w:multiLevelType w:val="hybridMultilevel"/>
    <w:tmpl w:val="2BE41DCC"/>
    <w:lvl w:ilvl="0" w:tplc="6F883D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C23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463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CB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F42F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882C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C6D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D4E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906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09177170">
    <w:abstractNumId w:val="8"/>
  </w:num>
  <w:num w:numId="2" w16cid:durableId="836725010">
    <w:abstractNumId w:val="2"/>
  </w:num>
  <w:num w:numId="3" w16cid:durableId="392002429">
    <w:abstractNumId w:val="4"/>
  </w:num>
  <w:num w:numId="4" w16cid:durableId="1541235753">
    <w:abstractNumId w:val="0"/>
  </w:num>
  <w:num w:numId="5" w16cid:durableId="1305356144">
    <w:abstractNumId w:val="3"/>
  </w:num>
  <w:num w:numId="6" w16cid:durableId="604970253">
    <w:abstractNumId w:val="1"/>
  </w:num>
  <w:num w:numId="7" w16cid:durableId="563491744">
    <w:abstractNumId w:val="6"/>
  </w:num>
  <w:num w:numId="8" w16cid:durableId="1150487011">
    <w:abstractNumId w:val="5"/>
  </w:num>
  <w:num w:numId="9" w16cid:durableId="21241042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, Jiawei">
    <w15:presenceInfo w15:providerId="AD" w15:userId="S::jm2820@ic.ac.uk::131a3114-c284-45f9-9b33-7b93514c33fc"/>
  </w15:person>
  <w15:person w15:author="Yeo, Hudson">
    <w15:presenceInfo w15:providerId="AD" w15:userId="S::hcy20@ic.ac.uk::503abc66-ab6e-4e12-80d9-9162f19a6996"/>
  </w15:person>
  <w15:person w15:author="Paglieri, Davide">
    <w15:presenceInfo w15:providerId="AD" w15:userId="S::dp220@ic.ac.uk::6e21a3d8-e0eb-4f5d-840c-9cecd48b1eb7"/>
  </w15:person>
  <w15:person w15:author="Cross, Tiger">
    <w15:presenceInfo w15:providerId="AD" w15:userId="S::tc2017@ic.ac.uk::fb1a221b-9880-46c9-ad79-4a918b37300c"/>
  </w15:person>
  <w15:person w15:author="Schlueter, Hannah">
    <w15:presenceInfo w15:providerId="AD" w15:userId="S::hms4017@ic.ac.uk::1741b169-54b8-44bd-8ef7-0b912866bee2"/>
  </w15:person>
  <w15:person w15:author="Topolewski, Marek">
    <w15:presenceInfo w15:providerId="AD" w15:userId="S::mt820@ic.ac.uk::d3cd42fa-3a68-4038-b88f-8b64e82398ec"/>
  </w15:person>
  <w15:person w15:author="Son, Joon-Ho">
    <w15:presenceInfo w15:providerId="AD" w15:userId="S::js6317@ic.ac.uk::a4cf68f7-feae-4d39-8051-793efb25892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9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0trAwMbEwNTAzNrNU0lEKTi0uzszPAykwrAUAn2ttqiwAAAA="/>
  </w:docVars>
  <w:rsids>
    <w:rsidRoot w:val="781BC7E3"/>
    <w:rsid w:val="00081FFC"/>
    <w:rsid w:val="000D24E2"/>
    <w:rsid w:val="000E2CA2"/>
    <w:rsid w:val="001B686D"/>
    <w:rsid w:val="001C575C"/>
    <w:rsid w:val="00357E61"/>
    <w:rsid w:val="0036372A"/>
    <w:rsid w:val="006078D7"/>
    <w:rsid w:val="00621C7E"/>
    <w:rsid w:val="006F3888"/>
    <w:rsid w:val="00834293"/>
    <w:rsid w:val="0086422F"/>
    <w:rsid w:val="00A17B49"/>
    <w:rsid w:val="00AA62DA"/>
    <w:rsid w:val="00B625AD"/>
    <w:rsid w:val="00C422D2"/>
    <w:rsid w:val="00CD24FF"/>
    <w:rsid w:val="00DD096D"/>
    <w:rsid w:val="00DD2799"/>
    <w:rsid w:val="00E33EB6"/>
    <w:rsid w:val="00EF2426"/>
    <w:rsid w:val="00F154F0"/>
    <w:rsid w:val="00F4650B"/>
    <w:rsid w:val="00F86C43"/>
    <w:rsid w:val="0307AF62"/>
    <w:rsid w:val="030CA7A9"/>
    <w:rsid w:val="0394C282"/>
    <w:rsid w:val="03EABD57"/>
    <w:rsid w:val="05845696"/>
    <w:rsid w:val="0591AC09"/>
    <w:rsid w:val="05AAE4FF"/>
    <w:rsid w:val="05D9853C"/>
    <w:rsid w:val="061950FF"/>
    <w:rsid w:val="06C3D6D8"/>
    <w:rsid w:val="06F69A1F"/>
    <w:rsid w:val="08D4F3AE"/>
    <w:rsid w:val="096D27E1"/>
    <w:rsid w:val="0ABFA510"/>
    <w:rsid w:val="0B29F084"/>
    <w:rsid w:val="0CEA3617"/>
    <w:rsid w:val="0D1EBB7D"/>
    <w:rsid w:val="0D4CB346"/>
    <w:rsid w:val="0D91F134"/>
    <w:rsid w:val="1066B651"/>
    <w:rsid w:val="11B4BFD2"/>
    <w:rsid w:val="122B2D8A"/>
    <w:rsid w:val="12FE68E4"/>
    <w:rsid w:val="137CF400"/>
    <w:rsid w:val="1519D4C7"/>
    <w:rsid w:val="16FA7B60"/>
    <w:rsid w:val="181D7213"/>
    <w:rsid w:val="188D3CB6"/>
    <w:rsid w:val="18F7DEF0"/>
    <w:rsid w:val="193CC2CA"/>
    <w:rsid w:val="194646B5"/>
    <w:rsid w:val="1DDB5746"/>
    <w:rsid w:val="1E222B2A"/>
    <w:rsid w:val="1E700780"/>
    <w:rsid w:val="1F11CF88"/>
    <w:rsid w:val="1FB3031B"/>
    <w:rsid w:val="21241E43"/>
    <w:rsid w:val="2197A92D"/>
    <w:rsid w:val="22E1466D"/>
    <w:rsid w:val="23DA061A"/>
    <w:rsid w:val="23DB9895"/>
    <w:rsid w:val="255745B6"/>
    <w:rsid w:val="2575D67B"/>
    <w:rsid w:val="2685857D"/>
    <w:rsid w:val="27103C09"/>
    <w:rsid w:val="2AC69356"/>
    <w:rsid w:val="2B8BB71C"/>
    <w:rsid w:val="2D9B630F"/>
    <w:rsid w:val="2E1942FB"/>
    <w:rsid w:val="2F563C7A"/>
    <w:rsid w:val="2F6080C0"/>
    <w:rsid w:val="2FC3FBE6"/>
    <w:rsid w:val="308BB2DE"/>
    <w:rsid w:val="30AAE75F"/>
    <w:rsid w:val="31310958"/>
    <w:rsid w:val="3186009B"/>
    <w:rsid w:val="32C620F3"/>
    <w:rsid w:val="339CAF12"/>
    <w:rsid w:val="34821807"/>
    <w:rsid w:val="34932CEE"/>
    <w:rsid w:val="34AAE749"/>
    <w:rsid w:val="34B3557C"/>
    <w:rsid w:val="35CD6B84"/>
    <w:rsid w:val="364F25DD"/>
    <w:rsid w:val="36C9DF60"/>
    <w:rsid w:val="36E9B901"/>
    <w:rsid w:val="36F5CF9D"/>
    <w:rsid w:val="37D5A92D"/>
    <w:rsid w:val="382E6472"/>
    <w:rsid w:val="38E9E28D"/>
    <w:rsid w:val="3A873353"/>
    <w:rsid w:val="3BDBEC4E"/>
    <w:rsid w:val="3C2CC13F"/>
    <w:rsid w:val="3E0FD1F0"/>
    <w:rsid w:val="3F0D790E"/>
    <w:rsid w:val="3F87D37B"/>
    <w:rsid w:val="40080610"/>
    <w:rsid w:val="41940509"/>
    <w:rsid w:val="41BBE31F"/>
    <w:rsid w:val="41F87574"/>
    <w:rsid w:val="42722C6F"/>
    <w:rsid w:val="430E51CF"/>
    <w:rsid w:val="4357B380"/>
    <w:rsid w:val="443649DC"/>
    <w:rsid w:val="44C098BD"/>
    <w:rsid w:val="45296B08"/>
    <w:rsid w:val="45307506"/>
    <w:rsid w:val="45A0E38C"/>
    <w:rsid w:val="45E38F4E"/>
    <w:rsid w:val="473312E4"/>
    <w:rsid w:val="4769B26A"/>
    <w:rsid w:val="478A9481"/>
    <w:rsid w:val="47F59886"/>
    <w:rsid w:val="49309505"/>
    <w:rsid w:val="49ECD712"/>
    <w:rsid w:val="4ABDCC53"/>
    <w:rsid w:val="4B4C9BFF"/>
    <w:rsid w:val="4B7920D5"/>
    <w:rsid w:val="4BDE9F9A"/>
    <w:rsid w:val="4C39A875"/>
    <w:rsid w:val="4C6FB0B5"/>
    <w:rsid w:val="4D2D6B68"/>
    <w:rsid w:val="4DB61527"/>
    <w:rsid w:val="4E7302E3"/>
    <w:rsid w:val="4F3DAE38"/>
    <w:rsid w:val="500CF7AC"/>
    <w:rsid w:val="5041A5CB"/>
    <w:rsid w:val="524CDA54"/>
    <w:rsid w:val="52C5C9DC"/>
    <w:rsid w:val="5371B580"/>
    <w:rsid w:val="53DB065E"/>
    <w:rsid w:val="54378FA2"/>
    <w:rsid w:val="54A4B323"/>
    <w:rsid w:val="55308FC7"/>
    <w:rsid w:val="559063C3"/>
    <w:rsid w:val="55E5996A"/>
    <w:rsid w:val="5686B5FD"/>
    <w:rsid w:val="571815AD"/>
    <w:rsid w:val="571DC555"/>
    <w:rsid w:val="5A657F85"/>
    <w:rsid w:val="5A927C8E"/>
    <w:rsid w:val="5B9C33BE"/>
    <w:rsid w:val="5BC96683"/>
    <w:rsid w:val="5C36C1AD"/>
    <w:rsid w:val="5C896AEC"/>
    <w:rsid w:val="5CA91F0E"/>
    <w:rsid w:val="5D9B4A21"/>
    <w:rsid w:val="5E7DCAF3"/>
    <w:rsid w:val="5EB34C78"/>
    <w:rsid w:val="5EC9B24E"/>
    <w:rsid w:val="60E78307"/>
    <w:rsid w:val="61215B36"/>
    <w:rsid w:val="621EDE85"/>
    <w:rsid w:val="62FA61B2"/>
    <w:rsid w:val="63726925"/>
    <w:rsid w:val="638CBD7B"/>
    <w:rsid w:val="6399A859"/>
    <w:rsid w:val="63A034D8"/>
    <w:rsid w:val="63BFE152"/>
    <w:rsid w:val="643D42C5"/>
    <w:rsid w:val="6487FCBF"/>
    <w:rsid w:val="64DFCD59"/>
    <w:rsid w:val="65288DDC"/>
    <w:rsid w:val="65A40FB6"/>
    <w:rsid w:val="65D587E5"/>
    <w:rsid w:val="679A14A2"/>
    <w:rsid w:val="680B84DC"/>
    <w:rsid w:val="681005E8"/>
    <w:rsid w:val="6837F679"/>
    <w:rsid w:val="68AC15F9"/>
    <w:rsid w:val="6ABECA07"/>
    <w:rsid w:val="6B4761CB"/>
    <w:rsid w:val="6BA4D809"/>
    <w:rsid w:val="6D5D6A82"/>
    <w:rsid w:val="6DE56B46"/>
    <w:rsid w:val="6FDF1CFE"/>
    <w:rsid w:val="70C4573F"/>
    <w:rsid w:val="72074FF9"/>
    <w:rsid w:val="72171C75"/>
    <w:rsid w:val="72385302"/>
    <w:rsid w:val="727E413B"/>
    <w:rsid w:val="72D29BB2"/>
    <w:rsid w:val="736405E1"/>
    <w:rsid w:val="738B2C8B"/>
    <w:rsid w:val="7451F7D2"/>
    <w:rsid w:val="745F6F4D"/>
    <w:rsid w:val="74ED3AA5"/>
    <w:rsid w:val="753B26AE"/>
    <w:rsid w:val="76003DB4"/>
    <w:rsid w:val="768F288B"/>
    <w:rsid w:val="7718EC91"/>
    <w:rsid w:val="7764C8F9"/>
    <w:rsid w:val="7768C1BA"/>
    <w:rsid w:val="781BC7E3"/>
    <w:rsid w:val="78A3FB5F"/>
    <w:rsid w:val="7B26C7D3"/>
    <w:rsid w:val="7D2CF085"/>
    <w:rsid w:val="7D4AA4F3"/>
    <w:rsid w:val="7D954544"/>
    <w:rsid w:val="7DADD629"/>
    <w:rsid w:val="7DB6394A"/>
    <w:rsid w:val="7EA24F29"/>
    <w:rsid w:val="7EE143F3"/>
    <w:rsid w:val="7F9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E752B"/>
  <w15:chartTrackingRefBased/>
  <w15:docId w15:val="{067AB651-99B4-426E-9907-8C5A086D20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B625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650B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F465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5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F46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Partial_volume_(imaging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Son, Joon-Ho</dc:creator>
  <keywords/>
  <dc:description/>
  <lastModifiedBy>Priestley, Joshua</lastModifiedBy>
  <revision>16</revision>
  <dcterms:created xsi:type="dcterms:W3CDTF">2021-03-11T23:32:00.0000000Z</dcterms:created>
  <dcterms:modified xsi:type="dcterms:W3CDTF">2023-09-01T12:09:43.8582060Z</dcterms:modified>
</coreProperties>
</file>