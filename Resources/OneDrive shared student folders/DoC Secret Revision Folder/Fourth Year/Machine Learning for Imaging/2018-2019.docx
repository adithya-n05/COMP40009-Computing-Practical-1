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34BAE48" w:rsidP="0D1BBB63" w:rsidRDefault="734BAE48" w14:paraId="4BCC01F8" w14:textId="4A7EF54B">
      <w:bookmarkStart w:name="_GoBack" w:id="0"/>
      <w:bookmarkEnd w:id="0"/>
      <w:r>
        <w:t>1A</w:t>
      </w:r>
      <w:r w:rsidR="23B7E27F">
        <w:t>.</w:t>
      </w:r>
    </w:p>
    <w:p w:rsidR="734BAE48" w:rsidP="3825ABAE" w:rsidRDefault="002DEA48" w14:paraId="2E579601" w14:textId="14CD1208">
      <w:proofErr w:type="spellStart"/>
      <w:r>
        <w:t>i</w:t>
      </w:r>
      <w:proofErr w:type="spellEnd"/>
      <w:r w:rsidR="2C226EB2">
        <w:t>)</w:t>
      </w:r>
    </w:p>
    <w:p w:rsidR="1E7F3869" w:rsidP="5471FC00" w:rsidRDefault="3D0EBB6F" w14:paraId="6535FB05" w14:textId="6B0C4D47">
      <w:r>
        <w:t>0</w:t>
      </w:r>
      <w:commentRangeStart w:id="1"/>
      <w:r w:rsidR="678467A6">
        <w:rPr>
          <w:noProof/>
        </w:rPr>
        <w:drawing>
          <wp:inline distT="0" distB="0" distL="0" distR="0" wp14:anchorId="2B507E0A" wp14:editId="69637E73">
            <wp:extent cx="5943600" cy="3495675"/>
            <wp:effectExtent l="0" t="0" r="0" b="0"/>
            <wp:docPr id="601150158" name="Picture 601150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150158"/>
                    <pic:cNvPicPr/>
                  </pic:nvPicPr>
                  <pic:blipFill>
                    <a:blip r:embed="rId7">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commentRangeEnd w:id="1"/>
      <w:r w:rsidR="170C9D99">
        <w:rPr>
          <w:rStyle w:val="CommentReference"/>
        </w:rPr>
        <w:commentReference w:id="1"/>
      </w:r>
    </w:p>
    <w:p w:rsidR="734BAE48" w:rsidP="3825ABAE" w:rsidRDefault="08974BB7" w14:paraId="379B257B" w14:textId="2B9E1E9B">
      <w:r>
        <w:t>ii</w:t>
      </w:r>
      <w:r w:rsidR="734BAE48">
        <w:t>)</w:t>
      </w:r>
      <w:r w:rsidR="1E5A6F84">
        <w:t xml:space="preserve"> </w:t>
      </w:r>
    </w:p>
    <w:p w:rsidR="70C42A7D" w:rsidP="0D1BBB63" w:rsidRDefault="70C42A7D" w14:paraId="72AAC743" w14:textId="3EE49A93">
      <w:proofErr w:type="spellStart"/>
      <w:r>
        <w:t>h</w:t>
      </w:r>
      <w:r w:rsidRPr="0D1BBB63">
        <w:rPr>
          <w:vertAlign w:val="subscript"/>
        </w:rPr>
        <w:t>θ</w:t>
      </w:r>
      <w:proofErr w:type="spellEnd"/>
      <w:r w:rsidRPr="0D1BBB63" w:rsidR="1E5A6F84">
        <w:t>(x) = (</w:t>
      </w:r>
      <w:proofErr w:type="spellStart"/>
      <w:r w:rsidRPr="0D1BBB63" w:rsidR="0940B652">
        <w:t>θ</w:t>
      </w:r>
      <w:r w:rsidRPr="0D1BBB63" w:rsidR="1E5A6F84">
        <w:rPr>
          <w:vertAlign w:val="superscript"/>
        </w:rPr>
        <w:t>T</w:t>
      </w:r>
      <w:r w:rsidRPr="0D1BBB63" w:rsidR="1E5A6F84">
        <w:t>x</w:t>
      </w:r>
      <w:proofErr w:type="spellEnd"/>
      <w:r w:rsidRPr="0D1BBB63" w:rsidR="1E5A6F84">
        <w:t>)</w:t>
      </w:r>
      <w:r w:rsidRPr="0D1BBB63" w:rsidR="15744780">
        <w:t xml:space="preserve"> &lt;- X</w:t>
      </w:r>
      <w:r w:rsidRPr="0D1BBB63" w:rsidR="15744780">
        <w:rPr>
          <w:vertAlign w:val="subscript"/>
        </w:rPr>
        <w:t>0</w:t>
      </w:r>
      <w:r w:rsidRPr="0D1BBB63" w:rsidR="15744780">
        <w:t xml:space="preserve"> = 1</w:t>
      </w:r>
    </w:p>
    <w:p w:rsidR="354B73F1" w:rsidP="0D1BBB63" w:rsidRDefault="354B73F1" w14:paraId="638B3745" w14:textId="194EB8C3">
      <w:r>
        <w:t>iii</w:t>
      </w:r>
      <w:r w:rsidR="734BAE48">
        <w:t>)</w:t>
      </w:r>
    </w:p>
    <w:p w:rsidRPr="006D1031" w:rsidR="586D5520" w:rsidP="0D1BBB63" w:rsidRDefault="586D5520" w14:paraId="513A22DD" w14:textId="686543D0">
      <w:pPr>
        <w:rPr>
          <w:lang w:val="de-AT"/>
        </w:rPr>
      </w:pPr>
      <w:r w:rsidRPr="006D1031">
        <w:rPr>
          <w:lang w:val="de-AT"/>
        </w:rPr>
        <w:t>h</w:t>
      </w:r>
      <w:r w:rsidRPr="0D1BBB63">
        <w:rPr>
          <w:vertAlign w:val="subscript"/>
        </w:rPr>
        <w:t>θ</w:t>
      </w:r>
      <w:r w:rsidRPr="006D1031">
        <w:rPr>
          <w:lang w:val="de-AT"/>
        </w:rPr>
        <w:t xml:space="preserve">(x) = </w:t>
      </w:r>
      <w:r w:rsidRPr="006D1031" w:rsidR="68D55297">
        <w:rPr>
          <w:lang w:val="de-AT"/>
        </w:rPr>
        <w:t>g</w:t>
      </w:r>
      <w:r w:rsidRPr="006D1031">
        <w:rPr>
          <w:lang w:val="de-AT"/>
        </w:rPr>
        <w:t>(</w:t>
      </w:r>
      <w:r w:rsidRPr="0D1BBB63">
        <w:t>θ</w:t>
      </w:r>
      <w:r w:rsidRPr="006D1031">
        <w:rPr>
          <w:vertAlign w:val="superscript"/>
          <w:lang w:val="de-AT"/>
        </w:rPr>
        <w:t>T</w:t>
      </w:r>
      <w:r w:rsidRPr="006D1031">
        <w:rPr>
          <w:lang w:val="de-AT"/>
        </w:rPr>
        <w:t xml:space="preserve">x) </w:t>
      </w:r>
    </w:p>
    <w:p w:rsidRPr="006D1031" w:rsidR="586D5520" w:rsidP="0D1BBB63" w:rsidRDefault="586D5520" w14:paraId="266C0D7F" w14:textId="516D8074">
      <w:pPr>
        <w:rPr>
          <w:lang w:val="de-AT"/>
        </w:rPr>
      </w:pPr>
      <w:r w:rsidRPr="006D1031">
        <w:rPr>
          <w:lang w:val="de-AT"/>
        </w:rPr>
        <w:t>X</w:t>
      </w:r>
      <w:r w:rsidRPr="006D1031">
        <w:rPr>
          <w:vertAlign w:val="subscript"/>
          <w:lang w:val="de-AT"/>
        </w:rPr>
        <w:t>0</w:t>
      </w:r>
      <w:r w:rsidRPr="006D1031">
        <w:rPr>
          <w:lang w:val="de-AT"/>
        </w:rPr>
        <w:t xml:space="preserve"> = 1</w:t>
      </w:r>
    </w:p>
    <w:p w:rsidRPr="006D1031" w:rsidR="508565C0" w:rsidP="67ECF9BB" w:rsidRDefault="1BA76D6B" w14:paraId="6068E190" w14:textId="01FB1CD2">
      <w:pPr>
        <w:rPr>
          <w:lang w:val="de-AT"/>
        </w:rPr>
      </w:pPr>
      <w:r w:rsidRPr="006D1031">
        <w:rPr>
          <w:lang w:val="de-AT"/>
        </w:rPr>
        <w:t>g</w:t>
      </w:r>
      <w:r w:rsidRPr="006D1031" w:rsidR="70C254BB">
        <w:rPr>
          <w:lang w:val="de-AT"/>
        </w:rPr>
        <w:t xml:space="preserve">(z) = 1 / </w:t>
      </w:r>
      <w:r w:rsidRPr="006D1031" w:rsidR="51514717">
        <w:rPr>
          <w:lang w:val="de-AT"/>
        </w:rPr>
        <w:t>(</w:t>
      </w:r>
      <w:r w:rsidRPr="006D1031" w:rsidR="70C254BB">
        <w:rPr>
          <w:lang w:val="de-AT"/>
        </w:rPr>
        <w:t>1 + e</w:t>
      </w:r>
      <w:r w:rsidRPr="006D1031" w:rsidR="70C254BB">
        <w:rPr>
          <w:vertAlign w:val="superscript"/>
          <w:lang w:val="de-AT"/>
        </w:rPr>
        <w:t>-z</w:t>
      </w:r>
      <w:r w:rsidRPr="006D1031" w:rsidR="2A65A27A">
        <w:rPr>
          <w:lang w:val="de-AT"/>
        </w:rPr>
        <w:t>)</w:t>
      </w:r>
    </w:p>
    <w:p w:rsidRPr="006D1031" w:rsidR="0D1BBB63" w:rsidP="0D1BBB63" w:rsidRDefault="0D1BBB63" w14:paraId="2523C02B" w14:textId="5EF1DA65">
      <w:pPr>
        <w:rPr>
          <w:vertAlign w:val="superscript"/>
          <w:lang w:val="de-AT"/>
        </w:rPr>
      </w:pPr>
    </w:p>
    <w:p w:rsidR="734BAE48" w:rsidP="3825ABAE" w:rsidRDefault="0DF64803" w14:paraId="17DF5C15" w14:textId="485FB573">
      <w:r>
        <w:t>1</w:t>
      </w:r>
      <w:r w:rsidR="35E4F540">
        <w:t>b</w:t>
      </w:r>
      <w:r w:rsidR="1410247B">
        <w:t>.</w:t>
      </w:r>
    </w:p>
    <w:p w:rsidR="734BAE48" w:rsidP="3825ABAE" w:rsidRDefault="525E422E" w14:paraId="44DE024A" w14:textId="53C334AE">
      <w:proofErr w:type="spellStart"/>
      <w:r>
        <w:t>i</w:t>
      </w:r>
      <w:proofErr w:type="spellEnd"/>
      <w:r w:rsidR="734BAE48">
        <w:t>)</w:t>
      </w:r>
    </w:p>
    <w:p w:rsidR="734BAE48" w:rsidP="3825ABAE" w:rsidRDefault="1838DDD9" w14:paraId="39547C2D" w14:textId="082DC341">
      <w:proofErr w:type="spellStart"/>
      <w:r>
        <w:t>h</w:t>
      </w:r>
      <w:r w:rsidRPr="0D1BBB63">
        <w:rPr>
          <w:vertAlign w:val="subscript"/>
        </w:rPr>
        <w:t>θ</w:t>
      </w:r>
      <w:proofErr w:type="spellEnd"/>
      <w:r w:rsidRPr="0D1BBB63">
        <w:t>(x) = g(</w:t>
      </w:r>
      <w:proofErr w:type="spellStart"/>
      <w:r w:rsidRPr="0D1BBB63">
        <w:t>θ</w:t>
      </w:r>
      <w:r w:rsidRPr="0D1BBB63">
        <w:rPr>
          <w:vertAlign w:val="superscript"/>
        </w:rPr>
        <w:t>T</w:t>
      </w:r>
      <w:r w:rsidRPr="0D1BBB63">
        <w:t>x</w:t>
      </w:r>
      <w:proofErr w:type="spellEnd"/>
      <w:r w:rsidRPr="0D1BBB63">
        <w:t xml:space="preserve">) </w:t>
      </w:r>
      <w:r w:rsidR="734BAE48">
        <w:tab/>
      </w:r>
      <w:r w:rsidRPr="0D1BBB63">
        <w:t># If this is linear regression g(x) = pass-through</w:t>
      </w:r>
    </w:p>
    <w:p w:rsidR="734BAE48" w:rsidP="0D1BBB63" w:rsidRDefault="1838DDD9" w14:paraId="4934DD3F" w14:textId="2BBF22AF">
      <w:r w:rsidRPr="0D1BBB63">
        <w:t xml:space="preserve">Loss = 1/2m </w:t>
      </w:r>
    </w:p>
    <w:p w:rsidR="734BAE48" w:rsidP="0D1BBB63" w:rsidRDefault="734BAE48" w14:paraId="03A5DC50" w14:textId="58EBBD43"/>
    <w:p w:rsidR="734BAE48" w:rsidP="0D1BBB63" w:rsidRDefault="6B2E87AE" w14:paraId="64388222" w14:textId="479D3F08">
      <w:r>
        <w:t>1) Pass in the full dataset through the model</w:t>
      </w:r>
    </w:p>
    <w:p w:rsidR="734BAE48" w:rsidP="0D1BBB63" w:rsidRDefault="6B2E87AE" w14:paraId="53E5CAA5" w14:textId="5F5BE3B2">
      <w:r>
        <w:t>2) compute the loss</w:t>
      </w:r>
    </w:p>
    <w:p w:rsidR="734BAE48" w:rsidP="0D1BBB63" w:rsidRDefault="6B2E87AE" w14:paraId="305A9560" w14:textId="233712D5">
      <w:r>
        <w:t xml:space="preserve">3) backpropagate and compute derivatives of loss </w:t>
      </w:r>
      <w:proofErr w:type="spellStart"/>
      <w:r>
        <w:t>wrt</w:t>
      </w:r>
      <w:proofErr w:type="spellEnd"/>
      <w:r>
        <w:t xml:space="preserve"> each parameter</w:t>
      </w:r>
    </w:p>
    <w:p w:rsidR="734BAE48" w:rsidP="0D1BBB63" w:rsidRDefault="6B2E87AE" w14:paraId="2E9C7AE8" w14:textId="7AD0B06B">
      <w:pPr>
        <w:rPr>
          <w:rFonts w:ascii="Calibri" w:hAnsi="Calibri" w:eastAsia="Calibri" w:cs="Calibri"/>
        </w:rPr>
      </w:pPr>
      <w:r>
        <w:t xml:space="preserve">4) set </w:t>
      </w:r>
      <w:r w:rsidRPr="2563F12B">
        <w:rPr>
          <w:rFonts w:ascii="Calibri" w:hAnsi="Calibri" w:eastAsia="Calibri" w:cs="Calibri"/>
        </w:rPr>
        <w:t>θ= θ-α * derivative</w:t>
      </w:r>
    </w:p>
    <w:p w:rsidR="734BAE48" w:rsidP="3825ABAE" w:rsidRDefault="18CF7849" w14:paraId="2A52570D" w14:textId="2A949FDE">
      <w:r>
        <w:t>ii</w:t>
      </w:r>
      <w:r w:rsidR="734BAE48">
        <w:t>)</w:t>
      </w:r>
    </w:p>
    <w:p w:rsidR="734BAE48" w:rsidP="3825ABAE" w:rsidRDefault="53B51DB4" w14:paraId="2F394CAB" w14:textId="72E9CCD0">
      <w:r>
        <w:t>Same but now for sampled minibatch instead of full dataset</w:t>
      </w:r>
    </w:p>
    <w:p w:rsidR="734BAE48" w:rsidP="3825ABAE" w:rsidRDefault="734BAE48" w14:paraId="78F48291" w14:textId="79E3D564">
      <w:r>
        <w:br/>
      </w:r>
      <w:r w:rsidR="2060B757">
        <w:t>III)</w:t>
      </w:r>
      <w:r>
        <w:br/>
      </w:r>
    </w:p>
    <w:p w:rsidR="734BAE48" w:rsidP="2EDA6F3D" w:rsidRDefault="152228B8" w14:paraId="1B3ED580" w14:textId="3E4E1C33">
      <w:r>
        <w:rPr>
          <w:noProof/>
        </w:rPr>
        <w:drawing>
          <wp:inline distT="0" distB="0" distL="0" distR="0" wp14:anchorId="7D39B1B2" wp14:editId="1F48F6EF">
            <wp:extent cx="3105150" cy="1930427"/>
            <wp:effectExtent l="0" t="0" r="0" b="0"/>
            <wp:docPr id="23520581" name="Picture 2352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869341"/>
                    <pic:cNvPicPr/>
                  </pic:nvPicPr>
                  <pic:blipFill>
                    <a:blip r:embed="rId12">
                      <a:extLst>
                        <a:ext uri="{28A0092B-C50C-407E-A947-70E740481C1C}">
                          <a14:useLocalDpi xmlns:a14="http://schemas.microsoft.com/office/drawing/2010/main" val="0"/>
                        </a:ext>
                      </a:extLst>
                    </a:blip>
                    <a:stretch>
                      <a:fillRect/>
                    </a:stretch>
                  </pic:blipFill>
                  <pic:spPr>
                    <a:xfrm>
                      <a:off x="0" y="0"/>
                      <a:ext cx="3105150" cy="1930427"/>
                    </a:xfrm>
                    <a:prstGeom prst="rect">
                      <a:avLst/>
                    </a:prstGeom>
                  </pic:spPr>
                </pic:pic>
              </a:graphicData>
            </a:graphic>
          </wp:inline>
        </w:drawing>
      </w:r>
    </w:p>
    <w:p w:rsidR="734BAE48" w:rsidP="2EDA6F3D" w:rsidRDefault="71DA3F1C" w14:paraId="72E29D10" w14:textId="332AC879">
      <w:r>
        <w:t xml:space="preserve">On a simple model the bias is high as the model hasn’t learnt any trends </w:t>
      </w:r>
      <w:r w:rsidR="53E5BC38">
        <w:t>yet</w:t>
      </w:r>
      <w:r>
        <w:t xml:space="preserve"> (underfitting). As the complexity increases, the model tends to fit more closely to the training data. As the model begins to overfit, the variance increases and while the error on the training data reduces, the error on the validation set increases. </w:t>
      </w:r>
    </w:p>
    <w:p w:rsidR="734BAE48" w:rsidP="3825ABAE" w:rsidRDefault="39F886FC" w14:paraId="3736EEA3" w14:textId="79121406">
      <w:r>
        <w:t>IV)</w:t>
      </w:r>
    </w:p>
    <w:p w:rsidR="1235B76A" w:rsidP="2563F12B" w:rsidRDefault="305FBF8D" w14:paraId="478C3082" w14:textId="50AF025B">
      <w:pPr>
        <w:pStyle w:val="ListParagraph"/>
        <w:numPr>
          <w:ilvl w:val="0"/>
          <w:numId w:val="1"/>
        </w:numPr>
        <w:rPr>
          <w:rFonts w:eastAsiaTheme="minorEastAsia"/>
        </w:rPr>
      </w:pPr>
      <w:r>
        <w:t xml:space="preserve">Add more </w:t>
      </w:r>
      <w:proofErr w:type="gramStart"/>
      <w:r>
        <w:t>features</w:t>
      </w:r>
      <w:proofErr w:type="gramEnd"/>
    </w:p>
    <w:p w:rsidR="1235B76A" w:rsidP="2EDA6F3D" w:rsidRDefault="305FBF8D" w14:paraId="0F5FD705" w14:textId="47BFF28A">
      <w:pPr>
        <w:pStyle w:val="ListParagraph"/>
        <w:numPr>
          <w:ilvl w:val="0"/>
          <w:numId w:val="1"/>
        </w:numPr>
      </w:pPr>
      <w:r>
        <w:t xml:space="preserve">Decrease </w:t>
      </w:r>
      <w:proofErr w:type="spellStart"/>
      <w:proofErr w:type="gramStart"/>
      <w:r>
        <w:t>regularisation</w:t>
      </w:r>
      <w:proofErr w:type="spellEnd"/>
      <w:proofErr w:type="gramEnd"/>
    </w:p>
    <w:p w:rsidR="305FBF8D" w:rsidP="2563F12B" w:rsidRDefault="305FBF8D" w14:paraId="29F5360B" w14:textId="146CE186">
      <w:pPr>
        <w:pStyle w:val="ListParagraph"/>
        <w:numPr>
          <w:ilvl w:val="0"/>
          <w:numId w:val="1"/>
        </w:numPr>
        <w:rPr>
          <w:ins w:author="Cross, Tiger" w:date="2021-03-15T17:27:00Z" w:id="2"/>
        </w:rPr>
      </w:pPr>
      <w:r>
        <w:t>Increase model flexibility</w:t>
      </w:r>
      <w:r w:rsidR="65A4CE9A">
        <w:t xml:space="preserve"> (“complexity” of the function it can represent)</w:t>
      </w:r>
    </w:p>
    <w:p w:rsidR="6AE6BE4B" w:rsidP="2563F12B" w:rsidRDefault="6AE6BE4B" w14:paraId="695F04A6" w14:textId="19B552CC">
      <w:pPr>
        <w:pStyle w:val="ListParagraph"/>
        <w:numPr>
          <w:ilvl w:val="0"/>
          <w:numId w:val="1"/>
        </w:numPr>
        <w:rPr>
          <w:ins w:author="Cross, Tiger" w:date="2021-03-15T17:27:00Z" w:id="3"/>
        </w:rPr>
      </w:pPr>
      <w:ins w:author="Cross, Tiger" w:date="2021-03-15T17:27:00Z" w:id="4">
        <w:r>
          <w:t>Cross validation?</w:t>
        </w:r>
      </w:ins>
    </w:p>
    <w:p w:rsidR="6AE6BE4B" w:rsidP="2563F12B" w:rsidRDefault="6AE6BE4B" w14:paraId="1C6312B6" w14:textId="797FD324">
      <w:pPr>
        <w:pStyle w:val="ListParagraph"/>
        <w:numPr>
          <w:ilvl w:val="0"/>
          <w:numId w:val="1"/>
        </w:numPr>
      </w:pPr>
      <w:ins w:author="Cross, Tiger" w:date="2021-03-15T17:27:00Z" w:id="5">
        <w:r>
          <w:t>Train model for more epochs / longer?</w:t>
        </w:r>
      </w:ins>
    </w:p>
    <w:p w:rsidR="0D1BBB63" w:rsidP="0D1BBB63" w:rsidRDefault="0D1BBB63" w14:paraId="3259CBA3" w14:textId="58DD34CB"/>
    <w:p w:rsidR="6DE4E6A2" w:rsidP="3825ABAE" w:rsidRDefault="39F886FC" w14:paraId="5C064155" w14:textId="145C765C">
      <w:r>
        <w:t>C</w:t>
      </w:r>
      <w:r w:rsidR="3F91F24B">
        <w:t xml:space="preserve">)  </w:t>
      </w:r>
    </w:p>
    <w:p w:rsidR="6DE4E6A2" w:rsidP="3825ABAE" w:rsidRDefault="4FAFFF67" w14:paraId="51D178D2" w14:textId="2447BAD4">
      <w:r>
        <w:t>I)</w:t>
      </w:r>
      <w:r w:rsidR="2CCA3091">
        <w:t xml:space="preserve"> TP: 9, FP: 2, </w:t>
      </w:r>
      <w:commentRangeStart w:id="6"/>
      <w:r w:rsidR="2CCA3091">
        <w:t xml:space="preserve">TN: </w:t>
      </w:r>
      <w:r w:rsidR="6855E7EB">
        <w:t>17</w:t>
      </w:r>
      <w:commentRangeEnd w:id="6"/>
      <w:r w:rsidR="30D6B8F1">
        <w:rPr>
          <w:rStyle w:val="CommentReference"/>
        </w:rPr>
        <w:commentReference w:id="6"/>
      </w:r>
      <w:r w:rsidR="2CCA3091">
        <w:t xml:space="preserve"> FN:</w:t>
      </w:r>
      <w:r w:rsidR="00F4B9CF">
        <w:t xml:space="preserve"> </w:t>
      </w:r>
      <w:r w:rsidR="1F63A743">
        <w:t>8</w:t>
      </w:r>
    </w:p>
    <w:p w:rsidR="6DE4E6A2" w:rsidRDefault="6DE4E6A2" w14:paraId="4CB8C85E" w14:textId="2436A59C">
      <w:r>
        <w:t>II)</w:t>
      </w:r>
      <w:r w:rsidR="5334E9C3">
        <w:t xml:space="preserve"> Precision: 9/11</w:t>
      </w:r>
    </w:p>
    <w:p w:rsidR="5334E9C3" w:rsidRDefault="60A7F256" w14:paraId="45D31EBD" w14:textId="3FA4CFFF">
      <w:r>
        <w:t>Recall: 9/1</w:t>
      </w:r>
      <w:r w:rsidR="19816888">
        <w:t>7</w:t>
      </w:r>
    </w:p>
    <w:p w:rsidR="5334E9C3" w:rsidP="3BDEFBDB" w:rsidRDefault="5334E9C3" w14:paraId="66F1CB65" w14:textId="181F376A">
      <w:r>
        <w:t>Specificity</w:t>
      </w:r>
      <w:r w:rsidR="00587E15">
        <w:t>:</w:t>
      </w:r>
      <w:r w:rsidR="0A254A9A">
        <w:t xml:space="preserve"> 17</w:t>
      </w:r>
      <w:r w:rsidR="00587E15">
        <w:t>/</w:t>
      </w:r>
      <w:r w:rsidR="160F98ED">
        <w:t>19</w:t>
      </w:r>
    </w:p>
    <w:p w:rsidR="00587E15" w:rsidP="3BDEFBDB" w:rsidRDefault="00587E15" w14:paraId="2AC1E810" w14:textId="4DBA87BF">
      <w:r>
        <w:t>Dice: 18/2</w:t>
      </w:r>
      <w:r w:rsidR="6BA63C4F">
        <w:t>8</w:t>
      </w:r>
      <w:r w:rsidR="636C4EC3">
        <w:t>=9/14</w:t>
      </w:r>
    </w:p>
    <w:p w:rsidR="00587E15" w:rsidP="3BDEFBDB" w:rsidRDefault="6436AD97" w14:paraId="6FD6FB7F" w14:textId="2FDA1C8C">
      <w:proofErr w:type="spellStart"/>
      <w:r>
        <w:t>Hausdorff</w:t>
      </w:r>
      <w:proofErr w:type="spellEnd"/>
      <w:r w:rsidR="66F70FA8">
        <w:t xml:space="preserve"> distance: </w:t>
      </w:r>
      <w:r w:rsidR="61950AAB">
        <w:t>2</w:t>
      </w:r>
      <w:r w:rsidR="798C3C7C">
        <w:t xml:space="preserve"> (the top 1 on the left image to the closest 1 on the right image) (confirmed by sample answers)</w:t>
      </w:r>
    </w:p>
    <w:p w:rsidR="00587E15" w:rsidP="7397F03E" w:rsidRDefault="0D673B00" w14:paraId="63324C33" w14:textId="0062C279">
      <w:r>
        <w:t>-----------------------------------------------------------------------------------</w:t>
      </w:r>
    </w:p>
    <w:p w:rsidR="00587E15" w:rsidP="7397F03E" w:rsidRDefault="0D673B00" w14:paraId="0F597DA3" w14:textId="2B4F265A">
      <w:r>
        <w:t>Here is my solution:</w:t>
      </w:r>
    </w:p>
    <w:p w:rsidR="00587E15" w:rsidP="7397F03E" w:rsidRDefault="727C95D2" w14:paraId="5A450D48" w14:textId="05916C60">
      <w:r>
        <w:t>You</w:t>
      </w:r>
      <w:r w:rsidR="7B9D6B27">
        <w:t xml:space="preserve"> take the </w:t>
      </w:r>
      <w:r w:rsidR="1BE3CF9E">
        <w:t>Euclidean (can use chessboard IF STATED but they use Euclidean)</w:t>
      </w:r>
      <w:r w:rsidR="7B9D6B27">
        <w:t xml:space="preserve"> distance of all squares away from each image.</w:t>
      </w:r>
      <w:r w:rsidR="0D673B00">
        <w:br/>
      </w:r>
      <w:r w:rsidR="7B9D6B27">
        <w:t xml:space="preserve">Then you overlap the other image onto it (the lightly scribbled out cells (only 2 in first image)) and take the largest value in the </w:t>
      </w:r>
      <w:proofErr w:type="gramStart"/>
      <w:r w:rsidR="7B9D6B27">
        <w:t>overlap</w:t>
      </w:r>
      <w:proofErr w:type="gramEnd"/>
    </w:p>
    <w:p w:rsidR="00587E15" w:rsidP="7397F03E" w:rsidRDefault="7B9D6B27" w14:paraId="2FB477FF" w14:textId="2B40FA4E">
      <w:r>
        <w:t xml:space="preserve">Repeat for the other image and then take the max of the 2 </w:t>
      </w:r>
      <w:r w:rsidR="40DCF0A6">
        <w:t>values.</w:t>
      </w:r>
    </w:p>
    <w:p w:rsidR="00587E15" w:rsidP="3BDEFBDB" w:rsidRDefault="7DC52E56" w14:paraId="566EB9B7" w14:textId="2FDA1C8C">
      <w:r>
        <w:rPr>
          <w:noProof/>
        </w:rPr>
        <w:drawing>
          <wp:inline distT="0" distB="0" distL="0" distR="0" wp14:anchorId="29BDFDCA" wp14:editId="558B0C5D">
            <wp:extent cx="3086100" cy="4114800"/>
            <wp:effectExtent l="514350" t="0" r="514350" b="0"/>
            <wp:docPr id="537119625" name="Picture 53711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119625"/>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3086100" cy="4114800"/>
                    </a:xfrm>
                    <a:prstGeom prst="rect">
                      <a:avLst/>
                    </a:prstGeom>
                  </pic:spPr>
                </pic:pic>
              </a:graphicData>
            </a:graphic>
          </wp:inline>
        </w:drawing>
      </w:r>
    </w:p>
    <w:p w:rsidR="7397F03E" w:rsidP="7397F03E" w:rsidRDefault="7397F03E" w14:paraId="29285339" w14:textId="2FDA1C8C"/>
    <w:p w:rsidR="6DE4E6A2" w:rsidP="3825ABAE" w:rsidRDefault="6DE4E6A2" w14:paraId="78C24547" w14:textId="5F84F585">
      <w:r>
        <w:t>III)</w:t>
      </w:r>
      <w:r w:rsidR="6CC16050">
        <w:t xml:space="preserve"> No, as it judges the accuracy of background pixels. More background = better specificity</w:t>
      </w:r>
    </w:p>
    <w:p w:rsidR="6DE4E6A2" w:rsidP="3825ABAE" w:rsidRDefault="6DE4E6A2" w14:paraId="3ECB343A" w14:textId="15C5ED97">
      <w:r>
        <w:t>2</w:t>
      </w:r>
    </w:p>
    <w:p w:rsidR="6DE4E6A2" w:rsidP="3825ABAE" w:rsidRDefault="6DE4E6A2" w14:paraId="4519ECA6" w14:textId="7392A4A7">
      <w:r>
        <w:t>A</w:t>
      </w:r>
    </w:p>
    <w:p w:rsidR="6DE4E6A2" w:rsidP="3825ABAE" w:rsidRDefault="6DE4E6A2" w14:paraId="4EB64FB2" w14:textId="1D8CF854">
      <w:r>
        <w:t>(Not examinable anymore)</w:t>
      </w:r>
    </w:p>
    <w:p w:rsidR="6DE4E6A2" w:rsidP="3825ABAE" w:rsidRDefault="6DE4E6A2" w14:paraId="21CCB947" w14:textId="0C0A7D4D">
      <w:r>
        <w:t>B</w:t>
      </w:r>
    </w:p>
    <w:p w:rsidR="6DE4E6A2" w:rsidP="3825ABAE" w:rsidRDefault="6DE4E6A2" w14:paraId="59A67627" w14:textId="49C084D1">
      <w:r>
        <w:t>I)</w:t>
      </w:r>
    </w:p>
    <w:p w:rsidR="5B5DBEF9" w:rsidP="0D1BBB63" w:rsidRDefault="5B5DBEF9" w14:paraId="3362308A" w14:textId="12723F8E">
      <w:r>
        <w:t>1x64x64 -&gt; 2x60x60 -&gt; 4x60x60 -&gt; 8x30x30 -&gt; 4x28x28 -&gt; 2x14x14 -&gt; 2x12x12</w:t>
      </w:r>
    </w:p>
    <w:p w:rsidR="6DE4E6A2" w:rsidP="3825ABAE" w:rsidRDefault="6DE4E6A2" w14:paraId="7C261442" w14:textId="36550133">
      <w:r>
        <w:t>II)</w:t>
      </w:r>
    </w:p>
    <w:p w:rsidR="6DE4E6A2" w:rsidP="3825ABAE" w:rsidRDefault="6E7A2CD9" w14:paraId="39A92199" w14:textId="149FB6F4">
      <w:r>
        <w:t>1x</w:t>
      </w:r>
      <w:r w:rsidR="18E3F23A">
        <w:t>128</w:t>
      </w:r>
      <w:r>
        <w:t>x</w:t>
      </w:r>
      <w:r w:rsidR="61AE6934">
        <w:t>32</w:t>
      </w:r>
      <w:r>
        <w:t xml:space="preserve"> -&gt; 2x124x28 -&gt; 4x124x28 -&gt; 8x62x14 -&gt; 4x60x12 -&gt; 2x30x6 -&gt; 2x28x4</w:t>
      </w:r>
    </w:p>
    <w:p w:rsidR="6DE4E6A2" w:rsidP="3825ABAE" w:rsidRDefault="6DE4E6A2" w14:paraId="5930B455" w14:textId="25237709">
      <w:r>
        <w:t>C</w:t>
      </w:r>
    </w:p>
    <w:p w:rsidR="6DE4E6A2" w:rsidP="3825ABAE" w:rsidRDefault="6DE4E6A2" w14:paraId="534B540E" w14:textId="0415D516">
      <w:r>
        <w:t>I)</w:t>
      </w:r>
      <w:r>
        <w:tab/>
      </w:r>
    </w:p>
    <w:p w:rsidR="099458BD" w:rsidP="0D1BBB63" w:rsidRDefault="3020D2EB" w14:paraId="3A437DD6" w14:textId="0D3CDAF1">
      <w:r>
        <w:t xml:space="preserve">1*112*112 -&gt; </w:t>
      </w:r>
      <w:r w:rsidR="1AC8C4FE">
        <w:t xml:space="preserve">2*108*108 -&gt; 4*108*108 -&gt; 8*54*54 -&gt; 4*52*52 -&gt; 2*26*26 -&gt; </w:t>
      </w:r>
      <w:r>
        <w:t>2*24*24</w:t>
      </w:r>
    </w:p>
    <w:p w:rsidR="099458BD" w:rsidP="0D1BBB63" w:rsidRDefault="099458BD" w14:paraId="4D729DA9" w14:textId="64579BE4">
      <w:r>
        <w:t>M = 24*24</w:t>
      </w:r>
    </w:p>
    <w:p w:rsidR="6DE4E6A2" w:rsidP="3825ABAE" w:rsidRDefault="6DE4E6A2" w14:paraId="02E4A7DC" w14:textId="2403DED3">
      <w:r>
        <w:t>II)</w:t>
      </w:r>
    </w:p>
    <w:p w:rsidR="7A582E53" w:rsidP="0D1BBB63" w:rsidRDefault="7012B4CC" w14:paraId="0DAC11C9" w14:textId="07B8C5D4" w14:noSpellErr="1">
      <w:pPr>
        <w:rPr>
          <w:u w:val="none"/>
        </w:rPr>
      </w:pPr>
      <w:r w:rsidR="79D0473A">
        <w:rPr>
          <w:u w:val="none"/>
        </w:rPr>
        <w:t>C7 = Conv2</w:t>
      </w:r>
      <w:r w:rsidR="79D0473A">
        <w:rPr>
          <w:u w:val="none"/>
        </w:rPr>
        <w:t>d</w:t>
      </w:r>
      <w:commentRangeStart w:id="7"/>
      <w:commentRangeStart w:id="8"/>
      <w:commentRangeStart w:id="9"/>
      <w:r w:rsidR="79D0473A">
        <w:rPr>
          <w:u w:val="none"/>
        </w:rPr>
        <w:t>(</w:t>
      </w:r>
      <w:r w:rsidR="79D0473A">
        <w:rPr>
          <w:u w:val="none"/>
        </w:rPr>
        <w:t>in=2, out =16, kernel = 24, stride = 1, pad = 0</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79D0473A">
        <w:rPr>
          <w:u w:val="none"/>
        </w:rPr>
        <w:t>)</w:t>
      </w:r>
    </w:p>
    <w:p w:rsidR="7A582E53" w:rsidP="0D1BBB63" w:rsidRDefault="7A582E53" w14:paraId="3DBF5F41" w14:textId="451089FB" w14:noSpellErr="1">
      <w:pPr>
        <w:rPr>
          <w:u w:val="none"/>
        </w:rPr>
      </w:pPr>
      <w:r w:rsidR="729740CA">
        <w:rPr>
          <w:u w:val="none"/>
        </w:rPr>
        <w:t>C8 = Conv2</w:t>
      </w:r>
      <w:r w:rsidR="729740CA">
        <w:rPr>
          <w:u w:val="none"/>
        </w:rPr>
        <w:t>d(</w:t>
      </w:r>
      <w:r w:rsidR="729740CA">
        <w:rPr>
          <w:u w:val="none"/>
        </w:rPr>
        <w:t>in=16, out =10, kernel = 1, stride = 1, pad = 0)</w:t>
      </w:r>
    </w:p>
    <w:p w:rsidR="6DE4E6A2" w:rsidP="3825ABAE" w:rsidRDefault="6DE4E6A2" w14:paraId="7907B720" w14:textId="2CC21B16">
      <w:r>
        <w:t>D</w:t>
      </w:r>
    </w:p>
    <w:tbl>
      <w:tblPr>
        <w:tblStyle w:val="TableGrid"/>
        <w:tblW w:w="0" w:type="auto"/>
        <w:tblLayout w:type="fixed"/>
        <w:tblLook w:val="06A0" w:firstRow="1" w:lastRow="0" w:firstColumn="1" w:lastColumn="0" w:noHBand="1" w:noVBand="1"/>
      </w:tblPr>
      <w:tblGrid>
        <w:gridCol w:w="600"/>
        <w:gridCol w:w="225"/>
        <w:gridCol w:w="285"/>
        <w:gridCol w:w="510"/>
        <w:gridCol w:w="60"/>
        <w:gridCol w:w="495"/>
        <w:gridCol w:w="405"/>
        <w:gridCol w:w="120"/>
        <w:gridCol w:w="480"/>
        <w:gridCol w:w="300"/>
      </w:tblGrid>
      <w:tr w:rsidR="0D1BBB63" w:rsidTr="11270B27" w14:paraId="7FD3927F" w14:textId="77777777">
        <w:trPr>
          <w:gridAfter w:val="1"/>
          <w:wAfter w:w="300" w:type="dxa"/>
        </w:trPr>
        <w:tc>
          <w:tcPr>
            <w:tcW w:w="600" w:type="dxa"/>
          </w:tcPr>
          <w:p w:rsidR="32C2CA1F" w:rsidP="0D1BBB63" w:rsidRDefault="1CDAA49A" w14:paraId="153F3C7D" w14:textId="766F94E2">
            <w:commentRangeStart w:id="10"/>
            <w:commentRangeStart w:id="11"/>
            <w:r>
              <w:t>0</w:t>
            </w:r>
          </w:p>
        </w:tc>
        <w:tc>
          <w:tcPr>
            <w:tcW w:w="510" w:type="dxa"/>
            <w:gridSpan w:val="2"/>
          </w:tcPr>
          <w:p w:rsidR="32C2CA1F" w:rsidP="0D1BBB63" w:rsidRDefault="32C2CA1F" w14:paraId="12A5AFE6" w14:textId="646B1F29">
            <w:r>
              <w:t>0</w:t>
            </w:r>
          </w:p>
        </w:tc>
        <w:tc>
          <w:tcPr>
            <w:tcW w:w="510" w:type="dxa"/>
          </w:tcPr>
          <w:p w:rsidR="32C2CA1F" w:rsidP="0D1BBB63" w:rsidRDefault="32C2CA1F" w14:paraId="2B8EB4A6" w14:textId="24210979">
            <w:r>
              <w:t>0</w:t>
            </w:r>
          </w:p>
        </w:tc>
        <w:tc>
          <w:tcPr>
            <w:tcW w:w="555" w:type="dxa"/>
            <w:gridSpan w:val="2"/>
          </w:tcPr>
          <w:p w:rsidR="32C2CA1F" w:rsidP="0D1BBB63" w:rsidRDefault="32C2CA1F" w14:paraId="75A9FCD3" w14:textId="74CEACE5">
            <w:r>
              <w:t>0</w:t>
            </w:r>
          </w:p>
        </w:tc>
        <w:tc>
          <w:tcPr>
            <w:tcW w:w="525" w:type="dxa"/>
            <w:gridSpan w:val="2"/>
          </w:tcPr>
          <w:p w:rsidR="32C2CA1F" w:rsidP="0D1BBB63" w:rsidRDefault="32C2CA1F" w14:paraId="3B6A2DCB" w14:textId="4A66FA87">
            <w:r>
              <w:t>0</w:t>
            </w:r>
          </w:p>
        </w:tc>
        <w:tc>
          <w:tcPr>
            <w:tcW w:w="480" w:type="dxa"/>
          </w:tcPr>
          <w:p w:rsidR="32C2CA1F" w:rsidP="0D1BBB63" w:rsidRDefault="32C2CA1F" w14:paraId="791AED6F" w14:textId="04A611F4">
            <w:r>
              <w:t>0</w:t>
            </w:r>
          </w:p>
        </w:tc>
      </w:tr>
      <w:tr w:rsidR="0D1BBB63" w:rsidTr="11270B27" w14:paraId="74B640EC" w14:textId="77777777">
        <w:trPr>
          <w:gridAfter w:val="1"/>
          <w:wAfter w:w="300" w:type="dxa"/>
        </w:trPr>
        <w:tc>
          <w:tcPr>
            <w:tcW w:w="600" w:type="dxa"/>
          </w:tcPr>
          <w:p w:rsidR="32C2CA1F" w:rsidP="0D1BBB63" w:rsidRDefault="32C2CA1F" w14:paraId="62D84D41" w14:textId="20AC3C3D">
            <w:r>
              <w:t>0</w:t>
            </w:r>
          </w:p>
        </w:tc>
        <w:tc>
          <w:tcPr>
            <w:tcW w:w="510" w:type="dxa"/>
            <w:gridSpan w:val="2"/>
          </w:tcPr>
          <w:p w:rsidR="32C2CA1F" w:rsidP="0D1BBB63" w:rsidRDefault="32C2CA1F" w14:paraId="29E8E665" w14:textId="7214F141">
            <w:r>
              <w:t>-3</w:t>
            </w:r>
          </w:p>
        </w:tc>
        <w:tc>
          <w:tcPr>
            <w:tcW w:w="510" w:type="dxa"/>
          </w:tcPr>
          <w:p w:rsidR="32C2CA1F" w:rsidP="0D1BBB63" w:rsidRDefault="32C2CA1F" w14:paraId="297058C5" w14:textId="5AECC0FB">
            <w:r>
              <w:t>0</w:t>
            </w:r>
          </w:p>
        </w:tc>
        <w:tc>
          <w:tcPr>
            <w:tcW w:w="555" w:type="dxa"/>
            <w:gridSpan w:val="2"/>
          </w:tcPr>
          <w:p w:rsidR="32C2CA1F" w:rsidP="0D1BBB63" w:rsidRDefault="32C2CA1F" w14:paraId="4507518B" w14:textId="3040B455">
            <w:r>
              <w:t>2</w:t>
            </w:r>
          </w:p>
        </w:tc>
        <w:tc>
          <w:tcPr>
            <w:tcW w:w="525" w:type="dxa"/>
            <w:gridSpan w:val="2"/>
          </w:tcPr>
          <w:p w:rsidR="32C2CA1F" w:rsidP="0D1BBB63" w:rsidRDefault="32C2CA1F" w14:paraId="655E1512" w14:textId="466AF592">
            <w:r>
              <w:t>0</w:t>
            </w:r>
          </w:p>
        </w:tc>
        <w:tc>
          <w:tcPr>
            <w:tcW w:w="480" w:type="dxa"/>
          </w:tcPr>
          <w:p w:rsidR="32C2CA1F" w:rsidP="0D1BBB63" w:rsidRDefault="12267EDB" w14:paraId="38529830" w14:textId="2D589F87">
            <w:r>
              <w:t>0</w:t>
            </w:r>
          </w:p>
        </w:tc>
      </w:tr>
      <w:tr w:rsidR="0D1BBB63" w:rsidTr="11270B27" w14:paraId="7574A0FC" w14:textId="77777777">
        <w:trPr>
          <w:gridAfter w:val="1"/>
          <w:wAfter w:w="300" w:type="dxa"/>
        </w:trPr>
        <w:tc>
          <w:tcPr>
            <w:tcW w:w="600" w:type="dxa"/>
          </w:tcPr>
          <w:p w:rsidR="32C2CA1F" w:rsidP="0D1BBB63" w:rsidRDefault="32C2CA1F" w14:paraId="3EC09CC8" w14:textId="02DC35D4">
            <w:r>
              <w:t>0</w:t>
            </w:r>
          </w:p>
        </w:tc>
        <w:tc>
          <w:tcPr>
            <w:tcW w:w="510" w:type="dxa"/>
            <w:gridSpan w:val="2"/>
          </w:tcPr>
          <w:p w:rsidR="32C2CA1F" w:rsidP="0D1BBB63" w:rsidRDefault="32C2CA1F" w14:paraId="4D790B98" w14:textId="60D3BEA1">
            <w:r>
              <w:t>0</w:t>
            </w:r>
          </w:p>
        </w:tc>
        <w:tc>
          <w:tcPr>
            <w:tcW w:w="510" w:type="dxa"/>
          </w:tcPr>
          <w:p w:rsidR="32C2CA1F" w:rsidP="0D1BBB63" w:rsidRDefault="32C2CA1F" w14:paraId="58737B57" w14:textId="4373ABDA">
            <w:r>
              <w:t>0</w:t>
            </w:r>
          </w:p>
        </w:tc>
        <w:tc>
          <w:tcPr>
            <w:tcW w:w="555" w:type="dxa"/>
            <w:gridSpan w:val="2"/>
          </w:tcPr>
          <w:p w:rsidR="32C2CA1F" w:rsidP="0D1BBB63" w:rsidRDefault="32C2CA1F" w14:paraId="12D6F810" w14:textId="685CD755">
            <w:r>
              <w:t>0</w:t>
            </w:r>
          </w:p>
        </w:tc>
        <w:tc>
          <w:tcPr>
            <w:tcW w:w="525" w:type="dxa"/>
            <w:gridSpan w:val="2"/>
          </w:tcPr>
          <w:p w:rsidR="32C2CA1F" w:rsidP="0D1BBB63" w:rsidRDefault="32C2CA1F" w14:paraId="4E7D2D0A" w14:textId="6DAAA9B5">
            <w:r>
              <w:t>0</w:t>
            </w:r>
          </w:p>
        </w:tc>
        <w:tc>
          <w:tcPr>
            <w:tcW w:w="480" w:type="dxa"/>
          </w:tcPr>
          <w:p w:rsidR="32C2CA1F" w:rsidP="0D1BBB63" w:rsidRDefault="32C2CA1F" w14:paraId="0CCA87A1" w14:textId="7772D59E">
            <w:r>
              <w:t>0</w:t>
            </w:r>
          </w:p>
        </w:tc>
      </w:tr>
      <w:tr w:rsidR="0D1BBB63" w:rsidTr="11270B27" w14:paraId="58B27CB3" w14:textId="77777777">
        <w:trPr>
          <w:gridAfter w:val="1"/>
          <w:wAfter w:w="300" w:type="dxa"/>
        </w:trPr>
        <w:tc>
          <w:tcPr>
            <w:tcW w:w="600" w:type="dxa"/>
          </w:tcPr>
          <w:p w:rsidR="32C2CA1F" w:rsidP="0D1BBB63" w:rsidRDefault="32C2CA1F" w14:paraId="0346B084" w14:textId="4CE9A0B7">
            <w:r>
              <w:t>0</w:t>
            </w:r>
          </w:p>
        </w:tc>
        <w:tc>
          <w:tcPr>
            <w:tcW w:w="510" w:type="dxa"/>
            <w:gridSpan w:val="2"/>
          </w:tcPr>
          <w:p w:rsidR="32C2CA1F" w:rsidP="0D1BBB63" w:rsidRDefault="32C2CA1F" w14:paraId="010BF81E" w14:textId="0EB3AD1E">
            <w:r>
              <w:t>4</w:t>
            </w:r>
          </w:p>
        </w:tc>
        <w:tc>
          <w:tcPr>
            <w:tcW w:w="510" w:type="dxa"/>
          </w:tcPr>
          <w:p w:rsidR="32C2CA1F" w:rsidP="0D1BBB63" w:rsidRDefault="32C2CA1F" w14:paraId="1BA0EB34" w14:textId="6D3272AE">
            <w:r>
              <w:t>0</w:t>
            </w:r>
          </w:p>
        </w:tc>
        <w:tc>
          <w:tcPr>
            <w:tcW w:w="555" w:type="dxa"/>
            <w:gridSpan w:val="2"/>
          </w:tcPr>
          <w:p w:rsidR="32C2CA1F" w:rsidP="0D1BBB63" w:rsidRDefault="32C2CA1F" w14:paraId="18AE7604" w14:textId="30A06E99">
            <w:r>
              <w:t>-1</w:t>
            </w:r>
          </w:p>
        </w:tc>
        <w:tc>
          <w:tcPr>
            <w:tcW w:w="525" w:type="dxa"/>
            <w:gridSpan w:val="2"/>
          </w:tcPr>
          <w:p w:rsidR="32C2CA1F" w:rsidP="0D1BBB63" w:rsidRDefault="32C2CA1F" w14:paraId="17AAB52A" w14:textId="6D54EE42">
            <w:r>
              <w:t>0</w:t>
            </w:r>
          </w:p>
        </w:tc>
        <w:tc>
          <w:tcPr>
            <w:tcW w:w="480" w:type="dxa"/>
          </w:tcPr>
          <w:p w:rsidR="32C2CA1F" w:rsidP="0D1BBB63" w:rsidRDefault="32C2CA1F" w14:paraId="2298995B" w14:textId="193E883D">
            <w:r>
              <w:t>0</w:t>
            </w:r>
          </w:p>
        </w:tc>
      </w:tr>
      <w:tr w:rsidR="0D1BBB63" w:rsidTr="11270B27" w14:paraId="053D0052" w14:textId="77777777">
        <w:trPr>
          <w:gridAfter w:val="1"/>
          <w:wAfter w:w="300" w:type="dxa"/>
        </w:trPr>
        <w:tc>
          <w:tcPr>
            <w:tcW w:w="600" w:type="dxa"/>
          </w:tcPr>
          <w:p w:rsidR="32C2CA1F" w:rsidP="0D1BBB63" w:rsidRDefault="32C2CA1F" w14:paraId="1FD7E956" w14:textId="7EDED046">
            <w:r>
              <w:t>0</w:t>
            </w:r>
          </w:p>
        </w:tc>
        <w:tc>
          <w:tcPr>
            <w:tcW w:w="510" w:type="dxa"/>
            <w:gridSpan w:val="2"/>
          </w:tcPr>
          <w:p w:rsidR="32C2CA1F" w:rsidP="0D1BBB63" w:rsidRDefault="32C2CA1F" w14:paraId="0A845A70" w14:textId="70909D03">
            <w:r>
              <w:t>0</w:t>
            </w:r>
          </w:p>
        </w:tc>
        <w:tc>
          <w:tcPr>
            <w:tcW w:w="510" w:type="dxa"/>
          </w:tcPr>
          <w:p w:rsidR="32C2CA1F" w:rsidP="0D1BBB63" w:rsidRDefault="32C2CA1F" w14:paraId="64AB3DE4" w14:textId="7342A56D">
            <w:r>
              <w:t>0</w:t>
            </w:r>
          </w:p>
        </w:tc>
        <w:tc>
          <w:tcPr>
            <w:tcW w:w="555" w:type="dxa"/>
            <w:gridSpan w:val="2"/>
          </w:tcPr>
          <w:p w:rsidR="32C2CA1F" w:rsidP="0D1BBB63" w:rsidRDefault="32C2CA1F" w14:paraId="74242734" w14:textId="53414711">
            <w:r>
              <w:t>0</w:t>
            </w:r>
          </w:p>
        </w:tc>
        <w:tc>
          <w:tcPr>
            <w:tcW w:w="525" w:type="dxa"/>
            <w:gridSpan w:val="2"/>
          </w:tcPr>
          <w:p w:rsidR="32C2CA1F" w:rsidP="0D1BBB63" w:rsidRDefault="32C2CA1F" w14:paraId="6B99A6F6" w14:textId="2A7E7178">
            <w:r>
              <w:t>0</w:t>
            </w:r>
          </w:p>
        </w:tc>
        <w:tc>
          <w:tcPr>
            <w:tcW w:w="480" w:type="dxa"/>
          </w:tcPr>
          <w:p w:rsidR="32C2CA1F" w:rsidP="0D1BBB63" w:rsidRDefault="32C2CA1F" w14:paraId="56537894" w14:textId="625B18BF">
            <w:r>
              <w:t>0</w:t>
            </w:r>
          </w:p>
        </w:tc>
      </w:tr>
      <w:tr w:rsidR="0D1BBB63" w:rsidTr="11270B27" w14:paraId="2E61ADE8" w14:textId="77777777">
        <w:trPr>
          <w:gridAfter w:val="1"/>
          <w:wAfter w:w="300" w:type="dxa"/>
        </w:trPr>
        <w:tc>
          <w:tcPr>
            <w:tcW w:w="600" w:type="dxa"/>
          </w:tcPr>
          <w:p w:rsidR="32C2CA1F" w:rsidP="0D1BBB63" w:rsidRDefault="32C2CA1F" w14:paraId="29B1C829" w14:textId="17297E77">
            <w:r>
              <w:t>0</w:t>
            </w:r>
          </w:p>
        </w:tc>
        <w:tc>
          <w:tcPr>
            <w:tcW w:w="510" w:type="dxa"/>
            <w:gridSpan w:val="2"/>
          </w:tcPr>
          <w:p w:rsidR="32C2CA1F" w:rsidP="0D1BBB63" w:rsidRDefault="32C2CA1F" w14:paraId="4972B86D" w14:textId="777DAA92">
            <w:r>
              <w:t>0</w:t>
            </w:r>
          </w:p>
        </w:tc>
        <w:tc>
          <w:tcPr>
            <w:tcW w:w="510" w:type="dxa"/>
          </w:tcPr>
          <w:p w:rsidR="32C2CA1F" w:rsidP="0D1BBB63" w:rsidRDefault="32C2CA1F" w14:paraId="70344522" w14:textId="1C14D579">
            <w:r>
              <w:t>0</w:t>
            </w:r>
          </w:p>
        </w:tc>
        <w:tc>
          <w:tcPr>
            <w:tcW w:w="555" w:type="dxa"/>
            <w:gridSpan w:val="2"/>
          </w:tcPr>
          <w:p w:rsidR="32C2CA1F" w:rsidP="0D1BBB63" w:rsidRDefault="32C2CA1F" w14:paraId="79820781" w14:textId="083915E5">
            <w:r>
              <w:t>0</w:t>
            </w:r>
          </w:p>
        </w:tc>
        <w:tc>
          <w:tcPr>
            <w:tcW w:w="525" w:type="dxa"/>
            <w:gridSpan w:val="2"/>
          </w:tcPr>
          <w:p w:rsidR="32C2CA1F" w:rsidP="0D1BBB63" w:rsidRDefault="32C2CA1F" w14:paraId="554D1CBA" w14:textId="62718562">
            <w:r>
              <w:t>0</w:t>
            </w:r>
          </w:p>
        </w:tc>
        <w:tc>
          <w:tcPr>
            <w:tcW w:w="480" w:type="dxa"/>
          </w:tcPr>
          <w:p w:rsidR="32C2CA1F" w:rsidP="0D1BBB63" w:rsidRDefault="32C2CA1F" w14:paraId="402200DA" w14:textId="696740F4">
            <w:r>
              <w:t>0</w:t>
            </w:r>
          </w:p>
        </w:tc>
      </w:tr>
      <w:tr w:rsidR="0D1BBB63" w:rsidTr="11270B27" w14:paraId="7A806DCE" w14:textId="77777777">
        <w:tc>
          <w:tcPr>
            <w:tcW w:w="825" w:type="dxa"/>
            <w:gridSpan w:val="2"/>
          </w:tcPr>
          <w:p w:rsidR="32C2CA1F" w:rsidP="0D1BBB63" w:rsidRDefault="32C2CA1F" w14:paraId="20C0029C" w14:textId="4029E674">
            <w:r>
              <w:t>-3</w:t>
            </w:r>
          </w:p>
        </w:tc>
        <w:tc>
          <w:tcPr>
            <w:tcW w:w="855" w:type="dxa"/>
            <w:gridSpan w:val="3"/>
          </w:tcPr>
          <w:p w:rsidR="32C2CA1F" w:rsidP="0D1BBB63" w:rsidRDefault="32C2CA1F" w14:paraId="6A60F5CB" w14:textId="35130A8E">
            <w:r>
              <w:t>-0.5</w:t>
            </w:r>
          </w:p>
        </w:tc>
        <w:tc>
          <w:tcPr>
            <w:tcW w:w="900" w:type="dxa"/>
            <w:gridSpan w:val="2"/>
          </w:tcPr>
          <w:p w:rsidR="32C2CA1F" w:rsidP="0D1BBB63" w:rsidRDefault="32C2CA1F" w14:paraId="76543A8C" w14:textId="28FDF4F4">
            <w:r>
              <w:t>2</w:t>
            </w:r>
          </w:p>
        </w:tc>
        <w:tc>
          <w:tcPr>
            <w:tcW w:w="900" w:type="dxa"/>
            <w:gridSpan w:val="3"/>
          </w:tcPr>
          <w:p w:rsidR="32C2CA1F" w:rsidP="0D1BBB63" w:rsidRDefault="32C2CA1F" w14:paraId="3A10986C" w14:textId="0782D5E0">
            <w:r>
              <w:t>1</w:t>
            </w:r>
          </w:p>
        </w:tc>
      </w:tr>
      <w:tr w:rsidR="0D1BBB63" w:rsidTr="11270B27" w14:paraId="269D8846" w14:textId="77777777">
        <w:tc>
          <w:tcPr>
            <w:tcW w:w="825" w:type="dxa"/>
            <w:gridSpan w:val="2"/>
          </w:tcPr>
          <w:p w:rsidR="32C2CA1F" w:rsidP="0D1BBB63" w:rsidRDefault="32C2CA1F" w14:paraId="2C1150C1" w14:textId="62F67AA2">
            <w:r>
              <w:t>0.5</w:t>
            </w:r>
          </w:p>
        </w:tc>
        <w:tc>
          <w:tcPr>
            <w:tcW w:w="855" w:type="dxa"/>
            <w:gridSpan w:val="3"/>
          </w:tcPr>
          <w:p w:rsidR="32C2CA1F" w:rsidP="0D1BBB63" w:rsidRDefault="32C2CA1F" w14:paraId="06E37922" w14:textId="6FD829C5">
            <w:r>
              <w:t>0.5</w:t>
            </w:r>
          </w:p>
        </w:tc>
        <w:tc>
          <w:tcPr>
            <w:tcW w:w="900" w:type="dxa"/>
            <w:gridSpan w:val="2"/>
          </w:tcPr>
          <w:p w:rsidR="32C2CA1F" w:rsidP="0D1BBB63" w:rsidRDefault="32C2CA1F" w14:paraId="08259B46" w14:textId="77877D02">
            <w:r>
              <w:t>0.5</w:t>
            </w:r>
          </w:p>
        </w:tc>
        <w:tc>
          <w:tcPr>
            <w:tcW w:w="900" w:type="dxa"/>
            <w:gridSpan w:val="3"/>
          </w:tcPr>
          <w:p w:rsidR="32C2CA1F" w:rsidP="0D1BBB63" w:rsidRDefault="32C2CA1F" w14:paraId="37682A73" w14:textId="72DF993E">
            <w:r>
              <w:t>0.25</w:t>
            </w:r>
          </w:p>
        </w:tc>
      </w:tr>
      <w:tr w:rsidR="0D1BBB63" w:rsidTr="11270B27" w14:paraId="53DA0F1F" w14:textId="77777777">
        <w:tc>
          <w:tcPr>
            <w:tcW w:w="825" w:type="dxa"/>
            <w:gridSpan w:val="2"/>
          </w:tcPr>
          <w:p w:rsidR="32C2CA1F" w:rsidP="0D1BBB63" w:rsidRDefault="32C2CA1F" w14:paraId="3C60A406" w14:textId="3D2647A1">
            <w:r>
              <w:t>4</w:t>
            </w:r>
          </w:p>
        </w:tc>
        <w:tc>
          <w:tcPr>
            <w:tcW w:w="855" w:type="dxa"/>
            <w:gridSpan w:val="3"/>
          </w:tcPr>
          <w:p w:rsidR="32C2CA1F" w:rsidP="0D1BBB63" w:rsidRDefault="32C2CA1F" w14:paraId="09FF4506" w14:textId="1059A557">
            <w:r>
              <w:t>1.5</w:t>
            </w:r>
          </w:p>
        </w:tc>
        <w:tc>
          <w:tcPr>
            <w:tcW w:w="900" w:type="dxa"/>
            <w:gridSpan w:val="2"/>
          </w:tcPr>
          <w:p w:rsidR="32C2CA1F" w:rsidP="0D1BBB63" w:rsidRDefault="32C2CA1F" w14:paraId="74252483" w14:textId="70097728">
            <w:r>
              <w:t>-1</w:t>
            </w:r>
          </w:p>
        </w:tc>
        <w:tc>
          <w:tcPr>
            <w:tcW w:w="900" w:type="dxa"/>
            <w:gridSpan w:val="3"/>
          </w:tcPr>
          <w:p w:rsidR="32C2CA1F" w:rsidP="0D1BBB63" w:rsidRDefault="32C2CA1F" w14:paraId="0252B800" w14:textId="23548E8A">
            <w:r>
              <w:t>-0.5</w:t>
            </w:r>
          </w:p>
        </w:tc>
      </w:tr>
      <w:tr w:rsidR="0D1BBB63" w:rsidTr="11270B27" w14:paraId="3ECC0B97" w14:textId="77777777">
        <w:tc>
          <w:tcPr>
            <w:tcW w:w="825" w:type="dxa"/>
            <w:gridSpan w:val="2"/>
          </w:tcPr>
          <w:p w:rsidR="32C2CA1F" w:rsidP="0D1BBB63" w:rsidRDefault="32C2CA1F" w14:paraId="2CFF78B5" w14:textId="00B4FC9E">
            <w:r>
              <w:t>2</w:t>
            </w:r>
          </w:p>
        </w:tc>
        <w:tc>
          <w:tcPr>
            <w:tcW w:w="855" w:type="dxa"/>
            <w:gridSpan w:val="3"/>
          </w:tcPr>
          <w:p w:rsidR="32C2CA1F" w:rsidP="0D1BBB63" w:rsidRDefault="4F49CE0E" w14:paraId="69AD8A8E" w14:textId="3AAF5EC2">
            <w:r>
              <w:t>0.75</w:t>
            </w:r>
          </w:p>
        </w:tc>
        <w:tc>
          <w:tcPr>
            <w:tcW w:w="900" w:type="dxa"/>
            <w:gridSpan w:val="2"/>
          </w:tcPr>
          <w:p w:rsidR="32C2CA1F" w:rsidP="0D1BBB63" w:rsidRDefault="32C2CA1F" w14:paraId="1E0CA1B7" w14:textId="7E021F76">
            <w:r>
              <w:t>-0.5</w:t>
            </w:r>
          </w:p>
        </w:tc>
        <w:tc>
          <w:tcPr>
            <w:tcW w:w="900" w:type="dxa"/>
            <w:gridSpan w:val="3"/>
          </w:tcPr>
          <w:p w:rsidR="32C2CA1F" w:rsidP="0D1BBB63" w:rsidRDefault="1CDAA49A" w14:paraId="3E4CBC94" w14:textId="2CB03495">
            <w:r>
              <w:t>-0.25</w:t>
            </w:r>
            <w:commentRangeEnd w:id="10"/>
            <w:r w:rsidR="32C2CA1F">
              <w:rPr>
                <w:rStyle w:val="CommentReference"/>
              </w:rPr>
              <w:commentReference w:id="10"/>
            </w:r>
            <w:commentRangeEnd w:id="11"/>
            <w:r w:rsidR="32C2CA1F">
              <w:rPr>
                <w:rStyle w:val="CommentReference"/>
              </w:rPr>
              <w:commentReference w:id="11"/>
            </w:r>
          </w:p>
        </w:tc>
      </w:tr>
    </w:tbl>
    <w:p w:rsidR="6DE4E6A2" w:rsidP="3825ABAE" w:rsidRDefault="6DE4E6A2" w14:paraId="12CD101F" w14:textId="1615E14D">
      <w:r>
        <w:t>E</w:t>
      </w:r>
    </w:p>
    <w:p w:rsidR="43FE49D7" w:rsidP="0D1BBB63" w:rsidRDefault="1023A106" w14:paraId="39363AAD" w14:textId="7D24C87F">
      <w:commentRangeStart w:id="12"/>
      <w:r>
        <w:t xml:space="preserve">Collect/augment more data, </w:t>
      </w:r>
      <w:r w:rsidR="206DEBD7">
        <w:t xml:space="preserve">weighted loss (penalize minority class more), different </w:t>
      </w:r>
      <w:r w:rsidR="7B38C4E4">
        <w:t xml:space="preserve">models for </w:t>
      </w:r>
      <w:r w:rsidR="206DEBD7">
        <w:t>classes</w:t>
      </w:r>
      <w:r w:rsidR="242AECDA">
        <w:t>.</w:t>
      </w:r>
      <w:commentRangeEnd w:id="12"/>
      <w:r w:rsidR="43FE49D7">
        <w:rPr>
          <w:rStyle w:val="CommentReference"/>
        </w:rPr>
        <w:commentReference w:id="12"/>
      </w:r>
    </w:p>
    <w:p w:rsidR="43FE49D7" w:rsidP="0D1BBB63" w:rsidRDefault="008F2884" w14:paraId="65E5C80D" w14:textId="50683A61">
      <w:hyperlink r:id="rId14">
        <w:r w:rsidRPr="0D1BBB63" w:rsidR="43FE49D7">
          <w:rPr>
            <w:rStyle w:val="Hyperlink"/>
            <w:rFonts w:ascii="Calibri" w:hAnsi="Calibri" w:eastAsia="Calibri" w:cs="Calibri"/>
          </w:rPr>
          <w:t>8 Tactics to Combat Imbalanced Classes in Your Machine Learning Dataset (machinelearningmastery.com)</w:t>
        </w:r>
      </w:hyperlink>
    </w:p>
    <w:p w:rsidR="3825ABAE" w:rsidP="3825ABAE" w:rsidRDefault="3825ABAE" w14:paraId="0B98438B" w14:textId="1E22F4B8"/>
    <w:p w:rsidR="6DE4E6A2" w:rsidP="3825ABAE" w:rsidRDefault="6DE4E6A2" w14:paraId="32916C28" w14:textId="0BD7F2D3">
      <w:r>
        <w:t>3</w:t>
      </w:r>
    </w:p>
    <w:p w:rsidR="3F22E78B" w:rsidP="3825ABAE" w:rsidRDefault="6DE4E6A2" w14:paraId="062FFBE9" w14:textId="7759649B">
      <w:r>
        <w:t>A</w:t>
      </w:r>
    </w:p>
    <w:p w:rsidR="3F22E78B" w:rsidP="0D1BBB63" w:rsidRDefault="3F22E78B" w14:paraId="33BAD22D" w14:textId="77D0D0BC">
      <w:proofErr w:type="spellStart"/>
      <w:r>
        <w:t>i</w:t>
      </w:r>
      <w:proofErr w:type="spellEnd"/>
      <w:r>
        <w:t>)</w:t>
      </w:r>
    </w:p>
    <w:p w:rsidR="70B615CE" w:rsidP="0D1BBB63" w:rsidRDefault="70B615CE" w14:paraId="538AA286" w14:textId="571BC37D">
      <w:r>
        <w:t>(They are all base 2 logarithms)</w:t>
      </w:r>
    </w:p>
    <w:p w:rsidRPr="006D1031" w:rsidR="3F22E78B" w:rsidP="3825ABAE" w:rsidRDefault="3F22E78B" w14:paraId="4D8B957B" w14:textId="0A3AF996">
      <w:pPr>
        <w:rPr>
          <w:lang w:val="de-AT"/>
        </w:rPr>
      </w:pPr>
      <w:r w:rsidRPr="006D1031">
        <w:rPr>
          <w:lang w:val="de-AT"/>
        </w:rPr>
        <w:t>H1 = -5/9log (5/9) - 4/9log (4/9) = 0.991</w:t>
      </w:r>
    </w:p>
    <w:p w:rsidRPr="006D1031" w:rsidR="3F22E78B" w:rsidP="3825ABAE" w:rsidRDefault="45F09256" w14:paraId="6EC92761" w14:textId="018D960B">
      <w:pPr>
        <w:rPr>
          <w:lang w:val="de-AT"/>
        </w:rPr>
      </w:pPr>
      <w:r w:rsidRPr="006D1031">
        <w:rPr>
          <w:lang w:val="de-AT"/>
        </w:rPr>
        <w:t>H2 = -1/4log (1/4) - 3/4log (3/4) = 0.81</w:t>
      </w:r>
      <w:r w:rsidRPr="006D1031" w:rsidR="2648C10D">
        <w:rPr>
          <w:lang w:val="de-AT"/>
        </w:rPr>
        <w:t>1</w:t>
      </w:r>
    </w:p>
    <w:p w:rsidRPr="006D1031" w:rsidR="3F22E78B" w:rsidP="3825ABAE" w:rsidRDefault="3F22E78B" w14:paraId="483C87E0" w14:textId="448E1894">
      <w:pPr>
        <w:rPr>
          <w:lang w:val="de-AT"/>
        </w:rPr>
      </w:pPr>
      <w:r w:rsidRPr="006D1031">
        <w:rPr>
          <w:lang w:val="de-AT"/>
        </w:rPr>
        <w:t>H3 = -2/5log (2/5) - 3/5log (3/5) = 0.971</w:t>
      </w:r>
    </w:p>
    <w:p w:rsidRPr="006D1031" w:rsidR="3F22E78B" w:rsidP="3825ABAE" w:rsidRDefault="3F22E78B" w14:paraId="060846F3" w14:textId="1B5E3F47">
      <w:pPr>
        <w:rPr>
          <w:lang w:val="de-AT"/>
        </w:rPr>
      </w:pPr>
      <w:r w:rsidRPr="006D1031">
        <w:rPr>
          <w:lang w:val="de-AT"/>
        </w:rPr>
        <w:t>H4 = 1</w:t>
      </w:r>
    </w:p>
    <w:p w:rsidRPr="006D1031" w:rsidR="3F22E78B" w:rsidP="3825ABAE" w:rsidRDefault="3F22E78B" w14:paraId="3CE708CD" w14:textId="219F69F4">
      <w:pPr>
        <w:rPr>
          <w:lang w:val="de-AT"/>
        </w:rPr>
      </w:pPr>
      <w:r w:rsidRPr="006D1031">
        <w:rPr>
          <w:lang w:val="de-AT"/>
        </w:rPr>
        <w:t>H5 = -2/3log (2/3) - 1/3log (1/3) = 0.918</w:t>
      </w:r>
    </w:p>
    <w:p w:rsidRPr="006D1031" w:rsidR="3F22E78B" w:rsidP="3825ABAE" w:rsidRDefault="3F22E78B" w14:paraId="44783849" w14:textId="70F0A5D4">
      <w:pPr>
        <w:rPr>
          <w:lang w:val="de-AT"/>
        </w:rPr>
      </w:pPr>
      <w:r w:rsidRPr="006D1031">
        <w:rPr>
          <w:lang w:val="de-AT"/>
        </w:rPr>
        <w:t>ii)</w:t>
      </w:r>
    </w:p>
    <w:p w:rsidRPr="006D1031" w:rsidR="3F22E78B" w:rsidP="3825ABAE" w:rsidRDefault="3F22E78B" w14:paraId="68C4531B" w14:textId="119F6B66">
      <w:pPr>
        <w:rPr>
          <w:lang w:val="de-AT"/>
        </w:rPr>
      </w:pPr>
      <w:r w:rsidRPr="006D1031">
        <w:rPr>
          <w:lang w:val="de-AT"/>
        </w:rPr>
        <w:t>IG3 = 0.971 - 2/5*1 - 3/5*0.918 = 0.02</w:t>
      </w:r>
    </w:p>
    <w:p w:rsidRPr="006D1031" w:rsidR="3F22E78B" w:rsidP="3825ABAE" w:rsidRDefault="3F22E78B" w14:paraId="666BE84F" w14:textId="4D4F42B0">
      <w:pPr>
        <w:rPr>
          <w:lang w:val="de-AT"/>
        </w:rPr>
      </w:pPr>
      <w:r w:rsidRPr="006D1031">
        <w:rPr>
          <w:lang w:val="de-AT"/>
        </w:rPr>
        <w:t>iii)</w:t>
      </w:r>
    </w:p>
    <w:p w:rsidRPr="006D1031" w:rsidR="3F22E78B" w:rsidP="3825ABAE" w:rsidRDefault="3F22E78B" w14:paraId="5A2E89B5" w14:textId="53AC162D">
      <w:pPr>
        <w:rPr>
          <w:lang w:val="de-AT"/>
        </w:rPr>
      </w:pPr>
      <w:r w:rsidRPr="006D1031">
        <w:rPr>
          <w:lang w:val="de-AT"/>
        </w:rPr>
        <w:t>IG_total = 0.991 - 2/9</w:t>
      </w:r>
      <w:r w:rsidRPr="006D1031" w:rsidR="59E6E052">
        <w:rPr>
          <w:lang w:val="de-AT"/>
        </w:rPr>
        <w:t>*1 – 3/9*0.918 - 4/9*0.813 =</w:t>
      </w:r>
      <w:commentRangeStart w:id="13"/>
      <w:r w:rsidRPr="006D1031" w:rsidR="59E6E052">
        <w:rPr>
          <w:lang w:val="de-AT"/>
        </w:rPr>
        <w:t xml:space="preserve"> 0.10</w:t>
      </w:r>
      <w:commentRangeEnd w:id="13"/>
      <w:r>
        <w:commentReference w:id="13"/>
      </w:r>
    </w:p>
    <w:p w:rsidR="59E6E052" w:rsidP="3825ABAE" w:rsidRDefault="1259CA57" w14:paraId="2211EDB6" w14:textId="1AE14308">
      <w:r>
        <w:t>B</w:t>
      </w:r>
    </w:p>
    <w:p w:rsidR="44491C3B" w:rsidP="67ECF9BB" w:rsidRDefault="1C825645" w14:paraId="720E5648" w14:textId="1E9F6CB1">
      <w:r>
        <w:t>DEFINITIVE ANSWER WITH CALCULATED ALPHAS:</w:t>
      </w:r>
    </w:p>
    <w:p w:rsidR="00F96100" w:rsidP="67ECF9BB" w:rsidRDefault="00F96100" w14:paraId="6B61C14F" w14:textId="143A1D81">
      <w:r>
        <w:t xml:space="preserve">Please comment if you see any wrong </w:t>
      </w:r>
      <w:r w:rsidR="27FE1B4F">
        <w:t>calculations.</w:t>
      </w:r>
    </w:p>
    <w:p w:rsidR="00FB0980" w:rsidP="5B32FD28" w:rsidRDefault="7557563F" w14:paraId="61076AE0" w14:textId="52EF3E09">
      <w:r>
        <w:t>o</w:t>
      </w:r>
      <w:r w:rsidR="16BE7E77">
        <w:rPr>
          <w:noProof/>
        </w:rPr>
        <w:drawing>
          <wp:inline distT="0" distB="0" distL="0" distR="0" wp14:anchorId="3CB95EE5" wp14:editId="0ED983C4">
            <wp:extent cx="5943600" cy="3785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A51E54" w:rsidP="00A51E54" w:rsidRDefault="00A51E54" w14:paraId="643D64BE" w14:textId="77777777">
      <w:proofErr w:type="spellStart"/>
      <w:r w:rsidRPr="004D61D8">
        <w:t>i</w:t>
      </w:r>
      <w:proofErr w:type="spellEnd"/>
      <w:r w:rsidRPr="004D61D8">
        <w:t>)</w:t>
      </w:r>
    </w:p>
    <w:p w:rsidRPr="00991243" w:rsidR="00A51E54" w:rsidP="0EABCD63" w:rsidRDefault="008F2884" w14:paraId="224EB759"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rsidRPr="00991243" w:rsidR="00A51E54" w:rsidP="0EABCD63" w:rsidRDefault="008F2884" w14:paraId="40DCA181" w14:textId="77777777">
      <w:pPr>
        <w:ind w:left="2127"/>
        <w:jc w:val="center"/>
        <w:rPr>
          <w:rFonts w:eastAsiaTheme="minorEastAsia"/>
        </w:rPr>
      </w:pPr>
      <m:oMathPara>
        <m:oMath>
          <m:sSub>
            <m:sSubPr>
              <m:ctrlPr>
                <w:rPr>
                  <w:rFonts w:ascii="Cambria Math" w:hAnsi="Cambria Math" w:eastAsiaTheme="minorEastAsia"/>
                  <w:i/>
                </w:rPr>
              </m:ctrlPr>
            </m:sSubPr>
            <m:e>
              <m:r>
                <m:rPr>
                  <m:scr m:val="script"/>
                </m:rPr>
                <w:rPr>
                  <w:rFonts w:ascii="Cambria Math" w:hAnsi="Cambria Math" w:eastAsiaTheme="minorEastAsia"/>
                </w:rPr>
                <m:t>L</m:t>
              </m:r>
            </m:e>
            <m:sub>
              <m:r>
                <w:rPr>
                  <w:rFonts w:ascii="Cambria Math" w:hAnsi="Cambria Math" w:eastAsiaTheme="minorEastAsia"/>
                </w:rPr>
                <m:t>1</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9</m:t>
              </m:r>
            </m:den>
          </m:f>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9</m:t>
              </m:r>
            </m:den>
          </m:f>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2</m:t>
              </m:r>
            </m:num>
            <m:den>
              <m:r>
                <w:rPr>
                  <w:rFonts w:ascii="Cambria Math" w:hAnsi="Cambria Math" w:eastAsiaTheme="minorEastAsia"/>
                </w:rPr>
                <m:t>9</m:t>
              </m:r>
            </m:den>
          </m:f>
        </m:oMath>
      </m:oMathPara>
    </w:p>
    <w:p w:rsidRPr="00991243" w:rsidR="00A51E54" w:rsidP="0EABCD63" w:rsidRDefault="008F2884" w14:paraId="6B2CB956" w14:textId="77777777">
      <w:pPr>
        <w:ind w:left="2127"/>
        <w:jc w:val="cente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1</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func>
            <m:funcPr>
              <m:ctrlPr>
                <w:rPr>
                  <w:rFonts w:ascii="Cambria Math" w:hAnsi="Cambria Math" w:eastAsiaTheme="minorEastAsia"/>
                  <w:i/>
                </w:rPr>
              </m:ctrlPr>
            </m:funcPr>
            <m:fName>
              <m:r>
                <m:rPr>
                  <m:sty m:val="p"/>
                </m:rPr>
                <w:rPr>
                  <w:rFonts w:ascii="Cambria Math" w:hAnsi="Cambria Math" w:eastAsiaTheme="minorEastAsia"/>
                </w:rPr>
                <m:t>ln</m:t>
              </m:r>
            </m:fName>
            <m:e>
              <m:d>
                <m:dPr>
                  <m:ctrlPr>
                    <w:rPr>
                      <w:rFonts w:ascii="Cambria Math" w:hAnsi="Cambria Math" w:eastAsiaTheme="minorEastAsia"/>
                      <w:i/>
                    </w:rPr>
                  </m:ctrlPr>
                </m:dPr>
                <m:e>
                  <m:f>
                    <m:fPr>
                      <m:ctrlPr>
                        <w:rPr>
                          <w:rFonts w:ascii="Cambria Math" w:hAnsi="Cambria Math" w:eastAsiaTheme="minorEastAsia"/>
                          <w:i/>
                        </w:rPr>
                      </m:ctrlPr>
                    </m:fPr>
                    <m:num>
                      <m:r>
                        <w:rPr>
                          <w:rFonts w:ascii="Cambria Math" w:hAnsi="Cambria Math" w:eastAsiaTheme="minorEastAsia"/>
                        </w:rPr>
                        <m:t>1-</m:t>
                      </m:r>
                      <m:f>
                        <m:fPr>
                          <m:ctrlPr>
                            <w:rPr>
                              <w:rFonts w:ascii="Cambria Math" w:hAnsi="Cambria Math" w:eastAsiaTheme="minorEastAsia"/>
                              <w:i/>
                            </w:rPr>
                          </m:ctrlPr>
                        </m:fPr>
                        <m:num>
                          <m:r>
                            <w:rPr>
                              <w:rFonts w:ascii="Cambria Math" w:hAnsi="Cambria Math" w:eastAsiaTheme="minorEastAsia"/>
                            </w:rPr>
                            <m:t>2</m:t>
                          </m:r>
                        </m:num>
                        <m:den>
                          <m:r>
                            <w:rPr>
                              <w:rFonts w:ascii="Cambria Math" w:hAnsi="Cambria Math" w:eastAsiaTheme="minorEastAsia"/>
                            </w:rPr>
                            <m:t>9</m:t>
                          </m:r>
                        </m:den>
                      </m:f>
                    </m:num>
                    <m:den>
                      <m:f>
                        <m:fPr>
                          <m:ctrlPr>
                            <w:rPr>
                              <w:rFonts w:ascii="Cambria Math" w:hAnsi="Cambria Math" w:eastAsiaTheme="minorEastAsia"/>
                              <w:i/>
                            </w:rPr>
                          </m:ctrlPr>
                        </m:fPr>
                        <m:num>
                          <m:r>
                            <w:rPr>
                              <w:rFonts w:ascii="Cambria Math" w:hAnsi="Cambria Math" w:eastAsiaTheme="minorEastAsia"/>
                            </w:rPr>
                            <m:t>2</m:t>
                          </m:r>
                        </m:num>
                        <m:den>
                          <m:r>
                            <w:rPr>
                              <w:rFonts w:ascii="Cambria Math" w:hAnsi="Cambria Math" w:eastAsiaTheme="minorEastAsia"/>
                            </w:rPr>
                            <m:t>9</m:t>
                          </m:r>
                        </m:den>
                      </m:f>
                    </m:den>
                  </m:f>
                </m:e>
              </m:d>
            </m:e>
          </m:func>
          <m:r>
            <w:rPr>
              <w:rFonts w:ascii="Cambria Math" w:hAnsi="Cambria Math" w:eastAsiaTheme="minorEastAsia"/>
            </w:rPr>
            <m:t>≈0.63</m:t>
          </m:r>
        </m:oMath>
      </m:oMathPara>
    </w:p>
    <w:p w:rsidR="00A51E54" w:rsidP="00A51E54" w:rsidRDefault="00A51E54" w14:paraId="2DCF1287" w14:textId="77777777">
      <w:r w:rsidRPr="004D61D8">
        <w:tab/>
      </w:r>
      <w:r w:rsidRPr="004D61D8">
        <w:tab/>
      </w:r>
      <w:r w:rsidRPr="004D61D8">
        <w:t>ii)</w:t>
      </w:r>
    </w:p>
    <w:p w:rsidRPr="00991243" w:rsidR="00A51E54" w:rsidP="5B32FD28" w:rsidRDefault="008F2884" w14:paraId="7C06894D"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2</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9</m:t>
                  </m:r>
                </m:den>
              </m:f>
              <m:r>
                <m:rPr>
                  <m:sty m:val="p"/>
                </m:rPr>
                <w:rPr>
                  <w:rFonts w:ascii="Cambria Math" w:hAnsi="Cambria Math"/>
                </w:rPr>
                <m:t>exp⁡</m:t>
              </m:r>
              <m:r>
                <w:rPr>
                  <w:rFonts w:ascii="Cambria Math" w:hAnsi="Cambria Math"/>
                </w:rPr>
                <m:t>(-0.63)</m:t>
              </m:r>
            </m:num>
            <m:den>
              <m:r>
                <w:rPr>
                  <w:rFonts w:ascii="Cambria Math" w:hAnsi="Cambria Math"/>
                </w:rPr>
                <m:t>0.84</m:t>
              </m:r>
            </m:den>
          </m:f>
          <m:r>
            <w:rPr>
              <w:rFonts w:ascii="Cambria Math" w:hAnsi="Cambria Math" w:eastAsiaTheme="minorEastAsia"/>
            </w:rPr>
            <m:t>≈0.07</m:t>
          </m:r>
        </m:oMath>
      </m:oMathPara>
    </w:p>
    <w:p w:rsidRPr="00936DE9" w:rsidR="00A51E54" w:rsidP="0EABCD63" w:rsidRDefault="008F2884" w14:paraId="21CE3B05"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2</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9</m:t>
                  </m:r>
                </m:den>
              </m:f>
              <m:func>
                <m:funcPr>
                  <m:ctrlPr>
                    <w:rPr>
                      <w:rFonts w:ascii="Cambria Math" w:hAnsi="Cambria Math"/>
                      <w:i/>
                    </w:rPr>
                  </m:ctrlPr>
                </m:funcPr>
                <m:fName>
                  <m:r>
                    <m:rPr>
                      <m:sty m:val="p"/>
                    </m:rPr>
                    <w:rPr>
                      <w:rFonts w:ascii="Cambria Math" w:hAnsi="Cambria Math"/>
                    </w:rPr>
                    <m:t>exp</m:t>
                  </m:r>
                </m:fName>
                <m:e>
                  <m:r>
                    <w:rPr>
                      <w:rFonts w:ascii="Cambria Math" w:hAnsi="Cambria Math"/>
                    </w:rPr>
                    <m:t>(0.63)</m:t>
                  </m:r>
                </m:e>
              </m:func>
            </m:num>
            <m:den>
              <m:r>
                <w:rPr>
                  <w:rFonts w:ascii="Cambria Math" w:hAnsi="Cambria Math"/>
                </w:rPr>
                <m:t>0.84</m:t>
              </m:r>
            </m:den>
          </m:f>
          <m:r>
            <w:rPr>
              <w:rFonts w:ascii="Cambria Math" w:hAnsi="Cambria Math"/>
            </w:rPr>
            <m:t>≈0.25</m:t>
          </m:r>
        </m:oMath>
      </m:oMathPara>
    </w:p>
    <w:p w:rsidRPr="00936DE9" w:rsidR="00A51E54" w:rsidP="0EABCD63" w:rsidRDefault="008F2884" w14:paraId="7FBB05F4" w14:textId="77777777">
      <w:pPr>
        <w:ind w:left="2127"/>
        <w:jc w:val="cente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=0.07+0.07=0.14</m:t>
          </m:r>
        </m:oMath>
      </m:oMathPara>
    </w:p>
    <w:p w:rsidRPr="00936DE9" w:rsidR="00A51E54" w:rsidP="0EABCD63" w:rsidRDefault="008F2884" w14:paraId="44E06B5C" w14:textId="77777777">
      <w:pPr>
        <w:ind w:left="2127"/>
        <w:jc w:val="cente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2</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func>
            <m:funcPr>
              <m:ctrlPr>
                <w:rPr>
                  <w:rFonts w:ascii="Cambria Math" w:hAnsi="Cambria Math" w:eastAsiaTheme="minorEastAsia"/>
                </w:rPr>
              </m:ctrlPr>
            </m:funcPr>
            <m:fName>
              <m:r>
                <m:rPr>
                  <m:sty m:val="p"/>
                </m:rPr>
                <w:rPr>
                  <w:rFonts w:ascii="Cambria Math" w:hAnsi="Cambria Math" w:eastAsiaTheme="minorEastAsia"/>
                </w:rPr>
                <m:t>ln</m:t>
              </m:r>
            </m:fName>
            <m:e>
              <m:d>
                <m:dPr>
                  <m:ctrlPr>
                    <w:rPr>
                      <w:rFonts w:ascii="Cambria Math" w:hAnsi="Cambria Math" w:eastAsiaTheme="minorEastAsia"/>
                      <w:i/>
                    </w:rPr>
                  </m:ctrlPr>
                </m:dPr>
                <m:e>
                  <m:f>
                    <m:fPr>
                      <m:ctrlPr>
                        <w:rPr>
                          <w:rFonts w:ascii="Cambria Math" w:hAnsi="Cambria Math" w:eastAsiaTheme="minorEastAsia"/>
                          <w:i/>
                        </w:rPr>
                      </m:ctrlPr>
                    </m:fPr>
                    <m:num>
                      <m:r>
                        <w:rPr>
                          <w:rFonts w:ascii="Cambria Math" w:hAnsi="Cambria Math" w:eastAsiaTheme="minorEastAsia"/>
                        </w:rPr>
                        <m:t>1-0.14</m:t>
                      </m:r>
                    </m:num>
                    <m:den>
                      <m:r>
                        <w:rPr>
                          <w:rFonts w:ascii="Cambria Math" w:hAnsi="Cambria Math" w:eastAsiaTheme="minorEastAsia"/>
                        </w:rPr>
                        <m:t>0.14</m:t>
                      </m:r>
                    </m:den>
                  </m:f>
                </m:e>
              </m:d>
            </m:e>
          </m:func>
          <m:r>
            <w:rPr>
              <w:rFonts w:ascii="Cambria Math" w:hAnsi="Cambria Math" w:eastAsiaTheme="minorEastAsia"/>
            </w:rPr>
            <m:t>≈0.91</m:t>
          </m:r>
        </m:oMath>
      </m:oMathPara>
    </w:p>
    <w:p w:rsidR="00A51E54" w:rsidP="00A51E54" w:rsidRDefault="00A51E54" w14:paraId="70837CDD" w14:textId="77777777">
      <w:r w:rsidRPr="004D61D8">
        <w:tab/>
      </w:r>
      <w:r w:rsidRPr="004D61D8">
        <w:tab/>
      </w:r>
      <w:r w:rsidRPr="004D61D8">
        <w:t>iii)</w:t>
      </w:r>
    </w:p>
    <w:p w:rsidRPr="007B3D28" w:rsidR="00A51E54" w:rsidP="0EABCD63" w:rsidRDefault="00A51E54" w14:paraId="7F5A1F52" w14:textId="77777777">
      <w:pPr>
        <w:ind w:left="2127"/>
        <w:jc w:val="center"/>
        <w:rPr>
          <w:rFonts w:eastAsiaTheme="minorEastAsia"/>
        </w:rPr>
      </w:pPr>
      <m:oMathPara>
        <m:oMath>
          <m:r>
            <w:rPr>
              <w:rFonts w:ascii="Cambria Math" w:hAnsi="Cambria Math"/>
            </w:rPr>
            <m:t>H=sign</m:t>
          </m:r>
          <m:d>
            <m:dPr>
              <m:ctrlPr>
                <w:rPr>
                  <w:rFonts w:ascii="Cambria Math" w:hAnsi="Cambria Math"/>
                  <w:i/>
                </w:rPr>
              </m:ctrlPr>
            </m:dPr>
            <m:e>
              <m:r>
                <w:rPr>
                  <w:rFonts w:ascii="Cambria Math" w:hAnsi="Cambria Math"/>
                </w:rPr>
                <m:t>0.63×</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+0.91×</m:t>
              </m:r>
              <m:sSub>
                <m:sSubPr>
                  <m:ctrlPr>
                    <w:rPr>
                      <w:rFonts w:ascii="Cambria Math" w:hAnsi="Cambria Math"/>
                      <w:i/>
                    </w:rPr>
                  </m:ctrlPr>
                </m:sSubPr>
                <m:e>
                  <m:r>
                    <w:rPr>
                      <w:rFonts w:ascii="Cambria Math" w:hAnsi="Cambria Math"/>
                    </w:rPr>
                    <m:t>h</m:t>
                  </m:r>
                </m:e>
                <m:sub>
                  <m:r>
                    <w:rPr>
                      <w:rFonts w:ascii="Cambria Math" w:hAnsi="Cambria Math"/>
                    </w:rPr>
                    <m:t>2</m:t>
                  </m:r>
                </m:sub>
              </m:sSub>
            </m:e>
          </m:d>
        </m:oMath>
      </m:oMathPara>
    </w:p>
    <w:p w:rsidRPr="007B3D28" w:rsidR="00A51E54" w:rsidP="00A51E54" w:rsidRDefault="00A51E54" w14:paraId="3F708280" w14:textId="77777777">
      <w:pPr>
        <w:ind w:left="2127"/>
        <w:rPr>
          <w:rFonts w:eastAsiaTheme="minorEastAsia"/>
        </w:rPr>
      </w:pPr>
      <w:r>
        <w:rPr>
          <w:rFonts w:eastAsiaTheme="minorEastAsia"/>
        </w:rPr>
        <w:t>As h</w:t>
      </w:r>
      <w:r>
        <w:rPr>
          <w:rFonts w:eastAsiaTheme="minorEastAsia"/>
          <w:vertAlign w:val="subscript"/>
        </w:rPr>
        <w:t>2</w:t>
      </w:r>
      <w:r>
        <w:rPr>
          <w:rFonts w:eastAsiaTheme="minorEastAsia"/>
        </w:rPr>
        <w:t xml:space="preserve"> has the higher weight, H will always go with the decision of h</w:t>
      </w:r>
      <w:r>
        <w:rPr>
          <w:rFonts w:eastAsiaTheme="minorEastAsia"/>
          <w:vertAlign w:val="subscript"/>
        </w:rPr>
        <w:t>2</w:t>
      </w:r>
      <w:r>
        <w:rPr>
          <w:rFonts w:eastAsiaTheme="minorEastAsia"/>
        </w:rPr>
        <w:t>.</w:t>
      </w:r>
    </w:p>
    <w:p w:rsidR="00A51E54" w:rsidP="00A51E54" w:rsidRDefault="00A51E54" w14:paraId="5A4B5020" w14:textId="77777777">
      <w:r w:rsidRPr="004D61D8">
        <w:tab/>
      </w:r>
      <w:r w:rsidRPr="004D61D8">
        <w:tab/>
      </w:r>
      <w:r w:rsidRPr="003C5CF2">
        <w:t>iv)</w:t>
      </w:r>
    </w:p>
    <w:p w:rsidRPr="00991243" w:rsidR="00A51E54" w:rsidP="0EABCD63" w:rsidRDefault="008F2884" w14:paraId="164DBD7C"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rsidRPr="00D725E9" w:rsidR="00A51E54" w:rsidP="0EABCD63" w:rsidRDefault="008F2884" w14:paraId="3F6AFA11" w14:textId="77777777">
      <w:pPr>
        <w:ind w:left="2127"/>
        <w:jc w:val="cente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m:oMathPara>
    </w:p>
    <w:p w:rsidRPr="003C5CF2" w:rsidR="00A51E54" w:rsidP="0EABCD63" w:rsidRDefault="008F2884" w14:paraId="0608249D" w14:textId="77777777">
      <w:pPr>
        <w:ind w:left="2127"/>
        <w:jc w:val="cente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9</m:t>
                          </m:r>
                        </m:den>
                      </m:f>
                    </m:num>
                    <m:den>
                      <m:f>
                        <m:fPr>
                          <m:ctrlPr>
                            <w:rPr>
                              <w:rFonts w:ascii="Cambria Math" w:hAnsi="Cambria Math"/>
                              <w:i/>
                            </w:rPr>
                          </m:ctrlPr>
                        </m:fPr>
                        <m:num>
                          <m:r>
                            <w:rPr>
                              <w:rFonts w:ascii="Cambria Math" w:hAnsi="Cambria Math"/>
                            </w:rPr>
                            <m:t>1</m:t>
                          </m:r>
                        </m:num>
                        <m:den>
                          <m:r>
                            <w:rPr>
                              <w:rFonts w:ascii="Cambria Math" w:hAnsi="Cambria Math"/>
                            </w:rPr>
                            <m:t>9</m:t>
                          </m:r>
                        </m:den>
                      </m:f>
                    </m:den>
                  </m:f>
                </m:e>
              </m:d>
            </m:e>
          </m:func>
          <m:r>
            <w:rPr>
              <w:rFonts w:ascii="Cambria Math" w:hAnsi="Cambria Math"/>
            </w:rPr>
            <m:t>≈1.04</m:t>
          </m:r>
        </m:oMath>
      </m:oMathPara>
    </w:p>
    <w:p w:rsidR="00A51E54" w:rsidP="00A51E54" w:rsidRDefault="00A51E54" w14:paraId="017144A0" w14:textId="77777777">
      <w:r w:rsidRPr="003C5CF2">
        <w:tab/>
      </w:r>
      <w:r w:rsidRPr="003C5CF2">
        <w:tab/>
      </w:r>
      <w:r w:rsidRPr="003C5CF2">
        <w:t>v)</w:t>
      </w:r>
    </w:p>
    <w:p w:rsidRPr="007B3D28" w:rsidR="00A51E54" w:rsidP="0EABCD63" w:rsidRDefault="008F2884" w14:paraId="71625A54" w14:textId="77777777">
      <w:pPr>
        <w:ind w:left="2127"/>
        <w:jc w:val="cente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6</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7</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8</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9</m:t>
              </m:r>
            </m:sub>
            <m:sup>
              <m:r>
                <w:rPr>
                  <w:rFonts w:ascii="Cambria Math" w:hAnsi="Cambria Math"/>
                </w:rPr>
                <m:t>2</m:t>
              </m:r>
            </m:sup>
          </m:sSub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9</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-1.04</m:t>
                      </m:r>
                    </m:e>
                  </m:d>
                </m:e>
              </m:func>
            </m:num>
            <m:den>
              <m:r>
                <w:rPr>
                  <w:rFonts w:ascii="Cambria Math" w:hAnsi="Cambria Math"/>
                </w:rPr>
                <m:t>0.63</m:t>
              </m:r>
            </m:den>
          </m:f>
          <m:r>
            <w:rPr>
              <w:rFonts w:ascii="Cambria Math" w:hAnsi="Cambria Math" w:eastAsiaTheme="minorEastAsia"/>
            </w:rPr>
            <m:t>≈0.06</m:t>
          </m:r>
        </m:oMath>
      </m:oMathPara>
    </w:p>
    <w:p w:rsidRPr="007B3D28" w:rsidR="00A51E54" w:rsidP="0EABCD63" w:rsidRDefault="008F2884" w14:paraId="65304F29" w14:textId="77777777">
      <w:pPr>
        <w:ind w:left="2127"/>
        <w:jc w:val="center"/>
        <w:rPr>
          <w:rFonts w:eastAsiaTheme="minorEastAsia"/>
        </w:rPr>
      </w:pPr>
      <m:oMathPara>
        <m:oMath>
          <m:sSubSup>
            <m:sSubSupPr>
              <m:ctrlPr>
                <w:rPr>
                  <w:rFonts w:ascii="Cambria Math" w:hAnsi="Cambria Math" w:eastAsiaTheme="minorEastAsia"/>
                  <w:i/>
                </w:rPr>
              </m:ctrlPr>
            </m:sSubSupPr>
            <m:e>
              <m:r>
                <w:rPr>
                  <w:rFonts w:ascii="Cambria Math" w:hAnsi="Cambria Math" w:eastAsiaTheme="minorEastAsia"/>
                </w:rPr>
                <m:t>w</m:t>
              </m:r>
            </m:e>
            <m:sub>
              <m:r>
                <w:rPr>
                  <w:rFonts w:ascii="Cambria Math" w:hAnsi="Cambria Math" w:eastAsiaTheme="minorEastAsia"/>
                </w:rPr>
                <m:t>2</m:t>
              </m:r>
            </m:sub>
            <m:sup>
              <m:r>
                <w:rPr>
                  <w:rFonts w:ascii="Cambria Math" w:hAnsi="Cambria Math" w:eastAsiaTheme="minorEastAsia"/>
                </w:rPr>
                <m:t>2</m:t>
              </m:r>
            </m:sup>
          </m:sSubSup>
          <m:r>
            <w:rPr>
              <w:rFonts w:ascii="Cambria Math" w:hAnsi="Cambria Math" w:eastAsiaTheme="minorEastAsia"/>
            </w:rPr>
            <m:t>=</m:t>
          </m:r>
          <m:f>
            <m:fPr>
              <m:ctrlPr>
                <w:rPr>
                  <w:rFonts w:ascii="Cambria Math" w:hAnsi="Cambria Math" w:eastAsiaTheme="minorEastAsia"/>
                  <w:i/>
                </w:rPr>
              </m:ctrlPr>
            </m:fPr>
            <m:num>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9</m:t>
                  </m:r>
                </m:den>
              </m:f>
              <m:func>
                <m:funcPr>
                  <m:ctrlPr>
                    <w:rPr>
                      <w:rFonts w:ascii="Cambria Math" w:hAnsi="Cambria Math" w:eastAsiaTheme="minorEastAsia"/>
                      <w:i/>
                    </w:rPr>
                  </m:ctrlPr>
                </m:funcPr>
                <m:fName>
                  <m:r>
                    <m:rPr>
                      <m:sty m:val="p"/>
                    </m:rPr>
                    <w:rPr>
                      <w:rFonts w:ascii="Cambria Math" w:hAnsi="Cambria Math" w:eastAsiaTheme="minorEastAsia"/>
                    </w:rPr>
                    <m:t>exp</m:t>
                  </m:r>
                </m:fName>
                <m:e>
                  <m:r>
                    <w:rPr>
                      <w:rFonts w:ascii="Cambria Math" w:hAnsi="Cambria Math" w:eastAsiaTheme="minorEastAsia"/>
                    </w:rPr>
                    <m:t>(1.04)</m:t>
                  </m:r>
                </m:e>
              </m:func>
            </m:num>
            <m:den>
              <m:r>
                <w:rPr>
                  <w:rFonts w:ascii="Cambria Math" w:hAnsi="Cambria Math" w:eastAsiaTheme="minorEastAsia"/>
                </w:rPr>
                <m:t>0.63</m:t>
              </m:r>
            </m:den>
          </m:f>
          <m:r>
            <w:rPr>
              <w:rFonts w:ascii="Cambria Math" w:hAnsi="Cambria Math" w:eastAsiaTheme="minorEastAsia"/>
            </w:rPr>
            <m:t>≈0.5</m:t>
          </m:r>
        </m:oMath>
      </m:oMathPara>
    </w:p>
    <w:p w:rsidRPr="005754AA" w:rsidR="00A51E54" w:rsidP="0EABCD63" w:rsidRDefault="008F2884" w14:paraId="0959CD03" w14:textId="77777777">
      <w:pPr>
        <w:ind w:left="2127"/>
        <w:jc w:val="center"/>
        <w:rPr>
          <w:rFonts w:eastAsiaTheme="minorEastAsia"/>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r>
            <w:rPr>
              <w:rFonts w:ascii="Cambria Math" w:hAnsi="Cambria Math"/>
            </w:rPr>
            <m:t>=0.06</m:t>
          </m:r>
        </m:oMath>
      </m:oMathPara>
    </w:p>
    <w:p w:rsidRPr="005754AA" w:rsidR="00A51E54" w:rsidP="0EABCD63" w:rsidRDefault="008F2884" w14:paraId="551A9BE5" w14:textId="77777777">
      <w:pPr>
        <w:ind w:left="2127"/>
        <w:jc w:val="center"/>
        <w:rPr>
          <w:rFonts w:eastAsiaTheme="minorEastAsia"/>
        </w:rPr>
      </w:pPr>
      <m:oMathPara>
        <m:oMath>
          <m:sSub>
            <m:sSubPr>
              <m:ctrlPr>
                <w:rPr>
                  <w:rFonts w:ascii="Cambria Math" w:hAnsi="Cambria Math" w:eastAsiaTheme="minorEastAsia"/>
                  <w:i/>
                </w:rPr>
              </m:ctrlPr>
            </m:sSubPr>
            <m:e>
              <m:r>
                <w:rPr>
                  <w:rFonts w:ascii="Cambria Math" w:hAnsi="Cambria Math" w:eastAsiaTheme="minorEastAsia"/>
                </w:rPr>
                <m:t>α</m:t>
              </m:r>
            </m:e>
            <m:sub>
              <m:r>
                <w:rPr>
                  <w:rFonts w:ascii="Cambria Math" w:hAnsi="Cambria Math" w:eastAsiaTheme="minorEastAsia"/>
                </w:rPr>
                <m:t>2</m:t>
              </m:r>
            </m:sub>
          </m:sSub>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2</m:t>
              </m:r>
            </m:den>
          </m:f>
          <m:func>
            <m:funcPr>
              <m:ctrlPr>
                <w:rPr>
                  <w:rFonts w:ascii="Cambria Math" w:hAnsi="Cambria Math" w:eastAsiaTheme="minorEastAsia"/>
                </w:rPr>
              </m:ctrlPr>
            </m:funcPr>
            <m:fName>
              <m:r>
                <m:rPr>
                  <m:sty m:val="p"/>
                </m:rPr>
                <w:rPr>
                  <w:rFonts w:ascii="Cambria Math" w:hAnsi="Cambria Math" w:eastAsiaTheme="minorEastAsia"/>
                </w:rPr>
                <m:t>ln</m:t>
              </m:r>
            </m:fName>
            <m:e>
              <m:d>
                <m:dPr>
                  <m:ctrlPr>
                    <w:rPr>
                      <w:rFonts w:ascii="Cambria Math" w:hAnsi="Cambria Math" w:eastAsiaTheme="minorEastAsia"/>
                      <w:i/>
                    </w:rPr>
                  </m:ctrlPr>
                </m:dPr>
                <m:e>
                  <m:f>
                    <m:fPr>
                      <m:ctrlPr>
                        <w:rPr>
                          <w:rFonts w:ascii="Cambria Math" w:hAnsi="Cambria Math" w:eastAsiaTheme="minorEastAsia"/>
                          <w:i/>
                        </w:rPr>
                      </m:ctrlPr>
                    </m:fPr>
                    <m:num>
                      <m:r>
                        <w:rPr>
                          <w:rFonts w:ascii="Cambria Math" w:hAnsi="Cambria Math" w:eastAsiaTheme="minorEastAsia"/>
                        </w:rPr>
                        <m:t>1-0.06</m:t>
                      </m:r>
                    </m:num>
                    <m:den>
                      <m:r>
                        <w:rPr>
                          <w:rFonts w:ascii="Cambria Math" w:hAnsi="Cambria Math" w:eastAsiaTheme="minorEastAsia"/>
                        </w:rPr>
                        <m:t>0.06</m:t>
                      </m:r>
                    </m:den>
                  </m:f>
                </m:e>
              </m:d>
            </m:e>
          </m:func>
          <m:r>
            <w:rPr>
              <w:rFonts w:ascii="Cambria Math" w:hAnsi="Cambria Math" w:eastAsiaTheme="minorEastAsia"/>
            </w:rPr>
            <m:t>≈1.38</m:t>
          </m:r>
        </m:oMath>
      </m:oMathPara>
    </w:p>
    <w:p w:rsidR="00A51E54" w:rsidP="00A51E54" w:rsidRDefault="00A51E54" w14:paraId="78DB75AE" w14:textId="77777777">
      <w:r w:rsidRPr="003C5CF2">
        <w:tab/>
      </w:r>
      <w:r w:rsidRPr="003C5CF2">
        <w:tab/>
      </w:r>
      <w:r w:rsidRPr="003C5CF2">
        <w:t>vi)</w:t>
      </w:r>
    </w:p>
    <w:p w:rsidRPr="00523DAA" w:rsidR="00A51E54" w:rsidP="0EABCD63" w:rsidRDefault="00A51E54" w14:paraId="163E9E15" w14:textId="77777777">
      <w:pPr>
        <w:ind w:left="2127"/>
        <w:jc w:val="center"/>
        <w:rPr>
          <w:rFonts w:eastAsiaTheme="minorEastAsia"/>
        </w:rPr>
      </w:pPr>
      <m:oMathPara>
        <m:oMath>
          <m:r>
            <w:rPr>
              <w:rFonts w:ascii="Cambria Math" w:hAnsi="Cambria Math"/>
            </w:rPr>
            <m:t>H=sign(1.04×</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+1.38×</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m:oMathPara>
    </w:p>
    <w:p w:rsidRPr="003C5CF2" w:rsidR="00A51E54" w:rsidP="00A51E54" w:rsidRDefault="00A51E54" w14:paraId="7B43477E" w14:textId="1E9F6CB1">
      <w:pPr>
        <w:ind w:left="2127"/>
      </w:pPr>
      <w:r>
        <w:rPr>
          <w:rFonts w:eastAsiaTheme="minorEastAsia"/>
        </w:rPr>
        <w:t>As h</w:t>
      </w:r>
      <w:r>
        <w:rPr>
          <w:rFonts w:eastAsiaTheme="minorEastAsia"/>
          <w:vertAlign w:val="subscript"/>
        </w:rPr>
        <w:t>2</w:t>
      </w:r>
      <w:r>
        <w:rPr>
          <w:rFonts w:eastAsiaTheme="minorEastAsia"/>
        </w:rPr>
        <w:t xml:space="preserve"> has the higher weight, H will always go with the decision of h</w:t>
      </w:r>
      <w:r>
        <w:rPr>
          <w:rFonts w:eastAsiaTheme="minorEastAsia"/>
          <w:vertAlign w:val="subscript"/>
        </w:rPr>
        <w:t>2</w:t>
      </w:r>
      <w:r>
        <w:rPr>
          <w:rFonts w:eastAsiaTheme="minorEastAsia"/>
        </w:rPr>
        <w:t>.</w:t>
      </w:r>
    </w:p>
    <w:p w:rsidRPr="00B277AA" w:rsidR="00B277AA" w:rsidP="00B277AA" w:rsidRDefault="00B277AA" w14:paraId="2EFB4055" w14:textId="1E9F6CB1"/>
    <w:p w:rsidR="4714E574" w:rsidP="00F96100" w:rsidRDefault="5949002B" w14:paraId="468B2BAF" w14:textId="011E51DE">
      <w:commentRangeStart w:id="14"/>
      <w:commentRangeStart w:id="15"/>
      <w:commentRangeEnd w:id="14"/>
      <w:r>
        <w:rPr>
          <w:rStyle w:val="CommentReference"/>
        </w:rPr>
        <w:commentReference w:id="14"/>
      </w:r>
      <w:commentRangeEnd w:id="15"/>
      <w:r>
        <w:rPr>
          <w:rStyle w:val="CommentReference"/>
        </w:rPr>
        <w:commentReference w:id="15"/>
      </w:r>
      <w:r w:rsidR="4C1E6BC2">
        <w:rPr/>
        <w:t xml:space="preserve">H1 will either give 1 or –1, so will h2. If h2 gives –1, H will be negative no matter what, since </w:t>
      </w:r>
      <w:r w:rsidR="553258AE">
        <w:rPr/>
        <w:t>h2</w:t>
      </w:r>
      <w:r w:rsidR="4C1E6BC2">
        <w:rPr/>
        <w:t xml:space="preserve"> is multiplied by a higher number than h1. If h2 gives 1, H will be positive no matter what, since </w:t>
      </w:r>
      <w:r w:rsidR="31F2D8FE">
        <w:rPr/>
        <w:t>h2</w:t>
      </w:r>
      <w:r w:rsidR="4C1E6BC2">
        <w:rPr/>
        <w:t xml:space="preserve"> is multiplied by a higher number than h</w:t>
      </w:r>
      <w:r w:rsidR="549F17B0">
        <w:rPr/>
        <w:t>q</w:t>
      </w:r>
      <w:r w:rsidR="4C1E6BC2">
        <w:rPr/>
        <w:t>1.</w:t>
      </w:r>
    </w:p>
    <w:p w:rsidR="57A09AA5" w:rsidP="5B32FD28" w:rsidRDefault="7A84BD39" w14:paraId="24030DD3" w14:textId="2C0A4A11">
      <w:ins w:author="Cross, Tiger" w:date="2021-03-16T20:41:00Z" w:id="16">
        <w:r>
          <w:t xml:space="preserve">(I disagree with iii) and </w:t>
        </w:r>
      </w:ins>
      <w:ins w:author="Cross, Tiger" w:date="2021-03-16T21:48:00Z" w:id="17">
        <w:r w:rsidR="5A626D8C">
          <w:t>vi</w:t>
        </w:r>
      </w:ins>
      <w:ins w:author="Cross, Tiger" w:date="2021-03-16T20:41:00Z" w:id="18">
        <w:r>
          <w:t xml:space="preserve">) because looking at the examples in the notes the ‘final classifier’ is a </w:t>
        </w:r>
        <w:proofErr w:type="spellStart"/>
        <w:r>
          <w:t>combinatiton</w:t>
        </w:r>
        <w:proofErr w:type="spellEnd"/>
        <w:r>
          <w:t xml:space="preserve"> of </w:t>
        </w:r>
      </w:ins>
      <w:ins w:author="Cross, Tiger" w:date="2021-03-16T20:42:00Z" w:id="19">
        <w:r>
          <w:t>all decision boundaries</w:t>
        </w:r>
      </w:ins>
      <w:ins w:author="Cross, Tiger" w:date="2021-03-16T20:41:00Z" w:id="20">
        <w:r>
          <w:t xml:space="preserve">: </w:t>
        </w:r>
        <w:r>
          <w:rPr>
            <w:noProof/>
          </w:rPr>
          <w:drawing>
            <wp:inline distT="0" distB="0" distL="0" distR="0" wp14:anchorId="00927D71" wp14:editId="1E060921">
              <wp:extent cx="5943600" cy="4467225"/>
              <wp:effectExtent l="0" t="0" r="0" b="0"/>
              <wp:docPr id="884075527" name="Picture 884075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075527"/>
                      <pic:cNvPicPr/>
                    </pic:nvPicPr>
                    <pic:blipFill>
                      <a:blip r:embed="rId16">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r>
          <w:t>)</w:t>
        </w:r>
      </w:ins>
    </w:p>
    <w:p w:rsidR="2C71EAC0" w:rsidRDefault="19CD4525" w14:paraId="7E4B51BC" w14:textId="4E0DEA39">
      <w:r>
        <w:t>However, the above uses 3 classifiers. From one of the 19-20 questions which asked how many classifiers are needed, it says 3 because 2 classifiers can’t be combined. The weight of one would always outweigh the other.</w:t>
      </w:r>
    </w:p>
    <w:p w:rsidR="59E6E052" w:rsidP="3825ABAE" w:rsidRDefault="59E6E052" w14:paraId="3E710C3A" w14:textId="7963E568">
      <w:r>
        <w:t>C</w:t>
      </w:r>
    </w:p>
    <w:p w:rsidR="3825ABAE" w:rsidP="3825ABAE" w:rsidRDefault="72E5A20C" w14:paraId="7BC6D946" w14:textId="3094AA03">
      <w:r>
        <w:t>Decreases bias, mislabeled examples are upweighted each time reducing the mean error.</w:t>
      </w:r>
    </w:p>
    <w:p w:rsidR="3825ABAE" w:rsidP="3825ABAE" w:rsidRDefault="3825ABAE" w14:paraId="6CBD9EE6" w14:textId="648E381F"/>
    <w:p w:rsidR="3825ABAE" w:rsidP="3825ABAE" w:rsidRDefault="3825ABAE" w14:paraId="3CBB21C5" w14:textId="3F006958"/>
    <w:p w:rsidR="3825ABAE" w:rsidP="3825ABAE" w:rsidRDefault="3825ABAE" w14:paraId="71E00E96" w14:textId="7D9C11EF"/>
    <w:p w:rsidR="59E6E052" w:rsidP="3825ABAE" w:rsidRDefault="59E6E052" w14:paraId="442AF909" w14:textId="69F620CE">
      <w:r>
        <w:t>4</w:t>
      </w:r>
    </w:p>
    <w:p w:rsidR="59E6E052" w:rsidP="3825ABAE" w:rsidRDefault="59E6E052" w14:paraId="298BAB19" w14:textId="693B8387">
      <w:r>
        <w:t>A</w:t>
      </w:r>
    </w:p>
    <w:p w:rsidR="59E6E052" w:rsidP="3825ABAE" w:rsidRDefault="18EC41BE" w14:paraId="0CC4D953" w14:textId="4A456B93">
      <w:r>
        <w:t>I)</w:t>
      </w:r>
      <w:r w:rsidR="155158CB">
        <w:t xml:space="preserve"> 6x5x5x8 + </w:t>
      </w:r>
      <w:commentRangeStart w:id="21"/>
      <w:commentRangeStart w:id="22"/>
      <w:commentRangeStart w:id="23"/>
      <w:commentRangeStart w:id="24"/>
      <w:commentRangeStart w:id="25"/>
      <w:commentRangeStart w:id="26"/>
      <w:commentRangeStart w:id="27"/>
      <w:r w:rsidR="155158CB">
        <w:t>8 biases</w:t>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p>
    <w:p w:rsidR="59E6E052" w:rsidP="3825ABAE" w:rsidRDefault="59E6E052" w14:paraId="60B4EED4" w14:textId="666360B7">
      <w:r>
        <w:t>II)</w:t>
      </w:r>
      <w:r w:rsidR="3086916F">
        <w:t xml:space="preserve"> </w:t>
      </w:r>
      <w:r w:rsidR="3BDC9149">
        <w:t>(</w:t>
      </w:r>
      <w:r w:rsidR="3086916F">
        <w:t xml:space="preserve">6x20x20 </w:t>
      </w:r>
      <w:r w:rsidR="2CC366F2">
        <w:t xml:space="preserve">+ 1 bias) </w:t>
      </w:r>
      <w:r w:rsidR="3086916F">
        <w:t>* 8x10x1</w:t>
      </w:r>
      <w:r w:rsidR="42E233CA">
        <w:t>0</w:t>
      </w:r>
    </w:p>
    <w:p w:rsidR="59E6E052" w:rsidP="3825ABAE" w:rsidRDefault="59E6E052" w14:paraId="2ADB9C42" w14:textId="6525E6A1">
      <w:r>
        <w:t>B</w:t>
      </w:r>
    </w:p>
    <w:p w:rsidR="59E6E052" w:rsidP="3825ABAE" w:rsidRDefault="59E6E052" w14:paraId="06FC8811" w14:textId="302CE79A">
      <w:r>
        <w:t>I)</w:t>
      </w:r>
    </w:p>
    <w:p w:rsidR="316619FB" w:rsidP="0D1BBB63" w:rsidRDefault="2F8EEFBE" w14:paraId="3DE93D54" w14:textId="06439C01">
      <w:r>
        <w:rPr>
          <w:noProof/>
        </w:rPr>
        <w:drawing>
          <wp:inline distT="0" distB="0" distL="0" distR="0" wp14:anchorId="53597F3F" wp14:editId="5860EA3D">
            <wp:extent cx="3828630" cy="2097770"/>
            <wp:effectExtent l="0" t="0" r="0" b="0"/>
            <wp:docPr id="1152682545" name="Picture 115268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682545"/>
                    <pic:cNvPicPr/>
                  </pic:nvPicPr>
                  <pic:blipFill>
                    <a:blip r:embed="rId17">
                      <a:extLst>
                        <a:ext uri="{28A0092B-C50C-407E-A947-70E740481C1C}">
                          <a14:useLocalDpi xmlns:a14="http://schemas.microsoft.com/office/drawing/2010/main" val="0"/>
                        </a:ext>
                      </a:extLst>
                    </a:blip>
                    <a:stretch>
                      <a:fillRect/>
                    </a:stretch>
                  </pic:blipFill>
                  <pic:spPr>
                    <a:xfrm>
                      <a:off x="0" y="0"/>
                      <a:ext cx="3828630" cy="2097770"/>
                    </a:xfrm>
                    <a:prstGeom prst="rect">
                      <a:avLst/>
                    </a:prstGeom>
                  </pic:spPr>
                </pic:pic>
              </a:graphicData>
            </a:graphic>
          </wp:inline>
        </w:drawing>
      </w:r>
    </w:p>
    <w:p w:rsidR="59E6E052" w:rsidP="67ECF9BB" w:rsidRDefault="55681B9B" w14:paraId="49615ACE" w14:textId="7273850A">
      <w:r>
        <w:t>II)</w:t>
      </w:r>
      <w:r w:rsidR="23AA1F95">
        <w:t xml:space="preserve"> Used to </w:t>
      </w:r>
      <w:r w:rsidR="5888FEBE">
        <w:t xml:space="preserve">alter </w:t>
      </w:r>
      <w:r w:rsidR="23AA1F95">
        <w:t>the number of feature maps in a layer</w:t>
      </w:r>
      <w:r w:rsidR="48808AFD">
        <w:t xml:space="preserve"> without losing any information by effectively doing channel-wise pooling / acting like a perceptron</w:t>
      </w:r>
      <w:r w:rsidR="23AA1F95">
        <w:t>. Decrease before expensive 3x3 and 5x5 convolutions</w:t>
      </w:r>
      <w:r w:rsidR="611F2842">
        <w:t xml:space="preserve"> to reduce computational complexity</w:t>
      </w:r>
      <w:r w:rsidR="23AA1F95">
        <w:t xml:space="preserve">, increase after </w:t>
      </w:r>
      <w:r w:rsidR="738C00AA">
        <w:t>max-pooling.</w:t>
      </w:r>
      <w:r w:rsidR="5033DF58">
        <w:t xml:space="preserve"> Because they are also followed by </w:t>
      </w:r>
      <w:proofErr w:type="spellStart"/>
      <w:r w:rsidR="5033DF58">
        <w:t>ReLU</w:t>
      </w:r>
      <w:proofErr w:type="spellEnd"/>
      <w:r w:rsidR="5033DF58">
        <w:t xml:space="preserve"> activation, they may also learn new features.</w:t>
      </w:r>
    </w:p>
    <w:p w:rsidR="59E6E052" w:rsidP="3825ABAE" w:rsidRDefault="59E6E052" w14:paraId="73F0BD74" w14:textId="26466F8D">
      <w:r>
        <w:t>C</w:t>
      </w:r>
    </w:p>
    <w:p w:rsidR="0D1BBB63" w:rsidP="0D1BBB63" w:rsidRDefault="0D1BBB63" w14:paraId="348CE6FB" w14:textId="38D2420E"/>
    <w:p w:rsidR="59E6E052" w:rsidP="3825ABAE" w:rsidRDefault="14604341" w14:paraId="321C4C99" w14:textId="72D5D0B9" w14:noSpellErr="1">
      <w:commentRangeStart w:id="28"/>
      <w:commentRangeStart w:id="2116030651"/>
      <w:r w:rsidR="19F25BBA">
        <w:drawing>
          <wp:inline wp14:editId="20E46B06" wp14:anchorId="5E901CA6">
            <wp:extent cx="6155516" cy="6839465"/>
            <wp:effectExtent l="0" t="0" r="0" b="0"/>
            <wp:docPr id="1567044646" name="Picture 1567044646" title=""/>
            <wp:cNvGraphicFramePr>
              <a:graphicFrameLocks noChangeAspect="1"/>
            </wp:cNvGraphicFramePr>
            <a:graphic>
              <a:graphicData uri="http://schemas.openxmlformats.org/drawingml/2006/picture">
                <pic:pic>
                  <pic:nvPicPr>
                    <pic:cNvPr id="0" name="Picture 1567044646"/>
                    <pic:cNvPicPr/>
                  </pic:nvPicPr>
                  <pic:blipFill>
                    <a:blip r:embed="R0ebe71b670d644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55516" cy="6839465"/>
                    </a:xfrm>
                    <a:prstGeom prst="rect">
                      <a:avLst/>
                    </a:prstGeom>
                  </pic:spPr>
                </pic:pic>
              </a:graphicData>
            </a:graphic>
          </wp:inline>
        </w:drawing>
      </w:r>
      <w:commentRangeEnd w:id="28"/>
      <w:r>
        <w:rPr>
          <w:rStyle w:val="CommentReference"/>
        </w:rPr>
        <w:commentReference w:id="28"/>
      </w:r>
      <w:commentRangeEnd w:id="2116030651"/>
      <w:r>
        <w:rPr>
          <w:rStyle w:val="CommentReference"/>
        </w:rPr>
        <w:commentReference w:id="2116030651"/>
      </w:r>
    </w:p>
    <w:p w:rsidR="59E6E052" w:rsidP="3825ABAE" w:rsidRDefault="59E6E052" w14:paraId="1032D474" w14:textId="231397A2">
      <w:r>
        <w:t>D</w:t>
      </w:r>
    </w:p>
    <w:p w:rsidR="3825ABAE" w:rsidP="3825ABAE" w:rsidRDefault="3C98E155" w14:paraId="654C8109" w14:textId="49339D06">
      <w:r>
        <w:t>L1/L2 norm, gradient clipping, early stopping, dropout, batch-norm.</w:t>
      </w:r>
    </w:p>
    <w:sectPr w:rsidR="3825ABAE">
      <w:headerReference w:type="default" r:id="rId19"/>
      <w:footerReference w:type="default" r:id="rId20"/>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T" w:author="Cross, Tiger" w:date="2021-03-15T17:21:00Z" w:id="1">
    <w:p w:rsidR="2563F12B" w:rsidRDefault="2563F12B" w14:paraId="4E60EE78" w14:textId="6E1CD40B">
      <w:pPr>
        <w:pStyle w:val="CommentText"/>
      </w:pPr>
      <w:r>
        <w:t>might be worth mentioning a loss function here as well.</w:t>
      </w:r>
      <w:r>
        <w:rPr>
          <w:rStyle w:val="CommentReference"/>
        </w:rPr>
        <w:annotationRef/>
      </w:r>
      <w:r>
        <w:rPr>
          <w:rStyle w:val="CommentReference"/>
        </w:rPr>
        <w:annotationRef/>
      </w:r>
    </w:p>
  </w:comment>
  <w:comment w:initials="RP" w:author="Rader, Alexander Philipp" w:date="2021-03-15T22:43:00Z" w:id="6">
    <w:p w:rsidR="3BDEFBDB" w:rsidRDefault="3BDEFBDB" w14:paraId="1F5D8395" w14:textId="3E410BBA">
      <w:pPr>
        <w:pStyle w:val="CommentText"/>
      </w:pPr>
      <w:r>
        <w:t>why 22? I get 17</w:t>
      </w:r>
      <w:r>
        <w:rPr>
          <w:rStyle w:val="CommentReference"/>
        </w:rPr>
        <w:annotationRef/>
      </w:r>
    </w:p>
  </w:comment>
  <w:comment w:initials="MM" w:author="Mandre, Tanisha Manoj" w:date="2021-03-14T14:31:00Z" w:id="7">
    <w:p w:rsidR="2EDA6F3D" w:rsidRDefault="2EDA6F3D" w14:paraId="67659670" w14:textId="4AC05F81">
      <w:pPr>
        <w:pStyle w:val="CommentText"/>
      </w:pPr>
      <w:r>
        <w:t>why isn't in=2*24*24?</w:t>
      </w:r>
      <w:r>
        <w:rPr>
          <w:rStyle w:val="CommentReference"/>
        </w:rPr>
        <w:annotationRef/>
      </w:r>
    </w:p>
  </w:comment>
  <w:comment w:initials="MJ" w:author="Mo, Jiawei" w:date="2021-03-14T19:47:00Z" w:id="8">
    <w:p w:rsidR="2563F12B" w:rsidRDefault="2563F12B" w14:paraId="61751D22" w14:textId="27035708">
      <w:pPr>
        <w:pStyle w:val="CommentText"/>
      </w:pPr>
      <w:r>
        <w:t>it's conv layer now so I guess you mean the kernel=(24,24)</w:t>
      </w:r>
      <w:r>
        <w:rPr>
          <w:rStyle w:val="CommentReference"/>
        </w:rPr>
        <w:annotationRef/>
      </w:r>
    </w:p>
  </w:comment>
  <w:comment w:initials="FK" w:author="Fan, Kaixuan" w:date="2021-03-15T13:40:00Z" w:id="9">
    <w:p w:rsidR="2563F12B" w:rsidRDefault="2563F12B" w14:paraId="42046870" w14:textId="4D35382F">
      <w:pPr>
        <w:pStyle w:val="CommentText"/>
      </w:pPr>
      <w:r>
        <w:t>In week 4 slides P118. The in_channel is set the same as the previous layer's out_channel. Then, set kernel=(24,24)</w:t>
      </w:r>
      <w:r>
        <w:rPr>
          <w:rStyle w:val="CommentReference"/>
        </w:rPr>
        <w:annotationRef/>
      </w:r>
    </w:p>
  </w:comment>
  <w:comment w:initials="SI" w:author="Stagkos Efstathiadis, Ion" w:date="2021-03-14T22:51:00Z" w:id="10">
    <w:p w:rsidR="2563F12B" w:rsidRDefault="2563F12B" w14:paraId="1F140B6A" w14:textId="3FC15A6E">
      <w:pPr>
        <w:pStyle w:val="CommentText"/>
      </w:pPr>
      <w:r>
        <w:t>In the top matrix, why aren't the 4 values placed symmetrically bu rather stuck in the upper left corner?</w:t>
      </w:r>
      <w:r>
        <w:rPr>
          <w:rStyle w:val="CommentReference"/>
        </w:rPr>
        <w:annotationRef/>
      </w:r>
    </w:p>
  </w:comment>
  <w:comment w:initials="SJ" w:author="Son, Joon-Ho" w:date="2021-03-15T11:31:00Z" w:id="11">
    <w:p w:rsidR="2563F12B" w:rsidRDefault="2563F12B" w14:paraId="5DBD2D7C" w14:textId="573975BD">
      <w:pPr>
        <w:pStyle w:val="CommentText"/>
      </w:pPr>
      <w:r>
        <w:t>There are multiple different ways to arrange the values, but this arrangement produces the 0.25 in the cell we want (given in the question).</w:t>
      </w:r>
      <w:r>
        <w:rPr>
          <w:rStyle w:val="CommentReference"/>
        </w:rPr>
        <w:annotationRef/>
      </w:r>
    </w:p>
  </w:comment>
  <w:comment w:initials="EC" w:author="Eulenstein, Constantin" w:date="2021-03-15T13:32:00Z" w:id="12">
    <w:p w:rsidR="2563F12B" w:rsidRDefault="2563F12B" w14:paraId="3E87D292" w14:textId="1795352C">
      <w:pPr>
        <w:pStyle w:val="CommentText"/>
      </w:pPr>
      <w:r>
        <w:t>Upsampling or downsampling</w:t>
      </w:r>
      <w:r>
        <w:rPr>
          <w:rStyle w:val="CommentReference"/>
        </w:rPr>
        <w:annotationRef/>
      </w:r>
    </w:p>
  </w:comment>
  <w:comment w:initials="TM" w:author="Topolewski, Marek" w:date="2021-03-11T19:21:00Z" w:id="13">
    <w:p w:rsidR="0D1BBB63" w:rsidRDefault="0D1BBB63" w14:paraId="2A93C9E3" w14:textId="22DC6D9F">
      <w:r>
        <w:t>Didnt see that it was already filled in, but just to confirm I added my calculations as well:</w:t>
      </w:r>
      <w:r>
        <w:annotationRef/>
      </w:r>
    </w:p>
    <w:p w:rsidRPr="00A51E54" w:rsidR="0D1BBB63" w:rsidRDefault="0D1BBB63" w14:paraId="2AC8D4C6" w14:textId="751F5E95">
      <w:pPr>
        <w:rPr>
          <w:lang w:val="de-AT"/>
        </w:rPr>
      </w:pPr>
      <w:r w:rsidRPr="00A51E54">
        <w:rPr>
          <w:lang w:val="de-AT"/>
        </w:rPr>
        <w:t xml:space="preserve">E1 = - 4/9 * lg(4/9) - 5/9 * lg(5/9) = 0.9911 </w:t>
      </w:r>
    </w:p>
    <w:p w:rsidRPr="00A51E54" w:rsidR="0D1BBB63" w:rsidRDefault="0D1BBB63" w14:paraId="1FF09440" w14:textId="0A2090BC">
      <w:pPr>
        <w:rPr>
          <w:lang w:val="de-AT"/>
        </w:rPr>
      </w:pPr>
      <w:r w:rsidRPr="00A51E54">
        <w:rPr>
          <w:lang w:val="de-AT"/>
        </w:rPr>
        <w:t xml:space="preserve">E2 = - 1/4 * lg(1/4) - 3/4 * lg(3/4) = 0.8113 </w:t>
      </w:r>
    </w:p>
    <w:p w:rsidRPr="00A51E54" w:rsidR="0D1BBB63" w:rsidRDefault="0D1BBB63" w14:paraId="0A29C77F" w14:textId="22DC9EBC">
      <w:pPr>
        <w:rPr>
          <w:lang w:val="de-AT"/>
        </w:rPr>
      </w:pPr>
      <w:r w:rsidRPr="00A51E54">
        <w:rPr>
          <w:lang w:val="de-AT"/>
        </w:rPr>
        <w:t xml:space="preserve">E3 = - 2/5 * lg(2/5) - 3/5 * lg(3/5) = 0.9710 </w:t>
      </w:r>
    </w:p>
    <w:p w:rsidRPr="00A51E54" w:rsidR="0D1BBB63" w:rsidRDefault="0D1BBB63" w14:paraId="4F9CFEB4" w14:textId="0D69134C">
      <w:pPr>
        <w:rPr>
          <w:lang w:val="de-AT"/>
        </w:rPr>
      </w:pPr>
      <w:r w:rsidRPr="00A51E54">
        <w:rPr>
          <w:lang w:val="de-AT"/>
        </w:rPr>
        <w:t xml:space="preserve">E4 = - 2* 1/2 * lg(1/2) = 1.0 </w:t>
      </w:r>
    </w:p>
    <w:p w:rsidRPr="00A51E54" w:rsidR="0D1BBB63" w:rsidRDefault="0D1BBB63" w14:paraId="54D27E23" w14:textId="3A74142C">
      <w:pPr>
        <w:rPr>
          <w:lang w:val="de-AT"/>
        </w:rPr>
      </w:pPr>
      <w:r w:rsidRPr="00A51E54">
        <w:rPr>
          <w:lang w:val="de-AT"/>
        </w:rPr>
        <w:t xml:space="preserve">E5 = - 1/3 * lg(1/3) - 2/3 * lg(2/3) = 0.9183 </w:t>
      </w:r>
    </w:p>
    <w:p w:rsidRPr="00A51E54" w:rsidR="0D1BBB63" w:rsidRDefault="0D1BBB63" w14:paraId="70E269D7" w14:textId="0D03C175">
      <w:pPr>
        <w:rPr>
          <w:lang w:val="de-AT"/>
        </w:rPr>
      </w:pPr>
      <w:r w:rsidRPr="00A51E54">
        <w:rPr>
          <w:lang w:val="de-AT"/>
        </w:rPr>
        <w:t xml:space="preserve">II) IG3 = E3 - (2/5 * E4 + 3/5 * E5) = 0.02002 </w:t>
      </w:r>
    </w:p>
    <w:p w:rsidRPr="00A51E54" w:rsidR="0D1BBB63" w:rsidRDefault="0D1BBB63" w14:paraId="1D0E3573" w14:textId="7BA3BC99">
      <w:pPr>
        <w:rPr>
          <w:lang w:val="de-AT"/>
        </w:rPr>
      </w:pPr>
      <w:r w:rsidRPr="00A51E54">
        <w:rPr>
          <w:lang w:val="de-AT"/>
        </w:rPr>
        <w:t>III) IG = E1 - (2/9 * E4 + 3/9 * E5 + 4/9 * E2) = 0.1022</w:t>
      </w:r>
    </w:p>
  </w:comment>
  <w:comment w:initials="RR" w:author="Rasal, Rajat" w:date="2021-03-16T16:43:00Z" w:id="14">
    <w:p w:rsidR="67ECF9BB" w:rsidRDefault="67ECF9BB" w14:paraId="0F30AE6B" w14:textId="6DC3532C">
      <w:pPr>
        <w:pStyle w:val="CommentText"/>
      </w:pPr>
      <w:r>
        <w:t xml:space="preserve">Won't a single decision tree of depth 2 be sufficient to fully separate the 2 classes. So H1 will perfectly classify everything? After we make the first split, can't each side can then be fully separated by a straight line? It seems like the nice drawing has only gone down one path of the 2nd layer in the tree for 3 b iv). </w:t>
      </w:r>
      <w:r>
        <w:rPr>
          <w:rStyle w:val="CommentReference"/>
        </w:rPr>
        <w:annotationRef/>
      </w:r>
    </w:p>
  </w:comment>
  <w:comment w:initials="RAP" w:author="Rader, Alexander Philipp [2]" w:date="2021-03-16T17:56:00Z" w:id="15">
    <w:p w:rsidR="00E8043B" w:rsidRDefault="00E8043B" w14:paraId="23DD0B89" w14:textId="77777777">
      <w:pPr>
        <w:pStyle w:val="CommentText"/>
      </w:pPr>
      <w:r>
        <w:rPr>
          <w:rStyle w:val="CommentReference"/>
        </w:rPr>
        <w:annotationRef/>
      </w:r>
      <w:r>
        <w:t>If you are in the left decision node, you have to make a decision based on only one direction</w:t>
      </w:r>
      <w:r w:rsidR="00097C19">
        <w:t>. There is no way to split the left bucket using only one vertical or horizontal line</w:t>
      </w:r>
    </w:p>
    <w:p w:rsidR="00097C19" w:rsidRDefault="00097C19" w14:paraId="3A977C44" w14:textId="6C26B43A">
      <w:pPr>
        <w:pStyle w:val="CommentText"/>
      </w:pPr>
    </w:p>
  </w:comment>
  <w:comment w:initials="CT" w:author="Cross, Tiger" w:date="2021-03-15T17:42:00Z" w:id="21">
    <w:p w:rsidR="2563F12B" w:rsidRDefault="2563F12B" w14:paraId="17B7F3FC" w14:textId="1168A880">
      <w:pPr>
        <w:pStyle w:val="CommentText"/>
      </w:pPr>
      <w:r>
        <w:t>Is a bias a weight?</w:t>
      </w:r>
      <w:r>
        <w:rPr>
          <w:rStyle w:val="CommentReference"/>
        </w:rPr>
        <w:annotationRef/>
      </w:r>
    </w:p>
  </w:comment>
  <w:comment w:initials="AA" w:author="Andreas, Andrew" w:date="2021-03-15T17:46:00Z" w:id="22">
    <w:p w:rsidR="2563F12B" w:rsidRDefault="2563F12B" w14:paraId="702D8C19" w14:textId="76CD6435">
      <w:pPr>
        <w:pStyle w:val="CommentText"/>
      </w:pPr>
      <w:r>
        <w:t>Its a learnable parameter so I think it is</w:t>
      </w:r>
      <w:r>
        <w:rPr>
          <w:rStyle w:val="CommentReference"/>
        </w:rPr>
        <w:annotationRef/>
      </w:r>
    </w:p>
  </w:comment>
  <w:comment w:initials="CT" w:author="Cross, Tiger" w:date="2021-03-15T17:46:00Z" w:id="23">
    <w:p w:rsidR="2563F12B" w:rsidRDefault="2563F12B" w14:paraId="557F37C1" w14:textId="6919C381">
      <w:pPr>
        <w:pStyle w:val="CommentText"/>
      </w:pPr>
      <w:r>
        <w:t>I guess it's fine to ignore as long as you state your assumption</w:t>
      </w:r>
      <w:r>
        <w:rPr>
          <w:rStyle w:val="CommentReference"/>
        </w:rPr>
        <w:annotationRef/>
      </w:r>
    </w:p>
  </w:comment>
  <w:comment w:initials="CT" w:author="Cross, Tiger" w:date="2021-03-15T17:47:00Z" w:id="24">
    <w:p w:rsidR="2563F12B" w:rsidRDefault="2563F12B" w14:paraId="39C749C7" w14:textId="2CA4EDF1">
      <w:pPr>
        <w:pStyle w:val="CommentText"/>
      </w:pPr>
      <w:r>
        <w:t>Couldn't get away with it if they said "Determine the number of learnable parameters"</w:t>
      </w:r>
      <w:r>
        <w:rPr>
          <w:rStyle w:val="CommentReference"/>
        </w:rPr>
        <w:annotationRef/>
      </w:r>
    </w:p>
  </w:comment>
  <w:comment w:initials="HA" w:author="Hine, Ariane" w:date="2021-03-16T21:06:00Z" w:id="25">
    <w:p w:rsidR="5B32FD28" w:rsidRDefault="5B32FD28" w14:paraId="465A17DC" w14:textId="72B76566">
      <w:pPr>
        <w:pStyle w:val="CommentText"/>
      </w:pPr>
      <w:r>
        <w:t xml:space="preserve">How did you calculate this? </w:t>
      </w:r>
      <w:r>
        <w:rPr>
          <w:rStyle w:val="CommentReference"/>
        </w:rPr>
        <w:annotationRef/>
      </w:r>
    </w:p>
  </w:comment>
  <w:comment w:initials="CT" w:author="Cross, Tiger" w:date="2021-03-16T21:50:00Z" w:id="26">
    <w:p w:rsidR="5B32FD28" w:rsidRDefault="5B32FD28" w14:paraId="1B06E833" w14:textId="08C48423">
      <w:pPr>
        <w:pStyle w:val="CommentText"/>
      </w:pPr>
      <w:r>
        <w:t>So there's 6 input channels, we have filters of size 5x5 and the number of output channels (filters) is 8. Then we have one bias term for each output filter as well.</w:t>
      </w:r>
      <w:r>
        <w:rPr>
          <w:rStyle w:val="CommentReference"/>
        </w:rPr>
        <w:annotationRef/>
      </w:r>
    </w:p>
  </w:comment>
  <w:comment w:initials="HA" w:author="Hine, Ariane" w:date="2021-03-16T22:20:00Z" w:id="27">
    <w:p w:rsidR="5B32FD28" w:rsidRDefault="5B32FD28" w14:paraId="5C96ED2D" w14:textId="132FBFB9">
      <w:pPr>
        <w:pStyle w:val="CommentText"/>
      </w:pPr>
      <w:r>
        <w:t>oh, thank you!:)</w:t>
      </w:r>
      <w:r>
        <w:rPr>
          <w:rStyle w:val="CommentReference"/>
        </w:rPr>
        <w:annotationRef/>
      </w:r>
    </w:p>
    <w:p w:rsidR="5B32FD28" w:rsidRDefault="5B32FD28" w14:paraId="00FA1A19" w14:textId="0AA0E4B6">
      <w:pPr>
        <w:pStyle w:val="CommentText"/>
      </w:pPr>
    </w:p>
  </w:comment>
  <w:comment w:initials="TW" w:author="Trew, Samuel I W" w:date="2021-03-17T00:30:00Z" w:id="28">
    <w:p w:rsidR="59B99C99" w:rsidRDefault="59B99C99" w14:paraId="1C55EED3" w14:textId="7A19AC20">
      <w:pPr>
        <w:pStyle w:val="CommentText"/>
      </w:pPr>
      <w:r>
        <w:t>Would part i not have any of the values on it right? Like it would just say stuff like y1 = x1*theta1</w:t>
      </w:r>
      <w:r>
        <w:rPr>
          <w:rStyle w:val="CommentReference"/>
        </w:rPr>
        <w:annotationRef/>
      </w:r>
    </w:p>
  </w:comment>
  <w:comment w:initials="MA" w:author="Musumeci, Alfredo" w:date="2023-03-21T18:54:19" w:id="2116030651">
    <w:p w:rsidR="48B2D014" w:rsidRDefault="48B2D014" w14:paraId="3493C529" w14:textId="3F01A2AB">
      <w:pPr>
        <w:pStyle w:val="CommentText"/>
      </w:pPr>
      <w:r w:rsidR="48B2D014">
        <w:rPr/>
        <w:t>+1</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60EE78"/>
  <w15:commentEx w15:done="1" w15:paraId="1F5D8395"/>
  <w15:commentEx w15:done="0" w15:paraId="67659670"/>
  <w15:commentEx w15:done="0" w15:paraId="61751D22" w15:paraIdParent="67659670"/>
  <w15:commentEx w15:done="0" w15:paraId="42046870" w15:paraIdParent="67659670"/>
  <w15:commentEx w15:done="0" w15:paraId="1F140B6A"/>
  <w15:commentEx w15:done="0" w15:paraId="5DBD2D7C" w15:paraIdParent="1F140B6A"/>
  <w15:commentEx w15:done="0" w15:paraId="3E87D292"/>
  <w15:commentEx w15:done="0" w15:paraId="1D0E3573"/>
  <w15:commentEx w15:done="0" w15:paraId="0F30AE6B"/>
  <w15:commentEx w15:done="0" w15:paraId="3A977C44" w15:paraIdParent="0F30AE6B"/>
  <w15:commentEx w15:done="0" w15:paraId="17B7F3FC"/>
  <w15:commentEx w15:done="0" w15:paraId="702D8C19" w15:paraIdParent="17B7F3FC"/>
  <w15:commentEx w15:done="0" w15:paraId="557F37C1" w15:paraIdParent="17B7F3FC"/>
  <w15:commentEx w15:done="0" w15:paraId="39C749C7" w15:paraIdParent="17B7F3FC"/>
  <w15:commentEx w15:done="0" w15:paraId="465A17DC" w15:paraIdParent="17B7F3FC"/>
  <w15:commentEx w15:done="0" w15:paraId="1B06E833" w15:paraIdParent="17B7F3FC"/>
  <w15:commentEx w15:done="0" w15:paraId="00FA1A19" w15:paraIdParent="17B7F3FC"/>
  <w15:commentEx w15:done="0" w15:paraId="1C55EED3"/>
  <w15:commentEx w15:done="0" w15:paraId="3493C529" w15:paraIdParent="1C55EED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D04412" w16cex:dateUtc="2021-03-15T17:21:00Z"/>
  <w16cex:commentExtensible w16cex:durableId="1B04248B" w16cex:dateUtc="2021-03-15T21:43:00Z"/>
  <w16cex:commentExtensible w16cex:durableId="6D6767DA" w16cex:dateUtc="2021-03-14T14:31:00Z"/>
  <w16cex:commentExtensible w16cex:durableId="427FFA2F" w16cex:dateUtc="2021-03-14T19:47:00Z"/>
  <w16cex:commentExtensible w16cex:durableId="18529514" w16cex:dateUtc="2021-03-15T13:40:00Z"/>
  <w16cex:commentExtensible w16cex:durableId="163355C5" w16cex:dateUtc="2021-03-14T22:51:00Z"/>
  <w16cex:commentExtensible w16cex:durableId="54115684" w16cex:dateUtc="2021-03-15T11:31:00Z"/>
  <w16cex:commentExtensible w16cex:durableId="724DF58F" w16cex:dateUtc="2021-03-15T12:32:00Z"/>
  <w16cex:commentExtensible w16cex:durableId="6372A7CC" w16cex:dateUtc="2021-03-11T18:21:00Z"/>
  <w16cex:commentExtensible w16cex:durableId="74A57602" w16cex:dateUtc="2021-03-16T16:43:00Z"/>
  <w16cex:commentExtensible w16cex:durableId="23FB6FE6" w16cex:dateUtc="2021-03-16T16:56:00Z"/>
  <w16cex:commentExtensible w16cex:durableId="396E106F" w16cex:dateUtc="2021-03-15T17:42:00Z"/>
  <w16cex:commentExtensible w16cex:durableId="1C4DC0BC" w16cex:dateUtc="2021-03-15T17:46:00Z"/>
  <w16cex:commentExtensible w16cex:durableId="7C85CD7C" w16cex:dateUtc="2021-03-15T17:46:00Z"/>
  <w16cex:commentExtensible w16cex:durableId="6DF9AFD4" w16cex:dateUtc="2021-03-15T17:47:00Z"/>
  <w16cex:commentExtensible w16cex:durableId="15B6E802" w16cex:dateUtc="2021-03-16T21:06:00Z"/>
  <w16cex:commentExtensible w16cex:durableId="02419A02" w16cex:dateUtc="2021-03-16T21:50:00Z"/>
  <w16cex:commentExtensible w16cex:durableId="52918CEE" w16cex:dateUtc="2021-03-16T22:20:00Z"/>
  <w16cex:commentExtensible w16cex:durableId="760055BD" w16cex:dateUtc="2021-03-17T00:30:00Z"/>
  <w16cex:commentExtensible w16cex:durableId="5E2B139D" w16cex:dateUtc="2023-03-21T18:54:19.498Z"/>
</w16cex:commentsExtensible>
</file>

<file path=word/commentsIds.xml><?xml version="1.0" encoding="utf-8"?>
<w16cid:commentsIds xmlns:mc="http://schemas.openxmlformats.org/markup-compatibility/2006" xmlns:w16cid="http://schemas.microsoft.com/office/word/2016/wordml/cid" mc:Ignorable="w16cid">
  <w16cid:commentId w16cid:paraId="4E60EE78" w16cid:durableId="25D04412"/>
  <w16cid:commentId w16cid:paraId="1F5D8395" w16cid:durableId="1B04248B"/>
  <w16cid:commentId w16cid:paraId="67659670" w16cid:durableId="6D6767DA"/>
  <w16cid:commentId w16cid:paraId="61751D22" w16cid:durableId="427FFA2F"/>
  <w16cid:commentId w16cid:paraId="42046870" w16cid:durableId="18529514"/>
  <w16cid:commentId w16cid:paraId="1F140B6A" w16cid:durableId="163355C5"/>
  <w16cid:commentId w16cid:paraId="5DBD2D7C" w16cid:durableId="54115684"/>
  <w16cid:commentId w16cid:paraId="3E87D292" w16cid:durableId="724DF58F"/>
  <w16cid:commentId w16cid:paraId="1D0E3573" w16cid:durableId="6372A7CC"/>
  <w16cid:commentId w16cid:paraId="0F30AE6B" w16cid:durableId="74A57602"/>
  <w16cid:commentId w16cid:paraId="3A977C44" w16cid:durableId="23FB6FE6"/>
  <w16cid:commentId w16cid:paraId="17B7F3FC" w16cid:durableId="396E106F"/>
  <w16cid:commentId w16cid:paraId="702D8C19" w16cid:durableId="1C4DC0BC"/>
  <w16cid:commentId w16cid:paraId="557F37C1" w16cid:durableId="7C85CD7C"/>
  <w16cid:commentId w16cid:paraId="39C749C7" w16cid:durableId="6DF9AFD4"/>
  <w16cid:commentId w16cid:paraId="465A17DC" w16cid:durableId="15B6E802"/>
  <w16cid:commentId w16cid:paraId="1B06E833" w16cid:durableId="02419A02"/>
  <w16cid:commentId w16cid:paraId="00FA1A19" w16cid:durableId="52918CEE"/>
  <w16cid:commentId w16cid:paraId="1C55EED3" w16cid:durableId="760055BD"/>
  <w16cid:commentId w16cid:paraId="3493C529" w16cid:durableId="5E2B13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4B1C" w:rsidRDefault="00964B1C" w14:paraId="05BEBB9C" w14:textId="77777777">
      <w:pPr>
        <w:spacing w:after="0" w:line="240" w:lineRule="auto"/>
      </w:pPr>
      <w:r>
        <w:separator/>
      </w:r>
    </w:p>
  </w:endnote>
  <w:endnote w:type="continuationSeparator" w:id="0">
    <w:p w:rsidR="00964B1C" w:rsidRDefault="00964B1C" w14:paraId="28A5499C" w14:textId="77777777">
      <w:pPr>
        <w:spacing w:after="0" w:line="240" w:lineRule="auto"/>
      </w:pPr>
      <w:r>
        <w:continuationSeparator/>
      </w:r>
    </w:p>
  </w:endnote>
  <w:endnote w:type="continuationNotice" w:id="1">
    <w:p w:rsidR="00964B1C" w:rsidRDefault="00964B1C" w14:paraId="3D045F1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3F12B" w:rsidTr="2563F12B" w14:paraId="16B33760" w14:textId="77777777">
      <w:tc>
        <w:tcPr>
          <w:tcW w:w="3120" w:type="dxa"/>
        </w:tcPr>
        <w:p w:rsidR="2563F12B" w:rsidP="2563F12B" w:rsidRDefault="2563F12B" w14:paraId="7C3A3A0A" w14:textId="0142FDD8">
          <w:pPr>
            <w:pStyle w:val="Header"/>
            <w:ind w:left="-115"/>
          </w:pPr>
        </w:p>
      </w:tc>
      <w:tc>
        <w:tcPr>
          <w:tcW w:w="3120" w:type="dxa"/>
        </w:tcPr>
        <w:p w:rsidR="2563F12B" w:rsidP="2563F12B" w:rsidRDefault="2563F12B" w14:paraId="6620759A" w14:textId="33A42AFF">
          <w:pPr>
            <w:pStyle w:val="Header"/>
            <w:jc w:val="center"/>
          </w:pPr>
        </w:p>
      </w:tc>
      <w:tc>
        <w:tcPr>
          <w:tcW w:w="3120" w:type="dxa"/>
        </w:tcPr>
        <w:p w:rsidR="2563F12B" w:rsidP="2563F12B" w:rsidRDefault="2563F12B" w14:paraId="75E2D69E" w14:textId="034E4800">
          <w:pPr>
            <w:pStyle w:val="Header"/>
            <w:ind w:right="-115"/>
            <w:jc w:val="right"/>
          </w:pPr>
        </w:p>
      </w:tc>
    </w:tr>
  </w:tbl>
  <w:p w:rsidR="2563F12B" w:rsidP="2563F12B" w:rsidRDefault="2563F12B" w14:paraId="5AA8B37E" w14:textId="50AEA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4B1C" w:rsidRDefault="00964B1C" w14:paraId="47B40124" w14:textId="77777777">
      <w:pPr>
        <w:spacing w:after="0" w:line="240" w:lineRule="auto"/>
      </w:pPr>
      <w:r>
        <w:separator/>
      </w:r>
    </w:p>
  </w:footnote>
  <w:footnote w:type="continuationSeparator" w:id="0">
    <w:p w:rsidR="00964B1C" w:rsidRDefault="00964B1C" w14:paraId="16AEB131" w14:textId="77777777">
      <w:pPr>
        <w:spacing w:after="0" w:line="240" w:lineRule="auto"/>
      </w:pPr>
      <w:r>
        <w:continuationSeparator/>
      </w:r>
    </w:p>
  </w:footnote>
  <w:footnote w:type="continuationNotice" w:id="1">
    <w:p w:rsidR="00964B1C" w:rsidRDefault="00964B1C" w14:paraId="438979F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63F12B" w:rsidTr="2563F12B" w14:paraId="22B99DB2" w14:textId="77777777">
      <w:tc>
        <w:tcPr>
          <w:tcW w:w="3120" w:type="dxa"/>
        </w:tcPr>
        <w:p w:rsidR="2563F12B" w:rsidP="2563F12B" w:rsidRDefault="2563F12B" w14:paraId="1F1B87DD" w14:textId="3A6E9A10">
          <w:pPr>
            <w:pStyle w:val="Header"/>
            <w:ind w:left="-115"/>
          </w:pPr>
        </w:p>
      </w:tc>
      <w:tc>
        <w:tcPr>
          <w:tcW w:w="3120" w:type="dxa"/>
        </w:tcPr>
        <w:p w:rsidR="2563F12B" w:rsidP="2563F12B" w:rsidRDefault="2563F12B" w14:paraId="5C99AE21" w14:textId="3F35BB2C">
          <w:pPr>
            <w:pStyle w:val="Header"/>
            <w:jc w:val="center"/>
          </w:pPr>
        </w:p>
      </w:tc>
      <w:tc>
        <w:tcPr>
          <w:tcW w:w="3120" w:type="dxa"/>
        </w:tcPr>
        <w:p w:rsidR="2563F12B" w:rsidP="2563F12B" w:rsidRDefault="2563F12B" w14:paraId="72978065" w14:textId="68225CCB">
          <w:pPr>
            <w:pStyle w:val="Header"/>
            <w:ind w:right="-115"/>
            <w:jc w:val="right"/>
          </w:pPr>
        </w:p>
      </w:tc>
    </w:tr>
  </w:tbl>
  <w:p w:rsidR="2563F12B" w:rsidP="2563F12B" w:rsidRDefault="2563F12B" w14:paraId="21050652" w14:textId="494E3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3B7F"/>
    <w:multiLevelType w:val="hybridMultilevel"/>
    <w:tmpl w:val="FFFFFFFF"/>
    <w:lvl w:ilvl="0" w:tplc="688E6E22">
      <w:start w:val="1"/>
      <w:numFmt w:val="bullet"/>
      <w:lvlText w:val="-"/>
      <w:lvlJc w:val="left"/>
      <w:pPr>
        <w:ind w:left="720" w:hanging="360"/>
      </w:pPr>
      <w:rPr>
        <w:rFonts w:hint="default" w:ascii="Calibri" w:hAnsi="Calibri"/>
      </w:rPr>
    </w:lvl>
    <w:lvl w:ilvl="1" w:tplc="9FE22056">
      <w:start w:val="1"/>
      <w:numFmt w:val="bullet"/>
      <w:lvlText w:val="o"/>
      <w:lvlJc w:val="left"/>
      <w:pPr>
        <w:ind w:left="1440" w:hanging="360"/>
      </w:pPr>
      <w:rPr>
        <w:rFonts w:hint="default" w:ascii="Courier New" w:hAnsi="Courier New"/>
      </w:rPr>
    </w:lvl>
    <w:lvl w:ilvl="2" w:tplc="EAC883E0">
      <w:start w:val="1"/>
      <w:numFmt w:val="bullet"/>
      <w:lvlText w:val=""/>
      <w:lvlJc w:val="left"/>
      <w:pPr>
        <w:ind w:left="2160" w:hanging="360"/>
      </w:pPr>
      <w:rPr>
        <w:rFonts w:hint="default" w:ascii="Wingdings" w:hAnsi="Wingdings"/>
      </w:rPr>
    </w:lvl>
    <w:lvl w:ilvl="3" w:tplc="C9766DAE">
      <w:start w:val="1"/>
      <w:numFmt w:val="bullet"/>
      <w:lvlText w:val=""/>
      <w:lvlJc w:val="left"/>
      <w:pPr>
        <w:ind w:left="2880" w:hanging="360"/>
      </w:pPr>
      <w:rPr>
        <w:rFonts w:hint="default" w:ascii="Symbol" w:hAnsi="Symbol"/>
      </w:rPr>
    </w:lvl>
    <w:lvl w:ilvl="4" w:tplc="4B6A9666">
      <w:start w:val="1"/>
      <w:numFmt w:val="bullet"/>
      <w:lvlText w:val="o"/>
      <w:lvlJc w:val="left"/>
      <w:pPr>
        <w:ind w:left="3600" w:hanging="360"/>
      </w:pPr>
      <w:rPr>
        <w:rFonts w:hint="default" w:ascii="Courier New" w:hAnsi="Courier New"/>
      </w:rPr>
    </w:lvl>
    <w:lvl w:ilvl="5" w:tplc="2DE63226">
      <w:start w:val="1"/>
      <w:numFmt w:val="bullet"/>
      <w:lvlText w:val=""/>
      <w:lvlJc w:val="left"/>
      <w:pPr>
        <w:ind w:left="4320" w:hanging="360"/>
      </w:pPr>
      <w:rPr>
        <w:rFonts w:hint="default" w:ascii="Wingdings" w:hAnsi="Wingdings"/>
      </w:rPr>
    </w:lvl>
    <w:lvl w:ilvl="6" w:tplc="6A1ACE7A">
      <w:start w:val="1"/>
      <w:numFmt w:val="bullet"/>
      <w:lvlText w:val=""/>
      <w:lvlJc w:val="left"/>
      <w:pPr>
        <w:ind w:left="5040" w:hanging="360"/>
      </w:pPr>
      <w:rPr>
        <w:rFonts w:hint="default" w:ascii="Symbol" w:hAnsi="Symbol"/>
      </w:rPr>
    </w:lvl>
    <w:lvl w:ilvl="7" w:tplc="C79087A4">
      <w:start w:val="1"/>
      <w:numFmt w:val="bullet"/>
      <w:lvlText w:val="o"/>
      <w:lvlJc w:val="left"/>
      <w:pPr>
        <w:ind w:left="5760" w:hanging="360"/>
      </w:pPr>
      <w:rPr>
        <w:rFonts w:hint="default" w:ascii="Courier New" w:hAnsi="Courier New"/>
      </w:rPr>
    </w:lvl>
    <w:lvl w:ilvl="8" w:tplc="13EA575E">
      <w:start w:val="1"/>
      <w:numFmt w:val="bullet"/>
      <w:lvlText w:val=""/>
      <w:lvlJc w:val="left"/>
      <w:pPr>
        <w:ind w:left="6480" w:hanging="360"/>
      </w:pPr>
      <w:rPr>
        <w:rFonts w:hint="default" w:ascii="Wingdings" w:hAnsi="Wingdings"/>
      </w:rPr>
    </w:lvl>
  </w:abstractNum>
  <w:num w:numId="1" w16cid:durableId="1083990779">
    <w:abstractNumId w:val="0"/>
  </w:num>
</w:numbering>
</file>

<file path=word/people.xml><?xml version="1.0" encoding="utf-8"?>
<w15:people xmlns:mc="http://schemas.openxmlformats.org/markup-compatibility/2006" xmlns:w15="http://schemas.microsoft.com/office/word/2012/wordml" mc:Ignorable="w15">
  <w15:person w15:author="Cross, Tiger">
    <w15:presenceInfo w15:providerId="AD" w15:userId="S::tc2017@ic.ac.uk::fb1a221b-9880-46c9-ad79-4a918b37300c"/>
  </w15:person>
  <w15:person w15:author="Rader, Alexander Philipp">
    <w15:presenceInfo w15:providerId="AD" w15:userId="S::apr20@ic.ac.uk::22f6ff19-7530-4914-a75c-4474551ee584"/>
  </w15:person>
  <w15:person w15:author="Mandre, Tanisha Manoj">
    <w15:presenceInfo w15:providerId="AD" w15:userId="S::tm520@ic.ac.uk::d2e66f6f-2e2b-40e6-8f13-314317ad9bba"/>
  </w15:person>
  <w15:person w15:author="Mo, Jiawei">
    <w15:presenceInfo w15:providerId="AD" w15:userId="S::jm2820@ic.ac.uk::131a3114-c284-45f9-9b33-7b93514c33fc"/>
  </w15:person>
  <w15:person w15:author="Fan, Kaixuan">
    <w15:presenceInfo w15:providerId="AD" w15:userId="S::kf620@ic.ac.uk::02194ea5-d8d5-4ed1-88a6-b26fa0a667dc"/>
  </w15:person>
  <w15:person w15:author="Stagkos Efstathiadis, Ion">
    <w15:presenceInfo w15:providerId="AD" w15:userId="S::is1820@ic.ac.uk::7d65e0e7-53bb-42dd-9bac-e1651552f068"/>
  </w15:person>
  <w15:person w15:author="Son, Joon-Ho">
    <w15:presenceInfo w15:providerId="AD" w15:userId="S::js6317@ic.ac.uk::a4cf68f7-feae-4d39-8051-793efb258924"/>
  </w15:person>
  <w15:person w15:author="Eulenstein, Constantin">
    <w15:presenceInfo w15:providerId="AD" w15:userId="S::che19@ic.ac.uk::ecbcb163-cb4c-4eb2-aa95-a651a56d5da5"/>
  </w15:person>
  <w15:person w15:author="Topolewski, Marek">
    <w15:presenceInfo w15:providerId="AD" w15:userId="S::mt820@ic.ac.uk::d3cd42fa-3a68-4038-b88f-8b64e82398ec"/>
  </w15:person>
  <w15:person w15:author="Rasal, Rajat">
    <w15:presenceInfo w15:providerId="AD" w15:userId="S::rrr2417@ic.ac.uk::7717a314-99b0-4df9-9a44-ff636826f7d4"/>
  </w15:person>
  <w15:person w15:author="Rader, Alexander Philipp [2]">
    <w15:presenceInfo w15:providerId="None" w15:userId="Rader, Alexander Philipp"/>
  </w15:person>
  <w15:person w15:author="Andreas, Andrew">
    <w15:presenceInfo w15:providerId="AD" w15:userId="S::aja4117@ic.ac.uk::fc7df48d-89a3-4572-84c9-b77a9f607d72"/>
  </w15:person>
  <w15:person w15:author="Hine, Ariane">
    <w15:presenceInfo w15:providerId="AD" w15:userId="S::aah20@ic.ac.uk::3e60f7d6-2027-40b6-9ffe-079e1ecb2420"/>
  </w15:person>
  <w15:person w15:author="Trew, Samuel I W">
    <w15:presenceInfo w15:providerId="AD" w15:userId="S::st5317@ic.ac.uk::c4af9068-121a-4595-9dd2-4f45acd8d843"/>
  </w15:person>
  <w15:person w15:author="Musumeci, Alfredo">
    <w15:presenceInfo w15:providerId="AD" w15:userId="S::am322@ic.ac.uk::ff38a078-2e96-4249-9668-b085c482d7e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2"/>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1sDC0NDY3MTA3NzBU0lEKTi0uzszPAykwrAUAyqz0qCwAAAA="/>
  </w:docVars>
  <w:rsids>
    <w:rsidRoot w:val="24724B85"/>
    <w:rsid w:val="00004632"/>
    <w:rsid w:val="00024762"/>
    <w:rsid w:val="000419DC"/>
    <w:rsid w:val="00084ECA"/>
    <w:rsid w:val="00097C19"/>
    <w:rsid w:val="000C6C78"/>
    <w:rsid w:val="000E351A"/>
    <w:rsid w:val="000F59C7"/>
    <w:rsid w:val="000F7C72"/>
    <w:rsid w:val="00130784"/>
    <w:rsid w:val="001367DB"/>
    <w:rsid w:val="00147CE9"/>
    <w:rsid w:val="00151C2E"/>
    <w:rsid w:val="00176235"/>
    <w:rsid w:val="001A4940"/>
    <w:rsid w:val="001B02F1"/>
    <w:rsid w:val="001C14B0"/>
    <w:rsid w:val="001C3207"/>
    <w:rsid w:val="001D1CD8"/>
    <w:rsid w:val="001D1D54"/>
    <w:rsid w:val="002135C1"/>
    <w:rsid w:val="002366DC"/>
    <w:rsid w:val="00275757"/>
    <w:rsid w:val="002768A8"/>
    <w:rsid w:val="00277CEC"/>
    <w:rsid w:val="002A0C9C"/>
    <w:rsid w:val="002D3BC5"/>
    <w:rsid w:val="002DEA48"/>
    <w:rsid w:val="002F7F42"/>
    <w:rsid w:val="00303BF3"/>
    <w:rsid w:val="003165B0"/>
    <w:rsid w:val="00316953"/>
    <w:rsid w:val="00324B44"/>
    <w:rsid w:val="00326EB2"/>
    <w:rsid w:val="00350607"/>
    <w:rsid w:val="003727A7"/>
    <w:rsid w:val="003802C4"/>
    <w:rsid w:val="00390120"/>
    <w:rsid w:val="00391E34"/>
    <w:rsid w:val="00395311"/>
    <w:rsid w:val="00406155"/>
    <w:rsid w:val="00433DEF"/>
    <w:rsid w:val="00447B06"/>
    <w:rsid w:val="004526C2"/>
    <w:rsid w:val="004779BF"/>
    <w:rsid w:val="004819FB"/>
    <w:rsid w:val="00491383"/>
    <w:rsid w:val="0049643A"/>
    <w:rsid w:val="004B42DA"/>
    <w:rsid w:val="004D2032"/>
    <w:rsid w:val="004F247C"/>
    <w:rsid w:val="0056444D"/>
    <w:rsid w:val="0058520A"/>
    <w:rsid w:val="00587E15"/>
    <w:rsid w:val="00595516"/>
    <w:rsid w:val="005B2E35"/>
    <w:rsid w:val="005C053C"/>
    <w:rsid w:val="005C2533"/>
    <w:rsid w:val="005D7E15"/>
    <w:rsid w:val="00602447"/>
    <w:rsid w:val="006121BC"/>
    <w:rsid w:val="00653E43"/>
    <w:rsid w:val="0065510C"/>
    <w:rsid w:val="00660307"/>
    <w:rsid w:val="006679CC"/>
    <w:rsid w:val="00672059"/>
    <w:rsid w:val="00674F53"/>
    <w:rsid w:val="006955F8"/>
    <w:rsid w:val="006A2CB0"/>
    <w:rsid w:val="006A4E6C"/>
    <w:rsid w:val="006D1031"/>
    <w:rsid w:val="006E2D93"/>
    <w:rsid w:val="006E4AF0"/>
    <w:rsid w:val="00707D52"/>
    <w:rsid w:val="007100EC"/>
    <w:rsid w:val="00727B41"/>
    <w:rsid w:val="00734D3C"/>
    <w:rsid w:val="007361BD"/>
    <w:rsid w:val="00762A99"/>
    <w:rsid w:val="0078710A"/>
    <w:rsid w:val="007912D4"/>
    <w:rsid w:val="007A2AD4"/>
    <w:rsid w:val="007A31FF"/>
    <w:rsid w:val="007D175C"/>
    <w:rsid w:val="007E3F0F"/>
    <w:rsid w:val="007F661F"/>
    <w:rsid w:val="00804BE5"/>
    <w:rsid w:val="008369E8"/>
    <w:rsid w:val="00864A81"/>
    <w:rsid w:val="00875279"/>
    <w:rsid w:val="0087777E"/>
    <w:rsid w:val="008C02DA"/>
    <w:rsid w:val="008C1C8E"/>
    <w:rsid w:val="008E2BEE"/>
    <w:rsid w:val="008E7A40"/>
    <w:rsid w:val="008F2884"/>
    <w:rsid w:val="008F64B6"/>
    <w:rsid w:val="00912428"/>
    <w:rsid w:val="00946417"/>
    <w:rsid w:val="009468F9"/>
    <w:rsid w:val="0095582C"/>
    <w:rsid w:val="00956067"/>
    <w:rsid w:val="009608A5"/>
    <w:rsid w:val="00964B1C"/>
    <w:rsid w:val="00966CB0"/>
    <w:rsid w:val="009D7F9B"/>
    <w:rsid w:val="00A02C98"/>
    <w:rsid w:val="00A1C922"/>
    <w:rsid w:val="00A34745"/>
    <w:rsid w:val="00A40322"/>
    <w:rsid w:val="00A47649"/>
    <w:rsid w:val="00A51E54"/>
    <w:rsid w:val="00A5526A"/>
    <w:rsid w:val="00A65157"/>
    <w:rsid w:val="00A7306D"/>
    <w:rsid w:val="00A85EAB"/>
    <w:rsid w:val="00A914DB"/>
    <w:rsid w:val="00A95BAF"/>
    <w:rsid w:val="00AC2693"/>
    <w:rsid w:val="00AD10F6"/>
    <w:rsid w:val="00AD5EFC"/>
    <w:rsid w:val="00AE283D"/>
    <w:rsid w:val="00AE2DDB"/>
    <w:rsid w:val="00AF3CFB"/>
    <w:rsid w:val="00B1348B"/>
    <w:rsid w:val="00B16815"/>
    <w:rsid w:val="00B277AA"/>
    <w:rsid w:val="00B305A6"/>
    <w:rsid w:val="00B40110"/>
    <w:rsid w:val="00B45CA9"/>
    <w:rsid w:val="00B51053"/>
    <w:rsid w:val="00B60DBA"/>
    <w:rsid w:val="00B73688"/>
    <w:rsid w:val="00B73785"/>
    <w:rsid w:val="00B979D4"/>
    <w:rsid w:val="00BA0F34"/>
    <w:rsid w:val="00BD559F"/>
    <w:rsid w:val="00BD5617"/>
    <w:rsid w:val="00BE6F5B"/>
    <w:rsid w:val="00C02805"/>
    <w:rsid w:val="00C06E72"/>
    <w:rsid w:val="00C0711F"/>
    <w:rsid w:val="00C2777E"/>
    <w:rsid w:val="00C35339"/>
    <w:rsid w:val="00C36CE0"/>
    <w:rsid w:val="00C44225"/>
    <w:rsid w:val="00C95009"/>
    <w:rsid w:val="00CA69E2"/>
    <w:rsid w:val="00CB2CA9"/>
    <w:rsid w:val="00CF7A78"/>
    <w:rsid w:val="00D12ADC"/>
    <w:rsid w:val="00D13C97"/>
    <w:rsid w:val="00D15991"/>
    <w:rsid w:val="00D26C29"/>
    <w:rsid w:val="00D3174A"/>
    <w:rsid w:val="00D8123B"/>
    <w:rsid w:val="00D86F8E"/>
    <w:rsid w:val="00DA0B82"/>
    <w:rsid w:val="00DB1151"/>
    <w:rsid w:val="00DB168A"/>
    <w:rsid w:val="00DC003A"/>
    <w:rsid w:val="00DC1383"/>
    <w:rsid w:val="00DE1C27"/>
    <w:rsid w:val="00DE37DD"/>
    <w:rsid w:val="00E07457"/>
    <w:rsid w:val="00E236C7"/>
    <w:rsid w:val="00E2EAA6"/>
    <w:rsid w:val="00E54A67"/>
    <w:rsid w:val="00E6079C"/>
    <w:rsid w:val="00E8043B"/>
    <w:rsid w:val="00E96CB1"/>
    <w:rsid w:val="00EA7D67"/>
    <w:rsid w:val="00EC2E27"/>
    <w:rsid w:val="00EC5833"/>
    <w:rsid w:val="00EE459E"/>
    <w:rsid w:val="00EF2E9A"/>
    <w:rsid w:val="00F07274"/>
    <w:rsid w:val="00F15A1A"/>
    <w:rsid w:val="00F2457E"/>
    <w:rsid w:val="00F43E6B"/>
    <w:rsid w:val="00F443EB"/>
    <w:rsid w:val="00F4B9CF"/>
    <w:rsid w:val="00F557DA"/>
    <w:rsid w:val="00F55F8C"/>
    <w:rsid w:val="00F70859"/>
    <w:rsid w:val="00F939D1"/>
    <w:rsid w:val="00F94F1F"/>
    <w:rsid w:val="00F96100"/>
    <w:rsid w:val="00FA323E"/>
    <w:rsid w:val="00FA6B90"/>
    <w:rsid w:val="00FB0980"/>
    <w:rsid w:val="00FB3B2A"/>
    <w:rsid w:val="00FC2FA7"/>
    <w:rsid w:val="00FC352F"/>
    <w:rsid w:val="00FD04CB"/>
    <w:rsid w:val="00FD0578"/>
    <w:rsid w:val="00FD4378"/>
    <w:rsid w:val="00FF1888"/>
    <w:rsid w:val="013C6179"/>
    <w:rsid w:val="01A4C1BB"/>
    <w:rsid w:val="01C55954"/>
    <w:rsid w:val="01E45CC2"/>
    <w:rsid w:val="01EE0534"/>
    <w:rsid w:val="02BCDF4D"/>
    <w:rsid w:val="02CCFA41"/>
    <w:rsid w:val="02DD62F8"/>
    <w:rsid w:val="02DE6C67"/>
    <w:rsid w:val="02E25A1C"/>
    <w:rsid w:val="02F0ED92"/>
    <w:rsid w:val="0309EE9A"/>
    <w:rsid w:val="03285471"/>
    <w:rsid w:val="032AB398"/>
    <w:rsid w:val="033BB218"/>
    <w:rsid w:val="033C2FCB"/>
    <w:rsid w:val="0369BF99"/>
    <w:rsid w:val="036E7B97"/>
    <w:rsid w:val="03856CA2"/>
    <w:rsid w:val="03880495"/>
    <w:rsid w:val="03B4D29F"/>
    <w:rsid w:val="03C62504"/>
    <w:rsid w:val="03E23FCF"/>
    <w:rsid w:val="03EA801E"/>
    <w:rsid w:val="040B6FEE"/>
    <w:rsid w:val="047FE65C"/>
    <w:rsid w:val="04B45B71"/>
    <w:rsid w:val="04B958D7"/>
    <w:rsid w:val="04C08935"/>
    <w:rsid w:val="04C19A56"/>
    <w:rsid w:val="04DC48B5"/>
    <w:rsid w:val="04E485F3"/>
    <w:rsid w:val="04F70A45"/>
    <w:rsid w:val="04FA37C1"/>
    <w:rsid w:val="053471DE"/>
    <w:rsid w:val="055BCF42"/>
    <w:rsid w:val="05761A01"/>
    <w:rsid w:val="05890CF5"/>
    <w:rsid w:val="05C8B5DC"/>
    <w:rsid w:val="05EB22B2"/>
    <w:rsid w:val="060BE948"/>
    <w:rsid w:val="06370A0D"/>
    <w:rsid w:val="065F5A1C"/>
    <w:rsid w:val="06B86706"/>
    <w:rsid w:val="06ED833E"/>
    <w:rsid w:val="076CA6D6"/>
    <w:rsid w:val="077DC140"/>
    <w:rsid w:val="0780767B"/>
    <w:rsid w:val="07EB4E54"/>
    <w:rsid w:val="08005E55"/>
    <w:rsid w:val="0849F9DE"/>
    <w:rsid w:val="085C0298"/>
    <w:rsid w:val="0890F0AB"/>
    <w:rsid w:val="08974BB7"/>
    <w:rsid w:val="08A1C274"/>
    <w:rsid w:val="08D75CA7"/>
    <w:rsid w:val="0920490A"/>
    <w:rsid w:val="09295047"/>
    <w:rsid w:val="0940B652"/>
    <w:rsid w:val="09431AF7"/>
    <w:rsid w:val="094F9D52"/>
    <w:rsid w:val="0965B017"/>
    <w:rsid w:val="09875209"/>
    <w:rsid w:val="09921C0B"/>
    <w:rsid w:val="099458BD"/>
    <w:rsid w:val="09EAB6F6"/>
    <w:rsid w:val="0A006E9D"/>
    <w:rsid w:val="0A04870B"/>
    <w:rsid w:val="0A254A9A"/>
    <w:rsid w:val="0A32A191"/>
    <w:rsid w:val="0A518153"/>
    <w:rsid w:val="0A750DD8"/>
    <w:rsid w:val="0AA2ED77"/>
    <w:rsid w:val="0AAFF0C7"/>
    <w:rsid w:val="0ABE01D9"/>
    <w:rsid w:val="0AD1E7C9"/>
    <w:rsid w:val="0B208A91"/>
    <w:rsid w:val="0B242E63"/>
    <w:rsid w:val="0B24641E"/>
    <w:rsid w:val="0BF4DBC7"/>
    <w:rsid w:val="0C23EA2C"/>
    <w:rsid w:val="0C4BC128"/>
    <w:rsid w:val="0C57E29B"/>
    <w:rsid w:val="0CB0A529"/>
    <w:rsid w:val="0CD78883"/>
    <w:rsid w:val="0CDAFAEF"/>
    <w:rsid w:val="0CEBA715"/>
    <w:rsid w:val="0CF221D9"/>
    <w:rsid w:val="0CFAE432"/>
    <w:rsid w:val="0D1BBB63"/>
    <w:rsid w:val="0D266B03"/>
    <w:rsid w:val="0D4CCC0A"/>
    <w:rsid w:val="0D673B00"/>
    <w:rsid w:val="0D6B9E2E"/>
    <w:rsid w:val="0D881AEF"/>
    <w:rsid w:val="0DA22DE0"/>
    <w:rsid w:val="0DB64761"/>
    <w:rsid w:val="0DDF5DCA"/>
    <w:rsid w:val="0DF64803"/>
    <w:rsid w:val="0E2827C2"/>
    <w:rsid w:val="0E4C1DE0"/>
    <w:rsid w:val="0E4F543F"/>
    <w:rsid w:val="0E591B1E"/>
    <w:rsid w:val="0E6B6A9A"/>
    <w:rsid w:val="0E6ECC7D"/>
    <w:rsid w:val="0E818ADB"/>
    <w:rsid w:val="0EABCD63"/>
    <w:rsid w:val="0EC16765"/>
    <w:rsid w:val="0EFCE7E0"/>
    <w:rsid w:val="0F0A3DE1"/>
    <w:rsid w:val="0F169E97"/>
    <w:rsid w:val="0F3C6350"/>
    <w:rsid w:val="0F70529C"/>
    <w:rsid w:val="0F84C67B"/>
    <w:rsid w:val="0F882B29"/>
    <w:rsid w:val="0FDD2DB9"/>
    <w:rsid w:val="0FEBBA16"/>
    <w:rsid w:val="0FF6938D"/>
    <w:rsid w:val="1023A106"/>
    <w:rsid w:val="1098B841"/>
    <w:rsid w:val="10EBFB2A"/>
    <w:rsid w:val="10EE956A"/>
    <w:rsid w:val="1107639C"/>
    <w:rsid w:val="110B0B94"/>
    <w:rsid w:val="11122B61"/>
    <w:rsid w:val="1119C364"/>
    <w:rsid w:val="11270B27"/>
    <w:rsid w:val="113D2005"/>
    <w:rsid w:val="11622C37"/>
    <w:rsid w:val="11727255"/>
    <w:rsid w:val="119AA3AE"/>
    <w:rsid w:val="11C7A55B"/>
    <w:rsid w:val="11F8FA35"/>
    <w:rsid w:val="121FC0D1"/>
    <w:rsid w:val="12267EDB"/>
    <w:rsid w:val="122897E5"/>
    <w:rsid w:val="1235B76A"/>
    <w:rsid w:val="12510CD4"/>
    <w:rsid w:val="1259CA57"/>
    <w:rsid w:val="125FAFB8"/>
    <w:rsid w:val="127684DB"/>
    <w:rsid w:val="128AB5F2"/>
    <w:rsid w:val="1298C9F4"/>
    <w:rsid w:val="12BDCB52"/>
    <w:rsid w:val="12DBFD8F"/>
    <w:rsid w:val="12EC4AC0"/>
    <w:rsid w:val="1311A033"/>
    <w:rsid w:val="131BC77A"/>
    <w:rsid w:val="13C58945"/>
    <w:rsid w:val="13DF3B3C"/>
    <w:rsid w:val="13FB6217"/>
    <w:rsid w:val="13FCA2C3"/>
    <w:rsid w:val="140C337C"/>
    <w:rsid w:val="1410247B"/>
    <w:rsid w:val="14604341"/>
    <w:rsid w:val="146CE653"/>
    <w:rsid w:val="147731BC"/>
    <w:rsid w:val="148CFE71"/>
    <w:rsid w:val="14B85D0F"/>
    <w:rsid w:val="14E3C07F"/>
    <w:rsid w:val="14F9EEBD"/>
    <w:rsid w:val="151C4E90"/>
    <w:rsid w:val="151E084F"/>
    <w:rsid w:val="152228B8"/>
    <w:rsid w:val="155158CB"/>
    <w:rsid w:val="15744780"/>
    <w:rsid w:val="159E1EF7"/>
    <w:rsid w:val="15BEAC1D"/>
    <w:rsid w:val="15F2AA52"/>
    <w:rsid w:val="160F98ED"/>
    <w:rsid w:val="161ADD95"/>
    <w:rsid w:val="16558A19"/>
    <w:rsid w:val="166A8419"/>
    <w:rsid w:val="16A04082"/>
    <w:rsid w:val="16B37ECE"/>
    <w:rsid w:val="16BE7E77"/>
    <w:rsid w:val="170C9D99"/>
    <w:rsid w:val="1757C779"/>
    <w:rsid w:val="177D072B"/>
    <w:rsid w:val="17CCEC32"/>
    <w:rsid w:val="17E9BEC9"/>
    <w:rsid w:val="17EA680C"/>
    <w:rsid w:val="1813D901"/>
    <w:rsid w:val="1823EBBF"/>
    <w:rsid w:val="18364F67"/>
    <w:rsid w:val="1838DDD9"/>
    <w:rsid w:val="18752FD8"/>
    <w:rsid w:val="18AFCDBE"/>
    <w:rsid w:val="18CF7849"/>
    <w:rsid w:val="18E3F23A"/>
    <w:rsid w:val="18E76C4A"/>
    <w:rsid w:val="18E8BB50"/>
    <w:rsid w:val="18EC41BE"/>
    <w:rsid w:val="1958A373"/>
    <w:rsid w:val="195A1D03"/>
    <w:rsid w:val="1961D7C8"/>
    <w:rsid w:val="19668B65"/>
    <w:rsid w:val="196B0BCC"/>
    <w:rsid w:val="19816888"/>
    <w:rsid w:val="19A66F52"/>
    <w:rsid w:val="19CD4525"/>
    <w:rsid w:val="19E081EB"/>
    <w:rsid w:val="19E9CC9F"/>
    <w:rsid w:val="19EF203A"/>
    <w:rsid w:val="19F25BBA"/>
    <w:rsid w:val="19FEA04A"/>
    <w:rsid w:val="1A110039"/>
    <w:rsid w:val="1A3D0AD1"/>
    <w:rsid w:val="1A4AEB7F"/>
    <w:rsid w:val="1A4E7CC0"/>
    <w:rsid w:val="1A82306C"/>
    <w:rsid w:val="1AACF34E"/>
    <w:rsid w:val="1AC8C4FE"/>
    <w:rsid w:val="1AE56311"/>
    <w:rsid w:val="1AFFCE12"/>
    <w:rsid w:val="1B0DDD3F"/>
    <w:rsid w:val="1B2826FA"/>
    <w:rsid w:val="1B36649B"/>
    <w:rsid w:val="1B5CAA53"/>
    <w:rsid w:val="1B6436C6"/>
    <w:rsid w:val="1B7294B6"/>
    <w:rsid w:val="1B8AA6E0"/>
    <w:rsid w:val="1B8C194C"/>
    <w:rsid w:val="1BA76D6B"/>
    <w:rsid w:val="1BC20CD2"/>
    <w:rsid w:val="1BD18F1D"/>
    <w:rsid w:val="1BE3CF9E"/>
    <w:rsid w:val="1C4AE08C"/>
    <w:rsid w:val="1C6E5CF1"/>
    <w:rsid w:val="1C787586"/>
    <w:rsid w:val="1C7F3B34"/>
    <w:rsid w:val="1C825645"/>
    <w:rsid w:val="1CDAA49A"/>
    <w:rsid w:val="1CE60D08"/>
    <w:rsid w:val="1D12B6BA"/>
    <w:rsid w:val="1D20FCE7"/>
    <w:rsid w:val="1D35D02F"/>
    <w:rsid w:val="1D3DD936"/>
    <w:rsid w:val="1D6F8B02"/>
    <w:rsid w:val="1D88D760"/>
    <w:rsid w:val="1E5A6F84"/>
    <w:rsid w:val="1E5BA1CE"/>
    <w:rsid w:val="1E7F3869"/>
    <w:rsid w:val="1E7F9DAA"/>
    <w:rsid w:val="1EAEE0DD"/>
    <w:rsid w:val="1F6073E1"/>
    <w:rsid w:val="1F63A743"/>
    <w:rsid w:val="1F64A9E9"/>
    <w:rsid w:val="1F88E255"/>
    <w:rsid w:val="200B9847"/>
    <w:rsid w:val="200DD4D1"/>
    <w:rsid w:val="2060B757"/>
    <w:rsid w:val="206A919C"/>
    <w:rsid w:val="206DEBD7"/>
    <w:rsid w:val="20A3BF90"/>
    <w:rsid w:val="20B42625"/>
    <w:rsid w:val="20BD7FE8"/>
    <w:rsid w:val="2101C0C8"/>
    <w:rsid w:val="211599FC"/>
    <w:rsid w:val="2146E512"/>
    <w:rsid w:val="21B0AA37"/>
    <w:rsid w:val="21BC6F11"/>
    <w:rsid w:val="21BF510C"/>
    <w:rsid w:val="21C42F03"/>
    <w:rsid w:val="21D0D192"/>
    <w:rsid w:val="21E31D08"/>
    <w:rsid w:val="221557B3"/>
    <w:rsid w:val="221C55E4"/>
    <w:rsid w:val="222A3CA8"/>
    <w:rsid w:val="22361AB8"/>
    <w:rsid w:val="224CF21D"/>
    <w:rsid w:val="227B7302"/>
    <w:rsid w:val="22915194"/>
    <w:rsid w:val="22AB9435"/>
    <w:rsid w:val="22B0B0A1"/>
    <w:rsid w:val="230F16DE"/>
    <w:rsid w:val="234F6BC1"/>
    <w:rsid w:val="236C2E6E"/>
    <w:rsid w:val="237E6FF6"/>
    <w:rsid w:val="23A4E252"/>
    <w:rsid w:val="23AA1F95"/>
    <w:rsid w:val="23B7E27F"/>
    <w:rsid w:val="23E492A9"/>
    <w:rsid w:val="241A2EC6"/>
    <w:rsid w:val="242AECDA"/>
    <w:rsid w:val="2452C00C"/>
    <w:rsid w:val="2452DD38"/>
    <w:rsid w:val="24650242"/>
    <w:rsid w:val="24724B85"/>
    <w:rsid w:val="24739C71"/>
    <w:rsid w:val="2483E152"/>
    <w:rsid w:val="24B00BFB"/>
    <w:rsid w:val="24B925C0"/>
    <w:rsid w:val="24B9DE4D"/>
    <w:rsid w:val="2500A4CB"/>
    <w:rsid w:val="251C4269"/>
    <w:rsid w:val="2540B335"/>
    <w:rsid w:val="2563F12B"/>
    <w:rsid w:val="260108FC"/>
    <w:rsid w:val="262CF14B"/>
    <w:rsid w:val="2648C10D"/>
    <w:rsid w:val="266B57A2"/>
    <w:rsid w:val="266D2FB8"/>
    <w:rsid w:val="269C6AAA"/>
    <w:rsid w:val="26B8EC4E"/>
    <w:rsid w:val="2725C110"/>
    <w:rsid w:val="273FED83"/>
    <w:rsid w:val="27A97EDB"/>
    <w:rsid w:val="27EDE72B"/>
    <w:rsid w:val="27FE1B4F"/>
    <w:rsid w:val="281947A5"/>
    <w:rsid w:val="2869C973"/>
    <w:rsid w:val="28763A74"/>
    <w:rsid w:val="29081F1D"/>
    <w:rsid w:val="296C45C9"/>
    <w:rsid w:val="29792979"/>
    <w:rsid w:val="29BC32FD"/>
    <w:rsid w:val="29D59EE7"/>
    <w:rsid w:val="29ED0B90"/>
    <w:rsid w:val="2A10CCD4"/>
    <w:rsid w:val="2A474876"/>
    <w:rsid w:val="2A65A27A"/>
    <w:rsid w:val="2A94A018"/>
    <w:rsid w:val="2A9F63C5"/>
    <w:rsid w:val="2AABFA85"/>
    <w:rsid w:val="2ACBCCB6"/>
    <w:rsid w:val="2ADA81D6"/>
    <w:rsid w:val="2AF23FD0"/>
    <w:rsid w:val="2B24FBAC"/>
    <w:rsid w:val="2B5CEB23"/>
    <w:rsid w:val="2B60A4D5"/>
    <w:rsid w:val="2B64BCC4"/>
    <w:rsid w:val="2B7F0953"/>
    <w:rsid w:val="2B8B035A"/>
    <w:rsid w:val="2B8B8A0C"/>
    <w:rsid w:val="2B9CEB77"/>
    <w:rsid w:val="2BA75B12"/>
    <w:rsid w:val="2BBB9F51"/>
    <w:rsid w:val="2BC7A83E"/>
    <w:rsid w:val="2BDD2B05"/>
    <w:rsid w:val="2C015D30"/>
    <w:rsid w:val="2C226EB2"/>
    <w:rsid w:val="2C71EAC0"/>
    <w:rsid w:val="2C946580"/>
    <w:rsid w:val="2CC366F2"/>
    <w:rsid w:val="2CCA3091"/>
    <w:rsid w:val="2CF2F2B5"/>
    <w:rsid w:val="2D0485DD"/>
    <w:rsid w:val="2D229F4E"/>
    <w:rsid w:val="2D2490B5"/>
    <w:rsid w:val="2D5085D8"/>
    <w:rsid w:val="2D688384"/>
    <w:rsid w:val="2D751BA1"/>
    <w:rsid w:val="2DA6C1D6"/>
    <w:rsid w:val="2DD49DC8"/>
    <w:rsid w:val="2DEBF861"/>
    <w:rsid w:val="2E1E79A1"/>
    <w:rsid w:val="2E39EB56"/>
    <w:rsid w:val="2E5D29EB"/>
    <w:rsid w:val="2E847DDB"/>
    <w:rsid w:val="2EDA6F3D"/>
    <w:rsid w:val="2F75FECA"/>
    <w:rsid w:val="2F8EEFBE"/>
    <w:rsid w:val="2F93AC59"/>
    <w:rsid w:val="2FDB0B77"/>
    <w:rsid w:val="2FE4C959"/>
    <w:rsid w:val="3005D760"/>
    <w:rsid w:val="300C3804"/>
    <w:rsid w:val="3020D2EB"/>
    <w:rsid w:val="305FBF8D"/>
    <w:rsid w:val="307E4885"/>
    <w:rsid w:val="3086916F"/>
    <w:rsid w:val="3097D9F0"/>
    <w:rsid w:val="30B5C4C9"/>
    <w:rsid w:val="30D6B8F1"/>
    <w:rsid w:val="30FACF0F"/>
    <w:rsid w:val="315D3DA0"/>
    <w:rsid w:val="316619FB"/>
    <w:rsid w:val="316A38DE"/>
    <w:rsid w:val="3193549B"/>
    <w:rsid w:val="31A4141D"/>
    <w:rsid w:val="31ACE0C0"/>
    <w:rsid w:val="31E332AC"/>
    <w:rsid w:val="31F2D8FE"/>
    <w:rsid w:val="31F9A6B7"/>
    <w:rsid w:val="32254314"/>
    <w:rsid w:val="325A658B"/>
    <w:rsid w:val="326E72DC"/>
    <w:rsid w:val="32AC137D"/>
    <w:rsid w:val="32BFDD10"/>
    <w:rsid w:val="32C2CA1F"/>
    <w:rsid w:val="32D5D4A1"/>
    <w:rsid w:val="32FF57BD"/>
    <w:rsid w:val="335C2DB5"/>
    <w:rsid w:val="33626563"/>
    <w:rsid w:val="33E5BECA"/>
    <w:rsid w:val="34051B95"/>
    <w:rsid w:val="340C6A26"/>
    <w:rsid w:val="3491B2A2"/>
    <w:rsid w:val="3501F435"/>
    <w:rsid w:val="354B73F1"/>
    <w:rsid w:val="354EF599"/>
    <w:rsid w:val="35520891"/>
    <w:rsid w:val="356AD25C"/>
    <w:rsid w:val="357EBFCA"/>
    <w:rsid w:val="35834222"/>
    <w:rsid w:val="35C6C54B"/>
    <w:rsid w:val="35C9705F"/>
    <w:rsid w:val="35D71CDF"/>
    <w:rsid w:val="35E4F540"/>
    <w:rsid w:val="369E3668"/>
    <w:rsid w:val="36CB7B27"/>
    <w:rsid w:val="36DC0021"/>
    <w:rsid w:val="36E6A747"/>
    <w:rsid w:val="3716E2F4"/>
    <w:rsid w:val="374B4618"/>
    <w:rsid w:val="375AC875"/>
    <w:rsid w:val="3775B0BA"/>
    <w:rsid w:val="37887A21"/>
    <w:rsid w:val="37950466"/>
    <w:rsid w:val="37F5B392"/>
    <w:rsid w:val="38128E06"/>
    <w:rsid w:val="38188E19"/>
    <w:rsid w:val="3825ABAE"/>
    <w:rsid w:val="386D4892"/>
    <w:rsid w:val="39086778"/>
    <w:rsid w:val="3937AD29"/>
    <w:rsid w:val="395DF55D"/>
    <w:rsid w:val="399F6DFD"/>
    <w:rsid w:val="39A7C8DC"/>
    <w:rsid w:val="39C6C6DC"/>
    <w:rsid w:val="39E7F9F9"/>
    <w:rsid w:val="39EF99EC"/>
    <w:rsid w:val="39F1D8BC"/>
    <w:rsid w:val="39F886FC"/>
    <w:rsid w:val="3A0C55C9"/>
    <w:rsid w:val="3A1950F0"/>
    <w:rsid w:val="3A586501"/>
    <w:rsid w:val="3A7FCEE8"/>
    <w:rsid w:val="3AA30515"/>
    <w:rsid w:val="3AB0192F"/>
    <w:rsid w:val="3B0D098B"/>
    <w:rsid w:val="3B3584B5"/>
    <w:rsid w:val="3B3C1F8B"/>
    <w:rsid w:val="3B703BD1"/>
    <w:rsid w:val="3B8AD663"/>
    <w:rsid w:val="3BA6CD9E"/>
    <w:rsid w:val="3BDC9149"/>
    <w:rsid w:val="3BDEFBDB"/>
    <w:rsid w:val="3C98E155"/>
    <w:rsid w:val="3C9F194A"/>
    <w:rsid w:val="3D0EBB6F"/>
    <w:rsid w:val="3D53BE37"/>
    <w:rsid w:val="3D6C0C47"/>
    <w:rsid w:val="3D7B86FC"/>
    <w:rsid w:val="3D979220"/>
    <w:rsid w:val="3D9E42C5"/>
    <w:rsid w:val="3DACFDAE"/>
    <w:rsid w:val="3DC6F7A3"/>
    <w:rsid w:val="3E245EB3"/>
    <w:rsid w:val="3E34DEF1"/>
    <w:rsid w:val="3E3C9C04"/>
    <w:rsid w:val="3E51F3AD"/>
    <w:rsid w:val="3E55A2BF"/>
    <w:rsid w:val="3E5E354B"/>
    <w:rsid w:val="3E6DD8F6"/>
    <w:rsid w:val="3E9E92C0"/>
    <w:rsid w:val="3EA4FE61"/>
    <w:rsid w:val="3EABF3FB"/>
    <w:rsid w:val="3EF1B071"/>
    <w:rsid w:val="3F22E78B"/>
    <w:rsid w:val="3F463BD6"/>
    <w:rsid w:val="3F482E88"/>
    <w:rsid w:val="3F6EFEC7"/>
    <w:rsid w:val="3F733735"/>
    <w:rsid w:val="3F91F24B"/>
    <w:rsid w:val="3FDAAAA2"/>
    <w:rsid w:val="403104A5"/>
    <w:rsid w:val="405DA7D4"/>
    <w:rsid w:val="40B128C2"/>
    <w:rsid w:val="40BE96AB"/>
    <w:rsid w:val="40DCF0A6"/>
    <w:rsid w:val="419276E0"/>
    <w:rsid w:val="41A9297E"/>
    <w:rsid w:val="41B04BE7"/>
    <w:rsid w:val="4243F595"/>
    <w:rsid w:val="4262137F"/>
    <w:rsid w:val="42B08D31"/>
    <w:rsid w:val="42E233CA"/>
    <w:rsid w:val="4308EA06"/>
    <w:rsid w:val="4323C6CB"/>
    <w:rsid w:val="435DED1F"/>
    <w:rsid w:val="43615D14"/>
    <w:rsid w:val="4368861F"/>
    <w:rsid w:val="43A22476"/>
    <w:rsid w:val="43CB8B2F"/>
    <w:rsid w:val="43FE49D7"/>
    <w:rsid w:val="4421471F"/>
    <w:rsid w:val="4428555D"/>
    <w:rsid w:val="44491C3B"/>
    <w:rsid w:val="44920355"/>
    <w:rsid w:val="44A7203E"/>
    <w:rsid w:val="44C108F7"/>
    <w:rsid w:val="450FF121"/>
    <w:rsid w:val="45110868"/>
    <w:rsid w:val="454FB7BC"/>
    <w:rsid w:val="455F595D"/>
    <w:rsid w:val="45AE8585"/>
    <w:rsid w:val="45BB340E"/>
    <w:rsid w:val="45BC08D0"/>
    <w:rsid w:val="45C1D989"/>
    <w:rsid w:val="45F09256"/>
    <w:rsid w:val="45F91D9A"/>
    <w:rsid w:val="4613698D"/>
    <w:rsid w:val="46148C34"/>
    <w:rsid w:val="4625ABCE"/>
    <w:rsid w:val="463A65C5"/>
    <w:rsid w:val="463EFBB8"/>
    <w:rsid w:val="4654CEB0"/>
    <w:rsid w:val="465A0834"/>
    <w:rsid w:val="46611B75"/>
    <w:rsid w:val="46E905CF"/>
    <w:rsid w:val="4714E574"/>
    <w:rsid w:val="47439038"/>
    <w:rsid w:val="4795ACE3"/>
    <w:rsid w:val="47A6E19B"/>
    <w:rsid w:val="47C6D4FC"/>
    <w:rsid w:val="47D5E22F"/>
    <w:rsid w:val="47DB5EEE"/>
    <w:rsid w:val="47E7CDED"/>
    <w:rsid w:val="48107DE3"/>
    <w:rsid w:val="484C652C"/>
    <w:rsid w:val="4857C2E1"/>
    <w:rsid w:val="48808AFD"/>
    <w:rsid w:val="48B2D014"/>
    <w:rsid w:val="48B82CA6"/>
    <w:rsid w:val="48EA285E"/>
    <w:rsid w:val="494FFDFD"/>
    <w:rsid w:val="4960AC03"/>
    <w:rsid w:val="49F99D5C"/>
    <w:rsid w:val="4A03743C"/>
    <w:rsid w:val="4A2B78EB"/>
    <w:rsid w:val="4A347E57"/>
    <w:rsid w:val="4A783D7A"/>
    <w:rsid w:val="4A842752"/>
    <w:rsid w:val="4A8FB2C1"/>
    <w:rsid w:val="4A95CF16"/>
    <w:rsid w:val="4AB600C5"/>
    <w:rsid w:val="4AB87547"/>
    <w:rsid w:val="4ADDDDD5"/>
    <w:rsid w:val="4B2A69B8"/>
    <w:rsid w:val="4B44909E"/>
    <w:rsid w:val="4B4B65A4"/>
    <w:rsid w:val="4B52F1C5"/>
    <w:rsid w:val="4B593BE4"/>
    <w:rsid w:val="4B92185E"/>
    <w:rsid w:val="4B9B367B"/>
    <w:rsid w:val="4BA4E257"/>
    <w:rsid w:val="4BB36E59"/>
    <w:rsid w:val="4BF9E2CE"/>
    <w:rsid w:val="4C1E6BC2"/>
    <w:rsid w:val="4C8BB314"/>
    <w:rsid w:val="4C9B8710"/>
    <w:rsid w:val="4D0DA7C2"/>
    <w:rsid w:val="4D6B4FD7"/>
    <w:rsid w:val="4D71F1F5"/>
    <w:rsid w:val="4D7205BA"/>
    <w:rsid w:val="4DB60962"/>
    <w:rsid w:val="4DB77283"/>
    <w:rsid w:val="4E145F58"/>
    <w:rsid w:val="4E5B577F"/>
    <w:rsid w:val="4E76A678"/>
    <w:rsid w:val="4E9B9186"/>
    <w:rsid w:val="4F09C0F5"/>
    <w:rsid w:val="4F14E55B"/>
    <w:rsid w:val="4F49CE0E"/>
    <w:rsid w:val="4F5DECC9"/>
    <w:rsid w:val="4F6BD4BB"/>
    <w:rsid w:val="4FAFFF67"/>
    <w:rsid w:val="4FB041B6"/>
    <w:rsid w:val="4FEC2357"/>
    <w:rsid w:val="50075AFD"/>
    <w:rsid w:val="500AC7A4"/>
    <w:rsid w:val="502A4585"/>
    <w:rsid w:val="5033DF58"/>
    <w:rsid w:val="5057418B"/>
    <w:rsid w:val="508565C0"/>
    <w:rsid w:val="509F584B"/>
    <w:rsid w:val="50D43E9A"/>
    <w:rsid w:val="50DA3E8F"/>
    <w:rsid w:val="50E8FB0B"/>
    <w:rsid w:val="510ED252"/>
    <w:rsid w:val="511E6F3D"/>
    <w:rsid w:val="513E97F6"/>
    <w:rsid w:val="51514717"/>
    <w:rsid w:val="515BABD3"/>
    <w:rsid w:val="519AD990"/>
    <w:rsid w:val="51B9C5AB"/>
    <w:rsid w:val="51CB376D"/>
    <w:rsid w:val="52202D50"/>
    <w:rsid w:val="52504BDC"/>
    <w:rsid w:val="525E422E"/>
    <w:rsid w:val="52958D8B"/>
    <w:rsid w:val="52D06C74"/>
    <w:rsid w:val="5334E9C3"/>
    <w:rsid w:val="534D92A3"/>
    <w:rsid w:val="53939616"/>
    <w:rsid w:val="53B51DB4"/>
    <w:rsid w:val="53BBFDB1"/>
    <w:rsid w:val="53BE3775"/>
    <w:rsid w:val="53BF506C"/>
    <w:rsid w:val="53E5BC38"/>
    <w:rsid w:val="541BC405"/>
    <w:rsid w:val="542765CB"/>
    <w:rsid w:val="545810BC"/>
    <w:rsid w:val="5471FC00"/>
    <w:rsid w:val="548911BE"/>
    <w:rsid w:val="549F17B0"/>
    <w:rsid w:val="54C56364"/>
    <w:rsid w:val="54CE3D80"/>
    <w:rsid w:val="553258AE"/>
    <w:rsid w:val="554C2919"/>
    <w:rsid w:val="55681B9B"/>
    <w:rsid w:val="557B4749"/>
    <w:rsid w:val="55BCBEC6"/>
    <w:rsid w:val="55F7E0A2"/>
    <w:rsid w:val="55F98C44"/>
    <w:rsid w:val="55FD518F"/>
    <w:rsid w:val="5601B5B5"/>
    <w:rsid w:val="56614CC9"/>
    <w:rsid w:val="5677869C"/>
    <w:rsid w:val="56C6DC9B"/>
    <w:rsid w:val="5746B1E4"/>
    <w:rsid w:val="575CF07C"/>
    <w:rsid w:val="57A09AA5"/>
    <w:rsid w:val="57DA5BA7"/>
    <w:rsid w:val="58158DD8"/>
    <w:rsid w:val="586641C3"/>
    <w:rsid w:val="586D5520"/>
    <w:rsid w:val="5888FEBE"/>
    <w:rsid w:val="5898E1D0"/>
    <w:rsid w:val="58AD6043"/>
    <w:rsid w:val="58C1B3F0"/>
    <w:rsid w:val="58C26869"/>
    <w:rsid w:val="58D43025"/>
    <w:rsid w:val="58EBA6B2"/>
    <w:rsid w:val="59252FFD"/>
    <w:rsid w:val="59277732"/>
    <w:rsid w:val="5949002B"/>
    <w:rsid w:val="59971EBF"/>
    <w:rsid w:val="59B7AE54"/>
    <w:rsid w:val="59B99C99"/>
    <w:rsid w:val="59BA03E5"/>
    <w:rsid w:val="59DB57B1"/>
    <w:rsid w:val="59E6E052"/>
    <w:rsid w:val="59FF888D"/>
    <w:rsid w:val="5A0A3180"/>
    <w:rsid w:val="5A1582A2"/>
    <w:rsid w:val="5A40A096"/>
    <w:rsid w:val="5A43425A"/>
    <w:rsid w:val="5A4CD88D"/>
    <w:rsid w:val="5A626D8C"/>
    <w:rsid w:val="5A731D8B"/>
    <w:rsid w:val="5A84F9AB"/>
    <w:rsid w:val="5A8E2D13"/>
    <w:rsid w:val="5AAA5A72"/>
    <w:rsid w:val="5AAE29E3"/>
    <w:rsid w:val="5AD7CB4E"/>
    <w:rsid w:val="5ADD0200"/>
    <w:rsid w:val="5AFD3888"/>
    <w:rsid w:val="5B1D65F3"/>
    <w:rsid w:val="5B25FBB0"/>
    <w:rsid w:val="5B32FD28"/>
    <w:rsid w:val="5B3A78B5"/>
    <w:rsid w:val="5B3E3C08"/>
    <w:rsid w:val="5B5DBEF9"/>
    <w:rsid w:val="5B618551"/>
    <w:rsid w:val="5B731D32"/>
    <w:rsid w:val="5B78592D"/>
    <w:rsid w:val="5BAC9CAB"/>
    <w:rsid w:val="5BDA44E4"/>
    <w:rsid w:val="5BDA71F8"/>
    <w:rsid w:val="5BDBF840"/>
    <w:rsid w:val="5BF674B0"/>
    <w:rsid w:val="5C06F4FD"/>
    <w:rsid w:val="5C69BCF1"/>
    <w:rsid w:val="5C7EEA6D"/>
    <w:rsid w:val="5CC1FE9F"/>
    <w:rsid w:val="5CC530C1"/>
    <w:rsid w:val="5CF7D76F"/>
    <w:rsid w:val="5D257A77"/>
    <w:rsid w:val="5D2BAFDD"/>
    <w:rsid w:val="5D465DB6"/>
    <w:rsid w:val="5D64D700"/>
    <w:rsid w:val="5D83A405"/>
    <w:rsid w:val="5D885595"/>
    <w:rsid w:val="5DA23848"/>
    <w:rsid w:val="5DAD815B"/>
    <w:rsid w:val="5DDD205D"/>
    <w:rsid w:val="5DE4F21A"/>
    <w:rsid w:val="5E0502EC"/>
    <w:rsid w:val="5E0AFF30"/>
    <w:rsid w:val="5EB7A99D"/>
    <w:rsid w:val="5EBAEFE8"/>
    <w:rsid w:val="5EC937AC"/>
    <w:rsid w:val="5ED4B14A"/>
    <w:rsid w:val="5EEF7777"/>
    <w:rsid w:val="5F05AA7C"/>
    <w:rsid w:val="5F2B4006"/>
    <w:rsid w:val="5F57A80C"/>
    <w:rsid w:val="5FCCDD46"/>
    <w:rsid w:val="60240614"/>
    <w:rsid w:val="603195FA"/>
    <w:rsid w:val="60543D70"/>
    <w:rsid w:val="60629A23"/>
    <w:rsid w:val="6087383E"/>
    <w:rsid w:val="60A7F256"/>
    <w:rsid w:val="60CF77DC"/>
    <w:rsid w:val="610429BD"/>
    <w:rsid w:val="6107B21A"/>
    <w:rsid w:val="611F2842"/>
    <w:rsid w:val="61488111"/>
    <w:rsid w:val="6151683C"/>
    <w:rsid w:val="6176217F"/>
    <w:rsid w:val="61950AAB"/>
    <w:rsid w:val="61AE6934"/>
    <w:rsid w:val="61CC588A"/>
    <w:rsid w:val="61D18CD8"/>
    <w:rsid w:val="6212F3DF"/>
    <w:rsid w:val="62194637"/>
    <w:rsid w:val="62451B3F"/>
    <w:rsid w:val="62604110"/>
    <w:rsid w:val="626A4FB6"/>
    <w:rsid w:val="629D78B2"/>
    <w:rsid w:val="62A683F4"/>
    <w:rsid w:val="62AD8874"/>
    <w:rsid w:val="62CA7505"/>
    <w:rsid w:val="62F3EA34"/>
    <w:rsid w:val="63477328"/>
    <w:rsid w:val="635F82EC"/>
    <w:rsid w:val="636C4EC3"/>
    <w:rsid w:val="63ACF39D"/>
    <w:rsid w:val="640DF4FC"/>
    <w:rsid w:val="64151B59"/>
    <w:rsid w:val="6436AD97"/>
    <w:rsid w:val="644D5651"/>
    <w:rsid w:val="645060F2"/>
    <w:rsid w:val="64ACA199"/>
    <w:rsid w:val="64C592AF"/>
    <w:rsid w:val="64F007DB"/>
    <w:rsid w:val="64F1B9D7"/>
    <w:rsid w:val="64F730DD"/>
    <w:rsid w:val="65364E21"/>
    <w:rsid w:val="655F8555"/>
    <w:rsid w:val="656B67EB"/>
    <w:rsid w:val="657FA325"/>
    <w:rsid w:val="65A30005"/>
    <w:rsid w:val="65A4CE9A"/>
    <w:rsid w:val="65B388DE"/>
    <w:rsid w:val="65C4FCFC"/>
    <w:rsid w:val="65D069E0"/>
    <w:rsid w:val="65D784B8"/>
    <w:rsid w:val="65F25C9A"/>
    <w:rsid w:val="6644FF48"/>
    <w:rsid w:val="666160F8"/>
    <w:rsid w:val="6670B857"/>
    <w:rsid w:val="6686539D"/>
    <w:rsid w:val="66A682A5"/>
    <w:rsid w:val="66CEEED7"/>
    <w:rsid w:val="66D5FB75"/>
    <w:rsid w:val="66F70FA8"/>
    <w:rsid w:val="67187637"/>
    <w:rsid w:val="6728AC69"/>
    <w:rsid w:val="674412F3"/>
    <w:rsid w:val="674DC5BA"/>
    <w:rsid w:val="678467A6"/>
    <w:rsid w:val="679D736B"/>
    <w:rsid w:val="67ECF9BB"/>
    <w:rsid w:val="68080A7B"/>
    <w:rsid w:val="6843710D"/>
    <w:rsid w:val="6855E7EB"/>
    <w:rsid w:val="686BA688"/>
    <w:rsid w:val="688EF9E0"/>
    <w:rsid w:val="68CCE68E"/>
    <w:rsid w:val="68D274B5"/>
    <w:rsid w:val="68D55297"/>
    <w:rsid w:val="691203E1"/>
    <w:rsid w:val="691B3611"/>
    <w:rsid w:val="692C8E7D"/>
    <w:rsid w:val="6936F13A"/>
    <w:rsid w:val="694AC424"/>
    <w:rsid w:val="697648C7"/>
    <w:rsid w:val="6980FA7F"/>
    <w:rsid w:val="69ABFB02"/>
    <w:rsid w:val="69C09ACF"/>
    <w:rsid w:val="6A1C403F"/>
    <w:rsid w:val="6A9A7A52"/>
    <w:rsid w:val="6AB5BE29"/>
    <w:rsid w:val="6ABD6214"/>
    <w:rsid w:val="6AE4CD7B"/>
    <w:rsid w:val="6AE6BE4B"/>
    <w:rsid w:val="6AF52396"/>
    <w:rsid w:val="6B28957A"/>
    <w:rsid w:val="6B2C54D6"/>
    <w:rsid w:val="6B2E87AE"/>
    <w:rsid w:val="6B58EF97"/>
    <w:rsid w:val="6B5BA2A3"/>
    <w:rsid w:val="6B6DB040"/>
    <w:rsid w:val="6B9ADDF2"/>
    <w:rsid w:val="6BA074B2"/>
    <w:rsid w:val="6BA52AFE"/>
    <w:rsid w:val="6BA63C4F"/>
    <w:rsid w:val="6BD244F6"/>
    <w:rsid w:val="6C0FEB03"/>
    <w:rsid w:val="6C422DD8"/>
    <w:rsid w:val="6C4B02FF"/>
    <w:rsid w:val="6C62B392"/>
    <w:rsid w:val="6C9CB986"/>
    <w:rsid w:val="6CB29D08"/>
    <w:rsid w:val="6CB5B551"/>
    <w:rsid w:val="6CC16050"/>
    <w:rsid w:val="6CCC150C"/>
    <w:rsid w:val="6D210438"/>
    <w:rsid w:val="6D51C390"/>
    <w:rsid w:val="6D7074D0"/>
    <w:rsid w:val="6DC76DDC"/>
    <w:rsid w:val="6DE4E6A2"/>
    <w:rsid w:val="6DFA7E98"/>
    <w:rsid w:val="6E15F520"/>
    <w:rsid w:val="6E255BDA"/>
    <w:rsid w:val="6E7A2CD9"/>
    <w:rsid w:val="6E7C1890"/>
    <w:rsid w:val="6E85E120"/>
    <w:rsid w:val="6E86DCA2"/>
    <w:rsid w:val="6EB2662E"/>
    <w:rsid w:val="6EEFAE3B"/>
    <w:rsid w:val="6EEFB162"/>
    <w:rsid w:val="6F1357FA"/>
    <w:rsid w:val="6F46DBD1"/>
    <w:rsid w:val="6F92CC70"/>
    <w:rsid w:val="7012B4CC"/>
    <w:rsid w:val="70140D86"/>
    <w:rsid w:val="7024342F"/>
    <w:rsid w:val="703E00A4"/>
    <w:rsid w:val="70B59219"/>
    <w:rsid w:val="70B615CE"/>
    <w:rsid w:val="70C254BB"/>
    <w:rsid w:val="70C42A7D"/>
    <w:rsid w:val="70DDBDDD"/>
    <w:rsid w:val="70DDDE8E"/>
    <w:rsid w:val="711D21D7"/>
    <w:rsid w:val="713C888B"/>
    <w:rsid w:val="716CFDDB"/>
    <w:rsid w:val="718E7AB3"/>
    <w:rsid w:val="71A32396"/>
    <w:rsid w:val="71B2D22C"/>
    <w:rsid w:val="71CBD007"/>
    <w:rsid w:val="71D272E2"/>
    <w:rsid w:val="71DA3F1C"/>
    <w:rsid w:val="71F4B6BA"/>
    <w:rsid w:val="71F8DCA8"/>
    <w:rsid w:val="71FA4B00"/>
    <w:rsid w:val="7230D651"/>
    <w:rsid w:val="72568ABF"/>
    <w:rsid w:val="727C95D2"/>
    <w:rsid w:val="728D8FD1"/>
    <w:rsid w:val="72900282"/>
    <w:rsid w:val="729740CA"/>
    <w:rsid w:val="72D74D18"/>
    <w:rsid w:val="72E5A20C"/>
    <w:rsid w:val="734BAE48"/>
    <w:rsid w:val="738C00AA"/>
    <w:rsid w:val="7397F03E"/>
    <w:rsid w:val="73E7BF98"/>
    <w:rsid w:val="73EE7C73"/>
    <w:rsid w:val="7404764F"/>
    <w:rsid w:val="7419D02B"/>
    <w:rsid w:val="74269CA2"/>
    <w:rsid w:val="7463342B"/>
    <w:rsid w:val="747C8DEB"/>
    <w:rsid w:val="7482C3B0"/>
    <w:rsid w:val="748C280B"/>
    <w:rsid w:val="74988FD4"/>
    <w:rsid w:val="74A1282D"/>
    <w:rsid w:val="74C18201"/>
    <w:rsid w:val="751BF0F3"/>
    <w:rsid w:val="7537F449"/>
    <w:rsid w:val="7557563F"/>
    <w:rsid w:val="755E3B22"/>
    <w:rsid w:val="758F07F9"/>
    <w:rsid w:val="75B89E2B"/>
    <w:rsid w:val="75BF0CE5"/>
    <w:rsid w:val="75D4ECF5"/>
    <w:rsid w:val="75EA1487"/>
    <w:rsid w:val="76361F99"/>
    <w:rsid w:val="76548283"/>
    <w:rsid w:val="768E1556"/>
    <w:rsid w:val="7694859A"/>
    <w:rsid w:val="76A01611"/>
    <w:rsid w:val="76D9FCB1"/>
    <w:rsid w:val="76DB1615"/>
    <w:rsid w:val="76F0249B"/>
    <w:rsid w:val="77060FED"/>
    <w:rsid w:val="7707CA9D"/>
    <w:rsid w:val="77199F04"/>
    <w:rsid w:val="776DEB7B"/>
    <w:rsid w:val="779195DE"/>
    <w:rsid w:val="77A4B6D7"/>
    <w:rsid w:val="77A4C8F3"/>
    <w:rsid w:val="780F6947"/>
    <w:rsid w:val="7813EA26"/>
    <w:rsid w:val="7835AEB3"/>
    <w:rsid w:val="7847A75A"/>
    <w:rsid w:val="785F9971"/>
    <w:rsid w:val="7865DDD2"/>
    <w:rsid w:val="7867232D"/>
    <w:rsid w:val="78979FA1"/>
    <w:rsid w:val="78E124D5"/>
    <w:rsid w:val="7916F4C8"/>
    <w:rsid w:val="7919DE8E"/>
    <w:rsid w:val="79331496"/>
    <w:rsid w:val="7933C9BD"/>
    <w:rsid w:val="798C3C7C"/>
    <w:rsid w:val="79976A92"/>
    <w:rsid w:val="79C7260B"/>
    <w:rsid w:val="79D0473A"/>
    <w:rsid w:val="79D91594"/>
    <w:rsid w:val="79F37D04"/>
    <w:rsid w:val="7A058641"/>
    <w:rsid w:val="7A42C552"/>
    <w:rsid w:val="7A4AD283"/>
    <w:rsid w:val="7A582E53"/>
    <w:rsid w:val="7A775FCB"/>
    <w:rsid w:val="7A84BD39"/>
    <w:rsid w:val="7A962905"/>
    <w:rsid w:val="7ABE255C"/>
    <w:rsid w:val="7AD55576"/>
    <w:rsid w:val="7ADC69B5"/>
    <w:rsid w:val="7B052E24"/>
    <w:rsid w:val="7B29A678"/>
    <w:rsid w:val="7B38C4E4"/>
    <w:rsid w:val="7B393D41"/>
    <w:rsid w:val="7B61D9B1"/>
    <w:rsid w:val="7B92B626"/>
    <w:rsid w:val="7B9D6B27"/>
    <w:rsid w:val="7B9ECAC6"/>
    <w:rsid w:val="7BF828F0"/>
    <w:rsid w:val="7CCD239F"/>
    <w:rsid w:val="7CD4F3F7"/>
    <w:rsid w:val="7CD94D12"/>
    <w:rsid w:val="7D01170F"/>
    <w:rsid w:val="7D567682"/>
    <w:rsid w:val="7DC52E56"/>
    <w:rsid w:val="7E047812"/>
    <w:rsid w:val="7E207CCA"/>
    <w:rsid w:val="7E541C6E"/>
    <w:rsid w:val="7E9126A3"/>
    <w:rsid w:val="7E93C987"/>
    <w:rsid w:val="7EDB1CF4"/>
    <w:rsid w:val="7EF73F2D"/>
    <w:rsid w:val="7F2F2A3F"/>
    <w:rsid w:val="7F569921"/>
    <w:rsid w:val="7FEE13A0"/>
    <w:rsid w:val="7FFFDB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4B85"/>
  <w15:chartTrackingRefBased/>
  <w15:docId w15:val="{71A9145C-0BDA-4A5E-B46C-1D139F6149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Subject">
    <w:name w:val="annotation subject"/>
    <w:basedOn w:val="CommentText"/>
    <w:next w:val="CommentText"/>
    <w:link w:val="CommentSubjectChar"/>
    <w:uiPriority w:val="99"/>
    <w:semiHidden/>
    <w:unhideWhenUsed/>
    <w:rsid w:val="00B277AA"/>
    <w:rPr>
      <w:b/>
      <w:bCs/>
    </w:rPr>
  </w:style>
  <w:style w:type="character" w:styleId="CommentSubjectChar" w:customStyle="1">
    <w:name w:val="Comment Subject Char"/>
    <w:basedOn w:val="CommentTextChar"/>
    <w:link w:val="CommentSubject"/>
    <w:uiPriority w:val="99"/>
    <w:semiHidden/>
    <w:rsid w:val="00B277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3.jpg" Id="rId13"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png" Id="rId7" /><Relationship Type="http://schemas.openxmlformats.org/officeDocument/2006/relationships/image" Target="media/image2.png" Id="rId12" /><Relationship Type="http://schemas.openxmlformats.org/officeDocument/2006/relationships/image" Target="media/image6.png" Id="rId17" /><Relationship Type="http://schemas.openxmlformats.org/officeDocument/2006/relationships/styles" Target="styles.xml" Id="rId2" /><Relationship Type="http://schemas.openxmlformats.org/officeDocument/2006/relationships/image" Target="media/image5.png"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microsoft.com/office/2018/08/relationships/commentsExtensible" Target="commentsExtensible.xml" Id="rId11" /><Relationship Type="http://schemas.openxmlformats.org/officeDocument/2006/relationships/footnotes" Target="footnotes.xml" Id="rId5" /><Relationship Type="http://schemas.openxmlformats.org/officeDocument/2006/relationships/image" Target="media/image4.png" Id="rId15" /><Relationship Type="http://schemas.openxmlformats.org/officeDocument/2006/relationships/theme" Target="theme/theme1.xml" Id="rId23" /><Relationship Type="http://schemas.microsoft.com/office/2016/09/relationships/commentsIds" Target="commentsIds.xml" Id="rId10" /><Relationship Type="http://schemas.openxmlformats.org/officeDocument/2006/relationships/header" Target="header1.xml" Id="rId19" /><Relationship Type="http://schemas.openxmlformats.org/officeDocument/2006/relationships/webSettings" Target="webSettings.xml" Id="rId4" /><Relationship Type="http://schemas.microsoft.com/office/2011/relationships/commentsExtended" Target="commentsExtended.xml" Id="rId9" /><Relationship Type="http://schemas.openxmlformats.org/officeDocument/2006/relationships/hyperlink" Target="https://machinelearningmastery.com/tactics-to-combat-imbalanced-classes-in-your-machine-learning-dataset/" TargetMode="External" Id="rId14" /><Relationship Type="http://schemas.microsoft.com/office/2011/relationships/people" Target="people.xml" Id="rId22" /><Relationship Type="http://schemas.openxmlformats.org/officeDocument/2006/relationships/image" Target="/media/image3.jpg" Id="R0ebe71b670d644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Paglieri, Davide</dc:creator>
  <keywords/>
  <dc:description/>
  <lastModifiedBy>Musumeci, Alfredo</lastModifiedBy>
  <revision>75</revision>
  <dcterms:created xsi:type="dcterms:W3CDTF">2021-03-10T01:06:00.0000000Z</dcterms:created>
  <dcterms:modified xsi:type="dcterms:W3CDTF">2023-03-21T18:54:36.3318792Z</dcterms:modified>
</coreProperties>
</file>