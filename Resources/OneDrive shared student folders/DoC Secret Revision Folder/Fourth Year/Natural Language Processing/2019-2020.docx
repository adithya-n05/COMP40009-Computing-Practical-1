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F12E3D8" w:rsidR="007A4DB8" w:rsidRDefault="7C71FD6D" w:rsidP="78610432">
      <w:pPr>
        <w:jc w:val="right"/>
        <w:rPr>
          <w:b/>
          <w:bCs/>
        </w:rPr>
      </w:pPr>
      <w:r w:rsidRPr="75BFC860">
        <w:rPr>
          <w:b/>
          <w:bCs/>
        </w:rPr>
        <w:t>2019-2020</w:t>
      </w:r>
    </w:p>
    <w:p w14:paraId="7E3A3BBF" w14:textId="10187D22" w:rsidR="70613325" w:rsidRDefault="31E2CD0E" w:rsidP="70613325">
      <w:pPr>
        <w:rPr>
          <w:rFonts w:ascii="Calibri" w:eastAsia="Calibri" w:hAnsi="Calibri" w:cs="Calibri"/>
        </w:rPr>
      </w:pPr>
      <w:r w:rsidRPr="5E1B5FFA">
        <w:rPr>
          <w:b/>
          <w:bCs/>
        </w:rPr>
        <w:t xml:space="preserve">Examiners report can be found at </w:t>
      </w:r>
      <w:hyperlink r:id="rId8">
        <w:r w:rsidRPr="5E1B5FFA">
          <w:rPr>
            <w:rStyle w:val="Hyperlink"/>
            <w:rFonts w:ascii="Calibri" w:eastAsia="Calibri" w:hAnsi="Calibri" w:cs="Calibri"/>
          </w:rPr>
          <w:t>C490_Examination Feedback.pdf (ic.ac.uk)</w:t>
        </w:r>
      </w:hyperlink>
      <w:r w:rsidRPr="5E1B5FFA">
        <w:rPr>
          <w:rFonts w:ascii="Calibri" w:eastAsia="Calibri" w:hAnsi="Calibri" w:cs="Calibri"/>
        </w:rPr>
        <w:t>, has lots of detail.</w:t>
      </w:r>
    </w:p>
    <w:p w14:paraId="00E29EAE" w14:textId="6399C891" w:rsidR="001F3EDE" w:rsidRDefault="48A05995" w:rsidP="001F3EDE">
      <w:pPr>
        <w:rPr>
          <w:b/>
        </w:rPr>
      </w:pPr>
      <w:r>
        <w:t xml:space="preserve">1a. </w:t>
      </w:r>
    </w:p>
    <w:p w14:paraId="20EDACB4" w14:textId="42E50CB7" w:rsidR="0A15ED87" w:rsidRDefault="31AE5451" w:rsidP="40B715A1">
      <w:r>
        <w:t>Examiners report: 92% answered Q1, average mark was 14.1/20</w:t>
      </w:r>
    </w:p>
    <w:p w14:paraId="25E0F76D" w14:textId="5347222F" w:rsidR="48A05995" w:rsidRDefault="48A05995" w:rsidP="70613325">
      <w:pPr>
        <w:rPr>
          <w:b/>
          <w:bCs/>
        </w:rPr>
      </w:pPr>
      <w:r>
        <w:t>Without negative sampling, computing a single forward pass of the model can be prohibitively expensive on large vocabularies, as the SoftMax activation function involves summing across the entire vocabulary.</w:t>
      </w:r>
    </w:p>
    <w:p w14:paraId="3D2C3B6C" w14:textId="05BDB41F" w:rsidR="48A05995" w:rsidRDefault="48234398" w:rsidP="70613325">
      <w:r>
        <w:t>Skip-Gram with Negative Sampling (SGNS) uses an approximation rather than a full probabilistic model - each training sample only modifies a sma</w:t>
      </w:r>
      <w:r w:rsidR="25389A2E">
        <w:t xml:space="preserve"> </w:t>
      </w:r>
      <w:r>
        <w:t>ll percentage of the weights, rather than all of them.</w:t>
      </w:r>
    </w:p>
    <w:p w14:paraId="326EECD6" w14:textId="0B29E167" w:rsidR="48A05995" w:rsidRDefault="132A373A" w:rsidP="70613325">
      <w:commentRangeStart w:id="0"/>
      <w:r>
        <w:t>W</w:t>
      </w:r>
      <w:commentRangeStart w:id="1"/>
      <w:commentRangeEnd w:id="1"/>
      <w:r>
        <w:rPr>
          <w:rStyle w:val="CommentReference"/>
        </w:rPr>
        <w:commentReference w:id="1"/>
      </w:r>
      <w:commentRangeEnd w:id="0"/>
      <w:r>
        <w:rPr>
          <w:rStyle w:val="CommentReference"/>
        </w:rPr>
        <w:commentReference w:id="0"/>
      </w:r>
      <w:r w:rsidR="33312E36">
        <w:t>e</w:t>
      </w:r>
      <w:r w:rsidR="48A05995">
        <w:t xml:space="preserve"> randomly select a small number of negative words to update the weights for. In the output layer, only the weights for our positive word and our negative words will be updated, rather than all the weights. </w:t>
      </w:r>
      <w:r w:rsidR="3F1B7C89">
        <w:t>(e.g. 1 positive word + 5 negative words for a 10k corpus with a dimensionality of 300 (N) = 1800 weights vs 3 million)</w:t>
      </w:r>
    </w:p>
    <w:p w14:paraId="63B31B2E" w14:textId="0A2D4357" w:rsidR="48A05995" w:rsidRDefault="376F25CC" w:rsidP="70613325">
      <w:r>
        <w:t xml:space="preserve">In the hidden layer, only the weights for the input word are updated (which is the same for skip-gram </w:t>
      </w:r>
      <w:r w:rsidR="785D4D72">
        <w:t xml:space="preserve"> </w:t>
      </w:r>
      <w:r>
        <w:t>without negative sampling).</w:t>
      </w:r>
    </w:p>
    <w:p w14:paraId="2210E690" w14:textId="187962D2" w:rsidR="5E1795D3" w:rsidRDefault="0E8731EB" w:rsidP="26EFF081">
      <w:r>
        <w:t>With negative sampling, the problem becomes a binary classification task.</w:t>
      </w:r>
    </w:p>
    <w:p w14:paraId="15EA27ED" w14:textId="0A17CFE9" w:rsidR="00682C2C" w:rsidRPr="00682C2C" w:rsidRDefault="3084ED2C" w:rsidP="00682C2C">
      <w:r>
        <w:t>Examiners report:</w:t>
      </w:r>
    </w:p>
    <w:p w14:paraId="3FE3FC5E" w14:textId="310E7797" w:rsidR="00682C2C" w:rsidRDefault="4BD801E5" w:rsidP="1D753DF6">
      <w:pPr>
        <w:pStyle w:val="ListParagraph"/>
        <w:numPr>
          <w:ilvl w:val="0"/>
          <w:numId w:val="24"/>
        </w:numPr>
        <w:rPr>
          <w:rFonts w:eastAsiaTheme="minorEastAsia"/>
        </w:rPr>
      </w:pPr>
      <w:r>
        <w:t>Mention differences in architecture</w:t>
      </w:r>
    </w:p>
    <w:p w14:paraId="4A3BE605" w14:textId="50C36992" w:rsidR="000E307F" w:rsidRPr="000E307F" w:rsidRDefault="4BD801E5" w:rsidP="00FC1B18">
      <w:pPr>
        <w:pStyle w:val="ListParagraph"/>
        <w:numPr>
          <w:ilvl w:val="0"/>
          <w:numId w:val="24"/>
        </w:numPr>
      </w:pPr>
      <w:r>
        <w:t>Mention intuition behind binary classification</w:t>
      </w:r>
    </w:p>
    <w:p w14:paraId="3B346A47" w14:textId="75D78E70" w:rsidR="3084ED2C" w:rsidRDefault="4BD801E5" w:rsidP="00FC1B18">
      <w:pPr>
        <w:pStyle w:val="ListParagraph"/>
        <w:numPr>
          <w:ilvl w:val="0"/>
          <w:numId w:val="24"/>
        </w:numPr>
      </w:pPr>
      <w:r>
        <w:t>Mention why binary sampling is more efficient</w:t>
      </w:r>
    </w:p>
    <w:p w14:paraId="20ED0D6A" w14:textId="4AFE98F3" w:rsidR="48A05995" w:rsidRDefault="48A05995" w:rsidP="70613325">
      <w:r>
        <w:t xml:space="preserve">1b. </w:t>
      </w:r>
    </w:p>
    <w:p w14:paraId="4D04C34C" w14:textId="627A7A65" w:rsidR="4EAE2767" w:rsidRDefault="4EAE2767" w:rsidP="70613325">
      <w:r>
        <w:t>i)</w:t>
      </w:r>
    </w:p>
    <w:p w14:paraId="4D437F56" w14:textId="6677123D" w:rsidR="4EAE2767" w:rsidRDefault="303CBD0B" w:rsidP="70613325">
      <w:r>
        <w:t>Punctuation removal</w:t>
      </w:r>
    </w:p>
    <w:p w14:paraId="7802B414" w14:textId="7BF604EE" w:rsidR="4ECB1196" w:rsidRDefault="4EAE2767" w:rsidP="70613325">
      <w:r>
        <w:t>Normalization (remove capitals)</w:t>
      </w:r>
    </w:p>
    <w:p w14:paraId="34FD7782" w14:textId="145E47FE" w:rsidR="4ECB1196" w:rsidRDefault="5FCC7693" w:rsidP="70613325">
      <w:pPr>
        <w:rPr>
          <w:del w:id="2" w:author="Jin, Robert" w:date="2021-03-18T17:32:00Z"/>
        </w:rPr>
      </w:pPr>
      <w:del w:id="3" w:author="Jin, Robert" w:date="2021-03-18T17:32:00Z">
        <w:r>
          <w:delText xml:space="preserve">Laplace (Add one) </w:delText>
        </w:r>
        <w:commentRangeStart w:id="4"/>
        <w:commentRangeStart w:id="5"/>
        <w:r w:rsidR="1A82C2F6">
          <w:delText>Smoothing</w:delText>
        </w:r>
      </w:del>
      <w:commentRangeEnd w:id="4"/>
      <w:r>
        <w:rPr>
          <w:rStyle w:val="CommentReference"/>
        </w:rPr>
        <w:commentReference w:id="4"/>
      </w:r>
      <w:commentRangeEnd w:id="5"/>
      <w:r>
        <w:rPr>
          <w:rStyle w:val="CommentReference"/>
        </w:rPr>
        <w:commentReference w:id="5"/>
      </w:r>
      <w:del w:id="6" w:author="Jin, Robert" w:date="2021-03-18T17:32:00Z">
        <w:r w:rsidDel="6CCA010B">
          <w:delText>.</w:delText>
        </w:r>
      </w:del>
      <w:ins w:id="7" w:author="Jin, Robert" w:date="2021-03-18T17:32:00Z">
        <w:r w:rsidR="49465607">
          <w:t xml:space="preserve"> Wouldn’t say this is preprocessing</w:t>
        </w:r>
      </w:ins>
    </w:p>
    <w:p w14:paraId="236664FA" w14:textId="6A191013" w:rsidR="4ECB1196" w:rsidRDefault="03A632A0" w:rsidP="70613325">
      <w:r>
        <w:t>Back off – Use trigram if you have a lot of evidence</w:t>
      </w:r>
      <w:r w:rsidR="7E329707">
        <w:t xml:space="preserve"> </w:t>
      </w:r>
      <w:r>
        <w:t xml:space="preserve">(large corpus) otherwise bigram, otherwise </w:t>
      </w:r>
      <w:r w:rsidR="10CC3DA4">
        <w:t>unigram.</w:t>
      </w:r>
    </w:p>
    <w:p w14:paraId="5257EE78" w14:textId="4DFD4DB5" w:rsidR="4ECB1196" w:rsidRDefault="0A5C4F13" w:rsidP="70613325">
      <w:r>
        <w:t>Interpolation – Mix unigram, bigram, trigram</w:t>
      </w:r>
    </w:p>
    <w:p w14:paraId="192E06DB" w14:textId="19865B26" w:rsidR="40469024" w:rsidRDefault="3758285B" w:rsidP="12994103">
      <w:r>
        <w:t>Lemmatization - ‘plays’ == ‘play’</w:t>
      </w:r>
      <w:commentRangeStart w:id="8"/>
      <w:commentRangeEnd w:id="8"/>
      <w:r w:rsidR="52E896A5">
        <w:rPr>
          <w:rStyle w:val="CommentReference"/>
        </w:rPr>
        <w:commentReference w:id="8"/>
      </w:r>
      <w:commentRangeStart w:id="9"/>
      <w:commentRangeEnd w:id="9"/>
      <w:r w:rsidR="52E896A5">
        <w:rPr>
          <w:rStyle w:val="CommentReference"/>
        </w:rPr>
        <w:commentReference w:id="9"/>
      </w:r>
      <w:commentRangeStart w:id="10"/>
      <w:commentRangeEnd w:id="10"/>
      <w:r w:rsidR="52E896A5">
        <w:rPr>
          <w:rStyle w:val="CommentReference"/>
        </w:rPr>
        <w:commentReference w:id="10"/>
      </w:r>
    </w:p>
    <w:p w14:paraId="43CC7613" w14:textId="446AF756" w:rsidR="00D62BA0" w:rsidRPr="00D62BA0" w:rsidRDefault="52E896A5" w:rsidP="00D62BA0">
      <w:del w:id="11" w:author="Jin, Robert" w:date="2021-03-18T19:45:00Z">
        <w:r>
          <w:delText>Stop-word removal - ‘the’ and ‘for’ of little value.</w:delText>
        </w:r>
      </w:del>
      <w:r w:rsidR="452BE8BD">
        <w:t xml:space="preserve">  </w:t>
      </w:r>
      <w:r w:rsidR="70A20975">
        <w:t>&lt;- Probably not for n-gram</w:t>
      </w:r>
    </w:p>
    <w:p w14:paraId="0BE619EB" w14:textId="39F8EBEE" w:rsidR="6EB9FA46" w:rsidRDefault="3B9C80CA" w:rsidP="1BEE0D5F">
      <w:r>
        <w:t>Examiners report:</w:t>
      </w:r>
    </w:p>
    <w:p w14:paraId="27D73060" w14:textId="329B2CFA" w:rsidR="4ECB1196" w:rsidRDefault="3B9C80CA" w:rsidP="1D753DF6">
      <w:pPr>
        <w:pStyle w:val="ListParagraph"/>
        <w:numPr>
          <w:ilvl w:val="0"/>
          <w:numId w:val="23"/>
        </w:numPr>
        <w:rPr>
          <w:rFonts w:eastAsiaTheme="minorEastAsia"/>
        </w:rPr>
      </w:pPr>
      <w:r>
        <w:t>Mention more than 1</w:t>
      </w:r>
      <w:r w:rsidR="0F44DF0A">
        <w:t xml:space="preserve"> technique (and make sure you mention more than 0!!)</w:t>
      </w:r>
    </w:p>
    <w:p w14:paraId="659CA5FA" w14:textId="74C45272" w:rsidR="4ECB1196" w:rsidRDefault="4ECB1196" w:rsidP="70613325">
      <w:r>
        <w:t>ii) Your tables below are likely to vary based on the pre-processing steps you have chosen above.</w:t>
      </w:r>
    </w:p>
    <w:p w14:paraId="4BA06C4A" w14:textId="7A5B149A" w:rsidR="70613325" w:rsidRDefault="06D26145" w:rsidP="70613325">
      <w:r>
        <w:t>(alternative would be an add one model)</w:t>
      </w:r>
    </w:p>
    <w:p w14:paraId="64A8496F" w14:textId="72AE9C05" w:rsidR="045468A9" w:rsidRDefault="045468A9" w:rsidP="70613325">
      <w:pPr>
        <w:jc w:val="center"/>
      </w:pPr>
      <w:bookmarkStart w:id="12" w:name="OLE_LINK1"/>
      <w:bookmarkStart w:id="13" w:name="OLE_LINK2"/>
      <w:r>
        <w:t>Bi-gram language model</w:t>
      </w:r>
      <w:bookmarkEnd w:id="12"/>
      <w:bookmarkEnd w:id="13"/>
      <w:r>
        <w:t xml:space="preserve">: </w:t>
      </w:r>
      <w:r w:rsidRPr="70613325">
        <w:rPr>
          <w:b/>
          <w:bCs/>
        </w:rPr>
        <w:t>counts</w:t>
      </w:r>
      <w:r w:rsidR="323F78A8" w:rsidRPr="70613325">
        <w:rPr>
          <w:b/>
          <w:bCs/>
        </w:rPr>
        <w:t xml:space="preserve"> </w:t>
      </w:r>
      <w:r w:rsidR="323F78A8">
        <w:t>(all empty cells = 0)</w:t>
      </w:r>
    </w:p>
    <w:tbl>
      <w:tblPr>
        <w:tblStyle w:val="TableGridLight"/>
        <w:tblW w:w="8760" w:type="dxa"/>
        <w:tblLayout w:type="fixed"/>
        <w:tblLook w:val="06A0" w:firstRow="1" w:lastRow="0" w:firstColumn="1" w:lastColumn="0" w:noHBand="1" w:noVBand="1"/>
      </w:tblPr>
      <w:tblGrid>
        <w:gridCol w:w="780"/>
        <w:gridCol w:w="765"/>
        <w:gridCol w:w="765"/>
        <w:gridCol w:w="645"/>
        <w:gridCol w:w="780"/>
        <w:gridCol w:w="750"/>
        <w:gridCol w:w="600"/>
        <w:gridCol w:w="885"/>
        <w:gridCol w:w="585"/>
        <w:gridCol w:w="720"/>
        <w:gridCol w:w="795"/>
        <w:gridCol w:w="690"/>
      </w:tblGrid>
      <w:tr w:rsidR="70613325" w14:paraId="7D0AB408" w14:textId="77777777" w:rsidTr="68995619">
        <w:tc>
          <w:tcPr>
            <w:tcW w:w="780" w:type="dxa"/>
            <w:vAlign w:val="center"/>
          </w:tcPr>
          <w:p w14:paraId="0B279E37" w14:textId="1F3B639A" w:rsidR="70613325" w:rsidRDefault="70613325" w:rsidP="70613325">
            <w:pPr>
              <w:jc w:val="center"/>
            </w:pPr>
          </w:p>
        </w:tc>
        <w:tc>
          <w:tcPr>
            <w:tcW w:w="765" w:type="dxa"/>
            <w:shd w:val="clear" w:color="auto" w:fill="D9E2F3" w:themeFill="accent1" w:themeFillTint="33"/>
            <w:vAlign w:val="center"/>
          </w:tcPr>
          <w:p w14:paraId="1960F065" w14:textId="2EF4ADA5" w:rsidR="3CED61B2" w:rsidRDefault="3CED61B2" w:rsidP="70613325">
            <w:pPr>
              <w:jc w:val="center"/>
            </w:pPr>
            <w:r>
              <w:t>Mary</w:t>
            </w:r>
          </w:p>
        </w:tc>
        <w:tc>
          <w:tcPr>
            <w:tcW w:w="765" w:type="dxa"/>
            <w:shd w:val="clear" w:color="auto" w:fill="D9E2F3" w:themeFill="accent1" w:themeFillTint="33"/>
            <w:vAlign w:val="center"/>
          </w:tcPr>
          <w:p w14:paraId="05A2C3C1" w14:textId="682C1FF3" w:rsidR="3CED61B2" w:rsidRDefault="7FC6F58B" w:rsidP="70613325">
            <w:pPr>
              <w:jc w:val="center"/>
            </w:pPr>
            <w:r>
              <w:t>plays</w:t>
            </w:r>
            <w:commentRangeStart w:id="14"/>
            <w:commentRangeEnd w:id="14"/>
            <w:r w:rsidR="3CED61B2">
              <w:rPr>
                <w:rStyle w:val="CommentReference"/>
              </w:rPr>
              <w:commentReference w:id="14"/>
            </w:r>
            <w:commentRangeStart w:id="15"/>
            <w:commentRangeEnd w:id="15"/>
            <w:r>
              <w:rPr>
                <w:rStyle w:val="CommentReference"/>
              </w:rPr>
              <w:commentReference w:id="15"/>
            </w:r>
          </w:p>
        </w:tc>
        <w:tc>
          <w:tcPr>
            <w:tcW w:w="645" w:type="dxa"/>
            <w:shd w:val="clear" w:color="auto" w:fill="D9E2F3" w:themeFill="accent1" w:themeFillTint="33"/>
            <w:vAlign w:val="center"/>
          </w:tcPr>
          <w:p w14:paraId="006FCC0A" w14:textId="1CF5C9BA" w:rsidR="3CED61B2" w:rsidRDefault="3CED61B2" w:rsidP="70613325">
            <w:pPr>
              <w:jc w:val="center"/>
            </w:pPr>
            <w:r>
              <w:t xml:space="preserve">the </w:t>
            </w:r>
          </w:p>
        </w:tc>
        <w:tc>
          <w:tcPr>
            <w:tcW w:w="780" w:type="dxa"/>
            <w:shd w:val="clear" w:color="auto" w:fill="D9E2F3" w:themeFill="accent1" w:themeFillTint="33"/>
            <w:vAlign w:val="center"/>
          </w:tcPr>
          <w:p w14:paraId="3FAFF475" w14:textId="56E572CF" w:rsidR="3CED61B2" w:rsidRDefault="3CED61B2" w:rsidP="70613325">
            <w:pPr>
              <w:jc w:val="center"/>
            </w:pPr>
            <w:r>
              <w:t>pian</w:t>
            </w:r>
            <w:r w:rsidR="74B58902">
              <w:t>o</w:t>
            </w:r>
          </w:p>
        </w:tc>
        <w:tc>
          <w:tcPr>
            <w:tcW w:w="750" w:type="dxa"/>
            <w:shd w:val="clear" w:color="auto" w:fill="D9E2F3" w:themeFill="accent1" w:themeFillTint="33"/>
            <w:vAlign w:val="center"/>
          </w:tcPr>
          <w:p w14:paraId="78A11B8E" w14:textId="6E07D84E" w:rsidR="3CED61B2" w:rsidRDefault="3CED61B2" w:rsidP="70613325">
            <w:pPr>
              <w:jc w:val="center"/>
            </w:pPr>
            <w:r>
              <w:t>John</w:t>
            </w:r>
          </w:p>
        </w:tc>
        <w:tc>
          <w:tcPr>
            <w:tcW w:w="600" w:type="dxa"/>
            <w:shd w:val="clear" w:color="auto" w:fill="D9E2F3" w:themeFill="accent1" w:themeFillTint="33"/>
            <w:vAlign w:val="center"/>
          </w:tcPr>
          <w:p w14:paraId="04D2F288" w14:textId="7FA8C6B0" w:rsidR="3CED61B2" w:rsidRDefault="3CED61B2" w:rsidP="70613325">
            <w:pPr>
              <w:jc w:val="center"/>
            </w:pPr>
            <w:r>
              <w:t>got</w:t>
            </w:r>
          </w:p>
        </w:tc>
        <w:tc>
          <w:tcPr>
            <w:tcW w:w="885" w:type="dxa"/>
            <w:shd w:val="clear" w:color="auto" w:fill="D9E2F3" w:themeFill="accent1" w:themeFillTint="33"/>
            <w:vAlign w:val="center"/>
          </w:tcPr>
          <w:p w14:paraId="042347F1" w14:textId="694B2A02" w:rsidR="3CED61B2" w:rsidRDefault="3CED61B2" w:rsidP="70613325">
            <w:pPr>
              <w:jc w:val="center"/>
            </w:pPr>
            <w:r>
              <w:t>ticke</w:t>
            </w:r>
            <w:r w:rsidR="4809533D">
              <w:t>t</w:t>
            </w:r>
          </w:p>
        </w:tc>
        <w:tc>
          <w:tcPr>
            <w:tcW w:w="585" w:type="dxa"/>
            <w:shd w:val="clear" w:color="auto" w:fill="D9E2F3" w:themeFill="accent1" w:themeFillTint="33"/>
            <w:vAlign w:val="center"/>
          </w:tcPr>
          <w:p w14:paraId="4C01D6A3" w14:textId="07E5FD9B" w:rsidR="3CED61B2" w:rsidRDefault="3CED61B2" w:rsidP="70613325">
            <w:pPr>
              <w:jc w:val="center"/>
            </w:pPr>
            <w:r>
              <w:t>for</w:t>
            </w:r>
          </w:p>
        </w:tc>
        <w:tc>
          <w:tcPr>
            <w:tcW w:w="720" w:type="dxa"/>
            <w:shd w:val="clear" w:color="auto" w:fill="D9E2F3" w:themeFill="accent1" w:themeFillTint="33"/>
            <w:vAlign w:val="center"/>
          </w:tcPr>
          <w:p w14:paraId="3305B068" w14:textId="146B6EB2" w:rsidR="3CED61B2" w:rsidRDefault="3CED61B2" w:rsidP="70613325">
            <w:pPr>
              <w:jc w:val="center"/>
            </w:pPr>
            <w:r>
              <w:t>play</w:t>
            </w:r>
          </w:p>
        </w:tc>
        <w:tc>
          <w:tcPr>
            <w:tcW w:w="795" w:type="dxa"/>
            <w:shd w:val="clear" w:color="auto" w:fill="D9E2F3" w:themeFill="accent1" w:themeFillTint="33"/>
            <w:vAlign w:val="center"/>
          </w:tcPr>
          <w:p w14:paraId="14695F64" w14:textId="04A74EE1" w:rsidR="3CED61B2" w:rsidRDefault="3CED61B2" w:rsidP="70613325">
            <w:pPr>
              <w:jc w:val="center"/>
            </w:pPr>
            <w:r>
              <w:t>game</w:t>
            </w:r>
          </w:p>
        </w:tc>
        <w:tc>
          <w:tcPr>
            <w:tcW w:w="690" w:type="dxa"/>
            <w:shd w:val="clear" w:color="auto" w:fill="D9E2F3" w:themeFill="accent1" w:themeFillTint="33"/>
            <w:vAlign w:val="center"/>
          </w:tcPr>
          <w:p w14:paraId="1F0558DC" w14:textId="4F4A1F0F" w:rsidR="4DB999B7" w:rsidRDefault="4DB999B7" w:rsidP="70613325">
            <w:pPr>
              <w:jc w:val="center"/>
            </w:pPr>
            <w:r>
              <w:t>&lt;</w:t>
            </w:r>
            <w:r w:rsidR="1A4C08D8">
              <w:t>/</w:t>
            </w:r>
            <w:r>
              <w:t>s&gt;</w:t>
            </w:r>
          </w:p>
        </w:tc>
      </w:tr>
      <w:tr w:rsidR="70613325" w14:paraId="1F883073" w14:textId="77777777" w:rsidTr="68995619">
        <w:trPr>
          <w:trHeight w:val="300"/>
        </w:trPr>
        <w:tc>
          <w:tcPr>
            <w:tcW w:w="780" w:type="dxa"/>
            <w:shd w:val="clear" w:color="auto" w:fill="F7CAAC" w:themeFill="accent2" w:themeFillTint="66"/>
            <w:vAlign w:val="center"/>
          </w:tcPr>
          <w:p w14:paraId="1A4C490B" w14:textId="2EF4ADA5" w:rsidR="70613325" w:rsidRDefault="70613325" w:rsidP="70613325">
            <w:pPr>
              <w:jc w:val="center"/>
            </w:pPr>
            <w:r>
              <w:t>Mary</w:t>
            </w:r>
          </w:p>
        </w:tc>
        <w:tc>
          <w:tcPr>
            <w:tcW w:w="765" w:type="dxa"/>
            <w:vAlign w:val="center"/>
          </w:tcPr>
          <w:p w14:paraId="219351FC" w14:textId="1C7511CE" w:rsidR="70613325" w:rsidRDefault="70613325" w:rsidP="70613325">
            <w:pPr>
              <w:jc w:val="center"/>
            </w:pPr>
          </w:p>
        </w:tc>
        <w:tc>
          <w:tcPr>
            <w:tcW w:w="765" w:type="dxa"/>
            <w:vAlign w:val="center"/>
          </w:tcPr>
          <w:p w14:paraId="11C8D211" w14:textId="11708207" w:rsidR="2BD7551E" w:rsidRDefault="2BD7551E" w:rsidP="70613325">
            <w:pPr>
              <w:jc w:val="center"/>
            </w:pPr>
            <w:r>
              <w:t>1</w:t>
            </w:r>
          </w:p>
        </w:tc>
        <w:tc>
          <w:tcPr>
            <w:tcW w:w="645" w:type="dxa"/>
            <w:vAlign w:val="center"/>
          </w:tcPr>
          <w:p w14:paraId="237E2DD9" w14:textId="266F29F4" w:rsidR="70613325" w:rsidRDefault="70613325" w:rsidP="70613325">
            <w:pPr>
              <w:jc w:val="center"/>
            </w:pPr>
          </w:p>
        </w:tc>
        <w:tc>
          <w:tcPr>
            <w:tcW w:w="780" w:type="dxa"/>
            <w:vAlign w:val="center"/>
          </w:tcPr>
          <w:p w14:paraId="126695A8" w14:textId="00385C60" w:rsidR="70613325" w:rsidRDefault="70613325" w:rsidP="70613325">
            <w:pPr>
              <w:jc w:val="center"/>
            </w:pPr>
          </w:p>
        </w:tc>
        <w:tc>
          <w:tcPr>
            <w:tcW w:w="750" w:type="dxa"/>
            <w:vAlign w:val="center"/>
          </w:tcPr>
          <w:p w14:paraId="097EBEF4" w14:textId="0A8192A0" w:rsidR="70613325" w:rsidRDefault="70613325" w:rsidP="70613325">
            <w:pPr>
              <w:jc w:val="center"/>
            </w:pPr>
          </w:p>
        </w:tc>
        <w:tc>
          <w:tcPr>
            <w:tcW w:w="600" w:type="dxa"/>
            <w:vAlign w:val="center"/>
          </w:tcPr>
          <w:p w14:paraId="5F67E01D" w14:textId="365D307A" w:rsidR="70613325" w:rsidRDefault="70613325" w:rsidP="70613325">
            <w:pPr>
              <w:jc w:val="center"/>
            </w:pPr>
          </w:p>
        </w:tc>
        <w:tc>
          <w:tcPr>
            <w:tcW w:w="885" w:type="dxa"/>
            <w:vAlign w:val="center"/>
          </w:tcPr>
          <w:p w14:paraId="70D16F06" w14:textId="3AAAD60D" w:rsidR="70613325" w:rsidRDefault="70613325" w:rsidP="70613325">
            <w:pPr>
              <w:jc w:val="center"/>
            </w:pPr>
          </w:p>
        </w:tc>
        <w:tc>
          <w:tcPr>
            <w:tcW w:w="585" w:type="dxa"/>
            <w:vAlign w:val="center"/>
          </w:tcPr>
          <w:p w14:paraId="208509AB" w14:textId="54804BB1" w:rsidR="70613325" w:rsidRDefault="70613325" w:rsidP="70613325">
            <w:pPr>
              <w:jc w:val="center"/>
            </w:pPr>
          </w:p>
        </w:tc>
        <w:tc>
          <w:tcPr>
            <w:tcW w:w="720" w:type="dxa"/>
            <w:vAlign w:val="center"/>
          </w:tcPr>
          <w:p w14:paraId="57167002" w14:textId="1912ADEF" w:rsidR="70613325" w:rsidRDefault="70613325" w:rsidP="70613325">
            <w:pPr>
              <w:jc w:val="center"/>
            </w:pPr>
          </w:p>
        </w:tc>
        <w:tc>
          <w:tcPr>
            <w:tcW w:w="795" w:type="dxa"/>
            <w:vAlign w:val="center"/>
          </w:tcPr>
          <w:p w14:paraId="101B9AAC" w14:textId="0D4A1B04" w:rsidR="70613325" w:rsidRDefault="70613325" w:rsidP="70613325">
            <w:pPr>
              <w:jc w:val="center"/>
            </w:pPr>
          </w:p>
        </w:tc>
        <w:tc>
          <w:tcPr>
            <w:tcW w:w="690" w:type="dxa"/>
            <w:vAlign w:val="center"/>
          </w:tcPr>
          <w:p w14:paraId="08F91263" w14:textId="10E2C397" w:rsidR="70613325" w:rsidRDefault="70613325" w:rsidP="70613325">
            <w:pPr>
              <w:jc w:val="center"/>
            </w:pPr>
          </w:p>
        </w:tc>
      </w:tr>
      <w:tr w:rsidR="70613325" w14:paraId="2CA6639C" w14:textId="77777777" w:rsidTr="68995619">
        <w:tc>
          <w:tcPr>
            <w:tcW w:w="780" w:type="dxa"/>
            <w:shd w:val="clear" w:color="auto" w:fill="F7CAAC" w:themeFill="accent2" w:themeFillTint="66"/>
            <w:vAlign w:val="center"/>
          </w:tcPr>
          <w:p w14:paraId="797F0D02" w14:textId="5D73523B" w:rsidR="1B4845B4" w:rsidRDefault="1B4845B4" w:rsidP="70613325">
            <w:pPr>
              <w:jc w:val="center"/>
            </w:pPr>
            <w:r>
              <w:t>plays</w:t>
            </w:r>
          </w:p>
        </w:tc>
        <w:tc>
          <w:tcPr>
            <w:tcW w:w="765" w:type="dxa"/>
            <w:vAlign w:val="center"/>
          </w:tcPr>
          <w:p w14:paraId="29929448" w14:textId="64CD9793" w:rsidR="70613325" w:rsidRDefault="70613325" w:rsidP="70613325">
            <w:pPr>
              <w:jc w:val="center"/>
            </w:pPr>
          </w:p>
        </w:tc>
        <w:tc>
          <w:tcPr>
            <w:tcW w:w="765" w:type="dxa"/>
            <w:vAlign w:val="center"/>
          </w:tcPr>
          <w:p w14:paraId="5D2C401B" w14:textId="62D32586" w:rsidR="70613325" w:rsidRDefault="70613325" w:rsidP="70613325">
            <w:pPr>
              <w:jc w:val="center"/>
            </w:pPr>
          </w:p>
        </w:tc>
        <w:tc>
          <w:tcPr>
            <w:tcW w:w="645" w:type="dxa"/>
            <w:vAlign w:val="center"/>
          </w:tcPr>
          <w:p w14:paraId="1CE446D1" w14:textId="066E9BE8" w:rsidR="2CC97849" w:rsidRDefault="2CC97849" w:rsidP="70613325">
            <w:pPr>
              <w:jc w:val="center"/>
            </w:pPr>
            <w:r>
              <w:t>1</w:t>
            </w:r>
          </w:p>
        </w:tc>
        <w:tc>
          <w:tcPr>
            <w:tcW w:w="780" w:type="dxa"/>
            <w:vAlign w:val="center"/>
          </w:tcPr>
          <w:p w14:paraId="48669D13" w14:textId="64CD9793" w:rsidR="70613325" w:rsidRDefault="70613325" w:rsidP="70613325">
            <w:pPr>
              <w:jc w:val="center"/>
            </w:pPr>
          </w:p>
        </w:tc>
        <w:tc>
          <w:tcPr>
            <w:tcW w:w="750" w:type="dxa"/>
            <w:vAlign w:val="center"/>
          </w:tcPr>
          <w:p w14:paraId="24E4D5E1" w14:textId="64CD9793" w:rsidR="70613325" w:rsidRDefault="70613325" w:rsidP="70613325">
            <w:pPr>
              <w:jc w:val="center"/>
            </w:pPr>
          </w:p>
        </w:tc>
        <w:tc>
          <w:tcPr>
            <w:tcW w:w="600" w:type="dxa"/>
            <w:vAlign w:val="center"/>
          </w:tcPr>
          <w:p w14:paraId="382DB5A9" w14:textId="64CD9793" w:rsidR="70613325" w:rsidRDefault="70613325" w:rsidP="70613325">
            <w:pPr>
              <w:jc w:val="center"/>
            </w:pPr>
          </w:p>
        </w:tc>
        <w:tc>
          <w:tcPr>
            <w:tcW w:w="885" w:type="dxa"/>
            <w:vAlign w:val="center"/>
          </w:tcPr>
          <w:p w14:paraId="0379FF40" w14:textId="64CD9793" w:rsidR="70613325" w:rsidRDefault="70613325" w:rsidP="70613325">
            <w:pPr>
              <w:jc w:val="center"/>
            </w:pPr>
          </w:p>
        </w:tc>
        <w:tc>
          <w:tcPr>
            <w:tcW w:w="585" w:type="dxa"/>
            <w:vAlign w:val="center"/>
          </w:tcPr>
          <w:p w14:paraId="2C1B8D6B" w14:textId="1B8161C6" w:rsidR="70613325" w:rsidRDefault="70613325" w:rsidP="70613325">
            <w:pPr>
              <w:jc w:val="center"/>
            </w:pPr>
          </w:p>
        </w:tc>
        <w:tc>
          <w:tcPr>
            <w:tcW w:w="720" w:type="dxa"/>
            <w:vAlign w:val="center"/>
          </w:tcPr>
          <w:p w14:paraId="48EE7DE7" w14:textId="64CD9793" w:rsidR="70613325" w:rsidRDefault="70613325" w:rsidP="70613325">
            <w:pPr>
              <w:jc w:val="center"/>
            </w:pPr>
          </w:p>
        </w:tc>
        <w:tc>
          <w:tcPr>
            <w:tcW w:w="795" w:type="dxa"/>
            <w:vAlign w:val="center"/>
          </w:tcPr>
          <w:p w14:paraId="0706AEC6" w14:textId="7897D82E" w:rsidR="70613325" w:rsidRDefault="70613325" w:rsidP="70613325">
            <w:pPr>
              <w:jc w:val="center"/>
            </w:pPr>
          </w:p>
        </w:tc>
        <w:tc>
          <w:tcPr>
            <w:tcW w:w="690" w:type="dxa"/>
            <w:vAlign w:val="center"/>
          </w:tcPr>
          <w:p w14:paraId="2DBCA9F2" w14:textId="64312318" w:rsidR="70613325" w:rsidRDefault="70613325" w:rsidP="70613325">
            <w:pPr>
              <w:jc w:val="center"/>
            </w:pPr>
          </w:p>
        </w:tc>
      </w:tr>
      <w:tr w:rsidR="70613325" w14:paraId="51022DC0" w14:textId="77777777" w:rsidTr="68995619">
        <w:tc>
          <w:tcPr>
            <w:tcW w:w="780" w:type="dxa"/>
            <w:shd w:val="clear" w:color="auto" w:fill="F7CAAC" w:themeFill="accent2" w:themeFillTint="66"/>
            <w:vAlign w:val="center"/>
          </w:tcPr>
          <w:p w14:paraId="494B9306" w14:textId="0A27BA73" w:rsidR="1B4845B4" w:rsidRDefault="1B4845B4" w:rsidP="70613325">
            <w:pPr>
              <w:jc w:val="center"/>
            </w:pPr>
            <w:r>
              <w:t>the</w:t>
            </w:r>
          </w:p>
        </w:tc>
        <w:tc>
          <w:tcPr>
            <w:tcW w:w="765" w:type="dxa"/>
            <w:vAlign w:val="center"/>
          </w:tcPr>
          <w:p w14:paraId="020E8A08" w14:textId="64CD9793" w:rsidR="70613325" w:rsidRDefault="70613325" w:rsidP="70613325">
            <w:pPr>
              <w:jc w:val="center"/>
            </w:pPr>
          </w:p>
        </w:tc>
        <w:tc>
          <w:tcPr>
            <w:tcW w:w="765" w:type="dxa"/>
            <w:vAlign w:val="center"/>
          </w:tcPr>
          <w:p w14:paraId="359EB5FE" w14:textId="64CD9793" w:rsidR="70613325" w:rsidRDefault="70613325" w:rsidP="70613325">
            <w:pPr>
              <w:jc w:val="center"/>
            </w:pPr>
          </w:p>
        </w:tc>
        <w:tc>
          <w:tcPr>
            <w:tcW w:w="645" w:type="dxa"/>
            <w:vAlign w:val="center"/>
          </w:tcPr>
          <w:p w14:paraId="3931D01D" w14:textId="47E3D60B" w:rsidR="70613325" w:rsidRDefault="70613325" w:rsidP="70613325">
            <w:pPr>
              <w:jc w:val="center"/>
            </w:pPr>
          </w:p>
        </w:tc>
        <w:tc>
          <w:tcPr>
            <w:tcW w:w="780" w:type="dxa"/>
            <w:vAlign w:val="center"/>
          </w:tcPr>
          <w:p w14:paraId="4F1C4A87" w14:textId="56656663" w:rsidR="35576BC8" w:rsidRDefault="35576BC8" w:rsidP="70613325">
            <w:pPr>
              <w:jc w:val="center"/>
            </w:pPr>
            <w:r>
              <w:t>1</w:t>
            </w:r>
          </w:p>
        </w:tc>
        <w:tc>
          <w:tcPr>
            <w:tcW w:w="750" w:type="dxa"/>
            <w:vAlign w:val="center"/>
          </w:tcPr>
          <w:p w14:paraId="79D25220" w14:textId="64CD9793" w:rsidR="70613325" w:rsidRDefault="70613325" w:rsidP="70613325">
            <w:pPr>
              <w:jc w:val="center"/>
            </w:pPr>
          </w:p>
        </w:tc>
        <w:tc>
          <w:tcPr>
            <w:tcW w:w="600" w:type="dxa"/>
            <w:vAlign w:val="center"/>
          </w:tcPr>
          <w:p w14:paraId="050CEB68" w14:textId="64CD9793" w:rsidR="70613325" w:rsidRDefault="70613325" w:rsidP="70613325">
            <w:pPr>
              <w:jc w:val="center"/>
            </w:pPr>
          </w:p>
        </w:tc>
        <w:tc>
          <w:tcPr>
            <w:tcW w:w="885" w:type="dxa"/>
            <w:vAlign w:val="center"/>
          </w:tcPr>
          <w:p w14:paraId="0D9924E3" w14:textId="64CD9793" w:rsidR="70613325" w:rsidRDefault="70613325" w:rsidP="70613325">
            <w:pPr>
              <w:jc w:val="center"/>
            </w:pPr>
          </w:p>
        </w:tc>
        <w:tc>
          <w:tcPr>
            <w:tcW w:w="585" w:type="dxa"/>
            <w:vAlign w:val="center"/>
          </w:tcPr>
          <w:p w14:paraId="6D6E978A" w14:textId="19D23A8E" w:rsidR="70613325" w:rsidRDefault="70613325" w:rsidP="70613325">
            <w:pPr>
              <w:jc w:val="center"/>
            </w:pPr>
          </w:p>
        </w:tc>
        <w:tc>
          <w:tcPr>
            <w:tcW w:w="720" w:type="dxa"/>
            <w:vAlign w:val="center"/>
          </w:tcPr>
          <w:p w14:paraId="0890F700" w14:textId="10265F10" w:rsidR="764A520B" w:rsidRDefault="764A520B" w:rsidP="70613325">
            <w:pPr>
              <w:jc w:val="center"/>
            </w:pPr>
            <w:r>
              <w:t>1</w:t>
            </w:r>
          </w:p>
        </w:tc>
        <w:tc>
          <w:tcPr>
            <w:tcW w:w="795" w:type="dxa"/>
            <w:vAlign w:val="center"/>
          </w:tcPr>
          <w:p w14:paraId="6AB6DFBD" w14:textId="0B12EC19" w:rsidR="1D1204B5" w:rsidRDefault="1D1204B5" w:rsidP="70613325">
            <w:pPr>
              <w:jc w:val="center"/>
            </w:pPr>
            <w:r>
              <w:t>1</w:t>
            </w:r>
          </w:p>
        </w:tc>
        <w:tc>
          <w:tcPr>
            <w:tcW w:w="690" w:type="dxa"/>
            <w:vAlign w:val="center"/>
          </w:tcPr>
          <w:p w14:paraId="1BE3899D" w14:textId="499794C6" w:rsidR="70613325" w:rsidRDefault="70613325" w:rsidP="70613325">
            <w:pPr>
              <w:jc w:val="center"/>
            </w:pPr>
          </w:p>
        </w:tc>
      </w:tr>
      <w:tr w:rsidR="70613325" w14:paraId="2B98D408" w14:textId="77777777" w:rsidTr="68995619">
        <w:tc>
          <w:tcPr>
            <w:tcW w:w="780" w:type="dxa"/>
            <w:shd w:val="clear" w:color="auto" w:fill="F7CAAC" w:themeFill="accent2" w:themeFillTint="66"/>
            <w:vAlign w:val="center"/>
          </w:tcPr>
          <w:p w14:paraId="5220C9AE" w14:textId="18942BD5" w:rsidR="1B4845B4" w:rsidRDefault="1B4845B4" w:rsidP="70613325">
            <w:pPr>
              <w:jc w:val="center"/>
            </w:pPr>
            <w:r>
              <w:t>piano</w:t>
            </w:r>
          </w:p>
        </w:tc>
        <w:tc>
          <w:tcPr>
            <w:tcW w:w="765" w:type="dxa"/>
            <w:vAlign w:val="center"/>
          </w:tcPr>
          <w:p w14:paraId="6944F668" w14:textId="64CD9793" w:rsidR="70613325" w:rsidRDefault="70613325" w:rsidP="70613325">
            <w:pPr>
              <w:jc w:val="center"/>
            </w:pPr>
          </w:p>
        </w:tc>
        <w:tc>
          <w:tcPr>
            <w:tcW w:w="765" w:type="dxa"/>
            <w:vAlign w:val="center"/>
          </w:tcPr>
          <w:p w14:paraId="750C599C" w14:textId="64CD9793" w:rsidR="70613325" w:rsidRDefault="70613325" w:rsidP="70613325">
            <w:pPr>
              <w:jc w:val="center"/>
            </w:pPr>
          </w:p>
        </w:tc>
        <w:tc>
          <w:tcPr>
            <w:tcW w:w="645" w:type="dxa"/>
            <w:vAlign w:val="center"/>
          </w:tcPr>
          <w:p w14:paraId="1DC40403" w14:textId="64CD9793" w:rsidR="70613325" w:rsidRDefault="70613325" w:rsidP="70613325">
            <w:pPr>
              <w:jc w:val="center"/>
            </w:pPr>
          </w:p>
        </w:tc>
        <w:tc>
          <w:tcPr>
            <w:tcW w:w="780" w:type="dxa"/>
            <w:vAlign w:val="center"/>
          </w:tcPr>
          <w:p w14:paraId="593BE864" w14:textId="35FFE9E1" w:rsidR="70613325" w:rsidRDefault="70613325" w:rsidP="70613325">
            <w:pPr>
              <w:jc w:val="center"/>
            </w:pPr>
          </w:p>
        </w:tc>
        <w:tc>
          <w:tcPr>
            <w:tcW w:w="750" w:type="dxa"/>
            <w:vAlign w:val="center"/>
          </w:tcPr>
          <w:p w14:paraId="43B0D50F" w14:textId="08F1CAEE" w:rsidR="70613325" w:rsidRDefault="70613325" w:rsidP="70613325">
            <w:pPr>
              <w:jc w:val="center"/>
            </w:pPr>
          </w:p>
        </w:tc>
        <w:tc>
          <w:tcPr>
            <w:tcW w:w="600" w:type="dxa"/>
            <w:vAlign w:val="center"/>
          </w:tcPr>
          <w:p w14:paraId="1B96BE03" w14:textId="64CD9793" w:rsidR="70613325" w:rsidRDefault="70613325" w:rsidP="70613325">
            <w:pPr>
              <w:jc w:val="center"/>
            </w:pPr>
          </w:p>
        </w:tc>
        <w:tc>
          <w:tcPr>
            <w:tcW w:w="885" w:type="dxa"/>
            <w:vAlign w:val="center"/>
          </w:tcPr>
          <w:p w14:paraId="062A83BD" w14:textId="64CD9793" w:rsidR="70613325" w:rsidRDefault="70613325" w:rsidP="70613325">
            <w:pPr>
              <w:jc w:val="center"/>
            </w:pPr>
          </w:p>
        </w:tc>
        <w:tc>
          <w:tcPr>
            <w:tcW w:w="585" w:type="dxa"/>
            <w:vAlign w:val="center"/>
          </w:tcPr>
          <w:p w14:paraId="15F882F3" w14:textId="6139D503" w:rsidR="70613325" w:rsidRDefault="70613325" w:rsidP="70613325">
            <w:pPr>
              <w:jc w:val="center"/>
            </w:pPr>
          </w:p>
        </w:tc>
        <w:tc>
          <w:tcPr>
            <w:tcW w:w="720" w:type="dxa"/>
            <w:vAlign w:val="center"/>
          </w:tcPr>
          <w:p w14:paraId="6F3391E5" w14:textId="64CD9793" w:rsidR="70613325" w:rsidRDefault="70613325" w:rsidP="70613325">
            <w:pPr>
              <w:jc w:val="center"/>
            </w:pPr>
          </w:p>
        </w:tc>
        <w:tc>
          <w:tcPr>
            <w:tcW w:w="795" w:type="dxa"/>
            <w:vAlign w:val="center"/>
          </w:tcPr>
          <w:p w14:paraId="3CB023D2" w14:textId="07CB8D8C" w:rsidR="70613325" w:rsidRDefault="70613325" w:rsidP="70613325">
            <w:pPr>
              <w:jc w:val="center"/>
            </w:pPr>
          </w:p>
        </w:tc>
        <w:tc>
          <w:tcPr>
            <w:tcW w:w="690" w:type="dxa"/>
            <w:vAlign w:val="center"/>
          </w:tcPr>
          <w:p w14:paraId="42770EA9" w14:textId="113B8C15" w:rsidR="7695B3C0" w:rsidRDefault="7695B3C0" w:rsidP="70613325">
            <w:pPr>
              <w:jc w:val="center"/>
            </w:pPr>
            <w:r>
              <w:t>1</w:t>
            </w:r>
          </w:p>
        </w:tc>
      </w:tr>
      <w:tr w:rsidR="70613325" w14:paraId="5F0D6D4B" w14:textId="77777777" w:rsidTr="68995619">
        <w:tc>
          <w:tcPr>
            <w:tcW w:w="780" w:type="dxa"/>
            <w:shd w:val="clear" w:color="auto" w:fill="F7CAAC" w:themeFill="accent2" w:themeFillTint="66"/>
            <w:vAlign w:val="center"/>
          </w:tcPr>
          <w:p w14:paraId="4BA7A145" w14:textId="0A963035" w:rsidR="1B4845B4" w:rsidRDefault="1B4845B4" w:rsidP="70613325">
            <w:pPr>
              <w:jc w:val="center"/>
            </w:pPr>
            <w:r>
              <w:t>John</w:t>
            </w:r>
          </w:p>
        </w:tc>
        <w:tc>
          <w:tcPr>
            <w:tcW w:w="765" w:type="dxa"/>
            <w:vAlign w:val="center"/>
          </w:tcPr>
          <w:p w14:paraId="58100DF9" w14:textId="64CD9793" w:rsidR="70613325" w:rsidRDefault="70613325" w:rsidP="70613325">
            <w:pPr>
              <w:jc w:val="center"/>
            </w:pPr>
          </w:p>
        </w:tc>
        <w:tc>
          <w:tcPr>
            <w:tcW w:w="765" w:type="dxa"/>
            <w:vAlign w:val="center"/>
          </w:tcPr>
          <w:p w14:paraId="05D0F02D" w14:textId="64CD9793" w:rsidR="70613325" w:rsidRDefault="70613325" w:rsidP="70613325">
            <w:pPr>
              <w:jc w:val="center"/>
            </w:pPr>
          </w:p>
        </w:tc>
        <w:tc>
          <w:tcPr>
            <w:tcW w:w="645" w:type="dxa"/>
            <w:vAlign w:val="center"/>
          </w:tcPr>
          <w:p w14:paraId="70743A5B" w14:textId="64CD9793" w:rsidR="70613325" w:rsidRDefault="70613325" w:rsidP="70613325">
            <w:pPr>
              <w:jc w:val="center"/>
            </w:pPr>
          </w:p>
        </w:tc>
        <w:tc>
          <w:tcPr>
            <w:tcW w:w="780" w:type="dxa"/>
            <w:vAlign w:val="center"/>
          </w:tcPr>
          <w:p w14:paraId="2DD9C5B1" w14:textId="64CD9793" w:rsidR="70613325" w:rsidRDefault="70613325" w:rsidP="70613325">
            <w:pPr>
              <w:jc w:val="center"/>
            </w:pPr>
          </w:p>
        </w:tc>
        <w:tc>
          <w:tcPr>
            <w:tcW w:w="750" w:type="dxa"/>
            <w:vAlign w:val="center"/>
          </w:tcPr>
          <w:p w14:paraId="6F4BF865" w14:textId="2D0772A8" w:rsidR="70613325" w:rsidRDefault="70613325" w:rsidP="70613325">
            <w:pPr>
              <w:jc w:val="center"/>
            </w:pPr>
          </w:p>
        </w:tc>
        <w:tc>
          <w:tcPr>
            <w:tcW w:w="600" w:type="dxa"/>
            <w:vAlign w:val="center"/>
          </w:tcPr>
          <w:p w14:paraId="57179E2B" w14:textId="528C8787" w:rsidR="2D52DA3A" w:rsidRDefault="2D52DA3A" w:rsidP="70613325">
            <w:pPr>
              <w:jc w:val="center"/>
            </w:pPr>
            <w:r>
              <w:t>1</w:t>
            </w:r>
          </w:p>
        </w:tc>
        <w:tc>
          <w:tcPr>
            <w:tcW w:w="885" w:type="dxa"/>
            <w:vAlign w:val="center"/>
          </w:tcPr>
          <w:p w14:paraId="38121F01" w14:textId="64CD9793" w:rsidR="70613325" w:rsidRDefault="70613325" w:rsidP="70613325">
            <w:pPr>
              <w:jc w:val="center"/>
            </w:pPr>
          </w:p>
        </w:tc>
        <w:tc>
          <w:tcPr>
            <w:tcW w:w="585" w:type="dxa"/>
            <w:vAlign w:val="center"/>
          </w:tcPr>
          <w:p w14:paraId="2071808B" w14:textId="0CABC052" w:rsidR="70613325" w:rsidRDefault="70613325" w:rsidP="70613325">
            <w:pPr>
              <w:jc w:val="center"/>
            </w:pPr>
          </w:p>
        </w:tc>
        <w:tc>
          <w:tcPr>
            <w:tcW w:w="720" w:type="dxa"/>
            <w:vAlign w:val="center"/>
          </w:tcPr>
          <w:p w14:paraId="490A7B4C" w14:textId="64CD9793" w:rsidR="70613325" w:rsidRDefault="70613325" w:rsidP="70613325">
            <w:pPr>
              <w:jc w:val="center"/>
            </w:pPr>
          </w:p>
        </w:tc>
        <w:tc>
          <w:tcPr>
            <w:tcW w:w="795" w:type="dxa"/>
            <w:vAlign w:val="center"/>
          </w:tcPr>
          <w:p w14:paraId="3B0CAD6D" w14:textId="4D15EFF9" w:rsidR="70613325" w:rsidRDefault="70613325" w:rsidP="70613325">
            <w:pPr>
              <w:jc w:val="center"/>
            </w:pPr>
          </w:p>
        </w:tc>
        <w:tc>
          <w:tcPr>
            <w:tcW w:w="690" w:type="dxa"/>
            <w:vAlign w:val="center"/>
          </w:tcPr>
          <w:p w14:paraId="543CBB46" w14:textId="51492E85" w:rsidR="70613325" w:rsidRDefault="70613325" w:rsidP="70613325">
            <w:pPr>
              <w:jc w:val="center"/>
            </w:pPr>
          </w:p>
        </w:tc>
      </w:tr>
      <w:tr w:rsidR="70613325" w14:paraId="497B897C" w14:textId="77777777" w:rsidTr="68995619">
        <w:tc>
          <w:tcPr>
            <w:tcW w:w="780" w:type="dxa"/>
            <w:shd w:val="clear" w:color="auto" w:fill="F7CAAC" w:themeFill="accent2" w:themeFillTint="66"/>
            <w:vAlign w:val="center"/>
          </w:tcPr>
          <w:p w14:paraId="3E20CF9E" w14:textId="7E6EFC5B" w:rsidR="1B4845B4" w:rsidRDefault="1B4845B4" w:rsidP="70613325">
            <w:pPr>
              <w:jc w:val="center"/>
            </w:pPr>
            <w:r>
              <w:t>got</w:t>
            </w:r>
          </w:p>
        </w:tc>
        <w:tc>
          <w:tcPr>
            <w:tcW w:w="765" w:type="dxa"/>
            <w:vAlign w:val="center"/>
          </w:tcPr>
          <w:p w14:paraId="0BECF5AE" w14:textId="64CD9793" w:rsidR="70613325" w:rsidRDefault="70613325" w:rsidP="70613325">
            <w:pPr>
              <w:jc w:val="center"/>
            </w:pPr>
          </w:p>
        </w:tc>
        <w:tc>
          <w:tcPr>
            <w:tcW w:w="765" w:type="dxa"/>
            <w:vAlign w:val="center"/>
          </w:tcPr>
          <w:p w14:paraId="7BDFA839" w14:textId="64CD9793" w:rsidR="70613325" w:rsidRDefault="70613325" w:rsidP="70613325">
            <w:pPr>
              <w:jc w:val="center"/>
            </w:pPr>
          </w:p>
        </w:tc>
        <w:tc>
          <w:tcPr>
            <w:tcW w:w="645" w:type="dxa"/>
            <w:vAlign w:val="center"/>
          </w:tcPr>
          <w:p w14:paraId="1DC64FDC" w14:textId="64CD9793" w:rsidR="70613325" w:rsidRDefault="70613325" w:rsidP="70613325">
            <w:pPr>
              <w:jc w:val="center"/>
            </w:pPr>
          </w:p>
        </w:tc>
        <w:tc>
          <w:tcPr>
            <w:tcW w:w="780" w:type="dxa"/>
            <w:vAlign w:val="center"/>
          </w:tcPr>
          <w:p w14:paraId="17E283E4" w14:textId="64CD9793" w:rsidR="70613325" w:rsidRDefault="70613325" w:rsidP="70613325">
            <w:pPr>
              <w:jc w:val="center"/>
            </w:pPr>
          </w:p>
        </w:tc>
        <w:tc>
          <w:tcPr>
            <w:tcW w:w="750" w:type="dxa"/>
            <w:vAlign w:val="center"/>
          </w:tcPr>
          <w:p w14:paraId="72982FF1" w14:textId="64CD9793" w:rsidR="70613325" w:rsidRDefault="70613325" w:rsidP="70613325">
            <w:pPr>
              <w:jc w:val="center"/>
            </w:pPr>
          </w:p>
        </w:tc>
        <w:tc>
          <w:tcPr>
            <w:tcW w:w="600" w:type="dxa"/>
            <w:vAlign w:val="center"/>
          </w:tcPr>
          <w:p w14:paraId="45686640" w14:textId="05AFEB21" w:rsidR="70613325" w:rsidRDefault="70613325" w:rsidP="70613325">
            <w:pPr>
              <w:jc w:val="center"/>
            </w:pPr>
          </w:p>
        </w:tc>
        <w:tc>
          <w:tcPr>
            <w:tcW w:w="885" w:type="dxa"/>
            <w:vAlign w:val="center"/>
          </w:tcPr>
          <w:p w14:paraId="6CD9D6B6" w14:textId="5C3DE55F" w:rsidR="282262F1" w:rsidRDefault="282262F1" w:rsidP="70613325">
            <w:pPr>
              <w:jc w:val="center"/>
            </w:pPr>
            <w:r>
              <w:t>1</w:t>
            </w:r>
          </w:p>
        </w:tc>
        <w:tc>
          <w:tcPr>
            <w:tcW w:w="585" w:type="dxa"/>
            <w:vAlign w:val="center"/>
          </w:tcPr>
          <w:p w14:paraId="23B8E80F" w14:textId="1A431B24" w:rsidR="70613325" w:rsidRDefault="70613325" w:rsidP="70613325">
            <w:pPr>
              <w:jc w:val="center"/>
            </w:pPr>
          </w:p>
        </w:tc>
        <w:tc>
          <w:tcPr>
            <w:tcW w:w="720" w:type="dxa"/>
            <w:vAlign w:val="center"/>
          </w:tcPr>
          <w:p w14:paraId="64D0CF9A" w14:textId="64CD9793" w:rsidR="70613325" w:rsidRDefault="70613325" w:rsidP="70613325">
            <w:pPr>
              <w:jc w:val="center"/>
            </w:pPr>
          </w:p>
        </w:tc>
        <w:tc>
          <w:tcPr>
            <w:tcW w:w="795" w:type="dxa"/>
            <w:vAlign w:val="center"/>
          </w:tcPr>
          <w:p w14:paraId="7CC6C977" w14:textId="7ED09610" w:rsidR="70613325" w:rsidRDefault="70613325" w:rsidP="70613325">
            <w:pPr>
              <w:jc w:val="center"/>
            </w:pPr>
          </w:p>
        </w:tc>
        <w:tc>
          <w:tcPr>
            <w:tcW w:w="690" w:type="dxa"/>
            <w:vAlign w:val="center"/>
          </w:tcPr>
          <w:p w14:paraId="78AB5623" w14:textId="486CE611" w:rsidR="70613325" w:rsidRDefault="70613325" w:rsidP="70613325">
            <w:pPr>
              <w:jc w:val="center"/>
            </w:pPr>
          </w:p>
        </w:tc>
      </w:tr>
      <w:tr w:rsidR="70613325" w14:paraId="59165B9F" w14:textId="77777777" w:rsidTr="68995619">
        <w:tc>
          <w:tcPr>
            <w:tcW w:w="780" w:type="dxa"/>
            <w:shd w:val="clear" w:color="auto" w:fill="F7CAAC" w:themeFill="accent2" w:themeFillTint="66"/>
            <w:vAlign w:val="center"/>
          </w:tcPr>
          <w:p w14:paraId="6CC807C9" w14:textId="2B55DE09" w:rsidR="1B4845B4" w:rsidRDefault="1B4845B4" w:rsidP="70613325">
            <w:pPr>
              <w:jc w:val="center"/>
            </w:pPr>
            <w:r>
              <w:t>ticket</w:t>
            </w:r>
          </w:p>
        </w:tc>
        <w:tc>
          <w:tcPr>
            <w:tcW w:w="765" w:type="dxa"/>
            <w:vAlign w:val="center"/>
          </w:tcPr>
          <w:p w14:paraId="7FEE2CEF" w14:textId="64CD9793" w:rsidR="70613325" w:rsidRDefault="70613325" w:rsidP="70613325">
            <w:pPr>
              <w:jc w:val="center"/>
            </w:pPr>
          </w:p>
        </w:tc>
        <w:tc>
          <w:tcPr>
            <w:tcW w:w="765" w:type="dxa"/>
            <w:vAlign w:val="center"/>
          </w:tcPr>
          <w:p w14:paraId="719717C5" w14:textId="64CD9793" w:rsidR="70613325" w:rsidRDefault="70613325" w:rsidP="70613325">
            <w:pPr>
              <w:jc w:val="center"/>
            </w:pPr>
          </w:p>
        </w:tc>
        <w:tc>
          <w:tcPr>
            <w:tcW w:w="645" w:type="dxa"/>
            <w:vAlign w:val="center"/>
          </w:tcPr>
          <w:p w14:paraId="5B9769AC" w14:textId="64CD9793" w:rsidR="70613325" w:rsidRDefault="70613325" w:rsidP="70613325">
            <w:pPr>
              <w:jc w:val="center"/>
            </w:pPr>
          </w:p>
        </w:tc>
        <w:tc>
          <w:tcPr>
            <w:tcW w:w="780" w:type="dxa"/>
            <w:vAlign w:val="center"/>
          </w:tcPr>
          <w:p w14:paraId="6679D899" w14:textId="64CD9793" w:rsidR="70613325" w:rsidRDefault="70613325" w:rsidP="70613325">
            <w:pPr>
              <w:jc w:val="center"/>
            </w:pPr>
          </w:p>
        </w:tc>
        <w:tc>
          <w:tcPr>
            <w:tcW w:w="750" w:type="dxa"/>
            <w:vAlign w:val="center"/>
          </w:tcPr>
          <w:p w14:paraId="46C2A5F6" w14:textId="64CD9793" w:rsidR="70613325" w:rsidRDefault="70613325" w:rsidP="70613325">
            <w:pPr>
              <w:jc w:val="center"/>
            </w:pPr>
          </w:p>
        </w:tc>
        <w:tc>
          <w:tcPr>
            <w:tcW w:w="600" w:type="dxa"/>
            <w:vAlign w:val="center"/>
          </w:tcPr>
          <w:p w14:paraId="5EB0E8FC" w14:textId="64CD9793" w:rsidR="70613325" w:rsidRDefault="70613325" w:rsidP="70613325">
            <w:pPr>
              <w:jc w:val="center"/>
            </w:pPr>
          </w:p>
        </w:tc>
        <w:tc>
          <w:tcPr>
            <w:tcW w:w="885" w:type="dxa"/>
            <w:vAlign w:val="center"/>
          </w:tcPr>
          <w:p w14:paraId="67261AFE" w14:textId="43AE5762" w:rsidR="70613325" w:rsidRDefault="70613325" w:rsidP="70613325">
            <w:pPr>
              <w:jc w:val="center"/>
            </w:pPr>
          </w:p>
        </w:tc>
        <w:tc>
          <w:tcPr>
            <w:tcW w:w="585" w:type="dxa"/>
            <w:vAlign w:val="center"/>
          </w:tcPr>
          <w:p w14:paraId="0893AEB1" w14:textId="064A4AF4" w:rsidR="53EA8860" w:rsidRDefault="53EA8860" w:rsidP="70613325">
            <w:pPr>
              <w:jc w:val="center"/>
            </w:pPr>
            <w:r>
              <w:t>1</w:t>
            </w:r>
          </w:p>
        </w:tc>
        <w:tc>
          <w:tcPr>
            <w:tcW w:w="720" w:type="dxa"/>
            <w:vAlign w:val="center"/>
          </w:tcPr>
          <w:p w14:paraId="7C3E278B" w14:textId="64CD9793" w:rsidR="70613325" w:rsidRDefault="70613325" w:rsidP="70613325">
            <w:pPr>
              <w:jc w:val="center"/>
            </w:pPr>
          </w:p>
        </w:tc>
        <w:tc>
          <w:tcPr>
            <w:tcW w:w="795" w:type="dxa"/>
            <w:vAlign w:val="center"/>
          </w:tcPr>
          <w:p w14:paraId="51FC0833" w14:textId="65449C04" w:rsidR="70613325" w:rsidRDefault="70613325" w:rsidP="70613325">
            <w:pPr>
              <w:jc w:val="center"/>
            </w:pPr>
          </w:p>
        </w:tc>
        <w:tc>
          <w:tcPr>
            <w:tcW w:w="690" w:type="dxa"/>
            <w:vAlign w:val="center"/>
          </w:tcPr>
          <w:p w14:paraId="77722C0B" w14:textId="2692DAD6" w:rsidR="70613325" w:rsidRDefault="70613325" w:rsidP="70613325">
            <w:pPr>
              <w:jc w:val="center"/>
            </w:pPr>
          </w:p>
        </w:tc>
      </w:tr>
      <w:tr w:rsidR="70613325" w14:paraId="2B9770F5" w14:textId="77777777" w:rsidTr="68995619">
        <w:tc>
          <w:tcPr>
            <w:tcW w:w="780" w:type="dxa"/>
            <w:shd w:val="clear" w:color="auto" w:fill="F7CAAC" w:themeFill="accent2" w:themeFillTint="66"/>
            <w:vAlign w:val="center"/>
          </w:tcPr>
          <w:p w14:paraId="268B4EB1" w14:textId="43E443BC" w:rsidR="1B4845B4" w:rsidRDefault="1B4845B4" w:rsidP="70613325">
            <w:pPr>
              <w:jc w:val="center"/>
            </w:pPr>
            <w:r>
              <w:t>for</w:t>
            </w:r>
          </w:p>
        </w:tc>
        <w:tc>
          <w:tcPr>
            <w:tcW w:w="765" w:type="dxa"/>
            <w:vAlign w:val="center"/>
          </w:tcPr>
          <w:p w14:paraId="27F0A120" w14:textId="1AA5AF50" w:rsidR="70613325" w:rsidRDefault="70613325" w:rsidP="70613325">
            <w:pPr>
              <w:jc w:val="center"/>
            </w:pPr>
          </w:p>
        </w:tc>
        <w:tc>
          <w:tcPr>
            <w:tcW w:w="765" w:type="dxa"/>
            <w:vAlign w:val="center"/>
          </w:tcPr>
          <w:p w14:paraId="243BBF90" w14:textId="62EF137F" w:rsidR="70613325" w:rsidRDefault="70613325" w:rsidP="70613325">
            <w:pPr>
              <w:jc w:val="center"/>
            </w:pPr>
          </w:p>
        </w:tc>
        <w:tc>
          <w:tcPr>
            <w:tcW w:w="645" w:type="dxa"/>
            <w:vAlign w:val="center"/>
          </w:tcPr>
          <w:p w14:paraId="3CB2CC2F" w14:textId="5D894AFE" w:rsidR="5E18187F" w:rsidRDefault="5E18187F" w:rsidP="70613325">
            <w:pPr>
              <w:jc w:val="center"/>
            </w:pPr>
            <w:r>
              <w:t>1</w:t>
            </w:r>
          </w:p>
        </w:tc>
        <w:tc>
          <w:tcPr>
            <w:tcW w:w="780" w:type="dxa"/>
            <w:vAlign w:val="center"/>
          </w:tcPr>
          <w:p w14:paraId="3103BC47" w14:textId="18F6B771" w:rsidR="70613325" w:rsidRDefault="70613325" w:rsidP="70613325">
            <w:pPr>
              <w:jc w:val="center"/>
            </w:pPr>
          </w:p>
        </w:tc>
        <w:tc>
          <w:tcPr>
            <w:tcW w:w="750" w:type="dxa"/>
            <w:vAlign w:val="center"/>
          </w:tcPr>
          <w:p w14:paraId="79AA06F7" w14:textId="3DAB9DBE" w:rsidR="70613325" w:rsidRDefault="70613325" w:rsidP="70613325">
            <w:pPr>
              <w:jc w:val="center"/>
            </w:pPr>
          </w:p>
        </w:tc>
        <w:tc>
          <w:tcPr>
            <w:tcW w:w="600" w:type="dxa"/>
            <w:vAlign w:val="center"/>
          </w:tcPr>
          <w:p w14:paraId="634E4EFF" w14:textId="705EAC65" w:rsidR="70613325" w:rsidRDefault="70613325" w:rsidP="70613325">
            <w:pPr>
              <w:jc w:val="center"/>
            </w:pPr>
          </w:p>
        </w:tc>
        <w:tc>
          <w:tcPr>
            <w:tcW w:w="885" w:type="dxa"/>
            <w:vAlign w:val="center"/>
          </w:tcPr>
          <w:p w14:paraId="35A9EC78" w14:textId="6ED6C74B" w:rsidR="70613325" w:rsidRDefault="70613325" w:rsidP="70613325">
            <w:pPr>
              <w:jc w:val="center"/>
            </w:pPr>
          </w:p>
        </w:tc>
        <w:tc>
          <w:tcPr>
            <w:tcW w:w="585" w:type="dxa"/>
            <w:vAlign w:val="center"/>
          </w:tcPr>
          <w:p w14:paraId="6EFEDF48" w14:textId="6A98952E" w:rsidR="70613325" w:rsidRDefault="70613325" w:rsidP="70613325">
            <w:pPr>
              <w:jc w:val="center"/>
            </w:pPr>
          </w:p>
        </w:tc>
        <w:tc>
          <w:tcPr>
            <w:tcW w:w="720" w:type="dxa"/>
            <w:vAlign w:val="center"/>
          </w:tcPr>
          <w:p w14:paraId="7DE096CC" w14:textId="65BD8EAD" w:rsidR="70613325" w:rsidRDefault="70613325" w:rsidP="70613325">
            <w:pPr>
              <w:jc w:val="center"/>
            </w:pPr>
          </w:p>
        </w:tc>
        <w:tc>
          <w:tcPr>
            <w:tcW w:w="795" w:type="dxa"/>
            <w:vAlign w:val="center"/>
          </w:tcPr>
          <w:p w14:paraId="2FA7746E" w14:textId="3C3C78DD" w:rsidR="70613325" w:rsidRDefault="70613325" w:rsidP="70613325">
            <w:pPr>
              <w:jc w:val="center"/>
            </w:pPr>
          </w:p>
        </w:tc>
        <w:tc>
          <w:tcPr>
            <w:tcW w:w="690" w:type="dxa"/>
            <w:vAlign w:val="center"/>
          </w:tcPr>
          <w:p w14:paraId="2DA6B79E" w14:textId="526BDD74" w:rsidR="70613325" w:rsidRDefault="70613325" w:rsidP="70613325">
            <w:pPr>
              <w:jc w:val="center"/>
            </w:pPr>
          </w:p>
        </w:tc>
      </w:tr>
      <w:tr w:rsidR="70613325" w14:paraId="7576D6AD" w14:textId="77777777" w:rsidTr="68995619">
        <w:tc>
          <w:tcPr>
            <w:tcW w:w="780" w:type="dxa"/>
            <w:shd w:val="clear" w:color="auto" w:fill="F7CAAC" w:themeFill="accent2" w:themeFillTint="66"/>
            <w:vAlign w:val="center"/>
          </w:tcPr>
          <w:p w14:paraId="005AAF94" w14:textId="5ADA7CA8" w:rsidR="1B4845B4" w:rsidRDefault="1B4845B4" w:rsidP="70613325">
            <w:pPr>
              <w:jc w:val="center"/>
            </w:pPr>
            <w:r>
              <w:t>play</w:t>
            </w:r>
          </w:p>
        </w:tc>
        <w:tc>
          <w:tcPr>
            <w:tcW w:w="765" w:type="dxa"/>
            <w:vAlign w:val="center"/>
          </w:tcPr>
          <w:p w14:paraId="02D2D16C" w14:textId="37F36DB8" w:rsidR="70613325" w:rsidRDefault="70613325" w:rsidP="70613325">
            <w:pPr>
              <w:jc w:val="center"/>
            </w:pPr>
          </w:p>
        </w:tc>
        <w:tc>
          <w:tcPr>
            <w:tcW w:w="765" w:type="dxa"/>
            <w:vAlign w:val="center"/>
          </w:tcPr>
          <w:p w14:paraId="0A2755C9" w14:textId="1EF9A99B" w:rsidR="70613325" w:rsidRDefault="70613325" w:rsidP="70613325">
            <w:pPr>
              <w:jc w:val="center"/>
            </w:pPr>
          </w:p>
        </w:tc>
        <w:tc>
          <w:tcPr>
            <w:tcW w:w="645" w:type="dxa"/>
            <w:vAlign w:val="center"/>
          </w:tcPr>
          <w:p w14:paraId="75AA3791" w14:textId="6491BA8D" w:rsidR="10E3361E" w:rsidRDefault="10E3361E" w:rsidP="70613325">
            <w:pPr>
              <w:jc w:val="center"/>
            </w:pPr>
            <w:r>
              <w:t>1</w:t>
            </w:r>
          </w:p>
        </w:tc>
        <w:tc>
          <w:tcPr>
            <w:tcW w:w="780" w:type="dxa"/>
            <w:vAlign w:val="center"/>
          </w:tcPr>
          <w:p w14:paraId="14BE18DE" w14:textId="1B431B27" w:rsidR="70613325" w:rsidRDefault="70613325" w:rsidP="70613325">
            <w:pPr>
              <w:jc w:val="center"/>
            </w:pPr>
          </w:p>
        </w:tc>
        <w:tc>
          <w:tcPr>
            <w:tcW w:w="750" w:type="dxa"/>
            <w:vAlign w:val="center"/>
          </w:tcPr>
          <w:p w14:paraId="7C643619" w14:textId="51C70B8D" w:rsidR="70613325" w:rsidRDefault="70613325" w:rsidP="70613325">
            <w:pPr>
              <w:jc w:val="center"/>
            </w:pPr>
          </w:p>
        </w:tc>
        <w:tc>
          <w:tcPr>
            <w:tcW w:w="600" w:type="dxa"/>
            <w:vAlign w:val="center"/>
          </w:tcPr>
          <w:p w14:paraId="186768EF" w14:textId="0C7CD756" w:rsidR="70613325" w:rsidRDefault="70613325" w:rsidP="70613325">
            <w:pPr>
              <w:jc w:val="center"/>
            </w:pPr>
          </w:p>
        </w:tc>
        <w:tc>
          <w:tcPr>
            <w:tcW w:w="885" w:type="dxa"/>
            <w:vAlign w:val="center"/>
          </w:tcPr>
          <w:p w14:paraId="4EE91B9E" w14:textId="0EF2B99C" w:rsidR="70613325" w:rsidRDefault="70613325" w:rsidP="70613325">
            <w:pPr>
              <w:jc w:val="center"/>
            </w:pPr>
          </w:p>
        </w:tc>
        <w:tc>
          <w:tcPr>
            <w:tcW w:w="585" w:type="dxa"/>
            <w:vAlign w:val="center"/>
          </w:tcPr>
          <w:p w14:paraId="6A0E766C" w14:textId="7EDF1B37" w:rsidR="70613325" w:rsidRDefault="70613325" w:rsidP="70613325">
            <w:pPr>
              <w:jc w:val="center"/>
            </w:pPr>
          </w:p>
        </w:tc>
        <w:tc>
          <w:tcPr>
            <w:tcW w:w="720" w:type="dxa"/>
            <w:vAlign w:val="center"/>
          </w:tcPr>
          <w:p w14:paraId="253EADA3" w14:textId="1895C08A" w:rsidR="70613325" w:rsidRDefault="70613325" w:rsidP="70613325">
            <w:pPr>
              <w:jc w:val="center"/>
            </w:pPr>
          </w:p>
        </w:tc>
        <w:tc>
          <w:tcPr>
            <w:tcW w:w="795" w:type="dxa"/>
            <w:vAlign w:val="center"/>
          </w:tcPr>
          <w:p w14:paraId="4B4446D3" w14:textId="73CBA0FE" w:rsidR="70613325" w:rsidRDefault="70613325" w:rsidP="70613325">
            <w:pPr>
              <w:jc w:val="center"/>
            </w:pPr>
          </w:p>
        </w:tc>
        <w:tc>
          <w:tcPr>
            <w:tcW w:w="690" w:type="dxa"/>
            <w:vAlign w:val="center"/>
          </w:tcPr>
          <w:p w14:paraId="2E98DB62" w14:textId="03E24B67" w:rsidR="3FD7CA9E" w:rsidRDefault="3FD7CA9E" w:rsidP="70613325">
            <w:pPr>
              <w:jc w:val="center"/>
            </w:pPr>
            <w:r>
              <w:t>1</w:t>
            </w:r>
          </w:p>
        </w:tc>
      </w:tr>
      <w:tr w:rsidR="70613325" w14:paraId="0D0C9A33" w14:textId="77777777" w:rsidTr="68995619">
        <w:tc>
          <w:tcPr>
            <w:tcW w:w="780" w:type="dxa"/>
            <w:shd w:val="clear" w:color="auto" w:fill="F7CAAC" w:themeFill="accent2" w:themeFillTint="66"/>
            <w:vAlign w:val="center"/>
          </w:tcPr>
          <w:p w14:paraId="23DE6DCC" w14:textId="1CFF07C1" w:rsidR="1B4845B4" w:rsidRDefault="1B4845B4" w:rsidP="70613325">
            <w:pPr>
              <w:jc w:val="center"/>
            </w:pPr>
            <w:r>
              <w:t>game</w:t>
            </w:r>
          </w:p>
        </w:tc>
        <w:tc>
          <w:tcPr>
            <w:tcW w:w="765" w:type="dxa"/>
            <w:vAlign w:val="center"/>
          </w:tcPr>
          <w:p w14:paraId="21B80A3C" w14:textId="2914420B" w:rsidR="70613325" w:rsidRDefault="70613325" w:rsidP="70613325">
            <w:pPr>
              <w:jc w:val="center"/>
            </w:pPr>
          </w:p>
        </w:tc>
        <w:tc>
          <w:tcPr>
            <w:tcW w:w="765" w:type="dxa"/>
            <w:vAlign w:val="center"/>
          </w:tcPr>
          <w:p w14:paraId="32A68F7B" w14:textId="485C79BA" w:rsidR="70613325" w:rsidRDefault="70613325" w:rsidP="70613325">
            <w:pPr>
              <w:jc w:val="center"/>
            </w:pPr>
          </w:p>
        </w:tc>
        <w:tc>
          <w:tcPr>
            <w:tcW w:w="645" w:type="dxa"/>
            <w:vAlign w:val="center"/>
          </w:tcPr>
          <w:p w14:paraId="233C63AF" w14:textId="1AF95D0C" w:rsidR="70613325" w:rsidRDefault="70613325" w:rsidP="70613325">
            <w:pPr>
              <w:jc w:val="center"/>
            </w:pPr>
          </w:p>
        </w:tc>
        <w:tc>
          <w:tcPr>
            <w:tcW w:w="780" w:type="dxa"/>
            <w:vAlign w:val="center"/>
          </w:tcPr>
          <w:p w14:paraId="0660EAF7" w14:textId="64F4880A" w:rsidR="70613325" w:rsidRDefault="70613325" w:rsidP="70613325">
            <w:pPr>
              <w:jc w:val="center"/>
            </w:pPr>
          </w:p>
        </w:tc>
        <w:tc>
          <w:tcPr>
            <w:tcW w:w="750" w:type="dxa"/>
            <w:vAlign w:val="center"/>
          </w:tcPr>
          <w:p w14:paraId="7CDEA4CD" w14:textId="0AC9AB12" w:rsidR="70613325" w:rsidRDefault="70613325" w:rsidP="70613325">
            <w:pPr>
              <w:jc w:val="center"/>
            </w:pPr>
          </w:p>
        </w:tc>
        <w:tc>
          <w:tcPr>
            <w:tcW w:w="600" w:type="dxa"/>
            <w:vAlign w:val="center"/>
          </w:tcPr>
          <w:p w14:paraId="7A9D0EE1" w14:textId="441F977D" w:rsidR="70613325" w:rsidRDefault="70613325" w:rsidP="70613325">
            <w:pPr>
              <w:jc w:val="center"/>
            </w:pPr>
          </w:p>
        </w:tc>
        <w:tc>
          <w:tcPr>
            <w:tcW w:w="885" w:type="dxa"/>
            <w:vAlign w:val="center"/>
          </w:tcPr>
          <w:p w14:paraId="097084E7" w14:textId="470E3FE0" w:rsidR="70613325" w:rsidRDefault="70613325" w:rsidP="70613325">
            <w:pPr>
              <w:jc w:val="center"/>
            </w:pPr>
          </w:p>
        </w:tc>
        <w:tc>
          <w:tcPr>
            <w:tcW w:w="585" w:type="dxa"/>
            <w:vAlign w:val="center"/>
          </w:tcPr>
          <w:p w14:paraId="415D284A" w14:textId="76AE652A" w:rsidR="70613325" w:rsidRDefault="70613325" w:rsidP="70613325">
            <w:pPr>
              <w:jc w:val="center"/>
            </w:pPr>
          </w:p>
        </w:tc>
        <w:tc>
          <w:tcPr>
            <w:tcW w:w="720" w:type="dxa"/>
            <w:vAlign w:val="center"/>
          </w:tcPr>
          <w:p w14:paraId="0440E484" w14:textId="1E96DE54" w:rsidR="70613325" w:rsidRDefault="70613325" w:rsidP="70613325">
            <w:pPr>
              <w:jc w:val="center"/>
            </w:pPr>
          </w:p>
        </w:tc>
        <w:tc>
          <w:tcPr>
            <w:tcW w:w="795" w:type="dxa"/>
            <w:vAlign w:val="center"/>
          </w:tcPr>
          <w:p w14:paraId="57EFA1E2" w14:textId="7901B7DC" w:rsidR="70613325" w:rsidRDefault="70613325" w:rsidP="70613325">
            <w:pPr>
              <w:jc w:val="center"/>
            </w:pPr>
          </w:p>
        </w:tc>
        <w:tc>
          <w:tcPr>
            <w:tcW w:w="690" w:type="dxa"/>
            <w:vAlign w:val="center"/>
          </w:tcPr>
          <w:p w14:paraId="3EC6C964" w14:textId="2B955CB3" w:rsidR="3FD7CA9E" w:rsidRDefault="3FD7CA9E" w:rsidP="70613325">
            <w:pPr>
              <w:jc w:val="center"/>
            </w:pPr>
            <w:r>
              <w:t>1</w:t>
            </w:r>
          </w:p>
        </w:tc>
      </w:tr>
      <w:tr w:rsidR="70613325" w14:paraId="334CCA1C" w14:textId="77777777" w:rsidTr="68995619">
        <w:tc>
          <w:tcPr>
            <w:tcW w:w="780" w:type="dxa"/>
            <w:shd w:val="clear" w:color="auto" w:fill="F7CAAC" w:themeFill="accent2" w:themeFillTint="66"/>
            <w:vAlign w:val="center"/>
          </w:tcPr>
          <w:p w14:paraId="1DBEFCE6" w14:textId="315668CF" w:rsidR="44B79EC9" w:rsidRDefault="77E8F0A5" w:rsidP="70613325">
            <w:pPr>
              <w:jc w:val="center"/>
            </w:pPr>
            <w:r>
              <w:t>&lt;s&gt;</w:t>
            </w:r>
          </w:p>
        </w:tc>
        <w:tc>
          <w:tcPr>
            <w:tcW w:w="765" w:type="dxa"/>
            <w:vAlign w:val="center"/>
          </w:tcPr>
          <w:p w14:paraId="27EB57A3" w14:textId="2429835E" w:rsidR="51594C73" w:rsidRDefault="51594C73" w:rsidP="70613325">
            <w:pPr>
              <w:jc w:val="center"/>
            </w:pPr>
            <w:r>
              <w:t>1</w:t>
            </w:r>
          </w:p>
        </w:tc>
        <w:tc>
          <w:tcPr>
            <w:tcW w:w="765" w:type="dxa"/>
            <w:vAlign w:val="center"/>
          </w:tcPr>
          <w:p w14:paraId="5618CF9A" w14:textId="69C50CA8" w:rsidR="70613325" w:rsidRDefault="70613325" w:rsidP="70613325">
            <w:pPr>
              <w:jc w:val="center"/>
            </w:pPr>
          </w:p>
        </w:tc>
        <w:tc>
          <w:tcPr>
            <w:tcW w:w="645" w:type="dxa"/>
            <w:vAlign w:val="center"/>
          </w:tcPr>
          <w:p w14:paraId="40BB0D3E" w14:textId="0C76FBF7" w:rsidR="70613325" w:rsidRDefault="70613325" w:rsidP="70613325">
            <w:pPr>
              <w:jc w:val="center"/>
            </w:pPr>
          </w:p>
        </w:tc>
        <w:tc>
          <w:tcPr>
            <w:tcW w:w="780" w:type="dxa"/>
            <w:vAlign w:val="center"/>
          </w:tcPr>
          <w:p w14:paraId="29FDBE5B" w14:textId="0AA5B758" w:rsidR="70613325" w:rsidRDefault="70613325" w:rsidP="70613325">
            <w:pPr>
              <w:jc w:val="center"/>
            </w:pPr>
          </w:p>
        </w:tc>
        <w:tc>
          <w:tcPr>
            <w:tcW w:w="750" w:type="dxa"/>
            <w:vAlign w:val="center"/>
          </w:tcPr>
          <w:p w14:paraId="6A0D8462" w14:textId="56794D4D" w:rsidR="51594C73" w:rsidRDefault="51594C73" w:rsidP="70613325">
            <w:pPr>
              <w:jc w:val="center"/>
            </w:pPr>
            <w:r>
              <w:t>1</w:t>
            </w:r>
          </w:p>
        </w:tc>
        <w:tc>
          <w:tcPr>
            <w:tcW w:w="600" w:type="dxa"/>
            <w:vAlign w:val="center"/>
          </w:tcPr>
          <w:p w14:paraId="4C19EBD0" w14:textId="15C733B8" w:rsidR="70613325" w:rsidRDefault="70613325" w:rsidP="70613325">
            <w:pPr>
              <w:jc w:val="center"/>
            </w:pPr>
          </w:p>
        </w:tc>
        <w:tc>
          <w:tcPr>
            <w:tcW w:w="885" w:type="dxa"/>
            <w:vAlign w:val="center"/>
          </w:tcPr>
          <w:p w14:paraId="68B8DD40" w14:textId="2D88B330" w:rsidR="70613325" w:rsidRDefault="70613325" w:rsidP="70613325">
            <w:pPr>
              <w:jc w:val="center"/>
            </w:pPr>
          </w:p>
        </w:tc>
        <w:tc>
          <w:tcPr>
            <w:tcW w:w="585" w:type="dxa"/>
            <w:vAlign w:val="center"/>
          </w:tcPr>
          <w:p w14:paraId="0C679190" w14:textId="43A13954" w:rsidR="70613325" w:rsidRDefault="70613325" w:rsidP="70613325">
            <w:pPr>
              <w:jc w:val="center"/>
            </w:pPr>
          </w:p>
        </w:tc>
        <w:tc>
          <w:tcPr>
            <w:tcW w:w="720" w:type="dxa"/>
            <w:vAlign w:val="center"/>
          </w:tcPr>
          <w:p w14:paraId="6C71F0B4" w14:textId="47330C41" w:rsidR="51594C73" w:rsidRDefault="51594C73" w:rsidP="70613325">
            <w:pPr>
              <w:jc w:val="center"/>
            </w:pPr>
            <w:r>
              <w:t>1</w:t>
            </w:r>
          </w:p>
        </w:tc>
        <w:tc>
          <w:tcPr>
            <w:tcW w:w="795" w:type="dxa"/>
            <w:vAlign w:val="center"/>
          </w:tcPr>
          <w:p w14:paraId="54110167" w14:textId="0FFA2DB3" w:rsidR="70613325" w:rsidRDefault="70613325" w:rsidP="70613325">
            <w:pPr>
              <w:jc w:val="center"/>
            </w:pPr>
          </w:p>
        </w:tc>
        <w:tc>
          <w:tcPr>
            <w:tcW w:w="690" w:type="dxa"/>
            <w:vAlign w:val="center"/>
          </w:tcPr>
          <w:p w14:paraId="23BB7684" w14:textId="1B513FD9" w:rsidR="70613325" w:rsidRDefault="70613325" w:rsidP="70613325">
            <w:pPr>
              <w:jc w:val="center"/>
            </w:pPr>
          </w:p>
        </w:tc>
      </w:tr>
    </w:tbl>
    <w:p w14:paraId="3C3E73C0" w14:textId="3417FD03" w:rsidR="70613325" w:rsidRDefault="70613325" w:rsidP="70613325"/>
    <w:p w14:paraId="1BE918CB" w14:textId="0872BB87" w:rsidR="70613325" w:rsidRDefault="70613325" w:rsidP="70613325">
      <w:pPr>
        <w:jc w:val="center"/>
      </w:pPr>
    </w:p>
    <w:p w14:paraId="55496368" w14:textId="609E1984" w:rsidR="45A824A4" w:rsidRDefault="45A824A4" w:rsidP="70613325">
      <w:pPr>
        <w:jc w:val="center"/>
      </w:pPr>
      <w:r>
        <w:t xml:space="preserve">Bi-gram language model: </w:t>
      </w:r>
      <w:r w:rsidRPr="70613325">
        <w:rPr>
          <w:b/>
          <w:bCs/>
        </w:rPr>
        <w:t xml:space="preserve">probabilities </w:t>
      </w:r>
      <w:r>
        <w:t>(all empty cells = 0)</w:t>
      </w:r>
    </w:p>
    <w:tbl>
      <w:tblPr>
        <w:tblStyle w:val="TableGridLight"/>
        <w:tblW w:w="0" w:type="auto"/>
        <w:tblLayout w:type="fixed"/>
        <w:tblLook w:val="06A0" w:firstRow="1" w:lastRow="0" w:firstColumn="1" w:lastColumn="0" w:noHBand="1" w:noVBand="1"/>
      </w:tblPr>
      <w:tblGrid>
        <w:gridCol w:w="780"/>
        <w:gridCol w:w="765"/>
        <w:gridCol w:w="765"/>
        <w:gridCol w:w="645"/>
        <w:gridCol w:w="780"/>
        <w:gridCol w:w="750"/>
        <w:gridCol w:w="600"/>
        <w:gridCol w:w="885"/>
        <w:gridCol w:w="585"/>
        <w:gridCol w:w="720"/>
        <w:gridCol w:w="795"/>
        <w:gridCol w:w="690"/>
      </w:tblGrid>
      <w:tr w:rsidR="70613325" w14:paraId="04A81BC8" w14:textId="77777777" w:rsidTr="78A997E2">
        <w:tc>
          <w:tcPr>
            <w:tcW w:w="780" w:type="dxa"/>
            <w:vAlign w:val="center"/>
          </w:tcPr>
          <w:p w14:paraId="04C4B00A" w14:textId="1F3B639A" w:rsidR="70613325" w:rsidRDefault="70613325" w:rsidP="70613325">
            <w:pPr>
              <w:jc w:val="center"/>
            </w:pPr>
          </w:p>
        </w:tc>
        <w:tc>
          <w:tcPr>
            <w:tcW w:w="765" w:type="dxa"/>
            <w:shd w:val="clear" w:color="auto" w:fill="D9E2F3" w:themeFill="accent1" w:themeFillTint="33"/>
            <w:vAlign w:val="center"/>
          </w:tcPr>
          <w:p w14:paraId="0465F115" w14:textId="2EF4ADA5" w:rsidR="70613325" w:rsidRDefault="70613325" w:rsidP="70613325">
            <w:pPr>
              <w:jc w:val="center"/>
            </w:pPr>
            <w:r>
              <w:t>Mary</w:t>
            </w:r>
          </w:p>
        </w:tc>
        <w:tc>
          <w:tcPr>
            <w:tcW w:w="765" w:type="dxa"/>
            <w:shd w:val="clear" w:color="auto" w:fill="D9E2F3" w:themeFill="accent1" w:themeFillTint="33"/>
            <w:vAlign w:val="center"/>
          </w:tcPr>
          <w:p w14:paraId="20912692" w14:textId="682C1FF3" w:rsidR="70613325" w:rsidRDefault="70613325" w:rsidP="70613325">
            <w:pPr>
              <w:jc w:val="center"/>
            </w:pPr>
            <w:r>
              <w:t>plays</w:t>
            </w:r>
          </w:p>
        </w:tc>
        <w:tc>
          <w:tcPr>
            <w:tcW w:w="645" w:type="dxa"/>
            <w:shd w:val="clear" w:color="auto" w:fill="D9E2F3" w:themeFill="accent1" w:themeFillTint="33"/>
            <w:vAlign w:val="center"/>
          </w:tcPr>
          <w:p w14:paraId="4C2455FB" w14:textId="1CF5C9BA" w:rsidR="70613325" w:rsidRDefault="70613325" w:rsidP="70613325">
            <w:pPr>
              <w:jc w:val="center"/>
            </w:pPr>
            <w:r>
              <w:t xml:space="preserve">the </w:t>
            </w:r>
          </w:p>
        </w:tc>
        <w:tc>
          <w:tcPr>
            <w:tcW w:w="780" w:type="dxa"/>
            <w:shd w:val="clear" w:color="auto" w:fill="D9E2F3" w:themeFill="accent1" w:themeFillTint="33"/>
            <w:vAlign w:val="center"/>
          </w:tcPr>
          <w:p w14:paraId="2B86AD68" w14:textId="51BED6AE" w:rsidR="70613325" w:rsidRDefault="1608D5D7" w:rsidP="70613325">
            <w:pPr>
              <w:jc w:val="center"/>
            </w:pPr>
            <w:r>
              <w:t>piano</w:t>
            </w:r>
          </w:p>
        </w:tc>
        <w:tc>
          <w:tcPr>
            <w:tcW w:w="750" w:type="dxa"/>
            <w:shd w:val="clear" w:color="auto" w:fill="D9E2F3" w:themeFill="accent1" w:themeFillTint="33"/>
            <w:vAlign w:val="center"/>
          </w:tcPr>
          <w:p w14:paraId="2A2599A5" w14:textId="6E07D84E" w:rsidR="70613325" w:rsidRDefault="70613325" w:rsidP="70613325">
            <w:pPr>
              <w:jc w:val="center"/>
            </w:pPr>
            <w:r>
              <w:t>John</w:t>
            </w:r>
          </w:p>
        </w:tc>
        <w:tc>
          <w:tcPr>
            <w:tcW w:w="600" w:type="dxa"/>
            <w:shd w:val="clear" w:color="auto" w:fill="D9E2F3" w:themeFill="accent1" w:themeFillTint="33"/>
            <w:vAlign w:val="center"/>
          </w:tcPr>
          <w:p w14:paraId="55D8569E" w14:textId="7FA8C6B0" w:rsidR="70613325" w:rsidRDefault="70613325" w:rsidP="70613325">
            <w:pPr>
              <w:jc w:val="center"/>
            </w:pPr>
            <w:r>
              <w:t>got</w:t>
            </w:r>
          </w:p>
        </w:tc>
        <w:tc>
          <w:tcPr>
            <w:tcW w:w="885" w:type="dxa"/>
            <w:shd w:val="clear" w:color="auto" w:fill="D9E2F3" w:themeFill="accent1" w:themeFillTint="33"/>
            <w:vAlign w:val="center"/>
          </w:tcPr>
          <w:p w14:paraId="6CBB23C9" w14:textId="694B2A02" w:rsidR="70613325" w:rsidRDefault="70613325" w:rsidP="70613325">
            <w:pPr>
              <w:jc w:val="center"/>
            </w:pPr>
            <w:r>
              <w:t>ticket</w:t>
            </w:r>
          </w:p>
        </w:tc>
        <w:tc>
          <w:tcPr>
            <w:tcW w:w="585" w:type="dxa"/>
            <w:shd w:val="clear" w:color="auto" w:fill="D9E2F3" w:themeFill="accent1" w:themeFillTint="33"/>
            <w:vAlign w:val="center"/>
          </w:tcPr>
          <w:p w14:paraId="02713BA1" w14:textId="07E5FD9B" w:rsidR="70613325" w:rsidRDefault="70613325" w:rsidP="70613325">
            <w:pPr>
              <w:jc w:val="center"/>
            </w:pPr>
            <w:r>
              <w:t>for</w:t>
            </w:r>
          </w:p>
        </w:tc>
        <w:tc>
          <w:tcPr>
            <w:tcW w:w="720" w:type="dxa"/>
            <w:shd w:val="clear" w:color="auto" w:fill="D9E2F3" w:themeFill="accent1" w:themeFillTint="33"/>
            <w:vAlign w:val="center"/>
          </w:tcPr>
          <w:p w14:paraId="55A19BE1" w14:textId="146B6EB2" w:rsidR="70613325" w:rsidRDefault="70613325" w:rsidP="70613325">
            <w:pPr>
              <w:jc w:val="center"/>
            </w:pPr>
            <w:r>
              <w:t>play</w:t>
            </w:r>
          </w:p>
        </w:tc>
        <w:tc>
          <w:tcPr>
            <w:tcW w:w="795" w:type="dxa"/>
            <w:shd w:val="clear" w:color="auto" w:fill="D9E2F3" w:themeFill="accent1" w:themeFillTint="33"/>
            <w:vAlign w:val="center"/>
          </w:tcPr>
          <w:p w14:paraId="506596A3" w14:textId="04A74EE1" w:rsidR="70613325" w:rsidRDefault="70613325" w:rsidP="70613325">
            <w:pPr>
              <w:jc w:val="center"/>
            </w:pPr>
            <w:r>
              <w:t>game</w:t>
            </w:r>
          </w:p>
        </w:tc>
        <w:tc>
          <w:tcPr>
            <w:tcW w:w="690" w:type="dxa"/>
            <w:shd w:val="clear" w:color="auto" w:fill="D9E2F3" w:themeFill="accent1" w:themeFillTint="33"/>
            <w:vAlign w:val="center"/>
          </w:tcPr>
          <w:p w14:paraId="17758E3E" w14:textId="4F4A1F0F" w:rsidR="70613325" w:rsidRDefault="70613325" w:rsidP="70613325">
            <w:pPr>
              <w:jc w:val="center"/>
            </w:pPr>
            <w:r>
              <w:t>&lt;/s&gt;</w:t>
            </w:r>
          </w:p>
        </w:tc>
      </w:tr>
      <w:tr w:rsidR="70613325" w14:paraId="7E6290C5" w14:textId="77777777" w:rsidTr="78A997E2">
        <w:trPr>
          <w:trHeight w:val="300"/>
        </w:trPr>
        <w:tc>
          <w:tcPr>
            <w:tcW w:w="780" w:type="dxa"/>
            <w:shd w:val="clear" w:color="auto" w:fill="F7CAAC" w:themeFill="accent2" w:themeFillTint="66"/>
            <w:vAlign w:val="center"/>
          </w:tcPr>
          <w:p w14:paraId="346EAF21" w14:textId="2EF4ADA5" w:rsidR="70613325" w:rsidRDefault="70613325" w:rsidP="70613325">
            <w:pPr>
              <w:jc w:val="center"/>
            </w:pPr>
            <w:r>
              <w:t>Mary</w:t>
            </w:r>
          </w:p>
        </w:tc>
        <w:tc>
          <w:tcPr>
            <w:tcW w:w="765" w:type="dxa"/>
            <w:vAlign w:val="center"/>
          </w:tcPr>
          <w:p w14:paraId="2AAEACDD" w14:textId="1C7511CE" w:rsidR="70613325" w:rsidRDefault="70613325" w:rsidP="70613325">
            <w:pPr>
              <w:jc w:val="center"/>
            </w:pPr>
          </w:p>
        </w:tc>
        <w:tc>
          <w:tcPr>
            <w:tcW w:w="765" w:type="dxa"/>
            <w:vAlign w:val="center"/>
          </w:tcPr>
          <w:p w14:paraId="49DB9A57" w14:textId="11708207" w:rsidR="70613325" w:rsidRDefault="70613325" w:rsidP="70613325">
            <w:pPr>
              <w:jc w:val="center"/>
            </w:pPr>
            <w:r>
              <w:t>1</w:t>
            </w:r>
          </w:p>
        </w:tc>
        <w:tc>
          <w:tcPr>
            <w:tcW w:w="645" w:type="dxa"/>
            <w:vAlign w:val="center"/>
          </w:tcPr>
          <w:p w14:paraId="4BBEEC08" w14:textId="266F29F4" w:rsidR="70613325" w:rsidRDefault="70613325" w:rsidP="70613325">
            <w:pPr>
              <w:jc w:val="center"/>
            </w:pPr>
          </w:p>
        </w:tc>
        <w:tc>
          <w:tcPr>
            <w:tcW w:w="780" w:type="dxa"/>
            <w:vAlign w:val="center"/>
          </w:tcPr>
          <w:p w14:paraId="2AC542CE" w14:textId="00385C60" w:rsidR="70613325" w:rsidRDefault="70613325" w:rsidP="70613325">
            <w:pPr>
              <w:jc w:val="center"/>
            </w:pPr>
          </w:p>
        </w:tc>
        <w:tc>
          <w:tcPr>
            <w:tcW w:w="750" w:type="dxa"/>
            <w:vAlign w:val="center"/>
          </w:tcPr>
          <w:p w14:paraId="7B2BEECE" w14:textId="0A8192A0" w:rsidR="70613325" w:rsidRDefault="70613325" w:rsidP="70613325">
            <w:pPr>
              <w:jc w:val="center"/>
            </w:pPr>
          </w:p>
        </w:tc>
        <w:tc>
          <w:tcPr>
            <w:tcW w:w="600" w:type="dxa"/>
            <w:vAlign w:val="center"/>
          </w:tcPr>
          <w:p w14:paraId="4F3E2CCD" w14:textId="365D307A" w:rsidR="70613325" w:rsidRDefault="70613325" w:rsidP="70613325">
            <w:pPr>
              <w:jc w:val="center"/>
            </w:pPr>
          </w:p>
        </w:tc>
        <w:tc>
          <w:tcPr>
            <w:tcW w:w="885" w:type="dxa"/>
            <w:vAlign w:val="center"/>
          </w:tcPr>
          <w:p w14:paraId="040B075A" w14:textId="3AAAD60D" w:rsidR="70613325" w:rsidRDefault="70613325" w:rsidP="70613325">
            <w:pPr>
              <w:jc w:val="center"/>
            </w:pPr>
          </w:p>
        </w:tc>
        <w:tc>
          <w:tcPr>
            <w:tcW w:w="585" w:type="dxa"/>
            <w:vAlign w:val="center"/>
          </w:tcPr>
          <w:p w14:paraId="6A9AB582" w14:textId="54804BB1" w:rsidR="70613325" w:rsidRDefault="70613325" w:rsidP="70613325">
            <w:pPr>
              <w:jc w:val="center"/>
            </w:pPr>
          </w:p>
        </w:tc>
        <w:tc>
          <w:tcPr>
            <w:tcW w:w="720" w:type="dxa"/>
            <w:vAlign w:val="center"/>
          </w:tcPr>
          <w:p w14:paraId="0953CA35" w14:textId="1912ADEF" w:rsidR="70613325" w:rsidRDefault="70613325" w:rsidP="70613325">
            <w:pPr>
              <w:jc w:val="center"/>
            </w:pPr>
          </w:p>
        </w:tc>
        <w:tc>
          <w:tcPr>
            <w:tcW w:w="795" w:type="dxa"/>
            <w:vAlign w:val="center"/>
          </w:tcPr>
          <w:p w14:paraId="0501019B" w14:textId="0D4A1B04" w:rsidR="70613325" w:rsidRDefault="70613325" w:rsidP="70613325">
            <w:pPr>
              <w:jc w:val="center"/>
            </w:pPr>
          </w:p>
        </w:tc>
        <w:tc>
          <w:tcPr>
            <w:tcW w:w="690" w:type="dxa"/>
            <w:vAlign w:val="center"/>
          </w:tcPr>
          <w:p w14:paraId="19531BD6" w14:textId="10E2C397" w:rsidR="70613325" w:rsidRDefault="70613325" w:rsidP="70613325">
            <w:pPr>
              <w:jc w:val="center"/>
            </w:pPr>
          </w:p>
        </w:tc>
      </w:tr>
      <w:tr w:rsidR="70613325" w14:paraId="29245284" w14:textId="77777777" w:rsidTr="78A997E2">
        <w:tc>
          <w:tcPr>
            <w:tcW w:w="780" w:type="dxa"/>
            <w:shd w:val="clear" w:color="auto" w:fill="F7CAAC" w:themeFill="accent2" w:themeFillTint="66"/>
            <w:vAlign w:val="center"/>
          </w:tcPr>
          <w:p w14:paraId="416E3372" w14:textId="5D73523B" w:rsidR="70613325" w:rsidRDefault="70613325" w:rsidP="70613325">
            <w:pPr>
              <w:jc w:val="center"/>
            </w:pPr>
            <w:r>
              <w:t>plays</w:t>
            </w:r>
          </w:p>
        </w:tc>
        <w:tc>
          <w:tcPr>
            <w:tcW w:w="765" w:type="dxa"/>
            <w:vAlign w:val="center"/>
          </w:tcPr>
          <w:p w14:paraId="24135AA8" w14:textId="64CD9793" w:rsidR="70613325" w:rsidRDefault="70613325" w:rsidP="70613325">
            <w:pPr>
              <w:jc w:val="center"/>
            </w:pPr>
          </w:p>
        </w:tc>
        <w:tc>
          <w:tcPr>
            <w:tcW w:w="765" w:type="dxa"/>
            <w:vAlign w:val="center"/>
          </w:tcPr>
          <w:p w14:paraId="04FD0150" w14:textId="62D32586" w:rsidR="70613325" w:rsidRDefault="70613325" w:rsidP="70613325">
            <w:pPr>
              <w:jc w:val="center"/>
            </w:pPr>
          </w:p>
        </w:tc>
        <w:tc>
          <w:tcPr>
            <w:tcW w:w="645" w:type="dxa"/>
            <w:vAlign w:val="center"/>
          </w:tcPr>
          <w:p w14:paraId="6F8F1E28" w14:textId="066E9BE8" w:rsidR="70613325" w:rsidRDefault="70613325" w:rsidP="70613325">
            <w:pPr>
              <w:jc w:val="center"/>
            </w:pPr>
            <w:r>
              <w:t>1</w:t>
            </w:r>
          </w:p>
        </w:tc>
        <w:tc>
          <w:tcPr>
            <w:tcW w:w="780" w:type="dxa"/>
            <w:vAlign w:val="center"/>
          </w:tcPr>
          <w:p w14:paraId="23DC94DC" w14:textId="64CD9793" w:rsidR="70613325" w:rsidRDefault="70613325" w:rsidP="70613325">
            <w:pPr>
              <w:jc w:val="center"/>
            </w:pPr>
          </w:p>
        </w:tc>
        <w:tc>
          <w:tcPr>
            <w:tcW w:w="750" w:type="dxa"/>
            <w:vAlign w:val="center"/>
          </w:tcPr>
          <w:p w14:paraId="3088B765" w14:textId="64CD9793" w:rsidR="70613325" w:rsidRDefault="70613325" w:rsidP="70613325">
            <w:pPr>
              <w:jc w:val="center"/>
            </w:pPr>
          </w:p>
        </w:tc>
        <w:tc>
          <w:tcPr>
            <w:tcW w:w="600" w:type="dxa"/>
            <w:vAlign w:val="center"/>
          </w:tcPr>
          <w:p w14:paraId="692EA342" w14:textId="64CD9793" w:rsidR="70613325" w:rsidRDefault="70613325" w:rsidP="70613325">
            <w:pPr>
              <w:jc w:val="center"/>
            </w:pPr>
          </w:p>
        </w:tc>
        <w:tc>
          <w:tcPr>
            <w:tcW w:w="885" w:type="dxa"/>
            <w:vAlign w:val="center"/>
          </w:tcPr>
          <w:p w14:paraId="424F9F5A" w14:textId="64CD9793" w:rsidR="70613325" w:rsidRDefault="70613325" w:rsidP="70613325">
            <w:pPr>
              <w:jc w:val="center"/>
            </w:pPr>
          </w:p>
        </w:tc>
        <w:tc>
          <w:tcPr>
            <w:tcW w:w="585" w:type="dxa"/>
            <w:vAlign w:val="center"/>
          </w:tcPr>
          <w:p w14:paraId="231DADBB" w14:textId="1B8161C6" w:rsidR="70613325" w:rsidRDefault="70613325" w:rsidP="70613325">
            <w:pPr>
              <w:jc w:val="center"/>
            </w:pPr>
          </w:p>
        </w:tc>
        <w:tc>
          <w:tcPr>
            <w:tcW w:w="720" w:type="dxa"/>
            <w:vAlign w:val="center"/>
          </w:tcPr>
          <w:p w14:paraId="3406B127" w14:textId="64CD9793" w:rsidR="70613325" w:rsidRDefault="70613325" w:rsidP="70613325">
            <w:pPr>
              <w:jc w:val="center"/>
            </w:pPr>
          </w:p>
        </w:tc>
        <w:tc>
          <w:tcPr>
            <w:tcW w:w="795" w:type="dxa"/>
            <w:vAlign w:val="center"/>
          </w:tcPr>
          <w:p w14:paraId="38F22A39" w14:textId="7897D82E" w:rsidR="70613325" w:rsidRDefault="70613325" w:rsidP="70613325">
            <w:pPr>
              <w:jc w:val="center"/>
            </w:pPr>
          </w:p>
        </w:tc>
        <w:tc>
          <w:tcPr>
            <w:tcW w:w="690" w:type="dxa"/>
            <w:vAlign w:val="center"/>
          </w:tcPr>
          <w:p w14:paraId="46FB17B0" w14:textId="64312318" w:rsidR="70613325" w:rsidRDefault="70613325" w:rsidP="70613325">
            <w:pPr>
              <w:jc w:val="center"/>
            </w:pPr>
          </w:p>
        </w:tc>
      </w:tr>
      <w:tr w:rsidR="70613325" w14:paraId="37DCD067" w14:textId="77777777" w:rsidTr="78A997E2">
        <w:tc>
          <w:tcPr>
            <w:tcW w:w="780" w:type="dxa"/>
            <w:shd w:val="clear" w:color="auto" w:fill="F7CAAC" w:themeFill="accent2" w:themeFillTint="66"/>
            <w:vAlign w:val="center"/>
          </w:tcPr>
          <w:p w14:paraId="7CE9C657" w14:textId="0A27BA73" w:rsidR="70613325" w:rsidRDefault="70613325" w:rsidP="70613325">
            <w:pPr>
              <w:jc w:val="center"/>
            </w:pPr>
            <w:r>
              <w:t>the</w:t>
            </w:r>
          </w:p>
        </w:tc>
        <w:tc>
          <w:tcPr>
            <w:tcW w:w="765" w:type="dxa"/>
            <w:vAlign w:val="center"/>
          </w:tcPr>
          <w:p w14:paraId="2CDF09AE" w14:textId="64CD9793" w:rsidR="70613325" w:rsidRDefault="70613325" w:rsidP="70613325">
            <w:pPr>
              <w:jc w:val="center"/>
            </w:pPr>
          </w:p>
        </w:tc>
        <w:tc>
          <w:tcPr>
            <w:tcW w:w="765" w:type="dxa"/>
            <w:vAlign w:val="center"/>
          </w:tcPr>
          <w:p w14:paraId="2F13BCF0" w14:textId="64CD9793" w:rsidR="70613325" w:rsidRDefault="70613325" w:rsidP="70613325">
            <w:pPr>
              <w:jc w:val="center"/>
            </w:pPr>
          </w:p>
        </w:tc>
        <w:tc>
          <w:tcPr>
            <w:tcW w:w="645" w:type="dxa"/>
            <w:vAlign w:val="center"/>
          </w:tcPr>
          <w:p w14:paraId="0D778D7F" w14:textId="47E3D60B" w:rsidR="70613325" w:rsidRDefault="70613325" w:rsidP="70613325">
            <w:pPr>
              <w:jc w:val="center"/>
            </w:pPr>
          </w:p>
        </w:tc>
        <w:tc>
          <w:tcPr>
            <w:tcW w:w="780" w:type="dxa"/>
            <w:vAlign w:val="center"/>
          </w:tcPr>
          <w:p w14:paraId="0C47E7D4" w14:textId="713BEEDF" w:rsidR="4739694F" w:rsidRDefault="4739694F" w:rsidP="70613325">
            <w:pPr>
              <w:spacing w:line="259" w:lineRule="auto"/>
              <w:jc w:val="center"/>
            </w:pPr>
            <w:r>
              <w:t>0.33</w:t>
            </w:r>
          </w:p>
        </w:tc>
        <w:tc>
          <w:tcPr>
            <w:tcW w:w="750" w:type="dxa"/>
            <w:vAlign w:val="center"/>
          </w:tcPr>
          <w:p w14:paraId="57CAEDA9" w14:textId="64CD9793" w:rsidR="70613325" w:rsidRDefault="70613325" w:rsidP="70613325">
            <w:pPr>
              <w:jc w:val="center"/>
            </w:pPr>
          </w:p>
        </w:tc>
        <w:tc>
          <w:tcPr>
            <w:tcW w:w="600" w:type="dxa"/>
            <w:vAlign w:val="center"/>
          </w:tcPr>
          <w:p w14:paraId="63063C8B" w14:textId="64CD9793" w:rsidR="70613325" w:rsidRDefault="70613325" w:rsidP="70613325">
            <w:pPr>
              <w:jc w:val="center"/>
            </w:pPr>
          </w:p>
        </w:tc>
        <w:tc>
          <w:tcPr>
            <w:tcW w:w="885" w:type="dxa"/>
            <w:vAlign w:val="center"/>
          </w:tcPr>
          <w:p w14:paraId="5616DC56" w14:textId="64CD9793" w:rsidR="70613325" w:rsidRDefault="70613325" w:rsidP="70613325">
            <w:pPr>
              <w:jc w:val="center"/>
            </w:pPr>
          </w:p>
        </w:tc>
        <w:tc>
          <w:tcPr>
            <w:tcW w:w="585" w:type="dxa"/>
            <w:vAlign w:val="center"/>
          </w:tcPr>
          <w:p w14:paraId="41B8259C" w14:textId="19D23A8E" w:rsidR="70613325" w:rsidRDefault="70613325" w:rsidP="70613325">
            <w:pPr>
              <w:jc w:val="center"/>
            </w:pPr>
          </w:p>
        </w:tc>
        <w:tc>
          <w:tcPr>
            <w:tcW w:w="720" w:type="dxa"/>
            <w:vAlign w:val="center"/>
          </w:tcPr>
          <w:p w14:paraId="0C7D9331" w14:textId="60D37ACE" w:rsidR="4739694F" w:rsidRDefault="4739694F" w:rsidP="70613325">
            <w:pPr>
              <w:jc w:val="center"/>
            </w:pPr>
            <w:r>
              <w:t>0.33</w:t>
            </w:r>
          </w:p>
        </w:tc>
        <w:tc>
          <w:tcPr>
            <w:tcW w:w="795" w:type="dxa"/>
            <w:vAlign w:val="center"/>
          </w:tcPr>
          <w:p w14:paraId="3801AEDF" w14:textId="515AED14" w:rsidR="4739694F" w:rsidRDefault="4739694F" w:rsidP="70613325">
            <w:pPr>
              <w:jc w:val="center"/>
            </w:pPr>
            <w:r>
              <w:t>0.33</w:t>
            </w:r>
          </w:p>
        </w:tc>
        <w:tc>
          <w:tcPr>
            <w:tcW w:w="690" w:type="dxa"/>
            <w:vAlign w:val="center"/>
          </w:tcPr>
          <w:p w14:paraId="2706E57B" w14:textId="499794C6" w:rsidR="70613325" w:rsidRDefault="70613325" w:rsidP="70613325">
            <w:pPr>
              <w:jc w:val="center"/>
            </w:pPr>
          </w:p>
        </w:tc>
      </w:tr>
      <w:tr w:rsidR="70613325" w14:paraId="1B2389D1" w14:textId="77777777" w:rsidTr="78A997E2">
        <w:tc>
          <w:tcPr>
            <w:tcW w:w="780" w:type="dxa"/>
            <w:shd w:val="clear" w:color="auto" w:fill="F7CAAC" w:themeFill="accent2" w:themeFillTint="66"/>
            <w:vAlign w:val="center"/>
          </w:tcPr>
          <w:p w14:paraId="13B8B835" w14:textId="18942BD5" w:rsidR="70613325" w:rsidRDefault="70613325" w:rsidP="70613325">
            <w:pPr>
              <w:jc w:val="center"/>
            </w:pPr>
            <w:r>
              <w:t>piano</w:t>
            </w:r>
          </w:p>
        </w:tc>
        <w:tc>
          <w:tcPr>
            <w:tcW w:w="765" w:type="dxa"/>
            <w:vAlign w:val="center"/>
          </w:tcPr>
          <w:p w14:paraId="4CBDDB46" w14:textId="64CD9793" w:rsidR="70613325" w:rsidRDefault="70613325" w:rsidP="70613325">
            <w:pPr>
              <w:jc w:val="center"/>
            </w:pPr>
          </w:p>
        </w:tc>
        <w:tc>
          <w:tcPr>
            <w:tcW w:w="765" w:type="dxa"/>
            <w:vAlign w:val="center"/>
          </w:tcPr>
          <w:p w14:paraId="5D142B2B" w14:textId="64CD9793" w:rsidR="70613325" w:rsidRDefault="70613325" w:rsidP="70613325">
            <w:pPr>
              <w:jc w:val="center"/>
            </w:pPr>
          </w:p>
        </w:tc>
        <w:tc>
          <w:tcPr>
            <w:tcW w:w="645" w:type="dxa"/>
            <w:vAlign w:val="center"/>
          </w:tcPr>
          <w:p w14:paraId="794C5DA2" w14:textId="64CD9793" w:rsidR="70613325" w:rsidRDefault="70613325" w:rsidP="70613325">
            <w:pPr>
              <w:jc w:val="center"/>
            </w:pPr>
          </w:p>
        </w:tc>
        <w:tc>
          <w:tcPr>
            <w:tcW w:w="780" w:type="dxa"/>
            <w:vAlign w:val="center"/>
          </w:tcPr>
          <w:p w14:paraId="0274F126" w14:textId="35FFE9E1" w:rsidR="70613325" w:rsidRDefault="70613325" w:rsidP="70613325">
            <w:pPr>
              <w:jc w:val="center"/>
            </w:pPr>
          </w:p>
        </w:tc>
        <w:tc>
          <w:tcPr>
            <w:tcW w:w="750" w:type="dxa"/>
            <w:vAlign w:val="center"/>
          </w:tcPr>
          <w:p w14:paraId="799A59FB" w14:textId="08F1CAEE" w:rsidR="70613325" w:rsidRDefault="70613325" w:rsidP="70613325">
            <w:pPr>
              <w:jc w:val="center"/>
            </w:pPr>
          </w:p>
        </w:tc>
        <w:tc>
          <w:tcPr>
            <w:tcW w:w="600" w:type="dxa"/>
            <w:vAlign w:val="center"/>
          </w:tcPr>
          <w:p w14:paraId="4FAF0832" w14:textId="64CD9793" w:rsidR="70613325" w:rsidRDefault="70613325" w:rsidP="70613325">
            <w:pPr>
              <w:jc w:val="center"/>
            </w:pPr>
          </w:p>
        </w:tc>
        <w:tc>
          <w:tcPr>
            <w:tcW w:w="885" w:type="dxa"/>
            <w:vAlign w:val="center"/>
          </w:tcPr>
          <w:p w14:paraId="07355F2F" w14:textId="64CD9793" w:rsidR="70613325" w:rsidRDefault="70613325" w:rsidP="70613325">
            <w:pPr>
              <w:jc w:val="center"/>
            </w:pPr>
          </w:p>
        </w:tc>
        <w:tc>
          <w:tcPr>
            <w:tcW w:w="585" w:type="dxa"/>
            <w:vAlign w:val="center"/>
          </w:tcPr>
          <w:p w14:paraId="52CFB760" w14:textId="6139D503" w:rsidR="70613325" w:rsidRDefault="70613325" w:rsidP="70613325">
            <w:pPr>
              <w:jc w:val="center"/>
            </w:pPr>
          </w:p>
        </w:tc>
        <w:tc>
          <w:tcPr>
            <w:tcW w:w="720" w:type="dxa"/>
            <w:vAlign w:val="center"/>
          </w:tcPr>
          <w:p w14:paraId="3C1270B5" w14:textId="64CD9793" w:rsidR="70613325" w:rsidRDefault="70613325" w:rsidP="70613325">
            <w:pPr>
              <w:jc w:val="center"/>
            </w:pPr>
          </w:p>
        </w:tc>
        <w:tc>
          <w:tcPr>
            <w:tcW w:w="795" w:type="dxa"/>
            <w:vAlign w:val="center"/>
          </w:tcPr>
          <w:p w14:paraId="7B5ABF13" w14:textId="07CB8D8C" w:rsidR="70613325" w:rsidRDefault="70613325" w:rsidP="70613325">
            <w:pPr>
              <w:jc w:val="center"/>
            </w:pPr>
          </w:p>
        </w:tc>
        <w:tc>
          <w:tcPr>
            <w:tcW w:w="690" w:type="dxa"/>
            <w:vAlign w:val="center"/>
          </w:tcPr>
          <w:p w14:paraId="2131C72B" w14:textId="113B8C15" w:rsidR="70613325" w:rsidRDefault="70613325" w:rsidP="70613325">
            <w:pPr>
              <w:jc w:val="center"/>
            </w:pPr>
            <w:r>
              <w:t>1</w:t>
            </w:r>
          </w:p>
        </w:tc>
      </w:tr>
      <w:tr w:rsidR="70613325" w14:paraId="59F64866" w14:textId="77777777" w:rsidTr="78A997E2">
        <w:tc>
          <w:tcPr>
            <w:tcW w:w="780" w:type="dxa"/>
            <w:shd w:val="clear" w:color="auto" w:fill="F7CAAC" w:themeFill="accent2" w:themeFillTint="66"/>
            <w:vAlign w:val="center"/>
          </w:tcPr>
          <w:p w14:paraId="7295F090" w14:textId="0A963035" w:rsidR="70613325" w:rsidRDefault="70613325" w:rsidP="70613325">
            <w:pPr>
              <w:jc w:val="center"/>
            </w:pPr>
            <w:r>
              <w:t>John</w:t>
            </w:r>
          </w:p>
        </w:tc>
        <w:tc>
          <w:tcPr>
            <w:tcW w:w="765" w:type="dxa"/>
            <w:vAlign w:val="center"/>
          </w:tcPr>
          <w:p w14:paraId="5771ED94" w14:textId="64CD9793" w:rsidR="70613325" w:rsidRDefault="70613325" w:rsidP="70613325">
            <w:pPr>
              <w:jc w:val="center"/>
            </w:pPr>
          </w:p>
        </w:tc>
        <w:tc>
          <w:tcPr>
            <w:tcW w:w="765" w:type="dxa"/>
            <w:vAlign w:val="center"/>
          </w:tcPr>
          <w:p w14:paraId="4A41092E" w14:textId="64CD9793" w:rsidR="70613325" w:rsidRDefault="70613325" w:rsidP="70613325">
            <w:pPr>
              <w:jc w:val="center"/>
            </w:pPr>
          </w:p>
        </w:tc>
        <w:tc>
          <w:tcPr>
            <w:tcW w:w="645" w:type="dxa"/>
            <w:vAlign w:val="center"/>
          </w:tcPr>
          <w:p w14:paraId="5AB27CAA" w14:textId="64CD9793" w:rsidR="70613325" w:rsidRDefault="70613325" w:rsidP="70613325">
            <w:pPr>
              <w:jc w:val="center"/>
            </w:pPr>
          </w:p>
        </w:tc>
        <w:tc>
          <w:tcPr>
            <w:tcW w:w="780" w:type="dxa"/>
            <w:vAlign w:val="center"/>
          </w:tcPr>
          <w:p w14:paraId="27BEDECD" w14:textId="64CD9793" w:rsidR="70613325" w:rsidRDefault="70613325" w:rsidP="70613325">
            <w:pPr>
              <w:jc w:val="center"/>
            </w:pPr>
          </w:p>
        </w:tc>
        <w:tc>
          <w:tcPr>
            <w:tcW w:w="750" w:type="dxa"/>
            <w:vAlign w:val="center"/>
          </w:tcPr>
          <w:p w14:paraId="51D32295" w14:textId="2D0772A8" w:rsidR="70613325" w:rsidRDefault="70613325" w:rsidP="70613325">
            <w:pPr>
              <w:jc w:val="center"/>
            </w:pPr>
          </w:p>
        </w:tc>
        <w:tc>
          <w:tcPr>
            <w:tcW w:w="600" w:type="dxa"/>
            <w:vAlign w:val="center"/>
          </w:tcPr>
          <w:p w14:paraId="2040B24E" w14:textId="528C8787" w:rsidR="70613325" w:rsidRDefault="70613325" w:rsidP="70613325">
            <w:pPr>
              <w:jc w:val="center"/>
            </w:pPr>
            <w:r>
              <w:t>1</w:t>
            </w:r>
          </w:p>
        </w:tc>
        <w:tc>
          <w:tcPr>
            <w:tcW w:w="885" w:type="dxa"/>
            <w:vAlign w:val="center"/>
          </w:tcPr>
          <w:p w14:paraId="76876A77" w14:textId="64CD9793" w:rsidR="70613325" w:rsidRDefault="70613325" w:rsidP="70613325">
            <w:pPr>
              <w:jc w:val="center"/>
            </w:pPr>
          </w:p>
        </w:tc>
        <w:tc>
          <w:tcPr>
            <w:tcW w:w="585" w:type="dxa"/>
            <w:vAlign w:val="center"/>
          </w:tcPr>
          <w:p w14:paraId="64CAF792" w14:textId="0CABC052" w:rsidR="70613325" w:rsidRDefault="70613325" w:rsidP="70613325">
            <w:pPr>
              <w:jc w:val="center"/>
            </w:pPr>
          </w:p>
        </w:tc>
        <w:tc>
          <w:tcPr>
            <w:tcW w:w="720" w:type="dxa"/>
            <w:vAlign w:val="center"/>
          </w:tcPr>
          <w:p w14:paraId="19EDC314" w14:textId="64CD9793" w:rsidR="70613325" w:rsidRDefault="70613325" w:rsidP="70613325">
            <w:pPr>
              <w:jc w:val="center"/>
            </w:pPr>
          </w:p>
        </w:tc>
        <w:tc>
          <w:tcPr>
            <w:tcW w:w="795" w:type="dxa"/>
            <w:vAlign w:val="center"/>
          </w:tcPr>
          <w:p w14:paraId="00A35BFB" w14:textId="4D15EFF9" w:rsidR="70613325" w:rsidRDefault="70613325" w:rsidP="70613325">
            <w:pPr>
              <w:jc w:val="center"/>
            </w:pPr>
          </w:p>
        </w:tc>
        <w:tc>
          <w:tcPr>
            <w:tcW w:w="690" w:type="dxa"/>
            <w:vAlign w:val="center"/>
          </w:tcPr>
          <w:p w14:paraId="31D8354B" w14:textId="51492E85" w:rsidR="70613325" w:rsidRDefault="70613325" w:rsidP="70613325">
            <w:pPr>
              <w:jc w:val="center"/>
            </w:pPr>
          </w:p>
        </w:tc>
      </w:tr>
      <w:tr w:rsidR="70613325" w14:paraId="471712B6" w14:textId="77777777" w:rsidTr="78A997E2">
        <w:tc>
          <w:tcPr>
            <w:tcW w:w="780" w:type="dxa"/>
            <w:shd w:val="clear" w:color="auto" w:fill="F7CAAC" w:themeFill="accent2" w:themeFillTint="66"/>
            <w:vAlign w:val="center"/>
          </w:tcPr>
          <w:p w14:paraId="55672D7E" w14:textId="7E6EFC5B" w:rsidR="70613325" w:rsidRDefault="70613325" w:rsidP="70613325">
            <w:pPr>
              <w:jc w:val="center"/>
            </w:pPr>
            <w:r>
              <w:t>got</w:t>
            </w:r>
          </w:p>
        </w:tc>
        <w:tc>
          <w:tcPr>
            <w:tcW w:w="765" w:type="dxa"/>
            <w:vAlign w:val="center"/>
          </w:tcPr>
          <w:p w14:paraId="6B7EFEC0" w14:textId="64CD9793" w:rsidR="70613325" w:rsidRDefault="70613325" w:rsidP="70613325">
            <w:pPr>
              <w:jc w:val="center"/>
            </w:pPr>
          </w:p>
        </w:tc>
        <w:tc>
          <w:tcPr>
            <w:tcW w:w="765" w:type="dxa"/>
            <w:vAlign w:val="center"/>
          </w:tcPr>
          <w:p w14:paraId="6B59D119" w14:textId="64CD9793" w:rsidR="70613325" w:rsidRDefault="70613325" w:rsidP="70613325">
            <w:pPr>
              <w:jc w:val="center"/>
            </w:pPr>
          </w:p>
        </w:tc>
        <w:tc>
          <w:tcPr>
            <w:tcW w:w="645" w:type="dxa"/>
            <w:vAlign w:val="center"/>
          </w:tcPr>
          <w:p w14:paraId="01F07D00" w14:textId="64CD9793" w:rsidR="70613325" w:rsidRDefault="70613325" w:rsidP="70613325">
            <w:pPr>
              <w:jc w:val="center"/>
            </w:pPr>
          </w:p>
        </w:tc>
        <w:tc>
          <w:tcPr>
            <w:tcW w:w="780" w:type="dxa"/>
            <w:vAlign w:val="center"/>
          </w:tcPr>
          <w:p w14:paraId="5E23B394" w14:textId="64CD9793" w:rsidR="70613325" w:rsidRDefault="70613325" w:rsidP="70613325">
            <w:pPr>
              <w:jc w:val="center"/>
            </w:pPr>
          </w:p>
        </w:tc>
        <w:tc>
          <w:tcPr>
            <w:tcW w:w="750" w:type="dxa"/>
            <w:vAlign w:val="center"/>
          </w:tcPr>
          <w:p w14:paraId="268C15ED" w14:textId="64CD9793" w:rsidR="70613325" w:rsidRDefault="70613325" w:rsidP="70613325">
            <w:pPr>
              <w:jc w:val="center"/>
            </w:pPr>
          </w:p>
        </w:tc>
        <w:tc>
          <w:tcPr>
            <w:tcW w:w="600" w:type="dxa"/>
            <w:vAlign w:val="center"/>
          </w:tcPr>
          <w:p w14:paraId="7F720A3A" w14:textId="05AFEB21" w:rsidR="70613325" w:rsidRDefault="70613325" w:rsidP="70613325">
            <w:pPr>
              <w:jc w:val="center"/>
            </w:pPr>
          </w:p>
        </w:tc>
        <w:tc>
          <w:tcPr>
            <w:tcW w:w="885" w:type="dxa"/>
            <w:vAlign w:val="center"/>
          </w:tcPr>
          <w:p w14:paraId="7D654030" w14:textId="5C3DE55F" w:rsidR="70613325" w:rsidRDefault="70613325" w:rsidP="70613325">
            <w:pPr>
              <w:jc w:val="center"/>
            </w:pPr>
            <w:r>
              <w:t>1</w:t>
            </w:r>
          </w:p>
        </w:tc>
        <w:tc>
          <w:tcPr>
            <w:tcW w:w="585" w:type="dxa"/>
            <w:vAlign w:val="center"/>
          </w:tcPr>
          <w:p w14:paraId="7BD82AFA" w14:textId="1A431B24" w:rsidR="70613325" w:rsidRDefault="70613325" w:rsidP="70613325">
            <w:pPr>
              <w:jc w:val="center"/>
            </w:pPr>
          </w:p>
        </w:tc>
        <w:tc>
          <w:tcPr>
            <w:tcW w:w="720" w:type="dxa"/>
            <w:vAlign w:val="center"/>
          </w:tcPr>
          <w:p w14:paraId="770CA4F4" w14:textId="64CD9793" w:rsidR="70613325" w:rsidRDefault="70613325" w:rsidP="70613325">
            <w:pPr>
              <w:jc w:val="center"/>
            </w:pPr>
          </w:p>
        </w:tc>
        <w:tc>
          <w:tcPr>
            <w:tcW w:w="795" w:type="dxa"/>
            <w:vAlign w:val="center"/>
          </w:tcPr>
          <w:p w14:paraId="33DF9C85" w14:textId="7ED09610" w:rsidR="70613325" w:rsidRDefault="70613325" w:rsidP="70613325">
            <w:pPr>
              <w:jc w:val="center"/>
            </w:pPr>
          </w:p>
        </w:tc>
        <w:tc>
          <w:tcPr>
            <w:tcW w:w="690" w:type="dxa"/>
            <w:vAlign w:val="center"/>
          </w:tcPr>
          <w:p w14:paraId="21F2E7D7" w14:textId="486CE611" w:rsidR="70613325" w:rsidRDefault="70613325" w:rsidP="70613325">
            <w:pPr>
              <w:jc w:val="center"/>
            </w:pPr>
          </w:p>
        </w:tc>
      </w:tr>
      <w:tr w:rsidR="70613325" w14:paraId="033D3C0E" w14:textId="77777777" w:rsidTr="78A997E2">
        <w:tc>
          <w:tcPr>
            <w:tcW w:w="780" w:type="dxa"/>
            <w:shd w:val="clear" w:color="auto" w:fill="F7CAAC" w:themeFill="accent2" w:themeFillTint="66"/>
            <w:vAlign w:val="center"/>
          </w:tcPr>
          <w:p w14:paraId="1C7757F0" w14:textId="2B55DE09" w:rsidR="70613325" w:rsidRDefault="70613325" w:rsidP="70613325">
            <w:pPr>
              <w:jc w:val="center"/>
            </w:pPr>
            <w:r>
              <w:t>ticket</w:t>
            </w:r>
          </w:p>
        </w:tc>
        <w:tc>
          <w:tcPr>
            <w:tcW w:w="765" w:type="dxa"/>
            <w:vAlign w:val="center"/>
          </w:tcPr>
          <w:p w14:paraId="6CFC9D62" w14:textId="64CD9793" w:rsidR="70613325" w:rsidRDefault="70613325" w:rsidP="70613325">
            <w:pPr>
              <w:jc w:val="center"/>
            </w:pPr>
          </w:p>
        </w:tc>
        <w:tc>
          <w:tcPr>
            <w:tcW w:w="765" w:type="dxa"/>
            <w:vAlign w:val="center"/>
          </w:tcPr>
          <w:p w14:paraId="128472AD" w14:textId="64CD9793" w:rsidR="70613325" w:rsidRDefault="70613325" w:rsidP="70613325">
            <w:pPr>
              <w:jc w:val="center"/>
            </w:pPr>
          </w:p>
        </w:tc>
        <w:tc>
          <w:tcPr>
            <w:tcW w:w="645" w:type="dxa"/>
            <w:vAlign w:val="center"/>
          </w:tcPr>
          <w:p w14:paraId="63101C58" w14:textId="64CD9793" w:rsidR="70613325" w:rsidRDefault="70613325" w:rsidP="70613325">
            <w:pPr>
              <w:jc w:val="center"/>
            </w:pPr>
          </w:p>
        </w:tc>
        <w:tc>
          <w:tcPr>
            <w:tcW w:w="780" w:type="dxa"/>
            <w:vAlign w:val="center"/>
          </w:tcPr>
          <w:p w14:paraId="736592E7" w14:textId="64CD9793" w:rsidR="70613325" w:rsidRDefault="70613325" w:rsidP="70613325">
            <w:pPr>
              <w:jc w:val="center"/>
            </w:pPr>
          </w:p>
        </w:tc>
        <w:tc>
          <w:tcPr>
            <w:tcW w:w="750" w:type="dxa"/>
            <w:vAlign w:val="center"/>
          </w:tcPr>
          <w:p w14:paraId="32EF57D1" w14:textId="64CD9793" w:rsidR="70613325" w:rsidRDefault="70613325" w:rsidP="70613325">
            <w:pPr>
              <w:jc w:val="center"/>
            </w:pPr>
          </w:p>
        </w:tc>
        <w:tc>
          <w:tcPr>
            <w:tcW w:w="600" w:type="dxa"/>
            <w:vAlign w:val="center"/>
          </w:tcPr>
          <w:p w14:paraId="103DDCE8" w14:textId="64CD9793" w:rsidR="70613325" w:rsidRDefault="70613325" w:rsidP="70613325">
            <w:pPr>
              <w:jc w:val="center"/>
            </w:pPr>
          </w:p>
        </w:tc>
        <w:tc>
          <w:tcPr>
            <w:tcW w:w="885" w:type="dxa"/>
            <w:vAlign w:val="center"/>
          </w:tcPr>
          <w:p w14:paraId="5857BB59" w14:textId="43AE5762" w:rsidR="70613325" w:rsidRDefault="70613325" w:rsidP="70613325">
            <w:pPr>
              <w:jc w:val="center"/>
            </w:pPr>
          </w:p>
        </w:tc>
        <w:tc>
          <w:tcPr>
            <w:tcW w:w="585" w:type="dxa"/>
            <w:vAlign w:val="center"/>
          </w:tcPr>
          <w:p w14:paraId="31CEDF86" w14:textId="064A4AF4" w:rsidR="70613325" w:rsidRDefault="70613325" w:rsidP="70613325">
            <w:pPr>
              <w:jc w:val="center"/>
            </w:pPr>
            <w:r>
              <w:t>1</w:t>
            </w:r>
          </w:p>
        </w:tc>
        <w:tc>
          <w:tcPr>
            <w:tcW w:w="720" w:type="dxa"/>
            <w:vAlign w:val="center"/>
          </w:tcPr>
          <w:p w14:paraId="50F36290" w14:textId="64CD9793" w:rsidR="70613325" w:rsidRDefault="70613325" w:rsidP="70613325">
            <w:pPr>
              <w:jc w:val="center"/>
            </w:pPr>
          </w:p>
        </w:tc>
        <w:tc>
          <w:tcPr>
            <w:tcW w:w="795" w:type="dxa"/>
            <w:vAlign w:val="center"/>
          </w:tcPr>
          <w:p w14:paraId="0918C683" w14:textId="65449C04" w:rsidR="70613325" w:rsidRDefault="70613325" w:rsidP="70613325">
            <w:pPr>
              <w:jc w:val="center"/>
            </w:pPr>
          </w:p>
        </w:tc>
        <w:tc>
          <w:tcPr>
            <w:tcW w:w="690" w:type="dxa"/>
            <w:vAlign w:val="center"/>
          </w:tcPr>
          <w:p w14:paraId="052456F8" w14:textId="2692DAD6" w:rsidR="70613325" w:rsidRDefault="70613325" w:rsidP="70613325">
            <w:pPr>
              <w:jc w:val="center"/>
            </w:pPr>
          </w:p>
        </w:tc>
      </w:tr>
      <w:tr w:rsidR="70613325" w14:paraId="162B35BB" w14:textId="77777777" w:rsidTr="78A997E2">
        <w:tc>
          <w:tcPr>
            <w:tcW w:w="780" w:type="dxa"/>
            <w:shd w:val="clear" w:color="auto" w:fill="F7CAAC" w:themeFill="accent2" w:themeFillTint="66"/>
            <w:vAlign w:val="center"/>
          </w:tcPr>
          <w:p w14:paraId="223D3DB2" w14:textId="43E443BC" w:rsidR="70613325" w:rsidRDefault="70613325" w:rsidP="70613325">
            <w:pPr>
              <w:jc w:val="center"/>
            </w:pPr>
            <w:r>
              <w:t>for</w:t>
            </w:r>
          </w:p>
        </w:tc>
        <w:tc>
          <w:tcPr>
            <w:tcW w:w="765" w:type="dxa"/>
            <w:vAlign w:val="center"/>
          </w:tcPr>
          <w:p w14:paraId="4C3B1A6E" w14:textId="1AA5AF50" w:rsidR="70613325" w:rsidRDefault="70613325" w:rsidP="70613325">
            <w:pPr>
              <w:jc w:val="center"/>
            </w:pPr>
          </w:p>
        </w:tc>
        <w:tc>
          <w:tcPr>
            <w:tcW w:w="765" w:type="dxa"/>
            <w:vAlign w:val="center"/>
          </w:tcPr>
          <w:p w14:paraId="21344340" w14:textId="62EF137F" w:rsidR="70613325" w:rsidRDefault="70613325" w:rsidP="70613325">
            <w:pPr>
              <w:jc w:val="center"/>
            </w:pPr>
          </w:p>
        </w:tc>
        <w:tc>
          <w:tcPr>
            <w:tcW w:w="645" w:type="dxa"/>
            <w:vAlign w:val="center"/>
          </w:tcPr>
          <w:p w14:paraId="7760EE04" w14:textId="5D894AFE" w:rsidR="70613325" w:rsidRDefault="70613325" w:rsidP="70613325">
            <w:pPr>
              <w:jc w:val="center"/>
            </w:pPr>
            <w:r>
              <w:t>1</w:t>
            </w:r>
          </w:p>
        </w:tc>
        <w:tc>
          <w:tcPr>
            <w:tcW w:w="780" w:type="dxa"/>
            <w:vAlign w:val="center"/>
          </w:tcPr>
          <w:p w14:paraId="50F2F1C9" w14:textId="18F6B771" w:rsidR="70613325" w:rsidRDefault="70613325" w:rsidP="70613325">
            <w:pPr>
              <w:jc w:val="center"/>
            </w:pPr>
          </w:p>
        </w:tc>
        <w:tc>
          <w:tcPr>
            <w:tcW w:w="750" w:type="dxa"/>
            <w:vAlign w:val="center"/>
          </w:tcPr>
          <w:p w14:paraId="43B07B00" w14:textId="3DAB9DBE" w:rsidR="70613325" w:rsidRDefault="70613325" w:rsidP="70613325">
            <w:pPr>
              <w:jc w:val="center"/>
            </w:pPr>
          </w:p>
        </w:tc>
        <w:tc>
          <w:tcPr>
            <w:tcW w:w="600" w:type="dxa"/>
            <w:vAlign w:val="center"/>
          </w:tcPr>
          <w:p w14:paraId="305CCEEA" w14:textId="705EAC65" w:rsidR="70613325" w:rsidRDefault="70613325" w:rsidP="70613325">
            <w:pPr>
              <w:jc w:val="center"/>
            </w:pPr>
          </w:p>
        </w:tc>
        <w:tc>
          <w:tcPr>
            <w:tcW w:w="885" w:type="dxa"/>
            <w:vAlign w:val="center"/>
          </w:tcPr>
          <w:p w14:paraId="457F4167" w14:textId="6ED6C74B" w:rsidR="70613325" w:rsidRDefault="70613325" w:rsidP="70613325">
            <w:pPr>
              <w:jc w:val="center"/>
            </w:pPr>
          </w:p>
        </w:tc>
        <w:tc>
          <w:tcPr>
            <w:tcW w:w="585" w:type="dxa"/>
            <w:vAlign w:val="center"/>
          </w:tcPr>
          <w:p w14:paraId="11EE7F67" w14:textId="6A98952E" w:rsidR="70613325" w:rsidRDefault="70613325" w:rsidP="70613325">
            <w:pPr>
              <w:jc w:val="center"/>
            </w:pPr>
          </w:p>
        </w:tc>
        <w:tc>
          <w:tcPr>
            <w:tcW w:w="720" w:type="dxa"/>
            <w:vAlign w:val="center"/>
          </w:tcPr>
          <w:p w14:paraId="78A05F59" w14:textId="65BD8EAD" w:rsidR="70613325" w:rsidRDefault="70613325" w:rsidP="70613325">
            <w:pPr>
              <w:jc w:val="center"/>
            </w:pPr>
          </w:p>
        </w:tc>
        <w:tc>
          <w:tcPr>
            <w:tcW w:w="795" w:type="dxa"/>
            <w:vAlign w:val="center"/>
          </w:tcPr>
          <w:p w14:paraId="5210B8FD" w14:textId="3C3C78DD" w:rsidR="70613325" w:rsidRDefault="70613325" w:rsidP="70613325">
            <w:pPr>
              <w:jc w:val="center"/>
            </w:pPr>
          </w:p>
        </w:tc>
        <w:tc>
          <w:tcPr>
            <w:tcW w:w="690" w:type="dxa"/>
            <w:vAlign w:val="center"/>
          </w:tcPr>
          <w:p w14:paraId="3FEE04FB" w14:textId="526BDD74" w:rsidR="70613325" w:rsidRDefault="70613325" w:rsidP="70613325">
            <w:pPr>
              <w:jc w:val="center"/>
            </w:pPr>
          </w:p>
        </w:tc>
      </w:tr>
      <w:tr w:rsidR="70613325" w14:paraId="48312FF8" w14:textId="77777777" w:rsidTr="78A997E2">
        <w:tc>
          <w:tcPr>
            <w:tcW w:w="780" w:type="dxa"/>
            <w:shd w:val="clear" w:color="auto" w:fill="F7CAAC" w:themeFill="accent2" w:themeFillTint="66"/>
            <w:vAlign w:val="center"/>
          </w:tcPr>
          <w:p w14:paraId="00DB7F56" w14:textId="5ADA7CA8" w:rsidR="70613325" w:rsidRDefault="70613325" w:rsidP="70613325">
            <w:pPr>
              <w:jc w:val="center"/>
            </w:pPr>
            <w:r>
              <w:t>play</w:t>
            </w:r>
          </w:p>
        </w:tc>
        <w:tc>
          <w:tcPr>
            <w:tcW w:w="765" w:type="dxa"/>
            <w:vAlign w:val="center"/>
          </w:tcPr>
          <w:p w14:paraId="03DA0105" w14:textId="37F36DB8" w:rsidR="70613325" w:rsidRDefault="70613325" w:rsidP="70613325">
            <w:pPr>
              <w:jc w:val="center"/>
            </w:pPr>
          </w:p>
        </w:tc>
        <w:tc>
          <w:tcPr>
            <w:tcW w:w="765" w:type="dxa"/>
            <w:vAlign w:val="center"/>
          </w:tcPr>
          <w:p w14:paraId="3789A1BA" w14:textId="1EF9A99B" w:rsidR="70613325" w:rsidRDefault="70613325" w:rsidP="70613325">
            <w:pPr>
              <w:jc w:val="center"/>
            </w:pPr>
          </w:p>
        </w:tc>
        <w:tc>
          <w:tcPr>
            <w:tcW w:w="645" w:type="dxa"/>
            <w:vAlign w:val="center"/>
          </w:tcPr>
          <w:p w14:paraId="51AF340F" w14:textId="65C75A38" w:rsidR="6CD60A15" w:rsidRDefault="6CD60A15" w:rsidP="70613325">
            <w:pPr>
              <w:jc w:val="center"/>
            </w:pPr>
            <w:r>
              <w:t>0.5</w:t>
            </w:r>
          </w:p>
        </w:tc>
        <w:tc>
          <w:tcPr>
            <w:tcW w:w="780" w:type="dxa"/>
            <w:vAlign w:val="center"/>
          </w:tcPr>
          <w:p w14:paraId="597F8FFB" w14:textId="1B431B27" w:rsidR="70613325" w:rsidRDefault="70613325" w:rsidP="70613325">
            <w:pPr>
              <w:jc w:val="center"/>
            </w:pPr>
          </w:p>
        </w:tc>
        <w:tc>
          <w:tcPr>
            <w:tcW w:w="750" w:type="dxa"/>
            <w:vAlign w:val="center"/>
          </w:tcPr>
          <w:p w14:paraId="375EE534" w14:textId="51C70B8D" w:rsidR="70613325" w:rsidRDefault="70613325" w:rsidP="70613325">
            <w:pPr>
              <w:jc w:val="center"/>
            </w:pPr>
          </w:p>
        </w:tc>
        <w:tc>
          <w:tcPr>
            <w:tcW w:w="600" w:type="dxa"/>
            <w:vAlign w:val="center"/>
          </w:tcPr>
          <w:p w14:paraId="63F60A6E" w14:textId="0C7CD756" w:rsidR="70613325" w:rsidRDefault="70613325" w:rsidP="70613325">
            <w:pPr>
              <w:jc w:val="center"/>
            </w:pPr>
          </w:p>
        </w:tc>
        <w:tc>
          <w:tcPr>
            <w:tcW w:w="885" w:type="dxa"/>
            <w:vAlign w:val="center"/>
          </w:tcPr>
          <w:p w14:paraId="7E139291" w14:textId="0EF2B99C" w:rsidR="70613325" w:rsidRDefault="70613325" w:rsidP="70613325">
            <w:pPr>
              <w:jc w:val="center"/>
            </w:pPr>
          </w:p>
        </w:tc>
        <w:tc>
          <w:tcPr>
            <w:tcW w:w="585" w:type="dxa"/>
            <w:vAlign w:val="center"/>
          </w:tcPr>
          <w:p w14:paraId="308D951D" w14:textId="7EDF1B37" w:rsidR="70613325" w:rsidRDefault="70613325" w:rsidP="70613325">
            <w:pPr>
              <w:jc w:val="center"/>
            </w:pPr>
          </w:p>
        </w:tc>
        <w:tc>
          <w:tcPr>
            <w:tcW w:w="720" w:type="dxa"/>
            <w:vAlign w:val="center"/>
          </w:tcPr>
          <w:p w14:paraId="7B9510CA" w14:textId="1895C08A" w:rsidR="70613325" w:rsidRDefault="70613325" w:rsidP="70613325">
            <w:pPr>
              <w:jc w:val="center"/>
            </w:pPr>
          </w:p>
        </w:tc>
        <w:tc>
          <w:tcPr>
            <w:tcW w:w="795" w:type="dxa"/>
            <w:vAlign w:val="center"/>
          </w:tcPr>
          <w:p w14:paraId="521F0708" w14:textId="73CBA0FE" w:rsidR="70613325" w:rsidRDefault="70613325" w:rsidP="70613325">
            <w:pPr>
              <w:jc w:val="center"/>
            </w:pPr>
          </w:p>
        </w:tc>
        <w:tc>
          <w:tcPr>
            <w:tcW w:w="690" w:type="dxa"/>
            <w:vAlign w:val="center"/>
          </w:tcPr>
          <w:p w14:paraId="2FAFB415" w14:textId="2E502FF8" w:rsidR="6CD60A15" w:rsidRDefault="6CD60A15" w:rsidP="70613325">
            <w:pPr>
              <w:jc w:val="center"/>
            </w:pPr>
            <w:r>
              <w:t>0.5</w:t>
            </w:r>
          </w:p>
        </w:tc>
      </w:tr>
      <w:tr w:rsidR="70613325" w14:paraId="7DD9F509" w14:textId="77777777" w:rsidTr="78A997E2">
        <w:tc>
          <w:tcPr>
            <w:tcW w:w="780" w:type="dxa"/>
            <w:shd w:val="clear" w:color="auto" w:fill="F7CAAC" w:themeFill="accent2" w:themeFillTint="66"/>
            <w:vAlign w:val="center"/>
          </w:tcPr>
          <w:p w14:paraId="7AFB41DE" w14:textId="1CFF07C1" w:rsidR="70613325" w:rsidRDefault="70613325" w:rsidP="70613325">
            <w:pPr>
              <w:jc w:val="center"/>
            </w:pPr>
            <w:r>
              <w:t>game</w:t>
            </w:r>
          </w:p>
        </w:tc>
        <w:tc>
          <w:tcPr>
            <w:tcW w:w="765" w:type="dxa"/>
            <w:vAlign w:val="center"/>
          </w:tcPr>
          <w:p w14:paraId="5E7C3FF3" w14:textId="2914420B" w:rsidR="70613325" w:rsidRDefault="70613325" w:rsidP="70613325">
            <w:pPr>
              <w:jc w:val="center"/>
            </w:pPr>
          </w:p>
        </w:tc>
        <w:tc>
          <w:tcPr>
            <w:tcW w:w="765" w:type="dxa"/>
            <w:vAlign w:val="center"/>
          </w:tcPr>
          <w:p w14:paraId="35F67DCF" w14:textId="485C79BA" w:rsidR="70613325" w:rsidRDefault="70613325" w:rsidP="70613325">
            <w:pPr>
              <w:jc w:val="center"/>
            </w:pPr>
          </w:p>
        </w:tc>
        <w:tc>
          <w:tcPr>
            <w:tcW w:w="645" w:type="dxa"/>
            <w:vAlign w:val="center"/>
          </w:tcPr>
          <w:p w14:paraId="65D2D218" w14:textId="1AF95D0C" w:rsidR="70613325" w:rsidRDefault="70613325" w:rsidP="70613325">
            <w:pPr>
              <w:jc w:val="center"/>
            </w:pPr>
          </w:p>
        </w:tc>
        <w:tc>
          <w:tcPr>
            <w:tcW w:w="780" w:type="dxa"/>
            <w:vAlign w:val="center"/>
          </w:tcPr>
          <w:p w14:paraId="19A5EB4C" w14:textId="64F4880A" w:rsidR="70613325" w:rsidRDefault="70613325" w:rsidP="70613325">
            <w:pPr>
              <w:jc w:val="center"/>
            </w:pPr>
          </w:p>
        </w:tc>
        <w:tc>
          <w:tcPr>
            <w:tcW w:w="750" w:type="dxa"/>
            <w:vAlign w:val="center"/>
          </w:tcPr>
          <w:p w14:paraId="5F39EDB4" w14:textId="0AC9AB12" w:rsidR="70613325" w:rsidRDefault="70613325" w:rsidP="70613325">
            <w:pPr>
              <w:jc w:val="center"/>
            </w:pPr>
          </w:p>
        </w:tc>
        <w:tc>
          <w:tcPr>
            <w:tcW w:w="600" w:type="dxa"/>
            <w:vAlign w:val="center"/>
          </w:tcPr>
          <w:p w14:paraId="24B5E7C3" w14:textId="441F977D" w:rsidR="70613325" w:rsidRDefault="70613325" w:rsidP="70613325">
            <w:pPr>
              <w:jc w:val="center"/>
            </w:pPr>
          </w:p>
        </w:tc>
        <w:tc>
          <w:tcPr>
            <w:tcW w:w="885" w:type="dxa"/>
            <w:vAlign w:val="center"/>
          </w:tcPr>
          <w:p w14:paraId="2902990E" w14:textId="470E3FE0" w:rsidR="70613325" w:rsidRDefault="70613325" w:rsidP="70613325">
            <w:pPr>
              <w:jc w:val="center"/>
            </w:pPr>
          </w:p>
        </w:tc>
        <w:tc>
          <w:tcPr>
            <w:tcW w:w="585" w:type="dxa"/>
            <w:vAlign w:val="center"/>
          </w:tcPr>
          <w:p w14:paraId="1EFFF527" w14:textId="76AE652A" w:rsidR="70613325" w:rsidRDefault="70613325" w:rsidP="70613325">
            <w:pPr>
              <w:jc w:val="center"/>
            </w:pPr>
          </w:p>
        </w:tc>
        <w:tc>
          <w:tcPr>
            <w:tcW w:w="720" w:type="dxa"/>
            <w:vAlign w:val="center"/>
          </w:tcPr>
          <w:p w14:paraId="34DAA9C0" w14:textId="1E96DE54" w:rsidR="70613325" w:rsidRDefault="70613325" w:rsidP="70613325">
            <w:pPr>
              <w:jc w:val="center"/>
            </w:pPr>
          </w:p>
        </w:tc>
        <w:tc>
          <w:tcPr>
            <w:tcW w:w="795" w:type="dxa"/>
            <w:vAlign w:val="center"/>
          </w:tcPr>
          <w:p w14:paraId="201C21FE" w14:textId="7901B7DC" w:rsidR="70613325" w:rsidRDefault="70613325" w:rsidP="70613325">
            <w:pPr>
              <w:jc w:val="center"/>
            </w:pPr>
          </w:p>
        </w:tc>
        <w:tc>
          <w:tcPr>
            <w:tcW w:w="690" w:type="dxa"/>
            <w:vAlign w:val="center"/>
          </w:tcPr>
          <w:p w14:paraId="1F5DB5A4" w14:textId="2B955CB3" w:rsidR="70613325" w:rsidRDefault="70613325" w:rsidP="70613325">
            <w:pPr>
              <w:jc w:val="center"/>
            </w:pPr>
            <w:r>
              <w:t>1</w:t>
            </w:r>
          </w:p>
        </w:tc>
      </w:tr>
      <w:tr w:rsidR="70613325" w14:paraId="09F78EB7" w14:textId="77777777" w:rsidTr="78A997E2">
        <w:tc>
          <w:tcPr>
            <w:tcW w:w="780" w:type="dxa"/>
            <w:shd w:val="clear" w:color="auto" w:fill="F7CAAC" w:themeFill="accent2" w:themeFillTint="66"/>
            <w:vAlign w:val="center"/>
          </w:tcPr>
          <w:p w14:paraId="64113980" w14:textId="1FCCB650" w:rsidR="70613325" w:rsidRDefault="7434B29B" w:rsidP="70613325">
            <w:pPr>
              <w:jc w:val="center"/>
            </w:pPr>
            <w:r>
              <w:t>&lt;s&gt;</w:t>
            </w:r>
          </w:p>
        </w:tc>
        <w:tc>
          <w:tcPr>
            <w:tcW w:w="765" w:type="dxa"/>
            <w:vAlign w:val="center"/>
          </w:tcPr>
          <w:p w14:paraId="6645F0CC" w14:textId="172F25FF" w:rsidR="08B38C12" w:rsidRDefault="08B38C12" w:rsidP="70613325">
            <w:pPr>
              <w:jc w:val="center"/>
            </w:pPr>
            <w:r>
              <w:t>0.33</w:t>
            </w:r>
          </w:p>
        </w:tc>
        <w:tc>
          <w:tcPr>
            <w:tcW w:w="765" w:type="dxa"/>
            <w:vAlign w:val="center"/>
          </w:tcPr>
          <w:p w14:paraId="35FE7384" w14:textId="69C50CA8" w:rsidR="70613325" w:rsidRDefault="70613325" w:rsidP="70613325">
            <w:pPr>
              <w:jc w:val="center"/>
            </w:pPr>
          </w:p>
        </w:tc>
        <w:tc>
          <w:tcPr>
            <w:tcW w:w="645" w:type="dxa"/>
            <w:vAlign w:val="center"/>
          </w:tcPr>
          <w:p w14:paraId="4AEA3565" w14:textId="0C76FBF7" w:rsidR="70613325" w:rsidRDefault="70613325" w:rsidP="70613325">
            <w:pPr>
              <w:jc w:val="center"/>
            </w:pPr>
          </w:p>
        </w:tc>
        <w:tc>
          <w:tcPr>
            <w:tcW w:w="780" w:type="dxa"/>
            <w:vAlign w:val="center"/>
          </w:tcPr>
          <w:p w14:paraId="7CE01194" w14:textId="0AA5B758" w:rsidR="70613325" w:rsidRDefault="70613325" w:rsidP="70613325">
            <w:pPr>
              <w:jc w:val="center"/>
            </w:pPr>
          </w:p>
        </w:tc>
        <w:tc>
          <w:tcPr>
            <w:tcW w:w="750" w:type="dxa"/>
            <w:vAlign w:val="center"/>
          </w:tcPr>
          <w:p w14:paraId="13C5CA8A" w14:textId="661FC685" w:rsidR="08B38C12" w:rsidRDefault="08B38C12" w:rsidP="70613325">
            <w:pPr>
              <w:jc w:val="center"/>
            </w:pPr>
            <w:r>
              <w:t>0.33</w:t>
            </w:r>
          </w:p>
        </w:tc>
        <w:tc>
          <w:tcPr>
            <w:tcW w:w="600" w:type="dxa"/>
            <w:vAlign w:val="center"/>
          </w:tcPr>
          <w:p w14:paraId="394329B2" w14:textId="15C733B8" w:rsidR="70613325" w:rsidRDefault="70613325" w:rsidP="70613325">
            <w:pPr>
              <w:jc w:val="center"/>
            </w:pPr>
          </w:p>
        </w:tc>
        <w:tc>
          <w:tcPr>
            <w:tcW w:w="885" w:type="dxa"/>
            <w:vAlign w:val="center"/>
          </w:tcPr>
          <w:p w14:paraId="6A3CB8C0" w14:textId="2D88B330" w:rsidR="70613325" w:rsidRDefault="70613325" w:rsidP="70613325">
            <w:pPr>
              <w:jc w:val="center"/>
            </w:pPr>
          </w:p>
        </w:tc>
        <w:tc>
          <w:tcPr>
            <w:tcW w:w="585" w:type="dxa"/>
            <w:vAlign w:val="center"/>
          </w:tcPr>
          <w:p w14:paraId="67ACD5EB" w14:textId="43A13954" w:rsidR="70613325" w:rsidRDefault="70613325" w:rsidP="70613325">
            <w:pPr>
              <w:jc w:val="center"/>
            </w:pPr>
          </w:p>
        </w:tc>
        <w:tc>
          <w:tcPr>
            <w:tcW w:w="720" w:type="dxa"/>
            <w:vAlign w:val="center"/>
          </w:tcPr>
          <w:p w14:paraId="5B3AADC3" w14:textId="1A823313" w:rsidR="08B38C12" w:rsidRDefault="08B38C12" w:rsidP="70613325">
            <w:pPr>
              <w:jc w:val="center"/>
            </w:pPr>
            <w:r>
              <w:t>0.33</w:t>
            </w:r>
          </w:p>
        </w:tc>
        <w:tc>
          <w:tcPr>
            <w:tcW w:w="795" w:type="dxa"/>
            <w:vAlign w:val="center"/>
          </w:tcPr>
          <w:p w14:paraId="5E38D7C0" w14:textId="0FFA2DB3" w:rsidR="70613325" w:rsidRDefault="70613325" w:rsidP="70613325">
            <w:pPr>
              <w:jc w:val="center"/>
            </w:pPr>
          </w:p>
        </w:tc>
        <w:tc>
          <w:tcPr>
            <w:tcW w:w="690" w:type="dxa"/>
            <w:vAlign w:val="center"/>
          </w:tcPr>
          <w:p w14:paraId="178DF959" w14:textId="1B513FD9" w:rsidR="70613325" w:rsidRDefault="70613325" w:rsidP="70613325">
            <w:pPr>
              <w:jc w:val="center"/>
            </w:pPr>
          </w:p>
        </w:tc>
      </w:tr>
    </w:tbl>
    <w:p w14:paraId="4A5B74F8" w14:textId="4AD82DBE" w:rsidR="002E0396" w:rsidRPr="002E0396" w:rsidRDefault="002E0396" w:rsidP="002E0396"/>
    <w:p w14:paraId="66F64A06" w14:textId="059383C2" w:rsidR="4B55E2B4" w:rsidRDefault="4B55E2B4" w:rsidP="4B55E2B4"/>
    <w:p w14:paraId="116606BC" w14:textId="5E06B3B4" w:rsidR="4B55E2B4" w:rsidRDefault="4B55E2B4" w:rsidP="4B55E2B4">
      <w:r>
        <w:rPr>
          <w:noProof/>
        </w:rPr>
        <w:drawing>
          <wp:inline distT="0" distB="0" distL="0" distR="0" wp14:anchorId="4D0FA1B4" wp14:editId="091AF16F">
            <wp:extent cx="3657600" cy="2072640"/>
            <wp:effectExtent l="0" t="0" r="0" b="0"/>
            <wp:docPr id="2045681480" name="Picture 204568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072640"/>
                    </a:xfrm>
                    <a:prstGeom prst="rect">
                      <a:avLst/>
                    </a:prstGeom>
                  </pic:spPr>
                </pic:pic>
              </a:graphicData>
            </a:graphic>
          </wp:inline>
        </w:drawing>
      </w:r>
      <w:commentRangeStart w:id="16"/>
      <w:commentRangeEnd w:id="16"/>
      <w:r>
        <w:rPr>
          <w:rStyle w:val="CommentReference"/>
        </w:rPr>
        <w:commentReference w:id="16"/>
      </w:r>
    </w:p>
    <w:p w14:paraId="56E96E28" w14:textId="7DD739FB" w:rsidR="002E0396" w:rsidRPr="002E0396" w:rsidRDefault="67872F01" w:rsidP="002E0396">
      <w:r>
        <w:t>Count table but with lemmatisation</w:t>
      </w:r>
    </w:p>
    <w:tbl>
      <w:tblPr>
        <w:tblStyle w:val="TableGridLight"/>
        <w:tblW w:w="0" w:type="auto"/>
        <w:tblLook w:val="06A0" w:firstRow="1" w:lastRow="0" w:firstColumn="1" w:lastColumn="0" w:noHBand="1" w:noVBand="1"/>
      </w:tblPr>
      <w:tblGrid>
        <w:gridCol w:w="1150"/>
        <w:gridCol w:w="719"/>
        <w:gridCol w:w="1519"/>
        <w:gridCol w:w="1296"/>
        <w:gridCol w:w="745"/>
        <w:gridCol w:w="682"/>
        <w:gridCol w:w="543"/>
        <w:gridCol w:w="787"/>
        <w:gridCol w:w="521"/>
        <w:gridCol w:w="746"/>
        <w:gridCol w:w="642"/>
      </w:tblGrid>
      <w:tr w:rsidR="009741E3" w14:paraId="77B594BF" w14:textId="77777777" w:rsidTr="3A1EDB27">
        <w:tc>
          <w:tcPr>
            <w:tcW w:w="780" w:type="dxa"/>
            <w:vAlign w:val="center"/>
          </w:tcPr>
          <w:p w14:paraId="3B8BB0C3" w14:textId="1F3B639A" w:rsidR="5C454659" w:rsidRDefault="5C454659" w:rsidP="5C454659">
            <w:pPr>
              <w:jc w:val="center"/>
            </w:pPr>
          </w:p>
        </w:tc>
        <w:tc>
          <w:tcPr>
            <w:tcW w:w="765" w:type="dxa"/>
            <w:shd w:val="clear" w:color="auto" w:fill="D9E2F3" w:themeFill="accent1" w:themeFillTint="33"/>
            <w:vAlign w:val="center"/>
          </w:tcPr>
          <w:p w14:paraId="6256133C" w14:textId="2EF4ADA5" w:rsidR="5C454659" w:rsidRDefault="5C454659" w:rsidP="5C454659">
            <w:pPr>
              <w:jc w:val="center"/>
            </w:pPr>
            <w:r>
              <w:t>Mary</w:t>
            </w:r>
          </w:p>
        </w:tc>
        <w:tc>
          <w:tcPr>
            <w:tcW w:w="765" w:type="dxa"/>
            <w:shd w:val="clear" w:color="auto" w:fill="D9E2F3" w:themeFill="accent1" w:themeFillTint="33"/>
            <w:vAlign w:val="center"/>
          </w:tcPr>
          <w:p w14:paraId="01A0B775" w14:textId="60D927D4" w:rsidR="5C454659" w:rsidRDefault="0FCAD66D" w:rsidP="5C454659">
            <w:pPr>
              <w:jc w:val="center"/>
            </w:pPr>
            <w:r>
              <w:t>play</w:t>
            </w:r>
            <w:commentRangeStart w:id="17"/>
            <w:commentRangeEnd w:id="17"/>
            <w:r w:rsidR="5C454659">
              <w:rPr>
                <w:rStyle w:val="CommentReference"/>
              </w:rPr>
              <w:commentReference w:id="17"/>
            </w:r>
            <w:commentRangeStart w:id="18"/>
            <w:commentRangeEnd w:id="18"/>
            <w:r w:rsidR="5C454659">
              <w:rPr>
                <w:rStyle w:val="CommentReference"/>
              </w:rPr>
              <w:commentReference w:id="18"/>
            </w:r>
          </w:p>
        </w:tc>
        <w:tc>
          <w:tcPr>
            <w:tcW w:w="645" w:type="dxa"/>
            <w:shd w:val="clear" w:color="auto" w:fill="D9E2F3" w:themeFill="accent1" w:themeFillTint="33"/>
            <w:vAlign w:val="center"/>
          </w:tcPr>
          <w:p w14:paraId="1DFE3682" w14:textId="1CF5C9BA" w:rsidR="5C454659" w:rsidRDefault="5C454659" w:rsidP="5C454659">
            <w:pPr>
              <w:jc w:val="center"/>
            </w:pPr>
            <w:r>
              <w:t xml:space="preserve">the </w:t>
            </w:r>
          </w:p>
        </w:tc>
        <w:tc>
          <w:tcPr>
            <w:tcW w:w="780" w:type="dxa"/>
            <w:shd w:val="clear" w:color="auto" w:fill="D9E2F3" w:themeFill="accent1" w:themeFillTint="33"/>
            <w:vAlign w:val="center"/>
          </w:tcPr>
          <w:p w14:paraId="07F57B04" w14:textId="56E572CF" w:rsidR="5C454659" w:rsidRDefault="5C454659" w:rsidP="5C454659">
            <w:pPr>
              <w:jc w:val="center"/>
            </w:pPr>
            <w:r>
              <w:t>piano</w:t>
            </w:r>
          </w:p>
        </w:tc>
        <w:tc>
          <w:tcPr>
            <w:tcW w:w="750" w:type="dxa"/>
            <w:shd w:val="clear" w:color="auto" w:fill="D9E2F3" w:themeFill="accent1" w:themeFillTint="33"/>
            <w:vAlign w:val="center"/>
          </w:tcPr>
          <w:p w14:paraId="25A21927" w14:textId="6E07D84E" w:rsidR="5C454659" w:rsidRDefault="5C454659" w:rsidP="5C454659">
            <w:pPr>
              <w:jc w:val="center"/>
            </w:pPr>
            <w:r>
              <w:t>John</w:t>
            </w:r>
          </w:p>
        </w:tc>
        <w:tc>
          <w:tcPr>
            <w:tcW w:w="600" w:type="dxa"/>
            <w:shd w:val="clear" w:color="auto" w:fill="D9E2F3" w:themeFill="accent1" w:themeFillTint="33"/>
            <w:vAlign w:val="center"/>
          </w:tcPr>
          <w:p w14:paraId="7B4271A7" w14:textId="733F0C0E" w:rsidR="5C454659" w:rsidRDefault="0011702E" w:rsidP="5C454659">
            <w:pPr>
              <w:jc w:val="center"/>
            </w:pPr>
            <w:r>
              <w:t>g</w:t>
            </w:r>
            <w:r w:rsidR="43130151">
              <w:t>et</w:t>
            </w:r>
          </w:p>
        </w:tc>
        <w:tc>
          <w:tcPr>
            <w:tcW w:w="885" w:type="dxa"/>
            <w:shd w:val="clear" w:color="auto" w:fill="D9E2F3" w:themeFill="accent1" w:themeFillTint="33"/>
            <w:vAlign w:val="center"/>
          </w:tcPr>
          <w:p w14:paraId="7829BACF" w14:textId="694B2A02" w:rsidR="5C454659" w:rsidRDefault="5C454659" w:rsidP="5C454659">
            <w:pPr>
              <w:jc w:val="center"/>
            </w:pPr>
            <w:r>
              <w:t>ticket</w:t>
            </w:r>
          </w:p>
        </w:tc>
        <w:tc>
          <w:tcPr>
            <w:tcW w:w="585" w:type="dxa"/>
            <w:shd w:val="clear" w:color="auto" w:fill="D9E2F3" w:themeFill="accent1" w:themeFillTint="33"/>
            <w:vAlign w:val="center"/>
          </w:tcPr>
          <w:p w14:paraId="2F5DB87D" w14:textId="07E5FD9B" w:rsidR="5C454659" w:rsidRDefault="5C454659" w:rsidP="5C454659">
            <w:pPr>
              <w:jc w:val="center"/>
            </w:pPr>
            <w:r>
              <w:t>for</w:t>
            </w:r>
          </w:p>
        </w:tc>
        <w:tc>
          <w:tcPr>
            <w:tcW w:w="795" w:type="dxa"/>
            <w:shd w:val="clear" w:color="auto" w:fill="D9E2F3" w:themeFill="accent1" w:themeFillTint="33"/>
            <w:vAlign w:val="center"/>
          </w:tcPr>
          <w:p w14:paraId="7FE1E48F" w14:textId="04A74EE1" w:rsidR="5C454659" w:rsidRDefault="5C454659" w:rsidP="5C454659">
            <w:pPr>
              <w:jc w:val="center"/>
            </w:pPr>
            <w:r>
              <w:t>game</w:t>
            </w:r>
          </w:p>
        </w:tc>
        <w:tc>
          <w:tcPr>
            <w:tcW w:w="690" w:type="dxa"/>
            <w:shd w:val="clear" w:color="auto" w:fill="D9E2F3" w:themeFill="accent1" w:themeFillTint="33"/>
            <w:vAlign w:val="center"/>
          </w:tcPr>
          <w:p w14:paraId="2D4DE2FE" w14:textId="4F4A1F0F" w:rsidR="5C454659" w:rsidRDefault="5C454659" w:rsidP="5C454659">
            <w:pPr>
              <w:jc w:val="center"/>
            </w:pPr>
            <w:r>
              <w:t>&lt;/s&gt;</w:t>
            </w:r>
          </w:p>
        </w:tc>
      </w:tr>
      <w:tr w:rsidR="5C454659" w14:paraId="21E90591" w14:textId="77777777" w:rsidTr="3A1EDB27">
        <w:trPr>
          <w:trHeight w:val="300"/>
        </w:trPr>
        <w:tc>
          <w:tcPr>
            <w:tcW w:w="780" w:type="dxa"/>
            <w:shd w:val="clear" w:color="auto" w:fill="F7CAAC" w:themeFill="accent2" w:themeFillTint="66"/>
            <w:vAlign w:val="center"/>
          </w:tcPr>
          <w:p w14:paraId="5752148E" w14:textId="2EF4ADA5" w:rsidR="5C454659" w:rsidRDefault="5C454659" w:rsidP="5C454659">
            <w:pPr>
              <w:jc w:val="center"/>
            </w:pPr>
            <w:r>
              <w:t>Mary</w:t>
            </w:r>
          </w:p>
        </w:tc>
        <w:tc>
          <w:tcPr>
            <w:tcW w:w="765" w:type="dxa"/>
            <w:vAlign w:val="center"/>
          </w:tcPr>
          <w:p w14:paraId="5EB4B56D" w14:textId="1C7511CE" w:rsidR="5C454659" w:rsidRDefault="5C454659" w:rsidP="5C454659">
            <w:pPr>
              <w:jc w:val="center"/>
            </w:pPr>
          </w:p>
        </w:tc>
        <w:tc>
          <w:tcPr>
            <w:tcW w:w="765" w:type="dxa"/>
            <w:vAlign w:val="center"/>
          </w:tcPr>
          <w:p w14:paraId="02C60929" w14:textId="11708207" w:rsidR="5C454659" w:rsidRDefault="5C454659" w:rsidP="5C454659">
            <w:pPr>
              <w:jc w:val="center"/>
            </w:pPr>
            <w:r>
              <w:t>1</w:t>
            </w:r>
          </w:p>
        </w:tc>
        <w:tc>
          <w:tcPr>
            <w:tcW w:w="645" w:type="dxa"/>
            <w:vAlign w:val="center"/>
          </w:tcPr>
          <w:p w14:paraId="73F050AB" w14:textId="266F29F4" w:rsidR="5C454659" w:rsidRDefault="5C454659" w:rsidP="5C454659">
            <w:pPr>
              <w:jc w:val="center"/>
            </w:pPr>
          </w:p>
        </w:tc>
        <w:tc>
          <w:tcPr>
            <w:tcW w:w="780" w:type="dxa"/>
            <w:vAlign w:val="center"/>
          </w:tcPr>
          <w:p w14:paraId="162C2549" w14:textId="00385C60" w:rsidR="5C454659" w:rsidRDefault="5C454659" w:rsidP="5C454659">
            <w:pPr>
              <w:jc w:val="center"/>
            </w:pPr>
          </w:p>
        </w:tc>
        <w:tc>
          <w:tcPr>
            <w:tcW w:w="750" w:type="dxa"/>
            <w:vAlign w:val="center"/>
          </w:tcPr>
          <w:p w14:paraId="6496AC6A" w14:textId="0A8192A0" w:rsidR="5C454659" w:rsidRDefault="5C454659" w:rsidP="5C454659">
            <w:pPr>
              <w:jc w:val="center"/>
            </w:pPr>
          </w:p>
        </w:tc>
        <w:tc>
          <w:tcPr>
            <w:tcW w:w="600" w:type="dxa"/>
            <w:vAlign w:val="center"/>
          </w:tcPr>
          <w:p w14:paraId="6D159D29" w14:textId="365D307A" w:rsidR="5C454659" w:rsidRDefault="5C454659" w:rsidP="5C454659">
            <w:pPr>
              <w:jc w:val="center"/>
            </w:pPr>
          </w:p>
        </w:tc>
        <w:tc>
          <w:tcPr>
            <w:tcW w:w="885" w:type="dxa"/>
            <w:vAlign w:val="center"/>
          </w:tcPr>
          <w:p w14:paraId="4B605F43" w14:textId="3AAAD60D" w:rsidR="5C454659" w:rsidRDefault="5C454659" w:rsidP="5C454659">
            <w:pPr>
              <w:jc w:val="center"/>
            </w:pPr>
          </w:p>
        </w:tc>
        <w:tc>
          <w:tcPr>
            <w:tcW w:w="585" w:type="dxa"/>
            <w:vAlign w:val="center"/>
          </w:tcPr>
          <w:p w14:paraId="387F0C03" w14:textId="54804BB1" w:rsidR="5C454659" w:rsidRDefault="5C454659" w:rsidP="5C454659">
            <w:pPr>
              <w:jc w:val="center"/>
            </w:pPr>
          </w:p>
        </w:tc>
        <w:tc>
          <w:tcPr>
            <w:tcW w:w="795" w:type="dxa"/>
            <w:vAlign w:val="center"/>
          </w:tcPr>
          <w:p w14:paraId="06B89610" w14:textId="0D4A1B04" w:rsidR="5C454659" w:rsidRDefault="5C454659" w:rsidP="5C454659">
            <w:pPr>
              <w:jc w:val="center"/>
            </w:pPr>
          </w:p>
        </w:tc>
        <w:tc>
          <w:tcPr>
            <w:tcW w:w="690" w:type="dxa"/>
            <w:vAlign w:val="center"/>
          </w:tcPr>
          <w:p w14:paraId="1CCE0332" w14:textId="10E2C397" w:rsidR="5C454659" w:rsidRDefault="5C454659" w:rsidP="5C454659">
            <w:pPr>
              <w:jc w:val="center"/>
            </w:pPr>
          </w:p>
        </w:tc>
      </w:tr>
      <w:tr w:rsidR="5C454659" w14:paraId="715AFC18" w14:textId="77777777" w:rsidTr="3A1EDB27">
        <w:tc>
          <w:tcPr>
            <w:tcW w:w="780" w:type="dxa"/>
            <w:shd w:val="clear" w:color="auto" w:fill="F7CAAC" w:themeFill="accent2" w:themeFillTint="66"/>
            <w:vAlign w:val="center"/>
          </w:tcPr>
          <w:p w14:paraId="6A438A5C" w14:textId="5D73523B" w:rsidR="5C454659" w:rsidRDefault="5C454659" w:rsidP="5C454659">
            <w:pPr>
              <w:jc w:val="center"/>
            </w:pPr>
            <w:commentRangeStart w:id="19"/>
            <w:r>
              <w:t>plays</w:t>
            </w:r>
            <w:commentRangeEnd w:id="19"/>
            <w:r w:rsidR="669DB212">
              <w:rPr>
                <w:rStyle w:val="CommentReference"/>
              </w:rPr>
              <w:commentReference w:id="19"/>
            </w:r>
          </w:p>
        </w:tc>
        <w:tc>
          <w:tcPr>
            <w:tcW w:w="765" w:type="dxa"/>
            <w:vAlign w:val="center"/>
          </w:tcPr>
          <w:p w14:paraId="3D8B43E0" w14:textId="64CD9793" w:rsidR="5C454659" w:rsidRDefault="5C454659" w:rsidP="5C454659">
            <w:pPr>
              <w:jc w:val="center"/>
            </w:pPr>
          </w:p>
        </w:tc>
        <w:tc>
          <w:tcPr>
            <w:tcW w:w="765" w:type="dxa"/>
            <w:vAlign w:val="center"/>
          </w:tcPr>
          <w:p w14:paraId="3956815F" w14:textId="62D32586" w:rsidR="5C454659" w:rsidRDefault="5C454659" w:rsidP="5C454659">
            <w:pPr>
              <w:jc w:val="center"/>
            </w:pPr>
          </w:p>
        </w:tc>
        <w:tc>
          <w:tcPr>
            <w:tcW w:w="645" w:type="dxa"/>
            <w:vAlign w:val="center"/>
          </w:tcPr>
          <w:p w14:paraId="7A9390FC" w14:textId="066E9BE8" w:rsidR="5C454659" w:rsidRDefault="5C454659" w:rsidP="5C454659">
            <w:pPr>
              <w:jc w:val="center"/>
            </w:pPr>
            <w:commentRangeStart w:id="20"/>
            <w:commentRangeStart w:id="21"/>
            <w:r>
              <w:t>1</w:t>
            </w:r>
            <w:commentRangeEnd w:id="20"/>
            <w:r>
              <w:rPr>
                <w:rStyle w:val="CommentReference"/>
              </w:rPr>
              <w:commentReference w:id="20"/>
            </w:r>
            <w:commentRangeEnd w:id="21"/>
            <w:r>
              <w:rPr>
                <w:rStyle w:val="CommentReference"/>
              </w:rPr>
              <w:commentReference w:id="21"/>
            </w:r>
          </w:p>
        </w:tc>
        <w:tc>
          <w:tcPr>
            <w:tcW w:w="780" w:type="dxa"/>
            <w:vAlign w:val="center"/>
          </w:tcPr>
          <w:p w14:paraId="33B13104" w14:textId="64CD9793" w:rsidR="5C454659" w:rsidRDefault="5C454659" w:rsidP="5C454659">
            <w:pPr>
              <w:jc w:val="center"/>
            </w:pPr>
          </w:p>
        </w:tc>
        <w:tc>
          <w:tcPr>
            <w:tcW w:w="750" w:type="dxa"/>
            <w:vAlign w:val="center"/>
          </w:tcPr>
          <w:p w14:paraId="662EC4F3" w14:textId="64CD9793" w:rsidR="5C454659" w:rsidRDefault="5C454659" w:rsidP="5C454659">
            <w:pPr>
              <w:jc w:val="center"/>
            </w:pPr>
          </w:p>
        </w:tc>
        <w:tc>
          <w:tcPr>
            <w:tcW w:w="600" w:type="dxa"/>
            <w:vAlign w:val="center"/>
          </w:tcPr>
          <w:p w14:paraId="252B5B98" w14:textId="64CD9793" w:rsidR="5C454659" w:rsidRDefault="5C454659" w:rsidP="5C454659">
            <w:pPr>
              <w:jc w:val="center"/>
            </w:pPr>
          </w:p>
        </w:tc>
        <w:tc>
          <w:tcPr>
            <w:tcW w:w="885" w:type="dxa"/>
            <w:vAlign w:val="center"/>
          </w:tcPr>
          <w:p w14:paraId="54C51B55" w14:textId="64CD9793" w:rsidR="5C454659" w:rsidRDefault="5C454659" w:rsidP="5C454659">
            <w:pPr>
              <w:jc w:val="center"/>
            </w:pPr>
          </w:p>
        </w:tc>
        <w:tc>
          <w:tcPr>
            <w:tcW w:w="585" w:type="dxa"/>
            <w:vAlign w:val="center"/>
          </w:tcPr>
          <w:p w14:paraId="0382DF20" w14:textId="1B8161C6" w:rsidR="5C454659" w:rsidRDefault="5C454659" w:rsidP="5C454659">
            <w:pPr>
              <w:jc w:val="center"/>
            </w:pPr>
          </w:p>
        </w:tc>
        <w:tc>
          <w:tcPr>
            <w:tcW w:w="795" w:type="dxa"/>
            <w:vAlign w:val="center"/>
          </w:tcPr>
          <w:p w14:paraId="62312DC6" w14:textId="7897D82E" w:rsidR="5C454659" w:rsidRDefault="5C454659" w:rsidP="5C454659">
            <w:pPr>
              <w:jc w:val="center"/>
            </w:pPr>
          </w:p>
        </w:tc>
        <w:tc>
          <w:tcPr>
            <w:tcW w:w="690" w:type="dxa"/>
            <w:vAlign w:val="center"/>
          </w:tcPr>
          <w:p w14:paraId="7C413009" w14:textId="64312318" w:rsidR="5C454659" w:rsidRDefault="5C454659" w:rsidP="5C454659">
            <w:pPr>
              <w:jc w:val="center"/>
            </w:pPr>
          </w:p>
        </w:tc>
      </w:tr>
      <w:tr w:rsidR="5C454659" w14:paraId="702E0D0B" w14:textId="77777777" w:rsidTr="3A1EDB27">
        <w:tc>
          <w:tcPr>
            <w:tcW w:w="780" w:type="dxa"/>
            <w:shd w:val="clear" w:color="auto" w:fill="F7CAAC" w:themeFill="accent2" w:themeFillTint="66"/>
            <w:vAlign w:val="center"/>
          </w:tcPr>
          <w:p w14:paraId="646282A0" w14:textId="0A27BA73" w:rsidR="5C454659" w:rsidRDefault="5C454659" w:rsidP="5C454659">
            <w:pPr>
              <w:jc w:val="center"/>
            </w:pPr>
            <w:r>
              <w:t>the</w:t>
            </w:r>
          </w:p>
        </w:tc>
        <w:tc>
          <w:tcPr>
            <w:tcW w:w="765" w:type="dxa"/>
            <w:vAlign w:val="center"/>
          </w:tcPr>
          <w:p w14:paraId="7113301B" w14:textId="64CD9793" w:rsidR="5C454659" w:rsidRDefault="5C454659" w:rsidP="5C454659">
            <w:pPr>
              <w:jc w:val="center"/>
            </w:pPr>
          </w:p>
        </w:tc>
        <w:tc>
          <w:tcPr>
            <w:tcW w:w="765" w:type="dxa"/>
            <w:vAlign w:val="center"/>
          </w:tcPr>
          <w:p w14:paraId="15C76920" w14:textId="3D3EAA52" w:rsidR="5C454659" w:rsidRDefault="49BA44AE" w:rsidP="5C454659">
            <w:pPr>
              <w:jc w:val="center"/>
            </w:pPr>
            <w:r>
              <w:t>1</w:t>
            </w:r>
          </w:p>
        </w:tc>
        <w:tc>
          <w:tcPr>
            <w:tcW w:w="645" w:type="dxa"/>
            <w:vAlign w:val="center"/>
          </w:tcPr>
          <w:p w14:paraId="6CB283EB" w14:textId="47E3D60B" w:rsidR="5C454659" w:rsidRDefault="5C454659" w:rsidP="5C454659">
            <w:pPr>
              <w:jc w:val="center"/>
            </w:pPr>
          </w:p>
        </w:tc>
        <w:tc>
          <w:tcPr>
            <w:tcW w:w="780" w:type="dxa"/>
            <w:vAlign w:val="center"/>
          </w:tcPr>
          <w:p w14:paraId="71A3CD9B" w14:textId="56656663" w:rsidR="5C454659" w:rsidRDefault="5C454659" w:rsidP="5C454659">
            <w:pPr>
              <w:jc w:val="center"/>
            </w:pPr>
            <w:r>
              <w:t>1</w:t>
            </w:r>
          </w:p>
        </w:tc>
        <w:tc>
          <w:tcPr>
            <w:tcW w:w="750" w:type="dxa"/>
            <w:vAlign w:val="center"/>
          </w:tcPr>
          <w:p w14:paraId="227D9525" w14:textId="64CD9793" w:rsidR="5C454659" w:rsidRDefault="5C454659" w:rsidP="5C454659">
            <w:pPr>
              <w:jc w:val="center"/>
            </w:pPr>
          </w:p>
        </w:tc>
        <w:tc>
          <w:tcPr>
            <w:tcW w:w="600" w:type="dxa"/>
            <w:vAlign w:val="center"/>
          </w:tcPr>
          <w:p w14:paraId="0B23A956" w14:textId="64CD9793" w:rsidR="5C454659" w:rsidRDefault="5C454659" w:rsidP="5C454659">
            <w:pPr>
              <w:jc w:val="center"/>
            </w:pPr>
          </w:p>
        </w:tc>
        <w:tc>
          <w:tcPr>
            <w:tcW w:w="885" w:type="dxa"/>
            <w:vAlign w:val="center"/>
          </w:tcPr>
          <w:p w14:paraId="3403CB40" w14:textId="64CD9793" w:rsidR="5C454659" w:rsidRDefault="5C454659" w:rsidP="5C454659">
            <w:pPr>
              <w:jc w:val="center"/>
            </w:pPr>
          </w:p>
        </w:tc>
        <w:tc>
          <w:tcPr>
            <w:tcW w:w="585" w:type="dxa"/>
            <w:vAlign w:val="center"/>
          </w:tcPr>
          <w:p w14:paraId="69B8C6A0" w14:textId="19D23A8E" w:rsidR="5C454659" w:rsidRDefault="5C454659" w:rsidP="5C454659">
            <w:pPr>
              <w:jc w:val="center"/>
            </w:pPr>
          </w:p>
        </w:tc>
        <w:tc>
          <w:tcPr>
            <w:tcW w:w="795" w:type="dxa"/>
            <w:vAlign w:val="center"/>
          </w:tcPr>
          <w:p w14:paraId="7B94147C" w14:textId="0B12EC19" w:rsidR="5C454659" w:rsidRDefault="5C454659" w:rsidP="5C454659">
            <w:pPr>
              <w:jc w:val="center"/>
            </w:pPr>
            <w:r>
              <w:t>1</w:t>
            </w:r>
          </w:p>
        </w:tc>
        <w:tc>
          <w:tcPr>
            <w:tcW w:w="690" w:type="dxa"/>
            <w:vAlign w:val="center"/>
          </w:tcPr>
          <w:p w14:paraId="4BAA4DE5" w14:textId="499794C6" w:rsidR="5C454659" w:rsidRDefault="5C454659" w:rsidP="5C454659">
            <w:pPr>
              <w:jc w:val="center"/>
            </w:pPr>
          </w:p>
        </w:tc>
      </w:tr>
      <w:tr w:rsidR="5C454659" w14:paraId="362C0B33" w14:textId="77777777" w:rsidTr="3A1EDB27">
        <w:tc>
          <w:tcPr>
            <w:tcW w:w="780" w:type="dxa"/>
            <w:shd w:val="clear" w:color="auto" w:fill="F7CAAC" w:themeFill="accent2" w:themeFillTint="66"/>
            <w:vAlign w:val="center"/>
          </w:tcPr>
          <w:p w14:paraId="7A87D32A" w14:textId="18942BD5" w:rsidR="5C454659" w:rsidRDefault="5C454659" w:rsidP="5C454659">
            <w:pPr>
              <w:jc w:val="center"/>
            </w:pPr>
            <w:r>
              <w:t>piano</w:t>
            </w:r>
          </w:p>
        </w:tc>
        <w:tc>
          <w:tcPr>
            <w:tcW w:w="765" w:type="dxa"/>
            <w:vAlign w:val="center"/>
          </w:tcPr>
          <w:p w14:paraId="694384F1" w14:textId="64CD9793" w:rsidR="5C454659" w:rsidRDefault="5C454659" w:rsidP="5C454659">
            <w:pPr>
              <w:jc w:val="center"/>
            </w:pPr>
          </w:p>
        </w:tc>
        <w:tc>
          <w:tcPr>
            <w:tcW w:w="765" w:type="dxa"/>
            <w:vAlign w:val="center"/>
          </w:tcPr>
          <w:p w14:paraId="754F8E7D" w14:textId="64CD9793" w:rsidR="5C454659" w:rsidRDefault="5C454659" w:rsidP="5C454659">
            <w:pPr>
              <w:jc w:val="center"/>
            </w:pPr>
          </w:p>
        </w:tc>
        <w:tc>
          <w:tcPr>
            <w:tcW w:w="645" w:type="dxa"/>
            <w:vAlign w:val="center"/>
          </w:tcPr>
          <w:p w14:paraId="584C61FD" w14:textId="64CD9793" w:rsidR="5C454659" w:rsidRDefault="5C454659" w:rsidP="5C454659">
            <w:pPr>
              <w:jc w:val="center"/>
            </w:pPr>
          </w:p>
        </w:tc>
        <w:tc>
          <w:tcPr>
            <w:tcW w:w="780" w:type="dxa"/>
            <w:vAlign w:val="center"/>
          </w:tcPr>
          <w:p w14:paraId="497F733A" w14:textId="35FFE9E1" w:rsidR="5C454659" w:rsidRDefault="5C454659" w:rsidP="5C454659">
            <w:pPr>
              <w:jc w:val="center"/>
            </w:pPr>
          </w:p>
        </w:tc>
        <w:tc>
          <w:tcPr>
            <w:tcW w:w="750" w:type="dxa"/>
            <w:vAlign w:val="center"/>
          </w:tcPr>
          <w:p w14:paraId="2E555C31" w14:textId="08F1CAEE" w:rsidR="5C454659" w:rsidRDefault="5C454659" w:rsidP="5C454659">
            <w:pPr>
              <w:jc w:val="center"/>
            </w:pPr>
          </w:p>
        </w:tc>
        <w:tc>
          <w:tcPr>
            <w:tcW w:w="600" w:type="dxa"/>
            <w:vAlign w:val="center"/>
          </w:tcPr>
          <w:p w14:paraId="69C07C04" w14:textId="64CD9793" w:rsidR="5C454659" w:rsidRDefault="5C454659" w:rsidP="5C454659">
            <w:pPr>
              <w:jc w:val="center"/>
            </w:pPr>
          </w:p>
        </w:tc>
        <w:tc>
          <w:tcPr>
            <w:tcW w:w="885" w:type="dxa"/>
            <w:vAlign w:val="center"/>
          </w:tcPr>
          <w:p w14:paraId="59BAFA45" w14:textId="64CD9793" w:rsidR="5C454659" w:rsidRDefault="5C454659" w:rsidP="5C454659">
            <w:pPr>
              <w:jc w:val="center"/>
            </w:pPr>
          </w:p>
        </w:tc>
        <w:tc>
          <w:tcPr>
            <w:tcW w:w="585" w:type="dxa"/>
            <w:vAlign w:val="center"/>
          </w:tcPr>
          <w:p w14:paraId="2BBCCA13" w14:textId="6139D503" w:rsidR="5C454659" w:rsidRDefault="5C454659" w:rsidP="5C454659">
            <w:pPr>
              <w:jc w:val="center"/>
            </w:pPr>
          </w:p>
        </w:tc>
        <w:tc>
          <w:tcPr>
            <w:tcW w:w="795" w:type="dxa"/>
            <w:vAlign w:val="center"/>
          </w:tcPr>
          <w:p w14:paraId="7C014906" w14:textId="07CB8D8C" w:rsidR="5C454659" w:rsidRDefault="5C454659" w:rsidP="5C454659">
            <w:pPr>
              <w:jc w:val="center"/>
            </w:pPr>
          </w:p>
        </w:tc>
        <w:tc>
          <w:tcPr>
            <w:tcW w:w="690" w:type="dxa"/>
            <w:vAlign w:val="center"/>
          </w:tcPr>
          <w:p w14:paraId="5B4B768B" w14:textId="113B8C15" w:rsidR="5C454659" w:rsidRDefault="5C454659" w:rsidP="5C454659">
            <w:pPr>
              <w:jc w:val="center"/>
            </w:pPr>
            <w:r>
              <w:t>1</w:t>
            </w:r>
          </w:p>
        </w:tc>
      </w:tr>
      <w:tr w:rsidR="5C454659" w14:paraId="55389C7A" w14:textId="77777777" w:rsidTr="3A1EDB27">
        <w:tc>
          <w:tcPr>
            <w:tcW w:w="780" w:type="dxa"/>
            <w:shd w:val="clear" w:color="auto" w:fill="F7CAAC" w:themeFill="accent2" w:themeFillTint="66"/>
            <w:vAlign w:val="center"/>
          </w:tcPr>
          <w:p w14:paraId="12CBC850" w14:textId="0A963035" w:rsidR="5C454659" w:rsidRDefault="5C454659" w:rsidP="5C454659">
            <w:pPr>
              <w:jc w:val="center"/>
            </w:pPr>
            <w:r>
              <w:t>John</w:t>
            </w:r>
          </w:p>
        </w:tc>
        <w:tc>
          <w:tcPr>
            <w:tcW w:w="765" w:type="dxa"/>
            <w:vAlign w:val="center"/>
          </w:tcPr>
          <w:p w14:paraId="30D17B15" w14:textId="64CD9793" w:rsidR="5C454659" w:rsidRDefault="5C454659" w:rsidP="5C454659">
            <w:pPr>
              <w:jc w:val="center"/>
            </w:pPr>
          </w:p>
        </w:tc>
        <w:tc>
          <w:tcPr>
            <w:tcW w:w="765" w:type="dxa"/>
            <w:vAlign w:val="center"/>
          </w:tcPr>
          <w:p w14:paraId="065372E4" w14:textId="64CD9793" w:rsidR="5C454659" w:rsidRDefault="5C454659" w:rsidP="5C454659">
            <w:pPr>
              <w:jc w:val="center"/>
            </w:pPr>
          </w:p>
        </w:tc>
        <w:tc>
          <w:tcPr>
            <w:tcW w:w="645" w:type="dxa"/>
            <w:vAlign w:val="center"/>
          </w:tcPr>
          <w:p w14:paraId="323127C1" w14:textId="64CD9793" w:rsidR="5C454659" w:rsidRDefault="5C454659" w:rsidP="5C454659">
            <w:pPr>
              <w:jc w:val="center"/>
            </w:pPr>
          </w:p>
        </w:tc>
        <w:tc>
          <w:tcPr>
            <w:tcW w:w="780" w:type="dxa"/>
            <w:vAlign w:val="center"/>
          </w:tcPr>
          <w:p w14:paraId="6D665E37" w14:textId="64CD9793" w:rsidR="5C454659" w:rsidRDefault="5C454659" w:rsidP="5C454659">
            <w:pPr>
              <w:jc w:val="center"/>
            </w:pPr>
          </w:p>
        </w:tc>
        <w:tc>
          <w:tcPr>
            <w:tcW w:w="750" w:type="dxa"/>
            <w:vAlign w:val="center"/>
          </w:tcPr>
          <w:p w14:paraId="6A2A4F77" w14:textId="2D0772A8" w:rsidR="5C454659" w:rsidRDefault="5C454659" w:rsidP="5C454659">
            <w:pPr>
              <w:jc w:val="center"/>
            </w:pPr>
          </w:p>
        </w:tc>
        <w:tc>
          <w:tcPr>
            <w:tcW w:w="600" w:type="dxa"/>
            <w:vAlign w:val="center"/>
          </w:tcPr>
          <w:p w14:paraId="3B89F6BD" w14:textId="528C8787" w:rsidR="5C454659" w:rsidRDefault="5C454659" w:rsidP="5C454659">
            <w:pPr>
              <w:jc w:val="center"/>
            </w:pPr>
            <w:r>
              <w:t>1</w:t>
            </w:r>
          </w:p>
        </w:tc>
        <w:tc>
          <w:tcPr>
            <w:tcW w:w="885" w:type="dxa"/>
            <w:vAlign w:val="center"/>
          </w:tcPr>
          <w:p w14:paraId="43AE9D2C" w14:textId="64CD9793" w:rsidR="5C454659" w:rsidRDefault="5C454659" w:rsidP="5C454659">
            <w:pPr>
              <w:jc w:val="center"/>
            </w:pPr>
          </w:p>
        </w:tc>
        <w:tc>
          <w:tcPr>
            <w:tcW w:w="585" w:type="dxa"/>
            <w:vAlign w:val="center"/>
          </w:tcPr>
          <w:p w14:paraId="329F9D78" w14:textId="0CABC052" w:rsidR="5C454659" w:rsidRDefault="5C454659" w:rsidP="5C454659">
            <w:pPr>
              <w:jc w:val="center"/>
            </w:pPr>
          </w:p>
        </w:tc>
        <w:tc>
          <w:tcPr>
            <w:tcW w:w="795" w:type="dxa"/>
            <w:vAlign w:val="center"/>
          </w:tcPr>
          <w:p w14:paraId="46D5F5C5" w14:textId="4D15EFF9" w:rsidR="5C454659" w:rsidRDefault="5C454659" w:rsidP="5C454659">
            <w:pPr>
              <w:jc w:val="center"/>
            </w:pPr>
          </w:p>
        </w:tc>
        <w:tc>
          <w:tcPr>
            <w:tcW w:w="690" w:type="dxa"/>
            <w:vAlign w:val="center"/>
          </w:tcPr>
          <w:p w14:paraId="7A6ED709" w14:textId="51492E85" w:rsidR="5C454659" w:rsidRDefault="5C454659" w:rsidP="5C454659">
            <w:pPr>
              <w:jc w:val="center"/>
            </w:pPr>
          </w:p>
        </w:tc>
      </w:tr>
      <w:tr w:rsidR="5C454659" w14:paraId="229D854E" w14:textId="77777777" w:rsidTr="3A1EDB27">
        <w:tc>
          <w:tcPr>
            <w:tcW w:w="780" w:type="dxa"/>
            <w:shd w:val="clear" w:color="auto" w:fill="F7CAAC" w:themeFill="accent2" w:themeFillTint="66"/>
            <w:vAlign w:val="center"/>
          </w:tcPr>
          <w:p w14:paraId="404A21BB" w14:textId="7E6EFC5B" w:rsidR="5C454659" w:rsidRDefault="5C454659" w:rsidP="5C454659">
            <w:pPr>
              <w:jc w:val="center"/>
            </w:pPr>
            <w:r>
              <w:t>got</w:t>
            </w:r>
          </w:p>
        </w:tc>
        <w:tc>
          <w:tcPr>
            <w:tcW w:w="765" w:type="dxa"/>
            <w:vAlign w:val="center"/>
          </w:tcPr>
          <w:p w14:paraId="30B555E8" w14:textId="64CD9793" w:rsidR="5C454659" w:rsidRDefault="5C454659" w:rsidP="5C454659">
            <w:pPr>
              <w:jc w:val="center"/>
            </w:pPr>
          </w:p>
        </w:tc>
        <w:tc>
          <w:tcPr>
            <w:tcW w:w="765" w:type="dxa"/>
            <w:vAlign w:val="center"/>
          </w:tcPr>
          <w:p w14:paraId="0E1500DB" w14:textId="64CD9793" w:rsidR="5C454659" w:rsidRDefault="5C454659" w:rsidP="5C454659">
            <w:pPr>
              <w:jc w:val="center"/>
            </w:pPr>
          </w:p>
        </w:tc>
        <w:tc>
          <w:tcPr>
            <w:tcW w:w="645" w:type="dxa"/>
            <w:vAlign w:val="center"/>
          </w:tcPr>
          <w:p w14:paraId="011D7AE3" w14:textId="64CD9793" w:rsidR="5C454659" w:rsidRDefault="5C454659" w:rsidP="5C454659">
            <w:pPr>
              <w:jc w:val="center"/>
            </w:pPr>
          </w:p>
        </w:tc>
        <w:tc>
          <w:tcPr>
            <w:tcW w:w="780" w:type="dxa"/>
            <w:vAlign w:val="center"/>
          </w:tcPr>
          <w:p w14:paraId="25AE71D5" w14:textId="64CD9793" w:rsidR="5C454659" w:rsidRDefault="5C454659" w:rsidP="5C454659">
            <w:pPr>
              <w:jc w:val="center"/>
            </w:pPr>
          </w:p>
        </w:tc>
        <w:tc>
          <w:tcPr>
            <w:tcW w:w="750" w:type="dxa"/>
            <w:vAlign w:val="center"/>
          </w:tcPr>
          <w:p w14:paraId="031651AE" w14:textId="64CD9793" w:rsidR="5C454659" w:rsidRDefault="5C454659" w:rsidP="5C454659">
            <w:pPr>
              <w:jc w:val="center"/>
            </w:pPr>
          </w:p>
        </w:tc>
        <w:tc>
          <w:tcPr>
            <w:tcW w:w="600" w:type="dxa"/>
            <w:vAlign w:val="center"/>
          </w:tcPr>
          <w:p w14:paraId="7D528260" w14:textId="05AFEB21" w:rsidR="5C454659" w:rsidRDefault="5C454659" w:rsidP="5C454659">
            <w:pPr>
              <w:jc w:val="center"/>
            </w:pPr>
          </w:p>
        </w:tc>
        <w:tc>
          <w:tcPr>
            <w:tcW w:w="885" w:type="dxa"/>
            <w:vAlign w:val="center"/>
          </w:tcPr>
          <w:p w14:paraId="499AD0DC" w14:textId="5C3DE55F" w:rsidR="5C454659" w:rsidRDefault="5C454659" w:rsidP="5C454659">
            <w:pPr>
              <w:jc w:val="center"/>
            </w:pPr>
            <w:r>
              <w:t>1</w:t>
            </w:r>
          </w:p>
        </w:tc>
        <w:tc>
          <w:tcPr>
            <w:tcW w:w="585" w:type="dxa"/>
            <w:vAlign w:val="center"/>
          </w:tcPr>
          <w:p w14:paraId="02F73C80" w14:textId="1A431B24" w:rsidR="5C454659" w:rsidRDefault="5C454659" w:rsidP="5C454659">
            <w:pPr>
              <w:jc w:val="center"/>
            </w:pPr>
          </w:p>
        </w:tc>
        <w:tc>
          <w:tcPr>
            <w:tcW w:w="795" w:type="dxa"/>
            <w:vAlign w:val="center"/>
          </w:tcPr>
          <w:p w14:paraId="3C26BA4E" w14:textId="7ED09610" w:rsidR="5C454659" w:rsidRDefault="5C454659" w:rsidP="5C454659">
            <w:pPr>
              <w:jc w:val="center"/>
            </w:pPr>
          </w:p>
        </w:tc>
        <w:tc>
          <w:tcPr>
            <w:tcW w:w="690" w:type="dxa"/>
            <w:vAlign w:val="center"/>
          </w:tcPr>
          <w:p w14:paraId="19E4A6BC" w14:textId="486CE611" w:rsidR="5C454659" w:rsidRDefault="5C454659" w:rsidP="5C454659">
            <w:pPr>
              <w:jc w:val="center"/>
            </w:pPr>
          </w:p>
        </w:tc>
      </w:tr>
      <w:tr w:rsidR="5C454659" w14:paraId="00021FB9" w14:textId="77777777" w:rsidTr="3A1EDB27">
        <w:tc>
          <w:tcPr>
            <w:tcW w:w="780" w:type="dxa"/>
            <w:shd w:val="clear" w:color="auto" w:fill="F7CAAC" w:themeFill="accent2" w:themeFillTint="66"/>
            <w:vAlign w:val="center"/>
          </w:tcPr>
          <w:p w14:paraId="4F2AE72D" w14:textId="2B55DE09" w:rsidR="5C454659" w:rsidRDefault="5C454659" w:rsidP="5C454659">
            <w:pPr>
              <w:jc w:val="center"/>
            </w:pPr>
            <w:r>
              <w:t>ticket</w:t>
            </w:r>
          </w:p>
        </w:tc>
        <w:tc>
          <w:tcPr>
            <w:tcW w:w="765" w:type="dxa"/>
            <w:vAlign w:val="center"/>
          </w:tcPr>
          <w:p w14:paraId="6F0A0232" w14:textId="64CD9793" w:rsidR="5C454659" w:rsidRDefault="5C454659" w:rsidP="5C454659">
            <w:pPr>
              <w:jc w:val="center"/>
            </w:pPr>
          </w:p>
        </w:tc>
        <w:tc>
          <w:tcPr>
            <w:tcW w:w="765" w:type="dxa"/>
            <w:vAlign w:val="center"/>
          </w:tcPr>
          <w:p w14:paraId="5EF1E002" w14:textId="64CD9793" w:rsidR="5C454659" w:rsidRDefault="5C454659" w:rsidP="5C454659">
            <w:pPr>
              <w:jc w:val="center"/>
            </w:pPr>
          </w:p>
        </w:tc>
        <w:tc>
          <w:tcPr>
            <w:tcW w:w="645" w:type="dxa"/>
            <w:vAlign w:val="center"/>
          </w:tcPr>
          <w:p w14:paraId="4F1C0F8C" w14:textId="64CD9793" w:rsidR="5C454659" w:rsidRDefault="5C454659" w:rsidP="5C454659">
            <w:pPr>
              <w:jc w:val="center"/>
            </w:pPr>
          </w:p>
        </w:tc>
        <w:tc>
          <w:tcPr>
            <w:tcW w:w="780" w:type="dxa"/>
            <w:vAlign w:val="center"/>
          </w:tcPr>
          <w:p w14:paraId="29EC3340" w14:textId="64CD9793" w:rsidR="5C454659" w:rsidRDefault="5C454659" w:rsidP="5C454659">
            <w:pPr>
              <w:jc w:val="center"/>
            </w:pPr>
          </w:p>
        </w:tc>
        <w:tc>
          <w:tcPr>
            <w:tcW w:w="750" w:type="dxa"/>
            <w:vAlign w:val="center"/>
          </w:tcPr>
          <w:p w14:paraId="683086B8" w14:textId="64CD9793" w:rsidR="5C454659" w:rsidRDefault="5C454659" w:rsidP="5C454659">
            <w:pPr>
              <w:jc w:val="center"/>
            </w:pPr>
          </w:p>
        </w:tc>
        <w:tc>
          <w:tcPr>
            <w:tcW w:w="600" w:type="dxa"/>
            <w:vAlign w:val="center"/>
          </w:tcPr>
          <w:p w14:paraId="16D180FE" w14:textId="64CD9793" w:rsidR="5C454659" w:rsidRDefault="5C454659" w:rsidP="5C454659">
            <w:pPr>
              <w:jc w:val="center"/>
            </w:pPr>
          </w:p>
        </w:tc>
        <w:tc>
          <w:tcPr>
            <w:tcW w:w="885" w:type="dxa"/>
            <w:vAlign w:val="center"/>
          </w:tcPr>
          <w:p w14:paraId="76457C86" w14:textId="43AE5762" w:rsidR="5C454659" w:rsidRDefault="5C454659" w:rsidP="5C454659">
            <w:pPr>
              <w:jc w:val="center"/>
            </w:pPr>
          </w:p>
        </w:tc>
        <w:tc>
          <w:tcPr>
            <w:tcW w:w="585" w:type="dxa"/>
            <w:vAlign w:val="center"/>
          </w:tcPr>
          <w:p w14:paraId="1CAD15F9" w14:textId="064A4AF4" w:rsidR="5C454659" w:rsidRDefault="5C454659" w:rsidP="5C454659">
            <w:pPr>
              <w:jc w:val="center"/>
            </w:pPr>
            <w:r>
              <w:t>1</w:t>
            </w:r>
          </w:p>
        </w:tc>
        <w:tc>
          <w:tcPr>
            <w:tcW w:w="795" w:type="dxa"/>
            <w:vAlign w:val="center"/>
          </w:tcPr>
          <w:p w14:paraId="0E176256" w14:textId="65449C04" w:rsidR="5C454659" w:rsidRDefault="5C454659" w:rsidP="5C454659">
            <w:pPr>
              <w:jc w:val="center"/>
            </w:pPr>
          </w:p>
        </w:tc>
        <w:tc>
          <w:tcPr>
            <w:tcW w:w="690" w:type="dxa"/>
            <w:vAlign w:val="center"/>
          </w:tcPr>
          <w:p w14:paraId="2DA517A2" w14:textId="2692DAD6" w:rsidR="5C454659" w:rsidRDefault="5C454659" w:rsidP="5C454659">
            <w:pPr>
              <w:jc w:val="center"/>
            </w:pPr>
          </w:p>
        </w:tc>
      </w:tr>
      <w:tr w:rsidR="5C454659" w14:paraId="6B91773F" w14:textId="77777777" w:rsidTr="3A1EDB27">
        <w:tc>
          <w:tcPr>
            <w:tcW w:w="780" w:type="dxa"/>
            <w:shd w:val="clear" w:color="auto" w:fill="F7CAAC" w:themeFill="accent2" w:themeFillTint="66"/>
            <w:vAlign w:val="center"/>
          </w:tcPr>
          <w:p w14:paraId="5BDA0705" w14:textId="43E443BC" w:rsidR="5C454659" w:rsidRDefault="5C454659" w:rsidP="5C454659">
            <w:pPr>
              <w:jc w:val="center"/>
            </w:pPr>
            <w:r>
              <w:t>for</w:t>
            </w:r>
          </w:p>
        </w:tc>
        <w:tc>
          <w:tcPr>
            <w:tcW w:w="765" w:type="dxa"/>
            <w:vAlign w:val="center"/>
          </w:tcPr>
          <w:p w14:paraId="2296EDD8" w14:textId="1AA5AF50" w:rsidR="5C454659" w:rsidRDefault="5C454659" w:rsidP="5C454659">
            <w:pPr>
              <w:jc w:val="center"/>
            </w:pPr>
          </w:p>
        </w:tc>
        <w:tc>
          <w:tcPr>
            <w:tcW w:w="765" w:type="dxa"/>
            <w:vAlign w:val="center"/>
          </w:tcPr>
          <w:p w14:paraId="283868E6" w14:textId="62EF137F" w:rsidR="5C454659" w:rsidRDefault="5C454659" w:rsidP="5C454659">
            <w:pPr>
              <w:jc w:val="center"/>
            </w:pPr>
          </w:p>
        </w:tc>
        <w:tc>
          <w:tcPr>
            <w:tcW w:w="645" w:type="dxa"/>
            <w:vAlign w:val="center"/>
          </w:tcPr>
          <w:p w14:paraId="6F366724" w14:textId="5D894AFE" w:rsidR="5C454659" w:rsidRDefault="5C454659" w:rsidP="5C454659">
            <w:pPr>
              <w:jc w:val="center"/>
            </w:pPr>
            <w:r>
              <w:t>1</w:t>
            </w:r>
          </w:p>
        </w:tc>
        <w:tc>
          <w:tcPr>
            <w:tcW w:w="780" w:type="dxa"/>
            <w:vAlign w:val="center"/>
          </w:tcPr>
          <w:p w14:paraId="11AE7F6F" w14:textId="18F6B771" w:rsidR="5C454659" w:rsidRDefault="5C454659" w:rsidP="5C454659">
            <w:pPr>
              <w:jc w:val="center"/>
            </w:pPr>
          </w:p>
        </w:tc>
        <w:tc>
          <w:tcPr>
            <w:tcW w:w="750" w:type="dxa"/>
            <w:vAlign w:val="center"/>
          </w:tcPr>
          <w:p w14:paraId="5B887499" w14:textId="3DAB9DBE" w:rsidR="5C454659" w:rsidRDefault="5C454659" w:rsidP="5C454659">
            <w:pPr>
              <w:jc w:val="center"/>
            </w:pPr>
          </w:p>
        </w:tc>
        <w:tc>
          <w:tcPr>
            <w:tcW w:w="600" w:type="dxa"/>
            <w:vAlign w:val="center"/>
          </w:tcPr>
          <w:p w14:paraId="27696D6E" w14:textId="705EAC65" w:rsidR="5C454659" w:rsidRDefault="5C454659" w:rsidP="5C454659">
            <w:pPr>
              <w:jc w:val="center"/>
            </w:pPr>
          </w:p>
        </w:tc>
        <w:tc>
          <w:tcPr>
            <w:tcW w:w="885" w:type="dxa"/>
            <w:vAlign w:val="center"/>
          </w:tcPr>
          <w:p w14:paraId="17D01424" w14:textId="6ED6C74B" w:rsidR="5C454659" w:rsidRDefault="5C454659" w:rsidP="5C454659">
            <w:pPr>
              <w:jc w:val="center"/>
            </w:pPr>
          </w:p>
        </w:tc>
        <w:tc>
          <w:tcPr>
            <w:tcW w:w="585" w:type="dxa"/>
            <w:vAlign w:val="center"/>
          </w:tcPr>
          <w:p w14:paraId="4B6F896C" w14:textId="6A98952E" w:rsidR="5C454659" w:rsidRDefault="5C454659" w:rsidP="5C454659">
            <w:pPr>
              <w:jc w:val="center"/>
            </w:pPr>
          </w:p>
        </w:tc>
        <w:tc>
          <w:tcPr>
            <w:tcW w:w="795" w:type="dxa"/>
            <w:vAlign w:val="center"/>
          </w:tcPr>
          <w:p w14:paraId="27A7BBCE" w14:textId="3C3C78DD" w:rsidR="5C454659" w:rsidRDefault="5C454659" w:rsidP="5C454659">
            <w:pPr>
              <w:jc w:val="center"/>
            </w:pPr>
          </w:p>
        </w:tc>
        <w:tc>
          <w:tcPr>
            <w:tcW w:w="690" w:type="dxa"/>
            <w:vAlign w:val="center"/>
          </w:tcPr>
          <w:p w14:paraId="51301E7A" w14:textId="526BDD74" w:rsidR="5C454659" w:rsidRDefault="5C454659" w:rsidP="5C454659">
            <w:pPr>
              <w:jc w:val="center"/>
            </w:pPr>
          </w:p>
        </w:tc>
      </w:tr>
      <w:tr w:rsidR="5C454659" w14:paraId="28D5952B" w14:textId="77777777" w:rsidTr="3A1EDB27">
        <w:tc>
          <w:tcPr>
            <w:tcW w:w="780" w:type="dxa"/>
            <w:shd w:val="clear" w:color="auto" w:fill="F7CAAC" w:themeFill="accent2" w:themeFillTint="66"/>
            <w:vAlign w:val="center"/>
          </w:tcPr>
          <w:p w14:paraId="770791DD" w14:textId="5ADA7CA8" w:rsidR="5C454659" w:rsidRDefault="5C454659" w:rsidP="5C454659">
            <w:pPr>
              <w:jc w:val="center"/>
            </w:pPr>
            <w:r>
              <w:t>play</w:t>
            </w:r>
          </w:p>
        </w:tc>
        <w:tc>
          <w:tcPr>
            <w:tcW w:w="765" w:type="dxa"/>
            <w:vAlign w:val="center"/>
          </w:tcPr>
          <w:p w14:paraId="751E7CF5" w14:textId="37F36DB8" w:rsidR="5C454659" w:rsidRDefault="5C454659" w:rsidP="5C454659">
            <w:pPr>
              <w:jc w:val="center"/>
            </w:pPr>
          </w:p>
        </w:tc>
        <w:tc>
          <w:tcPr>
            <w:tcW w:w="765" w:type="dxa"/>
            <w:vAlign w:val="center"/>
          </w:tcPr>
          <w:p w14:paraId="7C8EC4B3" w14:textId="1EF9A99B" w:rsidR="5C454659" w:rsidRDefault="5C454659" w:rsidP="5C454659">
            <w:pPr>
              <w:jc w:val="center"/>
            </w:pPr>
          </w:p>
        </w:tc>
        <w:tc>
          <w:tcPr>
            <w:tcW w:w="645" w:type="dxa"/>
            <w:vAlign w:val="center"/>
          </w:tcPr>
          <w:p w14:paraId="3E981094" w14:textId="6491BA8D" w:rsidR="5C454659" w:rsidRDefault="5C454659" w:rsidP="5C454659">
            <w:pPr>
              <w:jc w:val="center"/>
            </w:pPr>
            <w:r>
              <w:t>1</w:t>
            </w:r>
          </w:p>
        </w:tc>
        <w:tc>
          <w:tcPr>
            <w:tcW w:w="780" w:type="dxa"/>
            <w:vAlign w:val="center"/>
          </w:tcPr>
          <w:p w14:paraId="7AC83E95" w14:textId="1B431B27" w:rsidR="5C454659" w:rsidRDefault="5C454659" w:rsidP="5C454659">
            <w:pPr>
              <w:jc w:val="center"/>
            </w:pPr>
          </w:p>
        </w:tc>
        <w:tc>
          <w:tcPr>
            <w:tcW w:w="750" w:type="dxa"/>
            <w:vAlign w:val="center"/>
          </w:tcPr>
          <w:p w14:paraId="59326865" w14:textId="51C70B8D" w:rsidR="5C454659" w:rsidRDefault="5C454659" w:rsidP="5C454659">
            <w:pPr>
              <w:jc w:val="center"/>
            </w:pPr>
          </w:p>
        </w:tc>
        <w:tc>
          <w:tcPr>
            <w:tcW w:w="600" w:type="dxa"/>
            <w:vAlign w:val="center"/>
          </w:tcPr>
          <w:p w14:paraId="0D6A2DC5" w14:textId="0C7CD756" w:rsidR="5C454659" w:rsidRDefault="5C454659" w:rsidP="5C454659">
            <w:pPr>
              <w:jc w:val="center"/>
            </w:pPr>
          </w:p>
        </w:tc>
        <w:tc>
          <w:tcPr>
            <w:tcW w:w="885" w:type="dxa"/>
            <w:vAlign w:val="center"/>
          </w:tcPr>
          <w:p w14:paraId="647ABA10" w14:textId="0EF2B99C" w:rsidR="5C454659" w:rsidRDefault="5C454659" w:rsidP="5C454659">
            <w:pPr>
              <w:jc w:val="center"/>
            </w:pPr>
          </w:p>
        </w:tc>
        <w:tc>
          <w:tcPr>
            <w:tcW w:w="585" w:type="dxa"/>
            <w:vAlign w:val="center"/>
          </w:tcPr>
          <w:p w14:paraId="7933D73D" w14:textId="7EDF1B37" w:rsidR="5C454659" w:rsidRDefault="5C454659" w:rsidP="5C454659">
            <w:pPr>
              <w:jc w:val="center"/>
            </w:pPr>
          </w:p>
        </w:tc>
        <w:tc>
          <w:tcPr>
            <w:tcW w:w="795" w:type="dxa"/>
            <w:vAlign w:val="center"/>
          </w:tcPr>
          <w:p w14:paraId="460B2842" w14:textId="73CBA0FE" w:rsidR="5C454659" w:rsidRDefault="5C454659" w:rsidP="5C454659">
            <w:pPr>
              <w:jc w:val="center"/>
            </w:pPr>
          </w:p>
        </w:tc>
        <w:tc>
          <w:tcPr>
            <w:tcW w:w="690" w:type="dxa"/>
            <w:vAlign w:val="center"/>
          </w:tcPr>
          <w:p w14:paraId="2381C124" w14:textId="03E24B67" w:rsidR="5C454659" w:rsidRDefault="5C454659" w:rsidP="5C454659">
            <w:pPr>
              <w:jc w:val="center"/>
            </w:pPr>
            <w:r>
              <w:t>1</w:t>
            </w:r>
          </w:p>
        </w:tc>
      </w:tr>
      <w:tr w:rsidR="5C454659" w14:paraId="1223FC67" w14:textId="77777777" w:rsidTr="3A1EDB27">
        <w:tc>
          <w:tcPr>
            <w:tcW w:w="780" w:type="dxa"/>
            <w:shd w:val="clear" w:color="auto" w:fill="F7CAAC" w:themeFill="accent2" w:themeFillTint="66"/>
            <w:vAlign w:val="center"/>
          </w:tcPr>
          <w:p w14:paraId="50876DCF" w14:textId="1CFF07C1" w:rsidR="5C454659" w:rsidRDefault="5C454659" w:rsidP="5C454659">
            <w:pPr>
              <w:jc w:val="center"/>
            </w:pPr>
            <w:r>
              <w:t>game</w:t>
            </w:r>
          </w:p>
        </w:tc>
        <w:tc>
          <w:tcPr>
            <w:tcW w:w="765" w:type="dxa"/>
            <w:vAlign w:val="center"/>
          </w:tcPr>
          <w:p w14:paraId="42E9D3B4" w14:textId="2914420B" w:rsidR="5C454659" w:rsidRDefault="5C454659" w:rsidP="5C454659">
            <w:pPr>
              <w:jc w:val="center"/>
            </w:pPr>
          </w:p>
        </w:tc>
        <w:tc>
          <w:tcPr>
            <w:tcW w:w="765" w:type="dxa"/>
            <w:vAlign w:val="center"/>
          </w:tcPr>
          <w:p w14:paraId="7AE70D2C" w14:textId="485C79BA" w:rsidR="5C454659" w:rsidRDefault="5C454659" w:rsidP="5C454659">
            <w:pPr>
              <w:jc w:val="center"/>
            </w:pPr>
          </w:p>
        </w:tc>
        <w:tc>
          <w:tcPr>
            <w:tcW w:w="645" w:type="dxa"/>
            <w:vAlign w:val="center"/>
          </w:tcPr>
          <w:p w14:paraId="3E0FF43C" w14:textId="1AF95D0C" w:rsidR="5C454659" w:rsidRDefault="5C454659" w:rsidP="5C454659">
            <w:pPr>
              <w:jc w:val="center"/>
            </w:pPr>
          </w:p>
        </w:tc>
        <w:tc>
          <w:tcPr>
            <w:tcW w:w="780" w:type="dxa"/>
            <w:vAlign w:val="center"/>
          </w:tcPr>
          <w:p w14:paraId="1348BD1C" w14:textId="64F4880A" w:rsidR="5C454659" w:rsidRDefault="5C454659" w:rsidP="5C454659">
            <w:pPr>
              <w:jc w:val="center"/>
            </w:pPr>
          </w:p>
        </w:tc>
        <w:tc>
          <w:tcPr>
            <w:tcW w:w="750" w:type="dxa"/>
            <w:vAlign w:val="center"/>
          </w:tcPr>
          <w:p w14:paraId="27EE0F98" w14:textId="0AC9AB12" w:rsidR="5C454659" w:rsidRDefault="5C454659" w:rsidP="5C454659">
            <w:pPr>
              <w:jc w:val="center"/>
            </w:pPr>
          </w:p>
        </w:tc>
        <w:tc>
          <w:tcPr>
            <w:tcW w:w="600" w:type="dxa"/>
            <w:vAlign w:val="center"/>
          </w:tcPr>
          <w:p w14:paraId="2A3C71B3" w14:textId="441F977D" w:rsidR="5C454659" w:rsidRDefault="5C454659" w:rsidP="5C454659">
            <w:pPr>
              <w:jc w:val="center"/>
            </w:pPr>
          </w:p>
        </w:tc>
        <w:tc>
          <w:tcPr>
            <w:tcW w:w="885" w:type="dxa"/>
            <w:vAlign w:val="center"/>
          </w:tcPr>
          <w:p w14:paraId="5FA6DD2E" w14:textId="470E3FE0" w:rsidR="5C454659" w:rsidRDefault="5C454659" w:rsidP="5C454659">
            <w:pPr>
              <w:jc w:val="center"/>
            </w:pPr>
          </w:p>
        </w:tc>
        <w:tc>
          <w:tcPr>
            <w:tcW w:w="585" w:type="dxa"/>
            <w:vAlign w:val="center"/>
          </w:tcPr>
          <w:p w14:paraId="57F2CDA5" w14:textId="76AE652A" w:rsidR="5C454659" w:rsidRDefault="5C454659" w:rsidP="5C454659">
            <w:pPr>
              <w:jc w:val="center"/>
            </w:pPr>
          </w:p>
        </w:tc>
        <w:tc>
          <w:tcPr>
            <w:tcW w:w="795" w:type="dxa"/>
            <w:vAlign w:val="center"/>
          </w:tcPr>
          <w:p w14:paraId="3A90AB65" w14:textId="7901B7DC" w:rsidR="5C454659" w:rsidRDefault="5C454659" w:rsidP="5C454659">
            <w:pPr>
              <w:jc w:val="center"/>
            </w:pPr>
          </w:p>
        </w:tc>
        <w:tc>
          <w:tcPr>
            <w:tcW w:w="690" w:type="dxa"/>
            <w:vAlign w:val="center"/>
          </w:tcPr>
          <w:p w14:paraId="79D339B4" w14:textId="2B955CB3" w:rsidR="5C454659" w:rsidRDefault="5C454659" w:rsidP="5C454659">
            <w:pPr>
              <w:jc w:val="center"/>
            </w:pPr>
            <w:r>
              <w:t>1</w:t>
            </w:r>
          </w:p>
        </w:tc>
      </w:tr>
      <w:tr w:rsidR="5C454659" w14:paraId="4003FB94" w14:textId="77777777" w:rsidTr="3A1EDB27">
        <w:tc>
          <w:tcPr>
            <w:tcW w:w="780" w:type="dxa"/>
            <w:shd w:val="clear" w:color="auto" w:fill="F7CAAC" w:themeFill="accent2" w:themeFillTint="66"/>
            <w:vAlign w:val="center"/>
          </w:tcPr>
          <w:p w14:paraId="667BF2B8" w14:textId="315668CF" w:rsidR="5C454659" w:rsidRDefault="5C454659" w:rsidP="5C454659">
            <w:pPr>
              <w:jc w:val="center"/>
            </w:pPr>
            <w:r>
              <w:t>&lt;s&gt;</w:t>
            </w:r>
          </w:p>
        </w:tc>
        <w:tc>
          <w:tcPr>
            <w:tcW w:w="765" w:type="dxa"/>
            <w:vAlign w:val="center"/>
          </w:tcPr>
          <w:p w14:paraId="0693BFBA" w14:textId="2429835E" w:rsidR="5C454659" w:rsidRDefault="5C454659" w:rsidP="5C454659">
            <w:pPr>
              <w:jc w:val="center"/>
            </w:pPr>
            <w:r>
              <w:t>1</w:t>
            </w:r>
          </w:p>
        </w:tc>
        <w:tc>
          <w:tcPr>
            <w:tcW w:w="765" w:type="dxa"/>
            <w:vAlign w:val="center"/>
          </w:tcPr>
          <w:p w14:paraId="0A27CBA6" w14:textId="6A4E9224" w:rsidR="5C454659" w:rsidRDefault="246E355A" w:rsidP="5C454659">
            <w:pPr>
              <w:jc w:val="center"/>
            </w:pPr>
            <w:r>
              <w:t>1</w:t>
            </w:r>
          </w:p>
        </w:tc>
        <w:tc>
          <w:tcPr>
            <w:tcW w:w="645" w:type="dxa"/>
            <w:vAlign w:val="center"/>
          </w:tcPr>
          <w:p w14:paraId="6CF044F4" w14:textId="0C76FBF7" w:rsidR="5C454659" w:rsidRDefault="5C454659" w:rsidP="5C454659">
            <w:pPr>
              <w:jc w:val="center"/>
            </w:pPr>
          </w:p>
        </w:tc>
        <w:tc>
          <w:tcPr>
            <w:tcW w:w="780" w:type="dxa"/>
            <w:vAlign w:val="center"/>
          </w:tcPr>
          <w:p w14:paraId="51356AB6" w14:textId="0AA5B758" w:rsidR="5C454659" w:rsidRDefault="5C454659" w:rsidP="5C454659">
            <w:pPr>
              <w:jc w:val="center"/>
            </w:pPr>
          </w:p>
        </w:tc>
        <w:tc>
          <w:tcPr>
            <w:tcW w:w="750" w:type="dxa"/>
            <w:vAlign w:val="center"/>
          </w:tcPr>
          <w:p w14:paraId="6EEE5AED" w14:textId="56794D4D" w:rsidR="5C454659" w:rsidRDefault="5C454659" w:rsidP="5C454659">
            <w:pPr>
              <w:jc w:val="center"/>
            </w:pPr>
            <w:r>
              <w:t>1</w:t>
            </w:r>
          </w:p>
        </w:tc>
        <w:tc>
          <w:tcPr>
            <w:tcW w:w="600" w:type="dxa"/>
            <w:vAlign w:val="center"/>
          </w:tcPr>
          <w:p w14:paraId="6C91D070" w14:textId="15C733B8" w:rsidR="5C454659" w:rsidRDefault="5C454659" w:rsidP="5C454659">
            <w:pPr>
              <w:jc w:val="center"/>
            </w:pPr>
          </w:p>
        </w:tc>
        <w:tc>
          <w:tcPr>
            <w:tcW w:w="885" w:type="dxa"/>
            <w:vAlign w:val="center"/>
          </w:tcPr>
          <w:p w14:paraId="60D472DA" w14:textId="2D88B330" w:rsidR="5C454659" w:rsidRDefault="5C454659" w:rsidP="5C454659">
            <w:pPr>
              <w:jc w:val="center"/>
            </w:pPr>
          </w:p>
        </w:tc>
        <w:tc>
          <w:tcPr>
            <w:tcW w:w="585" w:type="dxa"/>
            <w:vAlign w:val="center"/>
          </w:tcPr>
          <w:p w14:paraId="2DF2A8AE" w14:textId="43A13954" w:rsidR="5C454659" w:rsidRDefault="5C454659" w:rsidP="5C454659">
            <w:pPr>
              <w:jc w:val="center"/>
            </w:pPr>
          </w:p>
        </w:tc>
        <w:tc>
          <w:tcPr>
            <w:tcW w:w="795" w:type="dxa"/>
            <w:vAlign w:val="center"/>
          </w:tcPr>
          <w:p w14:paraId="20BACC16" w14:textId="0FFA2DB3" w:rsidR="5C454659" w:rsidRDefault="5C454659" w:rsidP="5C454659">
            <w:pPr>
              <w:jc w:val="center"/>
            </w:pPr>
          </w:p>
        </w:tc>
        <w:tc>
          <w:tcPr>
            <w:tcW w:w="690" w:type="dxa"/>
            <w:vAlign w:val="center"/>
          </w:tcPr>
          <w:p w14:paraId="35FAC637" w14:textId="1B513FD9" w:rsidR="5C454659" w:rsidRDefault="5C454659" w:rsidP="5C454659">
            <w:pPr>
              <w:jc w:val="center"/>
            </w:pPr>
          </w:p>
        </w:tc>
      </w:tr>
    </w:tbl>
    <w:p w14:paraId="020EF3A0" w14:textId="45A71A99" w:rsidR="5C454659" w:rsidRDefault="5C454659" w:rsidP="5C454659"/>
    <w:p w14:paraId="780AAF49" w14:textId="007755F8" w:rsidR="002B3CB0" w:rsidRPr="002B3CB0" w:rsidRDefault="79928F7B" w:rsidP="002B3CB0">
      <w:r>
        <w:t>Examiners report:</w:t>
      </w:r>
    </w:p>
    <w:p w14:paraId="3119AB37" w14:textId="2ECE7FE9" w:rsidR="7E60C3A0" w:rsidRDefault="7E60C3A0" w:rsidP="00FC1B18">
      <w:pPr>
        <w:pStyle w:val="ListParagraph"/>
        <w:numPr>
          <w:ilvl w:val="0"/>
          <w:numId w:val="22"/>
        </w:numPr>
        <w:rPr>
          <w:rFonts w:eastAsiaTheme="minorEastAsia"/>
        </w:rPr>
      </w:pPr>
      <w:r>
        <w:t>Just don’t miscount</w:t>
      </w:r>
    </w:p>
    <w:p w14:paraId="6EDB8AF7" w14:textId="63562FF8" w:rsidR="049496D4" w:rsidRDefault="049496D4" w:rsidP="70613325">
      <w:r>
        <w:t>iii)</w:t>
      </w:r>
    </w:p>
    <w:p w14:paraId="288F29D3" w14:textId="2259E70D" w:rsidR="049496D4" w:rsidRDefault="049496D4" w:rsidP="70613325">
      <w:commentRangeStart w:id="22"/>
      <w:commentRangeStart w:id="23"/>
      <w:commentRangeStart w:id="24"/>
      <w:r>
        <w:t>Sqrt(1/(πP(w</w:t>
      </w:r>
      <w:r w:rsidRPr="271949D4">
        <w:rPr>
          <w:vertAlign w:val="subscript"/>
        </w:rPr>
        <w:t xml:space="preserve"> k</w:t>
      </w:r>
      <w:r>
        <w:t xml:space="preserve"> |w</w:t>
      </w:r>
      <w:r w:rsidRPr="271949D4">
        <w:rPr>
          <w:vertAlign w:val="subscript"/>
        </w:rPr>
        <w:t xml:space="preserve"> k-1</w:t>
      </w:r>
      <w:r>
        <w:t>)))</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p>
    <w:p w14:paraId="205314D5" w14:textId="3054BDD2" w:rsidR="049496D4" w:rsidRDefault="049496D4" w:rsidP="70613325">
      <w:r>
        <w:t>Sqrt(1/(</w:t>
      </w:r>
      <w:commentRangeStart w:id="25"/>
      <w:commentRangeStart w:id="26"/>
      <w:r>
        <w:t>0x</w:t>
      </w:r>
      <w:r w:rsidR="72ED6A0D">
        <w:t>0</w:t>
      </w:r>
      <w:commentRangeEnd w:id="25"/>
      <w:r>
        <w:rPr>
          <w:rStyle w:val="CommentReference"/>
        </w:rPr>
        <w:commentReference w:id="25"/>
      </w:r>
      <w:commentRangeEnd w:id="26"/>
      <w:r>
        <w:rPr>
          <w:rStyle w:val="CommentReference"/>
        </w:rPr>
        <w:commentReference w:id="26"/>
      </w:r>
      <w:r>
        <w:t>))</w:t>
      </w:r>
      <w:r w:rsidR="0114D429">
        <w:t xml:space="preserve">= </w:t>
      </w:r>
      <w:r w:rsidR="2C315F77">
        <w:t>undefined/NaN (Undefined is probably more correct than infinite)</w:t>
      </w:r>
    </w:p>
    <w:p w14:paraId="563583C5" w14:textId="73C79D4E" w:rsidR="0114D429" w:rsidRDefault="0114D429" w:rsidP="70613325">
      <w:r>
        <w:t>Never seen John -&gt; plays or plays -&gt; game</w:t>
      </w:r>
    </w:p>
    <w:p w14:paraId="595AE84B" w14:textId="4261F13C" w:rsidR="00E96B31" w:rsidRPr="00E96B31" w:rsidRDefault="4273A805" w:rsidP="00E96B31">
      <w:r>
        <w:t>^ If this looks confusing:</w:t>
      </w:r>
    </w:p>
    <w:p w14:paraId="1FE619EC" w14:textId="05BB4D35" w:rsidR="4273A805" w:rsidRDefault="7ADA147C" w:rsidP="4F7E89ED">
      <w:r>
        <w:rPr>
          <w:noProof/>
        </w:rPr>
        <w:drawing>
          <wp:inline distT="0" distB="0" distL="0" distR="0" wp14:anchorId="2ADB3E27" wp14:editId="6F87EB3D">
            <wp:extent cx="5343525" cy="967658"/>
            <wp:effectExtent l="0" t="0" r="0" b="0"/>
            <wp:docPr id="1101702369" name="Picture 110170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702369"/>
                    <pic:cNvPicPr/>
                  </pic:nvPicPr>
                  <pic:blipFill>
                    <a:blip r:embed="rId14">
                      <a:extLst>
                        <a:ext uri="{28A0092B-C50C-407E-A947-70E740481C1C}">
                          <a14:useLocalDpi xmlns:a14="http://schemas.microsoft.com/office/drawing/2010/main" val="0"/>
                        </a:ext>
                      </a:extLst>
                    </a:blip>
                    <a:stretch>
                      <a:fillRect/>
                    </a:stretch>
                  </pic:blipFill>
                  <pic:spPr>
                    <a:xfrm>
                      <a:off x="0" y="0"/>
                      <a:ext cx="5343525" cy="967658"/>
                    </a:xfrm>
                    <a:prstGeom prst="rect">
                      <a:avLst/>
                    </a:prstGeom>
                  </pic:spPr>
                </pic:pic>
              </a:graphicData>
            </a:graphic>
          </wp:inline>
        </w:drawing>
      </w:r>
    </w:p>
    <w:p w14:paraId="4F4D384B" w14:textId="576CC047" w:rsidR="16A31984" w:rsidRDefault="4B680EE1">
      <w:r>
        <w:t>Examiners report:</w:t>
      </w:r>
    </w:p>
    <w:p w14:paraId="05DE7F02" w14:textId="4020B32A" w:rsidR="16A31984" w:rsidRDefault="4B680EE1" w:rsidP="1D753DF6">
      <w:pPr>
        <w:pStyle w:val="ListParagraph"/>
        <w:numPr>
          <w:ilvl w:val="0"/>
          <w:numId w:val="21"/>
        </w:numPr>
        <w:rPr>
          <w:rFonts w:eastAsiaTheme="minorEastAsia"/>
        </w:rPr>
      </w:pPr>
      <w:r>
        <w:t>Cannot be calculated/undefined is correct</w:t>
      </w:r>
    </w:p>
    <w:p w14:paraId="38C41BD5" w14:textId="62C5F69E" w:rsidR="22908536" w:rsidRDefault="22908536" w:rsidP="271949D4">
      <w:r>
        <w:t>1c.</w:t>
      </w:r>
    </w:p>
    <w:p w14:paraId="613DB43F" w14:textId="6505EC11" w:rsidR="5FB96B52" w:rsidRDefault="6B31B383" w:rsidP="4B55E2B4">
      <w:pPr>
        <w:pStyle w:val="ListParagraph"/>
        <w:numPr>
          <w:ilvl w:val="0"/>
          <w:numId w:val="1"/>
        </w:numPr>
      </w:pPr>
      <w:commentRangeStart w:id="27"/>
      <w:commentRangeStart w:id="28"/>
      <w:commentRangeStart w:id="29"/>
      <w:commentRangeStart w:id="30"/>
      <w:commentRangeStart w:id="31"/>
      <w:r>
        <w:rPr>
          <w:noProof/>
        </w:rPr>
        <w:drawing>
          <wp:inline distT="0" distB="0" distL="0" distR="0" wp14:anchorId="1B1FF883" wp14:editId="6324BCEE">
            <wp:extent cx="5656379" cy="4265852"/>
            <wp:effectExtent l="0" t="0" r="1905" b="1905"/>
            <wp:docPr id="1129507988" name="Picture 112950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5079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8989" cy="4267820"/>
                    </a:xfrm>
                    <a:prstGeom prst="rect">
                      <a:avLst/>
                    </a:prstGeom>
                  </pic:spPr>
                </pic:pic>
              </a:graphicData>
            </a:graphic>
          </wp:inline>
        </w:drawing>
      </w:r>
      <w:commentRangeEnd w:id="27"/>
      <w:r w:rsidR="588E2FAC">
        <w:rPr>
          <w:rStyle w:val="CommentReference"/>
        </w:rPr>
        <w:commentReference w:id="27"/>
      </w:r>
      <w:commentRangeEnd w:id="28"/>
      <w:r w:rsidR="588E2FAC">
        <w:rPr>
          <w:rStyle w:val="CommentReference"/>
        </w:rPr>
        <w:commentReference w:id="28"/>
      </w:r>
      <w:commentRangeEnd w:id="29"/>
      <w:r w:rsidR="588E2FAC">
        <w:rPr>
          <w:rStyle w:val="CommentReference"/>
        </w:rPr>
        <w:commentReference w:id="29"/>
      </w:r>
      <w:commentRangeEnd w:id="30"/>
      <w:r w:rsidR="588E2FAC">
        <w:rPr>
          <w:rStyle w:val="CommentReference"/>
        </w:rPr>
        <w:commentReference w:id="30"/>
      </w:r>
      <w:commentRangeEnd w:id="31"/>
      <w:r w:rsidR="588E2FAC">
        <w:rPr>
          <w:rStyle w:val="CommentReference"/>
        </w:rPr>
        <w:commentReference w:id="31"/>
      </w:r>
      <w:r w:rsidR="74A85D09">
        <w:t>The above image in table form (if its hard to read):</w:t>
      </w:r>
    </w:p>
    <w:tbl>
      <w:tblPr>
        <w:tblStyle w:val="TableGrid"/>
        <w:tblW w:w="0" w:type="auto"/>
        <w:tblLayout w:type="fixed"/>
        <w:tblLook w:val="06A0" w:firstRow="1" w:lastRow="0" w:firstColumn="1" w:lastColumn="0" w:noHBand="1" w:noVBand="1"/>
      </w:tblPr>
      <w:tblGrid>
        <w:gridCol w:w="1020"/>
        <w:gridCol w:w="1005"/>
        <w:gridCol w:w="2430"/>
        <w:gridCol w:w="990"/>
        <w:gridCol w:w="1275"/>
        <w:gridCol w:w="2779"/>
      </w:tblGrid>
      <w:tr w:rsidR="491896B5" w14:paraId="7849113C" w14:textId="77777777" w:rsidTr="1ACC82E1">
        <w:tc>
          <w:tcPr>
            <w:tcW w:w="1020" w:type="dxa"/>
          </w:tcPr>
          <w:p w14:paraId="4F5EC63C" w14:textId="2B351DB5" w:rsidR="5FB96B52" w:rsidRDefault="26819498" w:rsidP="491896B5">
            <w:r>
              <w:t>John</w:t>
            </w:r>
          </w:p>
        </w:tc>
        <w:tc>
          <w:tcPr>
            <w:tcW w:w="1005" w:type="dxa"/>
          </w:tcPr>
          <w:p w14:paraId="55A99806" w14:textId="4E38258D" w:rsidR="491896B5" w:rsidRDefault="26819498" w:rsidP="491896B5">
            <w:r>
              <w:t>saw</w:t>
            </w:r>
          </w:p>
        </w:tc>
        <w:tc>
          <w:tcPr>
            <w:tcW w:w="2430" w:type="dxa"/>
          </w:tcPr>
          <w:p w14:paraId="4BE59409" w14:textId="7A3C2B22" w:rsidR="491896B5" w:rsidRDefault="26819498" w:rsidP="491896B5">
            <w:r>
              <w:t>Mary</w:t>
            </w:r>
          </w:p>
        </w:tc>
        <w:tc>
          <w:tcPr>
            <w:tcW w:w="990" w:type="dxa"/>
          </w:tcPr>
          <w:p w14:paraId="0289ABCB" w14:textId="761CDEEF" w:rsidR="491896B5" w:rsidRDefault="26819498" w:rsidP="491896B5">
            <w:r>
              <w:t>playing</w:t>
            </w:r>
          </w:p>
        </w:tc>
        <w:tc>
          <w:tcPr>
            <w:tcW w:w="1275" w:type="dxa"/>
          </w:tcPr>
          <w:p w14:paraId="203B30D3" w14:textId="5808AA88" w:rsidR="491896B5" w:rsidRDefault="26819498" w:rsidP="491896B5">
            <w:r>
              <w:t>the</w:t>
            </w:r>
          </w:p>
        </w:tc>
        <w:tc>
          <w:tcPr>
            <w:tcW w:w="2779" w:type="dxa"/>
          </w:tcPr>
          <w:p w14:paraId="74ED8EAC" w14:textId="720FFD92" w:rsidR="491896B5" w:rsidRDefault="26819498" w:rsidP="491896B5">
            <w:r>
              <w:t>piano</w:t>
            </w:r>
          </w:p>
        </w:tc>
      </w:tr>
      <w:tr w:rsidR="491896B5" w14:paraId="4B7D7652" w14:textId="77777777" w:rsidTr="1ACC82E1">
        <w:tc>
          <w:tcPr>
            <w:tcW w:w="1020" w:type="dxa"/>
          </w:tcPr>
          <w:p w14:paraId="17D22886" w14:textId="03FBEF40" w:rsidR="491896B5" w:rsidRDefault="5130301C" w:rsidP="491896B5">
            <w:r>
              <w:t>N – 0.4</w:t>
            </w:r>
          </w:p>
        </w:tc>
        <w:tc>
          <w:tcPr>
            <w:tcW w:w="1005" w:type="dxa"/>
          </w:tcPr>
          <w:p w14:paraId="179926EA" w14:textId="561453D4" w:rsidR="491896B5" w:rsidRDefault="491896B5" w:rsidP="491896B5"/>
        </w:tc>
        <w:tc>
          <w:tcPr>
            <w:tcW w:w="2430" w:type="dxa"/>
          </w:tcPr>
          <w:p w14:paraId="268AAA8C" w14:textId="7D6EE1B8" w:rsidR="7F3E8369" w:rsidRDefault="000F1C92" w:rsidP="22FA15C7">
            <w:r>
              <w:t>S – 0.5 * 0.4 * 0.04 = 0.008</w:t>
            </w:r>
          </w:p>
          <w:p w14:paraId="4635548D" w14:textId="070ED6C4" w:rsidR="491896B5" w:rsidRDefault="7ADCD598" w:rsidP="491896B5">
            <w:r>
              <w:t>NP – 0.5 * 0.4 * 0.04 = 0.008</w:t>
            </w:r>
          </w:p>
        </w:tc>
        <w:tc>
          <w:tcPr>
            <w:tcW w:w="990" w:type="dxa"/>
          </w:tcPr>
          <w:p w14:paraId="475F532E" w14:textId="63E3DC11" w:rsidR="491896B5" w:rsidRDefault="491896B5" w:rsidP="491896B5"/>
        </w:tc>
        <w:tc>
          <w:tcPr>
            <w:tcW w:w="1275" w:type="dxa"/>
          </w:tcPr>
          <w:p w14:paraId="2E9A1F60" w14:textId="63E3DC11" w:rsidR="491896B5" w:rsidRDefault="491896B5" w:rsidP="491896B5"/>
        </w:tc>
        <w:tc>
          <w:tcPr>
            <w:tcW w:w="2779" w:type="dxa"/>
          </w:tcPr>
          <w:p w14:paraId="063D5166" w14:textId="2B91F3A8" w:rsidR="7F3E8369" w:rsidRDefault="000F1C92" w:rsidP="2FD63AEF">
            <w:r>
              <w:t>S1 – 0.5 * 0.008 * 0.06 = 0.00024</w:t>
            </w:r>
          </w:p>
          <w:p w14:paraId="4D5124CB" w14:textId="10B7C084" w:rsidR="7F3E8369" w:rsidRDefault="000F1C92" w:rsidP="1CFE8F1C">
            <w:r>
              <w:t>S2 – 0.5 * 0.4 * 0.0018 = 0.00</w:t>
            </w:r>
            <w:r w:rsidR="27614669">
              <w:t>0</w:t>
            </w:r>
            <w:r>
              <w:t>36</w:t>
            </w:r>
          </w:p>
          <w:p w14:paraId="58C4AC62" w14:textId="5A62EB06" w:rsidR="491896B5" w:rsidRDefault="000F1C92" w:rsidP="491896B5">
            <w:r>
              <w:t>NP – 0.5 * 0.4 * 0.0018 = 0.00</w:t>
            </w:r>
            <w:r w:rsidR="0495086A">
              <w:t>0</w:t>
            </w:r>
            <w:r>
              <w:t>36</w:t>
            </w:r>
          </w:p>
        </w:tc>
      </w:tr>
      <w:tr w:rsidR="491896B5" w14:paraId="6FC78DBA" w14:textId="77777777" w:rsidTr="1ACC82E1">
        <w:tc>
          <w:tcPr>
            <w:tcW w:w="1020" w:type="dxa"/>
            <w:shd w:val="clear" w:color="auto" w:fill="000000" w:themeFill="text1"/>
          </w:tcPr>
          <w:p w14:paraId="717B300E" w14:textId="63E3DC11" w:rsidR="491896B5" w:rsidRDefault="491896B5" w:rsidP="491896B5"/>
        </w:tc>
        <w:tc>
          <w:tcPr>
            <w:tcW w:w="1005" w:type="dxa"/>
          </w:tcPr>
          <w:p w14:paraId="7D1B09A9" w14:textId="3B2349C3" w:rsidR="491896B5" w:rsidRDefault="5130301C" w:rsidP="491896B5">
            <w:r>
              <w:t>V – 0.5</w:t>
            </w:r>
          </w:p>
        </w:tc>
        <w:tc>
          <w:tcPr>
            <w:tcW w:w="2430" w:type="dxa"/>
          </w:tcPr>
          <w:p w14:paraId="5F94C5A8" w14:textId="249E38D6" w:rsidR="491896B5" w:rsidRDefault="5130301C" w:rsidP="491896B5">
            <w:r>
              <w:t>VP – 0.4 * 0.5 * 0.2 = 0.04</w:t>
            </w:r>
          </w:p>
        </w:tc>
        <w:tc>
          <w:tcPr>
            <w:tcW w:w="990" w:type="dxa"/>
          </w:tcPr>
          <w:p w14:paraId="165D096A" w14:textId="63E3DC11" w:rsidR="491896B5" w:rsidRDefault="491896B5" w:rsidP="491896B5"/>
        </w:tc>
        <w:tc>
          <w:tcPr>
            <w:tcW w:w="1275" w:type="dxa"/>
          </w:tcPr>
          <w:p w14:paraId="217B2CD2" w14:textId="63E3DC11" w:rsidR="491896B5" w:rsidRDefault="491896B5" w:rsidP="491896B5"/>
        </w:tc>
        <w:tc>
          <w:tcPr>
            <w:tcW w:w="2779" w:type="dxa"/>
          </w:tcPr>
          <w:p w14:paraId="7F6DC390" w14:textId="209F0ED1" w:rsidR="491896B5" w:rsidRDefault="052DBEF1" w:rsidP="491896B5">
            <w:r>
              <w:t>VP – 0.6 * 0.5 * 0.006 = 0.0018</w:t>
            </w:r>
          </w:p>
        </w:tc>
      </w:tr>
      <w:tr w:rsidR="491896B5" w14:paraId="51C936EB" w14:textId="77777777" w:rsidTr="1ACC82E1">
        <w:tc>
          <w:tcPr>
            <w:tcW w:w="1020" w:type="dxa"/>
            <w:shd w:val="clear" w:color="auto" w:fill="000000" w:themeFill="text1"/>
          </w:tcPr>
          <w:p w14:paraId="42307438" w14:textId="63E3DC11" w:rsidR="491896B5" w:rsidRDefault="491896B5" w:rsidP="491896B5"/>
        </w:tc>
        <w:tc>
          <w:tcPr>
            <w:tcW w:w="1005" w:type="dxa"/>
            <w:shd w:val="clear" w:color="auto" w:fill="000000" w:themeFill="text1"/>
          </w:tcPr>
          <w:p w14:paraId="4AD1EBEF" w14:textId="63E3DC11" w:rsidR="491896B5" w:rsidRDefault="491896B5" w:rsidP="491896B5"/>
        </w:tc>
        <w:tc>
          <w:tcPr>
            <w:tcW w:w="2430" w:type="dxa"/>
          </w:tcPr>
          <w:p w14:paraId="0340FD18" w14:textId="75FAEBC5" w:rsidR="491896B5" w:rsidRDefault="5130301C" w:rsidP="491896B5">
            <w:r>
              <w:t>N – 0.2</w:t>
            </w:r>
          </w:p>
        </w:tc>
        <w:tc>
          <w:tcPr>
            <w:tcW w:w="990" w:type="dxa"/>
          </w:tcPr>
          <w:p w14:paraId="2F7B45CE" w14:textId="63E3DC11" w:rsidR="491896B5" w:rsidRDefault="491896B5" w:rsidP="491896B5"/>
        </w:tc>
        <w:tc>
          <w:tcPr>
            <w:tcW w:w="1275" w:type="dxa"/>
          </w:tcPr>
          <w:p w14:paraId="2A8F040E" w14:textId="63E3DC11" w:rsidR="491896B5" w:rsidRDefault="491896B5" w:rsidP="491896B5"/>
        </w:tc>
        <w:tc>
          <w:tcPr>
            <w:tcW w:w="2779" w:type="dxa"/>
          </w:tcPr>
          <w:p w14:paraId="5748A23F" w14:textId="3467D66C" w:rsidR="20A457F3" w:rsidRDefault="5130301C" w:rsidP="1157C8DC">
            <w:r>
              <w:t>S – 0.5 * 0.2 * 0.06 = 0.006</w:t>
            </w:r>
          </w:p>
          <w:p w14:paraId="44D9F282" w14:textId="646321FB" w:rsidR="491896B5" w:rsidRDefault="5130301C" w:rsidP="491896B5">
            <w:r>
              <w:t>NP – 0.5 * 0.2 * 0.05 = 0.006</w:t>
            </w:r>
          </w:p>
        </w:tc>
      </w:tr>
      <w:tr w:rsidR="007E4F49" w14:paraId="78E55E8D" w14:textId="77777777" w:rsidTr="1ACC82E1">
        <w:tc>
          <w:tcPr>
            <w:tcW w:w="1020" w:type="dxa"/>
            <w:shd w:val="clear" w:color="auto" w:fill="000000" w:themeFill="text1"/>
          </w:tcPr>
          <w:p w14:paraId="099A09D0" w14:textId="63E3DC11" w:rsidR="491896B5" w:rsidRDefault="491896B5" w:rsidP="491896B5"/>
        </w:tc>
        <w:tc>
          <w:tcPr>
            <w:tcW w:w="1005" w:type="dxa"/>
            <w:shd w:val="clear" w:color="auto" w:fill="000000" w:themeFill="text1"/>
          </w:tcPr>
          <w:p w14:paraId="0B831E8E" w14:textId="63E3DC11" w:rsidR="491896B5" w:rsidRDefault="491896B5" w:rsidP="491896B5"/>
        </w:tc>
        <w:tc>
          <w:tcPr>
            <w:tcW w:w="2430" w:type="dxa"/>
            <w:shd w:val="clear" w:color="auto" w:fill="000000" w:themeFill="text1"/>
          </w:tcPr>
          <w:p w14:paraId="4E1D0D98" w14:textId="63E3DC11" w:rsidR="491896B5" w:rsidRDefault="491896B5" w:rsidP="491896B5"/>
        </w:tc>
        <w:tc>
          <w:tcPr>
            <w:tcW w:w="990" w:type="dxa"/>
          </w:tcPr>
          <w:p w14:paraId="018F1A89" w14:textId="79276CFD" w:rsidR="491896B5" w:rsidRDefault="5130301C" w:rsidP="491896B5">
            <w:r>
              <w:t>V – 0.5</w:t>
            </w:r>
          </w:p>
        </w:tc>
        <w:tc>
          <w:tcPr>
            <w:tcW w:w="1275" w:type="dxa"/>
          </w:tcPr>
          <w:p w14:paraId="6B265549" w14:textId="63E3DC11" w:rsidR="491896B5" w:rsidRDefault="491896B5" w:rsidP="491896B5"/>
        </w:tc>
        <w:tc>
          <w:tcPr>
            <w:tcW w:w="2779" w:type="dxa"/>
          </w:tcPr>
          <w:p w14:paraId="76EF9D38" w14:textId="23267E4E" w:rsidR="491896B5" w:rsidRDefault="5130301C" w:rsidP="491896B5">
            <w:r>
              <w:t>VP – 0.6 * 0.5 * 0.2 = 0.06</w:t>
            </w:r>
          </w:p>
        </w:tc>
      </w:tr>
      <w:tr w:rsidR="007E4F49" w14:paraId="15F5A97A" w14:textId="77777777" w:rsidTr="1ACC82E1">
        <w:tc>
          <w:tcPr>
            <w:tcW w:w="1020" w:type="dxa"/>
            <w:shd w:val="clear" w:color="auto" w:fill="000000" w:themeFill="text1"/>
          </w:tcPr>
          <w:p w14:paraId="0E6E7528" w14:textId="63E3DC11" w:rsidR="491896B5" w:rsidRDefault="491896B5" w:rsidP="491896B5"/>
        </w:tc>
        <w:tc>
          <w:tcPr>
            <w:tcW w:w="1005" w:type="dxa"/>
            <w:shd w:val="clear" w:color="auto" w:fill="000000" w:themeFill="text1"/>
          </w:tcPr>
          <w:p w14:paraId="1EEF79CD" w14:textId="63E3DC11" w:rsidR="491896B5" w:rsidRDefault="491896B5" w:rsidP="491896B5"/>
        </w:tc>
        <w:tc>
          <w:tcPr>
            <w:tcW w:w="2430" w:type="dxa"/>
            <w:shd w:val="clear" w:color="auto" w:fill="000000" w:themeFill="text1"/>
          </w:tcPr>
          <w:p w14:paraId="50A1DE80" w14:textId="63E3DC11" w:rsidR="491896B5" w:rsidRDefault="491896B5" w:rsidP="491896B5"/>
        </w:tc>
        <w:tc>
          <w:tcPr>
            <w:tcW w:w="990" w:type="dxa"/>
            <w:shd w:val="clear" w:color="auto" w:fill="000000" w:themeFill="text1"/>
          </w:tcPr>
          <w:p w14:paraId="396613EE" w14:textId="63E3DC11" w:rsidR="491896B5" w:rsidRDefault="491896B5" w:rsidP="491896B5"/>
        </w:tc>
        <w:tc>
          <w:tcPr>
            <w:tcW w:w="1275" w:type="dxa"/>
          </w:tcPr>
          <w:p w14:paraId="3EE512AE" w14:textId="1904CF52" w:rsidR="491896B5" w:rsidRDefault="5130301C" w:rsidP="491896B5">
            <w:r>
              <w:t>D – 1</w:t>
            </w:r>
          </w:p>
        </w:tc>
        <w:tc>
          <w:tcPr>
            <w:tcW w:w="2779" w:type="dxa"/>
          </w:tcPr>
          <w:p w14:paraId="71C5BBEC" w14:textId="0980A1D6" w:rsidR="491896B5" w:rsidRDefault="5130301C" w:rsidP="491896B5">
            <w:r>
              <w:t>NP – 0.5 * 0.4 = 0.2</w:t>
            </w:r>
          </w:p>
        </w:tc>
      </w:tr>
      <w:tr w:rsidR="007E4F49" w14:paraId="44BFA553" w14:textId="77777777" w:rsidTr="1ACC82E1">
        <w:tc>
          <w:tcPr>
            <w:tcW w:w="1020" w:type="dxa"/>
            <w:shd w:val="clear" w:color="auto" w:fill="000000" w:themeFill="text1"/>
          </w:tcPr>
          <w:p w14:paraId="6EEA7843" w14:textId="63E3DC11" w:rsidR="491896B5" w:rsidRDefault="491896B5" w:rsidP="491896B5"/>
        </w:tc>
        <w:tc>
          <w:tcPr>
            <w:tcW w:w="1005" w:type="dxa"/>
            <w:shd w:val="clear" w:color="auto" w:fill="000000" w:themeFill="text1"/>
          </w:tcPr>
          <w:p w14:paraId="15D3E416" w14:textId="63E3DC11" w:rsidR="491896B5" w:rsidRDefault="491896B5" w:rsidP="491896B5"/>
        </w:tc>
        <w:tc>
          <w:tcPr>
            <w:tcW w:w="2430" w:type="dxa"/>
            <w:shd w:val="clear" w:color="auto" w:fill="000000" w:themeFill="text1"/>
          </w:tcPr>
          <w:p w14:paraId="795D1004" w14:textId="63E3DC11" w:rsidR="491896B5" w:rsidRDefault="491896B5" w:rsidP="491896B5"/>
        </w:tc>
        <w:tc>
          <w:tcPr>
            <w:tcW w:w="990" w:type="dxa"/>
            <w:shd w:val="clear" w:color="auto" w:fill="000000" w:themeFill="text1"/>
          </w:tcPr>
          <w:p w14:paraId="1B48B36C" w14:textId="63E3DC11" w:rsidR="491896B5" w:rsidRDefault="491896B5" w:rsidP="491896B5"/>
        </w:tc>
        <w:tc>
          <w:tcPr>
            <w:tcW w:w="1275" w:type="dxa"/>
            <w:shd w:val="clear" w:color="auto" w:fill="000000" w:themeFill="text1"/>
          </w:tcPr>
          <w:p w14:paraId="325CDDFF" w14:textId="63E3DC11" w:rsidR="491896B5" w:rsidRDefault="491896B5" w:rsidP="491896B5"/>
        </w:tc>
        <w:tc>
          <w:tcPr>
            <w:tcW w:w="2779" w:type="dxa"/>
          </w:tcPr>
          <w:p w14:paraId="1D681469" w14:textId="73B5DCAE" w:rsidR="491896B5" w:rsidRDefault="5130301C" w:rsidP="491896B5">
            <w:r>
              <w:t>N – 0.4</w:t>
            </w:r>
          </w:p>
        </w:tc>
      </w:tr>
    </w:tbl>
    <w:p w14:paraId="0F6B4642" w14:textId="4A69F0F0" w:rsidR="1E18E14B" w:rsidRDefault="4E1EBA1A">
      <w:r>
        <w:t>Examiners report:</w:t>
      </w:r>
    </w:p>
    <w:p w14:paraId="531263B7" w14:textId="422E5E4B" w:rsidR="1E18E14B" w:rsidRDefault="4E1EBA1A" w:rsidP="1D753DF6">
      <w:pPr>
        <w:pStyle w:val="ListParagraph"/>
        <w:numPr>
          <w:ilvl w:val="0"/>
          <w:numId w:val="20"/>
        </w:numPr>
        <w:rPr>
          <w:rFonts w:eastAsiaTheme="minorEastAsia"/>
        </w:rPr>
      </w:pPr>
      <w:r>
        <w:t>Show calculations working</w:t>
      </w:r>
    </w:p>
    <w:p w14:paraId="6AE78743" w14:textId="0F8D1AAC" w:rsidR="3DA02EF6" w:rsidRDefault="3DA02EF6" w:rsidP="271949D4">
      <w:r>
        <w:t>ii)</w:t>
      </w:r>
    </w:p>
    <w:p w14:paraId="4323A8C4" w14:textId="371E58E8" w:rsidR="1CF2A18F" w:rsidRDefault="1CF2A18F" w:rsidP="271949D4">
      <w:r>
        <w:t>Lexicon</w:t>
      </w:r>
    </w:p>
    <w:p w14:paraId="782C99F8" w14:textId="24F16B14" w:rsidR="1CF2A18F" w:rsidRDefault="1CF2A18F" w:rsidP="271949D4">
      <w:r>
        <w:t>N -&gt; games</w:t>
      </w:r>
    </w:p>
    <w:p w14:paraId="6E443C88" w14:textId="07C84565" w:rsidR="65F7C0C6" w:rsidRDefault="65F7C0C6" w:rsidP="271949D4">
      <w:r>
        <w:t>CONJ -&gt; and</w:t>
      </w:r>
    </w:p>
    <w:p w14:paraId="410633A2" w14:textId="3437677B" w:rsidR="65F7C0C6" w:rsidRDefault="65F7C0C6" w:rsidP="271949D4">
      <w:r>
        <w:t>N -&gt; Jane</w:t>
      </w:r>
    </w:p>
    <w:p w14:paraId="5AEEF309" w14:textId="19DF6053" w:rsidR="53B1520C" w:rsidRDefault="15F04DF8" w:rsidP="12994103">
      <w:r>
        <w:t>Add</w:t>
      </w:r>
      <w:r w:rsidR="72628CA9">
        <w:t xml:space="preserve"> another auxiliary “conjunction phase” rule</w:t>
      </w:r>
      <w:r w:rsidR="43EEDE03">
        <w:t>:</w:t>
      </w:r>
    </w:p>
    <w:p w14:paraId="5DBCACB2" w14:textId="2C9B9E6E" w:rsidR="67CF6982" w:rsidRDefault="4FCF0BDF" w:rsidP="507FBF29">
      <w:pPr>
        <w:pStyle w:val="ListParagraph"/>
        <w:numPr>
          <w:ilvl w:val="0"/>
          <w:numId w:val="3"/>
        </w:numPr>
        <w:rPr>
          <w:rFonts w:eastAsiaTheme="minorEastAsia"/>
        </w:rPr>
      </w:pPr>
      <w:commentRangeStart w:id="32"/>
      <w:r>
        <w:t xml:space="preserve">CP -&gt; CONJ N </w:t>
      </w:r>
      <w:r w:rsidR="64CACA61">
        <w:tab/>
      </w:r>
      <w:r>
        <w:t xml:space="preserve">(could potentially be NP instead of N, to allow for “X and X and X” but </w:t>
      </w:r>
    </w:p>
    <w:p w14:paraId="7B4C6C36" w14:textId="053D34F1" w:rsidR="67CF6982" w:rsidRDefault="4FCF0BDF" w:rsidP="507FBF29">
      <w:pPr>
        <w:pStyle w:val="ListParagraph"/>
        <w:numPr>
          <w:ilvl w:val="0"/>
          <w:numId w:val="3"/>
        </w:numPr>
      </w:pPr>
      <w:r>
        <w:t>probably not needed as we just need to cover the given example)</w:t>
      </w:r>
    </w:p>
    <w:p w14:paraId="5904E060" w14:textId="0776ED64" w:rsidR="67CF6982" w:rsidRDefault="64CACA61" w:rsidP="00FB06D2">
      <w:pPr>
        <w:pStyle w:val="ListParagraph"/>
        <w:numPr>
          <w:ilvl w:val="0"/>
          <w:numId w:val="3"/>
        </w:numPr>
      </w:pPr>
      <w:r>
        <w:t>NP -&gt; N CP</w:t>
      </w:r>
      <w:commentRangeEnd w:id="32"/>
      <w:r w:rsidR="72628CA9">
        <w:rPr>
          <w:rStyle w:val="CommentReference"/>
        </w:rPr>
        <w:commentReference w:id="32"/>
      </w:r>
    </w:p>
    <w:p w14:paraId="05D8308E" w14:textId="721EBF79" w:rsidR="00700F70" w:rsidRPr="00700F70" w:rsidRDefault="4C9D581A" w:rsidP="00700F70">
      <w:r>
        <w:t xml:space="preserve"> </w:t>
      </w:r>
      <w:r w:rsidR="14D01873">
        <w:t>Examiners report:</w:t>
      </w:r>
    </w:p>
    <w:p w14:paraId="0E587831" w14:textId="1B43C9F2" w:rsidR="14D01873" w:rsidRDefault="0B6C765B" w:rsidP="1D753DF6">
      <w:pPr>
        <w:pStyle w:val="ListParagraph"/>
        <w:numPr>
          <w:ilvl w:val="0"/>
          <w:numId w:val="19"/>
        </w:numPr>
        <w:rPr>
          <w:rFonts w:eastAsiaTheme="minorEastAsia"/>
        </w:rPr>
      </w:pPr>
      <w:r>
        <w:t>Remember to add grammar too</w:t>
      </w:r>
    </w:p>
    <w:p w14:paraId="2AEDFC19" w14:textId="2EC85DA7" w:rsidR="30050CAB" w:rsidRDefault="3ED3EE76" w:rsidP="70613325">
      <w:r>
        <w:t>2a.</w:t>
      </w:r>
      <w:r w:rsidR="2B3F172E">
        <w:t xml:space="preserve"> Examiners report: 98% answered Q2, average mark was 12.5/20</w:t>
      </w:r>
    </w:p>
    <w:p w14:paraId="14794BD6" w14:textId="661F5C5D" w:rsidR="30050CAB" w:rsidRDefault="30050CAB" w:rsidP="70613325">
      <w:r>
        <w:t>i)</w:t>
      </w:r>
    </w:p>
    <w:p w14:paraId="49C5AB29" w14:textId="5ED232E8" w:rsidR="000A68DA" w:rsidRDefault="006661CD" w:rsidP="000A68DA">
      <w:r>
        <w:t>Using Tanh can cause certain issues (</w:t>
      </w:r>
      <w:hyperlink r:id="rId16">
        <w:r w:rsidRPr="5D1BB20F">
          <w:rPr>
            <w:rStyle w:val="Hyperlink"/>
            <w:rFonts w:ascii="Calibri" w:eastAsia="Calibri" w:hAnsi="Calibri" w:cs="Calibri"/>
          </w:rPr>
          <w:t>Bounded output regression with neural networks - Dans World</w:t>
        </w:r>
      </w:hyperlink>
      <w:r w:rsidRPr="5D1BB20F">
        <w:rPr>
          <w:rFonts w:ascii="Calibri" w:eastAsia="Calibri" w:hAnsi="Calibri" w:cs="Calibri"/>
        </w:rPr>
        <w:t>)</w:t>
      </w:r>
    </w:p>
    <w:p w14:paraId="7D5E824C" w14:textId="2C934DCA" w:rsidR="00296A1C" w:rsidRPr="00296A1C" w:rsidRDefault="006661CD" w:rsidP="00296A1C">
      <w:pPr>
        <w:rPr>
          <w:rFonts w:ascii="Calibri" w:eastAsia="Calibri" w:hAnsi="Calibri" w:cs="Calibri"/>
        </w:rPr>
      </w:pPr>
      <w:r w:rsidRPr="7E3AC077">
        <w:rPr>
          <w:rFonts w:ascii="Calibri" w:eastAsia="Calibri" w:hAnsi="Calibri" w:cs="Calibri"/>
        </w:rPr>
        <w:t>Instead we don’t modify the output at training time and instead clip the output to [-1, 1] during testing</w:t>
      </w:r>
    </w:p>
    <w:p w14:paraId="70B3999A" w14:textId="3ED9CF90" w:rsidR="00296A1C" w:rsidRPr="00296A1C" w:rsidRDefault="2D6AA3A1" w:rsidP="00296A1C">
      <w:pPr>
        <w:rPr>
          <w:rFonts w:ascii="Calibri" w:eastAsia="Calibri" w:hAnsi="Calibri" w:cs="Calibri"/>
        </w:rPr>
      </w:pPr>
      <w:r w:rsidRPr="46F5355B">
        <w:rPr>
          <w:rFonts w:ascii="Calibri" w:eastAsia="Calibri" w:hAnsi="Calibri" w:cs="Calibri"/>
        </w:rPr>
        <w:t>Examiners report:</w:t>
      </w:r>
    </w:p>
    <w:p w14:paraId="3CD45BE7" w14:textId="4A920757" w:rsidR="00D51562" w:rsidRDefault="2D6AA3A1" w:rsidP="00FC1B18">
      <w:pPr>
        <w:pStyle w:val="ListParagraph"/>
        <w:numPr>
          <w:ilvl w:val="0"/>
          <w:numId w:val="18"/>
        </w:numPr>
        <w:rPr>
          <w:rFonts w:eastAsiaTheme="minorEastAsia"/>
        </w:rPr>
      </w:pPr>
      <w:r w:rsidRPr="46F5355B">
        <w:rPr>
          <w:rFonts w:ascii="Calibri" w:eastAsia="Calibri" w:hAnsi="Calibri" w:cs="Calibri"/>
        </w:rPr>
        <w:t>Use linear</w:t>
      </w:r>
      <w:r w:rsidRPr="4F8215C2">
        <w:rPr>
          <w:rFonts w:ascii="Calibri" w:eastAsia="Calibri" w:hAnsi="Calibri" w:cs="Calibri"/>
        </w:rPr>
        <w:t xml:space="preserve"> output</w:t>
      </w:r>
    </w:p>
    <w:p w14:paraId="38D98BE1" w14:textId="3607A813" w:rsidR="2D6AA3A1" w:rsidRDefault="2D6AA3A1" w:rsidP="00FC1B18">
      <w:pPr>
        <w:pStyle w:val="ListParagraph"/>
        <w:numPr>
          <w:ilvl w:val="0"/>
          <w:numId w:val="18"/>
        </w:numPr>
      </w:pPr>
      <w:r w:rsidRPr="4F8215C2">
        <w:rPr>
          <w:rFonts w:ascii="Calibri" w:eastAsia="Calibri" w:hAnsi="Calibri" w:cs="Calibri"/>
        </w:rPr>
        <w:t>Need to mention removing sigmoid</w:t>
      </w:r>
      <w:r w:rsidRPr="1313E3DC">
        <w:rPr>
          <w:rFonts w:ascii="Calibri" w:eastAsia="Calibri" w:hAnsi="Calibri" w:cs="Calibri"/>
        </w:rPr>
        <w:t xml:space="preserve"> and decision rule (threshold)</w:t>
      </w:r>
    </w:p>
    <w:p w14:paraId="14EFFEF8" w14:textId="0C39C535" w:rsidR="30050CAB" w:rsidRDefault="5CFB7BBB" w:rsidP="70613325">
      <w:r>
        <w:t>ii</w:t>
      </w:r>
      <w:r w:rsidR="30050CAB">
        <w:t>)</w:t>
      </w:r>
    </w:p>
    <w:p w14:paraId="206B75F7" w14:textId="2B273DCD" w:rsidR="00B264E1" w:rsidRPr="00B264E1" w:rsidRDefault="628D02BD" w:rsidP="00B264E1">
      <w:commentRangeStart w:id="33"/>
      <w:commentRangeStart w:id="34"/>
      <w:commentRangeStart w:id="35"/>
      <w:r>
        <w:t>Mean squared error? Can’t use Cross entropy since it is not a classification issue.</w:t>
      </w:r>
      <w:commentRangeEnd w:id="33"/>
      <w:r w:rsidR="470238EE">
        <w:rPr>
          <w:rStyle w:val="CommentReference"/>
        </w:rPr>
        <w:commentReference w:id="33"/>
      </w:r>
      <w:commentRangeEnd w:id="34"/>
      <w:r w:rsidR="470238EE">
        <w:rPr>
          <w:rStyle w:val="CommentReference"/>
        </w:rPr>
        <w:commentReference w:id="34"/>
      </w:r>
      <w:commentRangeEnd w:id="35"/>
      <w:r>
        <w:rPr>
          <w:rStyle w:val="CommentReference"/>
        </w:rPr>
        <w:commentReference w:id="35"/>
      </w:r>
    </w:p>
    <w:p w14:paraId="07A8A4BC" w14:textId="008E6827" w:rsidR="00FB06D2" w:rsidRPr="00FB06D2" w:rsidRDefault="297A15F4" w:rsidP="00FB06D2">
      <w:r>
        <w:t>BCELoss/BCELogitsLoss (if we assume ii) and i) are not related and the outputs are still 0, 1)</w:t>
      </w:r>
    </w:p>
    <w:p w14:paraId="1C129E62" w14:textId="56DA2D14" w:rsidR="35469E30" w:rsidRDefault="5D198F3B" w:rsidP="1313E3DC">
      <w:r>
        <w:t>Examiners report:</w:t>
      </w:r>
    </w:p>
    <w:p w14:paraId="52FDCE0E" w14:textId="266CE30C" w:rsidR="003928FF" w:rsidRDefault="5D198F3B" w:rsidP="1D753DF6">
      <w:pPr>
        <w:pStyle w:val="ListParagraph"/>
        <w:numPr>
          <w:ilvl w:val="0"/>
          <w:numId w:val="17"/>
        </w:numPr>
        <w:rPr>
          <w:rFonts w:eastAsiaTheme="minorEastAsia"/>
        </w:rPr>
      </w:pPr>
      <w:r>
        <w:t>This does assume we’re talking about regression now (but both answers were accepted)</w:t>
      </w:r>
    </w:p>
    <w:p w14:paraId="6D49738D" w14:textId="2882C457" w:rsidR="7E5A0EF7" w:rsidRDefault="5D198F3B" w:rsidP="00FC1B18">
      <w:pPr>
        <w:pStyle w:val="ListParagraph"/>
        <w:numPr>
          <w:ilvl w:val="0"/>
          <w:numId w:val="17"/>
        </w:numPr>
      </w:pPr>
      <w:r>
        <w:t>Explain intuition behind loss function</w:t>
      </w:r>
    </w:p>
    <w:p w14:paraId="445A287E" w14:textId="6E47C027" w:rsidR="6496BDC8" w:rsidRDefault="263E3318" w:rsidP="6496BDC8">
      <w:r>
        <w:t>iii)</w:t>
      </w:r>
    </w:p>
    <w:p w14:paraId="5DA3389B" w14:textId="3EA5927A" w:rsidR="271949D4" w:rsidRDefault="271949D4" w:rsidP="271949D4">
      <w:r>
        <w:br w:type="page"/>
      </w:r>
      <w:r w:rsidR="353897A6">
        <w:t>RMSE: Measures the average prediction error, with higher weighting for outliers</w:t>
      </w:r>
    </w:p>
    <w:p w14:paraId="402B138A" w14:textId="0B344FA0" w:rsidR="353897A6" w:rsidRDefault="353897A6" w:rsidP="78A997E2">
      <w:r>
        <w:t>MAE: Measures the average prediction error but weighting outliers less</w:t>
      </w:r>
    </w:p>
    <w:p w14:paraId="57FF14AB" w14:textId="18417501" w:rsidR="00F80EF0" w:rsidRPr="00F80EF0" w:rsidRDefault="450724A9" w:rsidP="00F80EF0">
      <w:r>
        <w:t xml:space="preserve">(Sklearn literally only gives MSE, MAE, RMSE, R2 </w:t>
      </w:r>
      <w:r w:rsidR="64B97C00">
        <w:t>a</w:t>
      </w:r>
      <w:r w:rsidR="61548C8A">
        <w:t>nd</w:t>
      </w:r>
      <w:r w:rsidR="737DF82C">
        <w:t xml:space="preserve"> Absolute Variance as regression metrics)</w:t>
      </w:r>
    </w:p>
    <w:p w14:paraId="37CE8E38" w14:textId="7034DCBC" w:rsidR="00730455" w:rsidRPr="00730455" w:rsidRDefault="1B0EAD8B" w:rsidP="00730455">
      <w:r>
        <w:t>Standard classification metrics like accuracy/precision/recall/etc (assuming ii and iii are not related to I and we’re still outputting 0/1)</w:t>
      </w:r>
    </w:p>
    <w:p w14:paraId="3467D3C5" w14:textId="115A1C71" w:rsidR="7F052E70" w:rsidRDefault="369E0F12" w:rsidP="344363CD">
      <w:r>
        <w:t>Examiners report:</w:t>
      </w:r>
    </w:p>
    <w:p w14:paraId="0CD13E47" w14:textId="16FAE442" w:rsidR="00F61695" w:rsidRPr="00F61695" w:rsidRDefault="369E0F12" w:rsidP="1D753DF6">
      <w:pPr>
        <w:pStyle w:val="ListParagraph"/>
        <w:numPr>
          <w:ilvl w:val="0"/>
          <w:numId w:val="16"/>
        </w:numPr>
        <w:rPr>
          <w:rFonts w:eastAsiaTheme="minorEastAsia"/>
        </w:rPr>
      </w:pPr>
      <w:r>
        <w:t>Same as previous question</w:t>
      </w:r>
    </w:p>
    <w:p w14:paraId="0F5CFF49" w14:textId="1B96A997" w:rsidR="7F052E70" w:rsidRDefault="369E0F12" w:rsidP="00FC1B18">
      <w:pPr>
        <w:pStyle w:val="ListParagraph"/>
        <w:numPr>
          <w:ilvl w:val="0"/>
          <w:numId w:val="16"/>
        </w:numPr>
      </w:pPr>
      <w:r>
        <w:t>Provide an explanation</w:t>
      </w:r>
    </w:p>
    <w:p w14:paraId="6779EC7D" w14:textId="22F5870B" w:rsidR="26EFF081" w:rsidRDefault="26EFF081">
      <w:commentRangeStart w:id="36"/>
      <w:commentRangeEnd w:id="36"/>
      <w:r>
        <w:rPr>
          <w:rStyle w:val="CommentReference"/>
        </w:rPr>
        <w:commentReference w:id="36"/>
      </w:r>
      <w:commentRangeStart w:id="37"/>
      <w:commentRangeEnd w:id="37"/>
      <w:r>
        <w:rPr>
          <w:rStyle w:val="CommentReference"/>
        </w:rPr>
        <w:commentReference w:id="37"/>
      </w:r>
      <w:r w:rsidR="3D113CB8">
        <w:t>2b</w:t>
      </w:r>
    </w:p>
    <w:p w14:paraId="2B07FE0A" w14:textId="45876E9A" w:rsidR="53980972" w:rsidRDefault="53980972" w:rsidP="271949D4">
      <w:r w:rsidRPr="271949D4">
        <w:t>i)</w:t>
      </w:r>
    </w:p>
    <w:p w14:paraId="6C1E1E61" w14:textId="3516F772" w:rsidR="53980972" w:rsidRDefault="1FD2D0FF" w:rsidP="271949D4">
      <w:bookmarkStart w:id="38" w:name="OLE_LINK3"/>
      <w:r>
        <w:t>Lemmatisation/Stemming</w:t>
      </w:r>
    </w:p>
    <w:bookmarkEnd w:id="38"/>
    <w:p w14:paraId="4F29DBE1" w14:textId="2B5845E4" w:rsidR="1656E31E" w:rsidRDefault="3689757C" w:rsidP="78A997E2">
      <w:commentRangeStart w:id="39"/>
      <w:r>
        <w:t>I think only stemming makes more sense</w:t>
      </w:r>
      <w:commentRangeEnd w:id="39"/>
      <w:r w:rsidR="1656E31E">
        <w:rPr>
          <w:rStyle w:val="CommentReference"/>
        </w:rPr>
        <w:commentReference w:id="39"/>
      </w:r>
    </w:p>
    <w:p w14:paraId="4C03B132" w14:textId="69D1F279" w:rsidR="1656E31E" w:rsidRDefault="1656E31E" w:rsidP="78A997E2">
      <w:r>
        <w:t>Happy, happier -&gt; happ</w:t>
      </w:r>
    </w:p>
    <w:p w14:paraId="24D3B10D" w14:textId="2C244C80" w:rsidR="1656E31E" w:rsidRDefault="1656E31E" w:rsidP="78A997E2">
      <w:r>
        <w:t>Bored, boring -&gt; bor</w:t>
      </w:r>
    </w:p>
    <w:p w14:paraId="16B2DBCF" w14:textId="5B5A83AC" w:rsidR="6763B157" w:rsidRDefault="1656E31E" w:rsidP="6763B157">
      <w:r>
        <w:t>Stop word removal -&gt; get rid of “us” and “it”</w:t>
      </w:r>
    </w:p>
    <w:p w14:paraId="51422985" w14:textId="6195FEC4" w:rsidR="1B775245" w:rsidRDefault="1B775245" w:rsidP="78A997E2">
      <w:r>
        <w:t>------</w:t>
      </w:r>
    </w:p>
    <w:p w14:paraId="58A37E18" w14:textId="58490EE4" w:rsidR="1B775245" w:rsidRDefault="18F55D5A" w:rsidP="78A997E2">
      <w:commentRangeStart w:id="40"/>
      <w:r>
        <w:t>I think only lemmatisation makes more sense because I think we get more overlapping words</w:t>
      </w:r>
      <w:commentRangeEnd w:id="40"/>
      <w:r w:rsidR="1B775245">
        <w:rPr>
          <w:rStyle w:val="CommentReference"/>
        </w:rPr>
        <w:commentReference w:id="40"/>
      </w:r>
    </w:p>
    <w:p w14:paraId="6EFE5970" w14:textId="654DE17F" w:rsidR="1B775245" w:rsidRDefault="1B775245" w:rsidP="78A997E2">
      <w:pPr>
        <w:rPr>
          <w:rFonts w:ascii="Calibri" w:eastAsia="Calibri" w:hAnsi="Calibri" w:cs="Calibri"/>
          <w:color w:val="000000" w:themeColor="text1"/>
        </w:rPr>
      </w:pPr>
      <w:r>
        <w:t xml:space="preserve">Stemming result: </w:t>
      </w:r>
      <w:r w:rsidRPr="78A997E2">
        <w:rPr>
          <w:rFonts w:ascii="Calibri" w:eastAsia="Calibri" w:hAnsi="Calibri" w:cs="Calibri"/>
          <w:color w:val="000000" w:themeColor="text1"/>
        </w:rPr>
        <w:t>The movi make me feel happi I wa bore A nice US comedi Thi movi made us happier It wa veri bore</w:t>
      </w:r>
    </w:p>
    <w:p w14:paraId="37B47192" w14:textId="097FA89D" w:rsidR="1B775245" w:rsidRDefault="1B775245" w:rsidP="78A997E2">
      <w:pPr>
        <w:rPr>
          <w:rFonts w:ascii="Verdana" w:eastAsia="Verdana" w:hAnsi="Verdana" w:cs="Verdana"/>
          <w:color w:val="000000" w:themeColor="text1"/>
          <w:sz w:val="18"/>
          <w:szCs w:val="18"/>
        </w:rPr>
      </w:pPr>
      <w:r w:rsidRPr="78A997E2">
        <w:rPr>
          <w:rFonts w:ascii="Calibri" w:eastAsia="Calibri" w:hAnsi="Calibri" w:cs="Calibri"/>
          <w:color w:val="000000" w:themeColor="text1"/>
        </w:rPr>
        <w:t>Lemmatization re</w:t>
      </w:r>
      <w:r w:rsidR="0FB289C1" w:rsidRPr="78A997E2">
        <w:rPr>
          <w:rFonts w:ascii="Calibri" w:eastAsia="Calibri" w:hAnsi="Calibri" w:cs="Calibri"/>
          <w:color w:val="000000" w:themeColor="text1"/>
        </w:rPr>
        <w:t>sult</w:t>
      </w:r>
      <w:r w:rsidR="004D0A5F">
        <w:rPr>
          <w:rFonts w:ascii="SimSun" w:hAnsi="SimSun" w:cs="SimSun"/>
          <w:color w:val="000000" w:themeColor="text1"/>
          <w:lang w:eastAsia="zh-CN"/>
        </w:rPr>
        <w:t>:</w:t>
      </w:r>
      <w:r w:rsidRPr="78A997E2">
        <w:rPr>
          <w:rFonts w:ascii="Calibri" w:eastAsia="Calibri" w:hAnsi="Calibri" w:cs="Calibri"/>
          <w:color w:val="000000" w:themeColor="text1"/>
        </w:rPr>
        <w:t xml:space="preserve"> </w:t>
      </w:r>
      <w:r w:rsidRPr="78A997E2">
        <w:rPr>
          <w:rFonts w:ascii="Verdana" w:eastAsia="Verdana" w:hAnsi="Verdana" w:cs="Verdana"/>
          <w:color w:val="000000" w:themeColor="text1"/>
          <w:sz w:val="18"/>
          <w:szCs w:val="18"/>
        </w:rPr>
        <w:t>The movie make me feel happy, I be bore, A nice US comedy, This movie make us happy, It be very bore</w:t>
      </w:r>
    </w:p>
    <w:p w14:paraId="2AC96B1B" w14:textId="03F0D8B1" w:rsidR="00B74C86" w:rsidRPr="00B74C86" w:rsidRDefault="6CDCFDCF" w:rsidP="00B74C86">
      <w:pPr>
        <w:rPr>
          <w:rFonts w:ascii="Verdana" w:eastAsia="Verdana" w:hAnsi="Verdana" w:cs="Verdana"/>
          <w:color w:val="000000" w:themeColor="text1"/>
          <w:sz w:val="18"/>
          <w:szCs w:val="18"/>
        </w:rPr>
      </w:pPr>
      <w:r w:rsidRPr="093158F3">
        <w:rPr>
          <w:rFonts w:ascii="Verdana" w:eastAsia="Verdana" w:hAnsi="Verdana" w:cs="Verdana"/>
          <w:color w:val="000000" w:themeColor="text1"/>
          <w:sz w:val="18"/>
          <w:szCs w:val="18"/>
        </w:rPr>
        <w:t>Examiners report:</w:t>
      </w:r>
    </w:p>
    <w:p w14:paraId="0EA2CE44" w14:textId="39C6A4AC" w:rsidR="093158F3" w:rsidRDefault="56C61D4B" w:rsidP="1D753DF6">
      <w:pPr>
        <w:pStyle w:val="ListParagraph"/>
        <w:numPr>
          <w:ilvl w:val="0"/>
          <w:numId w:val="15"/>
        </w:numPr>
        <w:rPr>
          <w:rFonts w:eastAsiaTheme="minorEastAsia"/>
          <w:color w:val="000000" w:themeColor="text1"/>
          <w:sz w:val="18"/>
          <w:szCs w:val="18"/>
        </w:rPr>
      </w:pPr>
      <w:r w:rsidRPr="1D753DF6">
        <w:rPr>
          <w:rFonts w:ascii="Verdana" w:eastAsia="Verdana" w:hAnsi="Verdana" w:cs="Verdana"/>
          <w:color w:val="000000" w:themeColor="text1"/>
          <w:sz w:val="18"/>
          <w:szCs w:val="18"/>
        </w:rPr>
        <w:t>Include basic tokenisation pre-processing!!!</w:t>
      </w:r>
    </w:p>
    <w:p w14:paraId="0997C2EB" w14:textId="2B321CF9" w:rsidR="1A5886BF" w:rsidRDefault="1A5886BF" w:rsidP="271949D4">
      <w:r w:rsidRPr="271949D4">
        <w:t>ii)</w:t>
      </w:r>
    </w:p>
    <w:p w14:paraId="1C59E459" w14:textId="0B2EED47" w:rsidR="00CD0FCE" w:rsidRPr="00CD0FCE" w:rsidRDefault="1A5886BF" w:rsidP="00CD0FCE">
      <w:r w:rsidRPr="271949D4">
        <w:t xml:space="preserve">True casing. The only word that would be affected by lowercasing is US. </w:t>
      </w:r>
      <w:r w:rsidR="5F640254" w:rsidRPr="271949D4">
        <w:t>However,</w:t>
      </w:r>
      <w:r w:rsidRPr="271949D4">
        <w:t xml:space="preserve"> the 2 words have different meanings (us</w:t>
      </w:r>
      <w:r w:rsidR="0C5A8A62" w:rsidRPr="271949D4">
        <w:t xml:space="preserve"> – You and I, US – United States of America)</w:t>
      </w:r>
    </w:p>
    <w:p w14:paraId="489F8265" w14:textId="0C87CD9E" w:rsidR="00CD0FCE" w:rsidRPr="00CD0FCE" w:rsidRDefault="59B6B3AC" w:rsidP="00CD0FCE">
      <w:r>
        <w:t>Examiners report:</w:t>
      </w:r>
    </w:p>
    <w:p w14:paraId="40A9005D" w14:textId="659CE02B" w:rsidR="360D60A0" w:rsidRDefault="59B6B3AC" w:rsidP="1D753DF6">
      <w:pPr>
        <w:pStyle w:val="ListParagraph"/>
        <w:numPr>
          <w:ilvl w:val="0"/>
          <w:numId w:val="14"/>
        </w:numPr>
        <w:rPr>
          <w:rFonts w:eastAsiaTheme="minorEastAsia"/>
        </w:rPr>
      </w:pPr>
      <w:r>
        <w:t>N/A</w:t>
      </w:r>
    </w:p>
    <w:p w14:paraId="2565DCBE" w14:textId="28C81388" w:rsidR="1A4FC268" w:rsidRDefault="1A4FC268" w:rsidP="271949D4">
      <w:r w:rsidRPr="271949D4">
        <w:t>i</w:t>
      </w:r>
      <w:r w:rsidR="1DEA9215" w:rsidRPr="271949D4">
        <w:t>ii)</w:t>
      </w:r>
    </w:p>
    <w:p w14:paraId="166ACCBF" w14:textId="45814A8D" w:rsidR="700F6FF7" w:rsidRDefault="7058AECE" w:rsidP="271949D4">
      <w:r>
        <w:t xml:space="preserve">Yes. The dimensions of the input feature matrix are nxd where d is the embedding size and n is the number of words. Since the </w:t>
      </w:r>
      <w:r w:rsidR="64D58697">
        <w:t>2</w:t>
      </w:r>
      <w:r w:rsidR="64D58697" w:rsidRPr="4B55E2B4">
        <w:rPr>
          <w:vertAlign w:val="superscript"/>
        </w:rPr>
        <w:t>nd</w:t>
      </w:r>
      <w:r w:rsidR="64D58697">
        <w:t xml:space="preserve"> </w:t>
      </w:r>
      <w:r>
        <w:t>window size is 5,</w:t>
      </w:r>
      <w:commentRangeStart w:id="41"/>
      <w:commentRangeStart w:id="42"/>
      <w:commentRangeStart w:id="43"/>
      <w:r>
        <w:t xml:space="preserve"> and</w:t>
      </w:r>
      <w:r w:rsidR="73FD9CF7">
        <w:t xml:space="preserve"> </w:t>
      </w:r>
      <w:r>
        <w:t xml:space="preserve">you </w:t>
      </w:r>
      <w:r w:rsidR="25BF7FA6">
        <w:t>lose 1 from each dimension in the first layer</w:t>
      </w:r>
      <w:commentRangeEnd w:id="41"/>
      <w:r w:rsidR="6F7A550A">
        <w:rPr>
          <w:rStyle w:val="CommentReference"/>
        </w:rPr>
        <w:commentReference w:id="41"/>
      </w:r>
      <w:commentRangeEnd w:id="42"/>
      <w:r w:rsidR="6F7A550A">
        <w:rPr>
          <w:rStyle w:val="CommentReference"/>
        </w:rPr>
        <w:commentReference w:id="42"/>
      </w:r>
      <w:commentRangeEnd w:id="43"/>
      <w:r w:rsidR="6F7A550A">
        <w:rPr>
          <w:rStyle w:val="CommentReference"/>
        </w:rPr>
        <w:commentReference w:id="43"/>
      </w:r>
      <w:r w:rsidR="3CB83756">
        <w:t xml:space="preserve"> both ‘I was  bored’ and ‘A nice US comedy’ need padding.</w:t>
      </w:r>
    </w:p>
    <w:p w14:paraId="757548C7" w14:textId="0C87CD9E" w:rsidR="26EFF081" w:rsidRDefault="08DB3F28" w:rsidP="5D4C0990">
      <w:r>
        <w:t>Examiners report:</w:t>
      </w:r>
    </w:p>
    <w:p w14:paraId="10BAB387" w14:textId="3FF8E23A" w:rsidR="26EFF081" w:rsidRDefault="08DB3F28" w:rsidP="1D753DF6">
      <w:pPr>
        <w:pStyle w:val="ListParagraph"/>
        <w:numPr>
          <w:ilvl w:val="0"/>
          <w:numId w:val="14"/>
        </w:numPr>
        <w:rPr>
          <w:rFonts w:eastAsiaTheme="minorEastAsia"/>
        </w:rPr>
      </w:pPr>
      <w:r>
        <w:t>N/A</w:t>
      </w:r>
    </w:p>
    <w:p w14:paraId="2868A0C9" w14:textId="7CC377EB" w:rsidR="00091102" w:rsidRPr="00091102" w:rsidRDefault="3BC1D8EA" w:rsidP="00091102">
      <w:r w:rsidRPr="271949D4">
        <w:t>iv)</w:t>
      </w:r>
    </w:p>
    <w:p w14:paraId="5B8831A1" w14:textId="6CCBE28A" w:rsidR="6CE8ABB1" w:rsidRDefault="1874820C" w:rsidP="741F352A">
      <w:r>
        <w:t>NB: Ignore the fact that the conv is 2D and assume 1D, since it wasn’t taught this year</w:t>
      </w:r>
    </w:p>
    <w:p w14:paraId="3F685DDD" w14:textId="437D4473" w:rsidR="52D4FF0F" w:rsidRDefault="52D4FF0F">
      <w:r>
        <w:t>1</w:t>
      </w:r>
      <w:r w:rsidRPr="1D753DF6">
        <w:rPr>
          <w:vertAlign w:val="superscript"/>
        </w:rPr>
        <w:t>st</w:t>
      </w:r>
      <w:r>
        <w:t xml:space="preserve"> you add 2 padding to the embedding to give an input size of </w:t>
      </w:r>
      <w:commentRangeStart w:id="44"/>
      <w:commentRangeStart w:id="45"/>
      <w:commentRangeStart w:id="46"/>
      <w:commentRangeStart w:id="47"/>
      <w:commentRangeStart w:id="48"/>
      <w:commentRangeStart w:id="49"/>
      <w:r w:rsidR="12C41FA7">
        <w:t>6*50</w:t>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r w:rsidR="12C41FA7">
        <w:t>.</w:t>
      </w:r>
    </w:p>
    <w:p w14:paraId="121C0B3C" w14:textId="306B4674" w:rsidR="7B174314" w:rsidRDefault="5CAF8AAA" w:rsidP="271949D4">
      <w:r>
        <w:t>The filter size of the 1</w:t>
      </w:r>
      <w:r w:rsidRPr="78A997E2">
        <w:rPr>
          <w:vertAlign w:val="superscript"/>
        </w:rPr>
        <w:t>st</w:t>
      </w:r>
      <w:r>
        <w:t xml:space="preserve"> layer is 2*50, The output size is 10</w:t>
      </w:r>
      <w:r w:rsidR="04CA26CE">
        <w:t>*5</w:t>
      </w:r>
      <w:r w:rsidR="31B2A060">
        <w:t>.</w:t>
      </w:r>
    </w:p>
    <w:p w14:paraId="3D6DCAE7" w14:textId="78C737BF" w:rsidR="7B174314" w:rsidRDefault="4BD6FAFA" w:rsidP="271949D4">
      <w:r>
        <w:t>The filter size of the 2</w:t>
      </w:r>
      <w:r w:rsidRPr="12957E56">
        <w:rPr>
          <w:vertAlign w:val="superscript"/>
        </w:rPr>
        <w:t>nd</w:t>
      </w:r>
      <w:r>
        <w:t xml:space="preserve"> layer is </w:t>
      </w:r>
    </w:p>
    <w:p w14:paraId="56CA4E1C" w14:textId="469B60AC" w:rsidR="7B174314" w:rsidRDefault="4BD6FAFA" w:rsidP="271949D4">
      <w:commentRangeStart w:id="50"/>
      <w:commentRangeStart w:id="51"/>
      <w:commentRangeStart w:id="52"/>
      <w:r>
        <w:t>5*</w:t>
      </w:r>
      <w:r w:rsidR="0B407386">
        <w:t>5</w:t>
      </w:r>
      <w:r w:rsidR="600A916D">
        <w:t>0</w:t>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r>
        <w:t xml:space="preserve">, The output size is </w:t>
      </w:r>
      <w:r w:rsidR="064C5798">
        <w:t>10*2</w:t>
      </w:r>
      <w:r>
        <w:t>.</w:t>
      </w:r>
    </w:p>
    <w:p w14:paraId="41F750A8" w14:textId="5CCD1DD8" w:rsidR="660DAB8A" w:rsidRDefault="4DD38FBE" w:rsidP="660DAB8A">
      <w:r>
        <w:t>After relu: Same still</w:t>
      </w:r>
    </w:p>
    <w:p w14:paraId="5EB3C0A6" w14:textId="457CDF07" w:rsidR="4DD38FBE" w:rsidRDefault="4DD38FBE" w:rsidP="78A997E2">
      <w:r>
        <w:t>After maxpooling: 10*1 and 10*1</w:t>
      </w:r>
    </w:p>
    <w:p w14:paraId="79165D00" w14:textId="31F14B2C" w:rsidR="4DD38FBE" w:rsidRDefault="4DD38FBE" w:rsidP="78A997E2">
      <w:r>
        <w:t xml:space="preserve">After concatenation: </w:t>
      </w:r>
      <w:commentRangeStart w:id="53"/>
      <w:commentRangeStart w:id="54"/>
      <w:r>
        <w:t>10*2</w:t>
      </w:r>
      <w:commentRangeEnd w:id="53"/>
      <w:r>
        <w:rPr>
          <w:rStyle w:val="CommentReference"/>
        </w:rPr>
        <w:commentReference w:id="53"/>
      </w:r>
      <w:commentRangeEnd w:id="54"/>
      <w:r>
        <w:rPr>
          <w:rStyle w:val="CommentReference"/>
        </w:rPr>
        <w:commentReference w:id="54"/>
      </w:r>
    </w:p>
    <w:p w14:paraId="1090649A" w14:textId="57848FA8" w:rsidR="4DD38FBE" w:rsidRDefault="4DD38FBE" w:rsidP="78A997E2">
      <w:r>
        <w:t>After output: 1 (sigmoid sentiment for binary)</w:t>
      </w:r>
    </w:p>
    <w:p w14:paraId="5A871330" w14:textId="5BDA48E3" w:rsidR="2F3011AF" w:rsidRDefault="2F3011AF" w:rsidP="660DAB8A">
      <w:r w:rsidRPr="660DAB8A">
        <w:t>OR</w:t>
      </w:r>
    </w:p>
    <w:p w14:paraId="4B64B4F3" w14:textId="1382CF75" w:rsidR="660DAB8A" w:rsidRDefault="660DAB8A" w:rsidP="660DAB8A"/>
    <w:p w14:paraId="3C78DFD9" w14:textId="6B4468EC" w:rsidR="2F3011AF" w:rsidRDefault="355A8924" w:rsidP="660DAB8A">
      <w:pPr>
        <w:rPr>
          <w:rFonts w:ascii="Calibri" w:eastAsia="Calibri" w:hAnsi="Calibri" w:cs="Calibri"/>
          <w:sz w:val="24"/>
          <w:szCs w:val="24"/>
        </w:rPr>
      </w:pPr>
      <w:r w:rsidRPr="26EFF081">
        <w:rPr>
          <w:rFonts w:ascii="Calibri" w:eastAsia="Calibri" w:hAnsi="Calibri" w:cs="Calibri"/>
          <w:sz w:val="24"/>
          <w:szCs w:val="24"/>
        </w:rPr>
        <w:t xml:space="preserve">Filter sizes are </w:t>
      </w:r>
      <w:commentRangeStart w:id="55"/>
      <w:r w:rsidRPr="26EFF081">
        <w:rPr>
          <w:rFonts w:ascii="Calibri" w:eastAsia="Calibri" w:hAnsi="Calibri" w:cs="Calibri"/>
          <w:sz w:val="24"/>
          <w:szCs w:val="24"/>
        </w:rPr>
        <w:t xml:space="preserve">2x50 and 5x1 </w:t>
      </w:r>
      <w:commentRangeEnd w:id="55"/>
      <w:r w:rsidR="2F3011AF">
        <w:rPr>
          <w:rStyle w:val="CommentReference"/>
        </w:rPr>
        <w:commentReference w:id="55"/>
      </w:r>
    </w:p>
    <w:p w14:paraId="3D5AEA87" w14:textId="4A68679D" w:rsidR="2F3011AF" w:rsidRDefault="2F3011AF" w:rsidP="660DAB8A">
      <w:pPr>
        <w:rPr>
          <w:rFonts w:ascii="Calibri" w:eastAsia="Calibri" w:hAnsi="Calibri" w:cs="Calibri"/>
          <w:sz w:val="24"/>
          <w:szCs w:val="24"/>
        </w:rPr>
      </w:pPr>
      <w:r w:rsidRPr="660DAB8A">
        <w:rPr>
          <w:rFonts w:ascii="Calibri" w:eastAsia="Calibri" w:hAnsi="Calibri" w:cs="Calibri"/>
          <w:sz w:val="24"/>
          <w:szCs w:val="24"/>
        </w:rPr>
        <w:t xml:space="preserve">first layer we have (1,1,6,50) =&gt; (1, 10, 5, 1) </w:t>
      </w:r>
    </w:p>
    <w:p w14:paraId="6D0FA3CA" w14:textId="0D149E26" w:rsidR="2F3011AF" w:rsidRDefault="2F3011AF" w:rsidP="660DAB8A">
      <w:pPr>
        <w:rPr>
          <w:rFonts w:ascii="Calibri" w:eastAsia="Calibri" w:hAnsi="Calibri" w:cs="Calibri"/>
          <w:sz w:val="24"/>
          <w:szCs w:val="24"/>
        </w:rPr>
      </w:pPr>
      <w:r w:rsidRPr="660DAB8A">
        <w:rPr>
          <w:rFonts w:ascii="Calibri" w:eastAsia="Calibri" w:hAnsi="Calibri" w:cs="Calibri"/>
          <w:sz w:val="24"/>
          <w:szCs w:val="24"/>
        </w:rPr>
        <w:t xml:space="preserve">Second layer: (1, 10, 5, 1) =&gt; (1, 10, 1, 1) </w:t>
      </w:r>
    </w:p>
    <w:p w14:paraId="317DD688" w14:textId="12D61E95" w:rsidR="2F3011AF" w:rsidRDefault="2F3011AF" w:rsidP="660DAB8A">
      <w:pPr>
        <w:rPr>
          <w:rFonts w:ascii="Calibri" w:eastAsia="Calibri" w:hAnsi="Calibri" w:cs="Calibri"/>
          <w:sz w:val="24"/>
          <w:szCs w:val="24"/>
        </w:rPr>
      </w:pPr>
      <w:r w:rsidRPr="660DAB8A">
        <w:rPr>
          <w:rFonts w:ascii="Calibri" w:eastAsia="Calibri" w:hAnsi="Calibri" w:cs="Calibri"/>
          <w:sz w:val="24"/>
          <w:szCs w:val="24"/>
        </w:rPr>
        <w:t xml:space="preserve">Max pooling: (1, 10, 1, 1) =&gt; (1, 10, 1, 1) </w:t>
      </w:r>
    </w:p>
    <w:p w14:paraId="03481579" w14:textId="6A8545B7" w:rsidR="2F3011AF" w:rsidRDefault="2F3011AF" w:rsidP="660DAB8A">
      <w:pPr>
        <w:rPr>
          <w:rFonts w:ascii="Calibri" w:eastAsia="Calibri" w:hAnsi="Calibri" w:cs="Calibri"/>
          <w:sz w:val="24"/>
          <w:szCs w:val="24"/>
        </w:rPr>
      </w:pPr>
      <w:r w:rsidRPr="660DAB8A">
        <w:rPr>
          <w:rFonts w:ascii="Calibri" w:eastAsia="Calibri" w:hAnsi="Calibri" w:cs="Calibri"/>
          <w:sz w:val="24"/>
          <w:szCs w:val="24"/>
        </w:rPr>
        <w:t xml:space="preserve">Concatenation: (1, 10, 1, 1) =&gt; (1, 10) </w:t>
      </w:r>
    </w:p>
    <w:p w14:paraId="147E5A9B" w14:textId="5A08A8FE" w:rsidR="2F3011AF" w:rsidRDefault="393CEBC5" w:rsidP="660DAB8A">
      <w:pPr>
        <w:rPr>
          <w:rFonts w:ascii="Calibri" w:eastAsia="Calibri" w:hAnsi="Calibri" w:cs="Calibri"/>
          <w:sz w:val="24"/>
          <w:szCs w:val="24"/>
        </w:rPr>
      </w:pPr>
      <w:r w:rsidRPr="0DD9B729">
        <w:rPr>
          <w:rFonts w:ascii="Calibri" w:eastAsia="Calibri" w:hAnsi="Calibri" w:cs="Calibri"/>
          <w:sz w:val="24"/>
          <w:szCs w:val="24"/>
        </w:rPr>
        <w:t xml:space="preserve">Output layer: (1, 10,) =&gt; (1, 1) </w:t>
      </w:r>
    </w:p>
    <w:p w14:paraId="3178AD1B" w14:textId="6328D328" w:rsidR="78A997E2" w:rsidRDefault="78A997E2" w:rsidP="78A997E2">
      <w:pPr>
        <w:rPr>
          <w:rFonts w:ascii="Calibri" w:eastAsia="Calibri" w:hAnsi="Calibri" w:cs="Calibri"/>
          <w:sz w:val="24"/>
          <w:szCs w:val="24"/>
        </w:rPr>
      </w:pPr>
    </w:p>
    <w:p w14:paraId="375B4A68" w14:textId="4A4C976F" w:rsidR="6F34C00F" w:rsidRDefault="6F34C00F" w:rsidP="78A997E2">
      <w:pPr>
        <w:rPr>
          <w:rFonts w:ascii="Calibri" w:eastAsia="Calibri" w:hAnsi="Calibri" w:cs="Calibri"/>
          <w:sz w:val="24"/>
          <w:szCs w:val="24"/>
        </w:rPr>
      </w:pPr>
      <w:r w:rsidRPr="78A997E2">
        <w:rPr>
          <w:rFonts w:ascii="Calibri" w:eastAsia="Calibri" w:hAnsi="Calibri" w:cs="Calibri"/>
          <w:sz w:val="24"/>
          <w:szCs w:val="24"/>
        </w:rPr>
        <w:t>OR</w:t>
      </w:r>
    </w:p>
    <w:p w14:paraId="6B4E77E4" w14:textId="22FA574D" w:rsidR="6F34C00F" w:rsidRDefault="6F34C00F" w:rsidP="78A997E2">
      <w:pPr>
        <w:rPr>
          <w:rFonts w:ascii="Calibri" w:eastAsia="Calibri" w:hAnsi="Calibri" w:cs="Calibri"/>
          <w:sz w:val="24"/>
          <w:szCs w:val="24"/>
        </w:rPr>
      </w:pPr>
      <w:r w:rsidRPr="78A997E2">
        <w:rPr>
          <w:rFonts w:ascii="Calibri" w:eastAsia="Calibri" w:hAnsi="Calibri" w:cs="Calibri"/>
          <w:sz w:val="24"/>
          <w:szCs w:val="24"/>
        </w:rPr>
        <w:t>Model Input: 5 x 50 matrix</w:t>
      </w:r>
    </w:p>
    <w:p w14:paraId="01D45E95" w14:textId="3AED8DBF" w:rsidR="6F34C00F" w:rsidRDefault="1F8173AA" w:rsidP="78A997E2">
      <w:pPr>
        <w:rPr>
          <w:rFonts w:ascii="Calibri" w:eastAsia="Calibri" w:hAnsi="Calibri" w:cs="Calibri"/>
          <w:sz w:val="24"/>
          <w:szCs w:val="24"/>
        </w:rPr>
      </w:pPr>
      <w:commentRangeStart w:id="56"/>
      <w:r w:rsidRPr="4B3B33FA">
        <w:rPr>
          <w:rFonts w:ascii="Calibri" w:eastAsia="Calibri" w:hAnsi="Calibri" w:cs="Calibri"/>
          <w:sz w:val="24"/>
          <w:szCs w:val="24"/>
        </w:rPr>
        <w:t>Sizes</w:t>
      </w:r>
      <w:r w:rsidR="15904193" w:rsidRPr="4B3B33FA">
        <w:rPr>
          <w:rFonts w:ascii="Calibri" w:eastAsia="Calibri" w:hAnsi="Calibri" w:cs="Calibri"/>
          <w:sz w:val="24"/>
          <w:szCs w:val="24"/>
        </w:rPr>
        <w:t>Sizes of</w:t>
      </w:r>
      <w:r w:rsidR="31A1FDCE" w:rsidRPr="4B3B33FA">
        <w:rPr>
          <w:rFonts w:ascii="Calibri" w:eastAsia="Calibri" w:hAnsi="Calibri" w:cs="Calibri"/>
          <w:sz w:val="24"/>
          <w:szCs w:val="24"/>
        </w:rPr>
        <w:t xml:space="preserve"> Filters: 10 matrixes with dimension (4, 50) and 10 matrixes with dimension (</w:t>
      </w:r>
      <w:r w:rsidR="70C891C7" w:rsidRPr="4B3B33FA">
        <w:rPr>
          <w:rFonts w:ascii="Calibri" w:eastAsia="Calibri" w:hAnsi="Calibri" w:cs="Calibri"/>
          <w:sz w:val="24"/>
          <w:szCs w:val="24"/>
        </w:rPr>
        <w:t>2</w:t>
      </w:r>
      <w:r w:rsidR="2ADFBE91" w:rsidRPr="4B3B33FA">
        <w:rPr>
          <w:rFonts w:ascii="Calibri" w:eastAsia="Calibri" w:hAnsi="Calibri" w:cs="Calibri"/>
          <w:sz w:val="24"/>
          <w:szCs w:val="24"/>
        </w:rPr>
        <w:t>2</w:t>
      </w:r>
      <w:r w:rsidR="31A1FDCE" w:rsidRPr="4B3B33FA">
        <w:rPr>
          <w:rFonts w:ascii="Calibri" w:eastAsia="Calibri" w:hAnsi="Calibri" w:cs="Calibri"/>
          <w:sz w:val="24"/>
          <w:szCs w:val="24"/>
        </w:rPr>
        <w:t>, 50)</w:t>
      </w:r>
      <w:commentRangeEnd w:id="56"/>
      <w:r w:rsidR="15904193">
        <w:rPr>
          <w:rStyle w:val="CommentReference"/>
        </w:rPr>
        <w:commentReference w:id="56"/>
      </w:r>
    </w:p>
    <w:p w14:paraId="7EF4E94C" w14:textId="0A7DA450" w:rsidR="6F34C00F" w:rsidRDefault="76E8B4F1" w:rsidP="78A997E2">
      <w:pPr>
        <w:rPr>
          <w:rFonts w:ascii="Calibri" w:eastAsia="Calibri" w:hAnsi="Calibri" w:cs="Calibri"/>
          <w:sz w:val="24"/>
          <w:szCs w:val="24"/>
        </w:rPr>
      </w:pPr>
      <w:r w:rsidRPr="75BFC860">
        <w:rPr>
          <w:rFonts w:ascii="Calibri" w:eastAsia="Calibri" w:hAnsi="Calibri" w:cs="Calibri"/>
          <w:sz w:val="24"/>
          <w:szCs w:val="24"/>
        </w:rPr>
        <w:t xml:space="preserve">Output of Convolution Layer: 10 Feature Maps with dimension (4, 1) and 10 </w:t>
      </w:r>
      <w:r w:rsidR="7DE457F1" w:rsidRPr="75BFC860">
        <w:rPr>
          <w:rFonts w:ascii="Calibri" w:eastAsia="Calibri" w:hAnsi="Calibri" w:cs="Calibri"/>
          <w:sz w:val="24"/>
          <w:szCs w:val="24"/>
        </w:rPr>
        <w:t>feature</w:t>
      </w:r>
      <w:r w:rsidR="50CEBA57" w:rsidRPr="75BFC860">
        <w:rPr>
          <w:rFonts w:ascii="Calibri" w:eastAsia="Calibri" w:hAnsi="Calibri" w:cs="Calibri"/>
          <w:sz w:val="24"/>
          <w:szCs w:val="24"/>
        </w:rPr>
        <w:t xml:space="preserve"> map</w:t>
      </w:r>
      <w:r w:rsidR="7D8744D4" w:rsidRPr="75BFC860">
        <w:rPr>
          <w:rFonts w:ascii="Calibri" w:eastAsia="Calibri" w:hAnsi="Calibri" w:cs="Calibri"/>
          <w:sz w:val="24"/>
          <w:szCs w:val="24"/>
        </w:rPr>
        <w:t xml:space="preserve"> maps</w:t>
      </w:r>
      <w:r w:rsidRPr="75BFC860">
        <w:rPr>
          <w:rFonts w:ascii="Calibri" w:eastAsia="Calibri" w:hAnsi="Calibri" w:cs="Calibri"/>
          <w:sz w:val="24"/>
          <w:szCs w:val="24"/>
        </w:rPr>
        <w:t xml:space="preserve"> with dimension (1, 1)</w:t>
      </w:r>
    </w:p>
    <w:p w14:paraId="281E1738" w14:textId="1E1A54AC" w:rsidR="6F34C00F" w:rsidRDefault="6F34C00F" w:rsidP="78A997E2">
      <w:pPr>
        <w:rPr>
          <w:rFonts w:ascii="Calibri" w:eastAsia="Calibri" w:hAnsi="Calibri" w:cs="Calibri"/>
          <w:sz w:val="24"/>
          <w:szCs w:val="24"/>
        </w:rPr>
      </w:pPr>
      <w:r w:rsidRPr="78A997E2">
        <w:rPr>
          <w:rFonts w:ascii="Calibri" w:eastAsia="Calibri" w:hAnsi="Calibri" w:cs="Calibri"/>
          <w:sz w:val="24"/>
          <w:szCs w:val="24"/>
        </w:rPr>
        <w:t>Output of Pooling Layer: vector with dimension (</w:t>
      </w:r>
      <w:commentRangeStart w:id="57"/>
      <w:r w:rsidRPr="78A997E2">
        <w:rPr>
          <w:rFonts w:ascii="Calibri" w:eastAsia="Calibri" w:hAnsi="Calibri" w:cs="Calibri"/>
          <w:sz w:val="24"/>
          <w:szCs w:val="24"/>
        </w:rPr>
        <w:t>20, 1)</w:t>
      </w:r>
      <w:commentRangeEnd w:id="57"/>
      <w:r>
        <w:rPr>
          <w:rStyle w:val="CommentReference"/>
        </w:rPr>
        <w:commentReference w:id="57"/>
      </w:r>
    </w:p>
    <w:p w14:paraId="445DC06E" w14:textId="1F6071E6" w:rsidR="6F34C00F" w:rsidRDefault="6F34C00F" w:rsidP="78A997E2">
      <w:pPr>
        <w:rPr>
          <w:rFonts w:ascii="Calibri" w:eastAsia="Calibri" w:hAnsi="Calibri" w:cs="Calibri"/>
          <w:sz w:val="24"/>
          <w:szCs w:val="24"/>
        </w:rPr>
      </w:pPr>
      <w:r w:rsidRPr="78A997E2">
        <w:rPr>
          <w:rFonts w:ascii="Calibri" w:eastAsia="Calibri" w:hAnsi="Calibri" w:cs="Calibri"/>
          <w:sz w:val="24"/>
          <w:szCs w:val="24"/>
        </w:rPr>
        <w:t>Final Output: single value</w:t>
      </w:r>
    </w:p>
    <w:p w14:paraId="78431037" w14:textId="106B0B4C" w:rsidR="78A997E2" w:rsidRDefault="78A997E2" w:rsidP="78A997E2">
      <w:pPr>
        <w:rPr>
          <w:rFonts w:ascii="Calibri" w:eastAsia="Calibri" w:hAnsi="Calibri" w:cs="Calibri"/>
          <w:sz w:val="24"/>
          <w:szCs w:val="24"/>
        </w:rPr>
      </w:pPr>
    </w:p>
    <w:p w14:paraId="6C128018" w14:textId="4373BDC0" w:rsidR="00D63AE3" w:rsidRDefault="2E14C4A9" w:rsidP="00D63AE3">
      <w:pPr>
        <w:rPr>
          <w:rFonts w:ascii="Calibri" w:eastAsia="Calibri" w:hAnsi="Calibri" w:cs="Calibri"/>
          <w:sz w:val="24"/>
          <w:szCs w:val="24"/>
        </w:rPr>
      </w:pPr>
      <w:r>
        <w:t xml:space="preserve">See discussion: </w:t>
      </w:r>
      <w:hyperlink r:id="rId17">
        <w:r w:rsidR="5E17E8F7" w:rsidRPr="5D4C0990">
          <w:rPr>
            <w:rStyle w:val="Hyperlink"/>
          </w:rPr>
          <w:t>https://piazza.com/class/kf7uhclsgjbyt?cid=182</w:t>
        </w:r>
      </w:hyperlink>
    </w:p>
    <w:p w14:paraId="388C73C7" w14:textId="0C87CD9E" w:rsidR="5A3ECF7B" w:rsidRDefault="794ABB9A" w:rsidP="5D4C0990">
      <w:r>
        <w:t>Examiners report:</w:t>
      </w:r>
    </w:p>
    <w:p w14:paraId="6BA10A76" w14:textId="7D93EC30" w:rsidR="00215E8E" w:rsidRDefault="794ABB9A" w:rsidP="1D753DF6">
      <w:pPr>
        <w:pStyle w:val="ListParagraph"/>
        <w:numPr>
          <w:ilvl w:val="0"/>
          <w:numId w:val="13"/>
        </w:numPr>
        <w:rPr>
          <w:rFonts w:eastAsiaTheme="minorEastAsia"/>
        </w:rPr>
      </w:pPr>
      <w:r>
        <w:t>Both sequential/parallel calculations were accepted</w:t>
      </w:r>
    </w:p>
    <w:p w14:paraId="5942E349" w14:textId="46CFE8A3" w:rsidR="12994103" w:rsidRDefault="794ABB9A" w:rsidP="00FC1B18">
      <w:pPr>
        <w:pStyle w:val="ListParagraph"/>
        <w:numPr>
          <w:ilvl w:val="0"/>
          <w:numId w:val="13"/>
        </w:numPr>
      </w:pPr>
      <w:r>
        <w:t>Provide explanations!!</w:t>
      </w:r>
    </w:p>
    <w:p w14:paraId="3617409F" w14:textId="2F4AA0B7" w:rsidR="190E9ADF" w:rsidRDefault="190E9ADF" w:rsidP="271949D4">
      <w:r w:rsidRPr="271949D4">
        <w:t>v)</w:t>
      </w:r>
    </w:p>
    <w:p w14:paraId="2430DAE4" w14:textId="66B1715A" w:rsidR="190E9ADF" w:rsidRDefault="190E9ADF" w:rsidP="271949D4">
      <w:r w:rsidRPr="271949D4">
        <w:t>It sets the value of any nodes that are less than 0 to 0.</w:t>
      </w:r>
    </w:p>
    <w:p w14:paraId="396BE5BC" w14:textId="35E79CBD" w:rsidR="795B8EB8" w:rsidRDefault="795B8EB8" w:rsidP="271949D4">
      <w:pPr>
        <w:rPr>
          <w:rFonts w:ascii="Calibri" w:eastAsia="Calibri" w:hAnsi="Calibri" w:cs="Calibri"/>
          <w:color w:val="000000" w:themeColor="text1"/>
        </w:rPr>
      </w:pPr>
      <w:r w:rsidRPr="271949D4">
        <w:rPr>
          <w:rFonts w:ascii="Calibri" w:eastAsia="Calibri" w:hAnsi="Calibri" w:cs="Calibri"/>
          <w:color w:val="000000" w:themeColor="text1"/>
        </w:rPr>
        <w:t>ReLU is useful since it stops us from activating all the neurons at the same time. If neurons are not important in the computation (give a value less than 0) we essentially turn them off.</w:t>
      </w:r>
      <w:r>
        <w:br/>
      </w:r>
      <w:r w:rsidRPr="271949D4">
        <w:rPr>
          <w:rFonts w:ascii="Calibri" w:eastAsia="Calibri" w:hAnsi="Calibri" w:cs="Calibri"/>
          <w:color w:val="000000" w:themeColor="text1"/>
        </w:rPr>
        <w:t>This is useful during backpropagation since we can train only the neurons that are “turned on”.</w:t>
      </w:r>
    </w:p>
    <w:p w14:paraId="66B30493" w14:textId="2932C57D" w:rsidR="003348FF" w:rsidRPr="003348FF" w:rsidRDefault="795B8EB8" w:rsidP="003348FF">
      <w:pPr>
        <w:rPr>
          <w:rFonts w:ascii="Calibri" w:eastAsia="Calibri" w:hAnsi="Calibri" w:cs="Calibri"/>
          <w:color w:val="000000" w:themeColor="text1"/>
        </w:rPr>
      </w:pPr>
      <w:r w:rsidRPr="271949D4">
        <w:rPr>
          <w:rFonts w:ascii="Calibri" w:eastAsia="Calibri" w:hAnsi="Calibri" w:cs="Calibri"/>
          <w:color w:val="000000" w:themeColor="text1"/>
        </w:rPr>
        <w:t>This makes the network far more computationally efficient.</w:t>
      </w:r>
    </w:p>
    <w:p w14:paraId="36148962" w14:textId="325834DB" w:rsidR="26EFF620" w:rsidRDefault="4C4CA807" w:rsidP="68E7D147">
      <w:pPr>
        <w:rPr>
          <w:rFonts w:ascii="Calibri" w:eastAsia="Calibri" w:hAnsi="Calibri" w:cs="Calibri"/>
          <w:color w:val="000000" w:themeColor="text1"/>
        </w:rPr>
      </w:pPr>
      <w:r w:rsidRPr="1D753DF6">
        <w:rPr>
          <w:rFonts w:ascii="Calibri" w:eastAsia="Calibri" w:hAnsi="Calibri" w:cs="Calibri"/>
          <w:color w:val="000000" w:themeColor="text1"/>
        </w:rPr>
        <w:t>The advantage of using this activation is that it is much less vulnerable to the vanishing gradient problem than sigmoid or tanh are.</w:t>
      </w:r>
    </w:p>
    <w:p w14:paraId="1D2CD4E9" w14:textId="5A1D9BE5" w:rsidR="00DD064F" w:rsidRPr="00DD064F" w:rsidRDefault="641538D2" w:rsidP="00DD064F">
      <w:r>
        <w:t>Examiners report:</w:t>
      </w:r>
    </w:p>
    <w:p w14:paraId="22711558" w14:textId="1DC61643" w:rsidR="641538D2" w:rsidRDefault="00D8DD19" w:rsidP="1D753DF6">
      <w:pPr>
        <w:pStyle w:val="ListParagraph"/>
        <w:numPr>
          <w:ilvl w:val="0"/>
          <w:numId w:val="12"/>
        </w:numPr>
        <w:rPr>
          <w:rFonts w:eastAsiaTheme="minorEastAsia"/>
        </w:rPr>
      </w:pPr>
      <w:r>
        <w:t>N/A</w:t>
      </w:r>
    </w:p>
    <w:p w14:paraId="1D79F808" w14:textId="4309DE68" w:rsidR="795B8EB8" w:rsidRDefault="7D0C5179" w:rsidP="271949D4">
      <w:r>
        <w:t>3a.</w:t>
      </w:r>
      <w:r w:rsidR="550C2DF8">
        <w:t xml:space="preserve"> </w:t>
      </w:r>
      <w:r w:rsidR="2A1C3209">
        <w:t>Examiners report:</w:t>
      </w:r>
      <w:r w:rsidR="319C0843">
        <w:t xml:space="preserve"> 42% of people answered Q3, average mark was 16.5/20</w:t>
      </w:r>
    </w:p>
    <w:p w14:paraId="5FFDE64E" w14:textId="304DC04B" w:rsidR="795B8EB8" w:rsidRDefault="19400811" w:rsidP="271949D4">
      <w:r>
        <w:t>i)</w:t>
      </w:r>
    </w:p>
    <w:p w14:paraId="370661A3" w14:textId="032EC3F1" w:rsidR="3F07F0C0" w:rsidRDefault="6B8457DF" w:rsidP="271949D4">
      <w:pPr>
        <w:rPr>
          <w:color w:val="7F7F7F" w:themeColor="text1" w:themeTint="80"/>
        </w:rPr>
      </w:pPr>
      <w:r w:rsidRPr="1CBF4B8E">
        <w:rPr>
          <w:color w:val="7F7F7F" w:themeColor="text1" w:themeTint="80"/>
        </w:rPr>
        <w:t>Regular LM -</w:t>
      </w:r>
      <w:r w:rsidR="1DB93493" w:rsidRPr="1CBF4B8E">
        <w:rPr>
          <w:color w:val="7F7F7F" w:themeColor="text1" w:themeTint="80"/>
        </w:rPr>
        <w:t xml:space="preserve"> </w:t>
      </w:r>
      <w:r w:rsidR="3EB90D16" w:rsidRPr="1CBF4B8E">
        <w:rPr>
          <w:color w:val="7F7F7F" w:themeColor="text1" w:themeTint="80"/>
        </w:rPr>
        <w:t xml:space="preserve">A </w:t>
      </w:r>
      <w:r w:rsidR="1DB93493" w:rsidRPr="1CBF4B8E">
        <w:rPr>
          <w:color w:val="7F7F7F" w:themeColor="text1" w:themeTint="80"/>
        </w:rPr>
        <w:t>language model stores the precomputed counts/probabilities from n-grams of length from 1 t</w:t>
      </w:r>
      <w:r w:rsidR="1895D078" w:rsidRPr="1CBF4B8E">
        <w:rPr>
          <w:color w:val="7F7F7F" w:themeColor="text1" w:themeTint="80"/>
        </w:rPr>
        <w:t xml:space="preserve">o </w:t>
      </w:r>
      <w:r w:rsidR="1DB93493" w:rsidRPr="1CBF4B8E">
        <w:rPr>
          <w:color w:val="7F7F7F" w:themeColor="text1" w:themeTint="80"/>
        </w:rPr>
        <w:t xml:space="preserve">n. Values are then computed </w:t>
      </w:r>
      <w:r w:rsidR="4FDCAEFE" w:rsidRPr="1CBF4B8E">
        <w:rPr>
          <w:color w:val="7F7F7F" w:themeColor="text1" w:themeTint="80"/>
        </w:rPr>
        <w:t>column-wise</w:t>
      </w:r>
      <w:r w:rsidR="1DB93493" w:rsidRPr="1CBF4B8E">
        <w:rPr>
          <w:color w:val="7F7F7F" w:themeColor="text1" w:themeTint="80"/>
        </w:rPr>
        <w:t xml:space="preserve"> into probabilitie</w:t>
      </w:r>
      <w:r w:rsidR="710811B1" w:rsidRPr="1CBF4B8E">
        <w:rPr>
          <w:color w:val="7F7F7F" w:themeColor="text1" w:themeTint="80"/>
        </w:rPr>
        <w:t>s. This tells us the number of times we see w</w:t>
      </w:r>
      <w:r w:rsidR="710811B1" w:rsidRPr="1CBF4B8E">
        <w:rPr>
          <w:color w:val="7F7F7F" w:themeColor="text1" w:themeTint="80"/>
          <w:vertAlign w:val="subscript"/>
        </w:rPr>
        <w:t>k-1</w:t>
      </w:r>
      <w:r w:rsidR="01DE81EB" w:rsidRPr="1CBF4B8E">
        <w:rPr>
          <w:color w:val="7F7F7F" w:themeColor="text1" w:themeTint="80"/>
          <w:vertAlign w:val="subscript"/>
        </w:rPr>
        <w:t xml:space="preserve">  </w:t>
      </w:r>
      <w:r w:rsidR="01DE81EB" w:rsidRPr="1CBF4B8E">
        <w:rPr>
          <w:color w:val="7F7F7F" w:themeColor="text1" w:themeTint="80"/>
        </w:rPr>
        <w:t xml:space="preserve"> and from the same column we can take the row that matches the word</w:t>
      </w:r>
      <w:r w:rsidR="710811B1" w:rsidRPr="1CBF4B8E">
        <w:rPr>
          <w:color w:val="7F7F7F" w:themeColor="text1" w:themeTint="80"/>
        </w:rPr>
        <w:t xml:space="preserve"> </w:t>
      </w:r>
      <w:r w:rsidR="12E88E9F" w:rsidRPr="1CBF4B8E">
        <w:rPr>
          <w:color w:val="7F7F7F" w:themeColor="text1" w:themeTint="80"/>
        </w:rPr>
        <w:t>w</w:t>
      </w:r>
      <w:r w:rsidR="12E88E9F" w:rsidRPr="1CBF4B8E">
        <w:rPr>
          <w:color w:val="7F7F7F" w:themeColor="text1" w:themeTint="80"/>
          <w:vertAlign w:val="subscript"/>
        </w:rPr>
        <w:t>k</w:t>
      </w:r>
      <w:r w:rsidR="12E88E9F" w:rsidRPr="1CBF4B8E">
        <w:rPr>
          <w:color w:val="7F7F7F" w:themeColor="text1" w:themeTint="80"/>
        </w:rPr>
        <w:t>.</w:t>
      </w:r>
    </w:p>
    <w:p w14:paraId="6D3B635C" w14:textId="2E191005" w:rsidR="54EA0619" w:rsidRDefault="54EA0619" w:rsidP="271949D4">
      <w:pPr>
        <w:rPr>
          <w:color w:val="7F7F7F" w:themeColor="text1" w:themeTint="80"/>
        </w:rPr>
      </w:pPr>
      <w:r w:rsidRPr="271949D4">
        <w:t>Feed-Forward LM</w:t>
      </w:r>
    </w:p>
    <w:p w14:paraId="1178E507" w14:textId="0ABFF545" w:rsidR="54EA0619" w:rsidRDefault="57CB32DA" w:rsidP="271949D4">
      <w:commentRangeStart w:id="58"/>
      <w:r>
        <w:t>A FF LM uses a predefined number of word embeddings</w:t>
      </w:r>
      <w:r w:rsidR="5F7E0CD7">
        <w:t xml:space="preserve"> </w:t>
      </w:r>
      <w:commentRangeStart w:id="59"/>
      <w:commentRangeStart w:id="60"/>
      <w:r w:rsidR="5F7E0CD7">
        <w:t>&amp; passes</w:t>
      </w:r>
      <w:commentRangeEnd w:id="59"/>
      <w:r>
        <w:rPr>
          <w:rStyle w:val="CommentReference"/>
        </w:rPr>
        <w:commentReference w:id="59"/>
      </w:r>
      <w:commentRangeEnd w:id="60"/>
      <w:r>
        <w:rPr>
          <w:rStyle w:val="CommentReference"/>
        </w:rPr>
        <w:commentReference w:id="60"/>
      </w:r>
      <w:r w:rsidR="5F7E0CD7">
        <w:t xml:space="preserve"> them in as the network input. The 1</w:t>
      </w:r>
      <w:r w:rsidR="5F7E0CD7" w:rsidRPr="5E1B5FFA">
        <w:rPr>
          <w:vertAlign w:val="superscript"/>
        </w:rPr>
        <w:t>st</w:t>
      </w:r>
      <w:r w:rsidR="5F7E0CD7">
        <w:t xml:space="preserve"> word embedding is the current word, and the others are the previous n</w:t>
      </w:r>
      <w:r w:rsidR="165C4754">
        <w:t>-1</w:t>
      </w:r>
      <w:r w:rsidR="5F7E0CD7">
        <w:t xml:space="preserve"> words.</w:t>
      </w:r>
      <w:commentRangeStart w:id="61"/>
      <w:commentRangeEnd w:id="61"/>
      <w:r>
        <w:rPr>
          <w:rStyle w:val="CommentReference"/>
        </w:rPr>
        <w:commentReference w:id="61"/>
      </w:r>
      <w:commentRangeStart w:id="62"/>
      <w:commentRangeEnd w:id="62"/>
      <w:r>
        <w:rPr>
          <w:rStyle w:val="CommentReference"/>
        </w:rPr>
        <w:commentReference w:id="62"/>
      </w:r>
      <w:commentRangeEnd w:id="58"/>
      <w:r>
        <w:rPr>
          <w:rStyle w:val="CommentReference"/>
        </w:rPr>
        <w:commentReference w:id="58"/>
      </w:r>
    </w:p>
    <w:p w14:paraId="487FBEF1" w14:textId="21FA8262" w:rsidR="632531F5" w:rsidRDefault="632531F5" w:rsidP="271949D4">
      <w:r w:rsidRPr="271949D4">
        <w:t>Recurrent LM</w:t>
      </w:r>
    </w:p>
    <w:p w14:paraId="5278706D" w14:textId="09F65928" w:rsidR="632531F5" w:rsidRDefault="632531F5" w:rsidP="271949D4">
      <w:r w:rsidRPr="271949D4">
        <w:t>Passes word embeddings into the network one at a time, The network passes</w:t>
      </w:r>
      <w:r w:rsidR="6651609A" w:rsidRPr="271949D4">
        <w:t xml:space="preserve"> w</w:t>
      </w:r>
      <w:r w:rsidR="6651609A" w:rsidRPr="271949D4">
        <w:rPr>
          <w:vertAlign w:val="subscript"/>
        </w:rPr>
        <w:t>k-1</w:t>
      </w:r>
      <w:r w:rsidR="6651609A" w:rsidRPr="271949D4">
        <w:t xml:space="preserve"> first and then w</w:t>
      </w:r>
      <w:r w:rsidR="6651609A" w:rsidRPr="271949D4">
        <w:rPr>
          <w:vertAlign w:val="subscript"/>
        </w:rPr>
        <w:t>k</w:t>
      </w:r>
      <w:r w:rsidR="6651609A" w:rsidRPr="271949D4">
        <w:t>.</w:t>
      </w:r>
    </w:p>
    <w:p w14:paraId="51340666" w14:textId="08C55FB8" w:rsidR="6C27AA9C" w:rsidRDefault="78549267" w:rsidP="271949D4">
      <w:r>
        <w:t xml:space="preserve">The </w:t>
      </w:r>
      <w:r w:rsidR="55F78360">
        <w:t>Markov</w:t>
      </w:r>
      <w:r>
        <w:t xml:space="preserve"> assumption </w:t>
      </w:r>
      <w:r w:rsidR="45F5D9BA">
        <w:t>states</w:t>
      </w:r>
      <w:r w:rsidR="40549AF9">
        <w:t xml:space="preserve"> the future states depend only upon the present state, not the sequence of events that preceded it.</w:t>
      </w:r>
    </w:p>
    <w:p w14:paraId="2C74CACA" w14:textId="6E980858" w:rsidR="2A7FC895" w:rsidRDefault="18C2F20F" w:rsidP="271949D4">
      <w:commentRangeStart w:id="63"/>
      <w:commentRangeStart w:id="64"/>
      <w:commentRangeStart w:id="65"/>
      <w:commentRangeStart w:id="66"/>
      <w:r>
        <w:t>The FF LM does abide by this assumption since it process</w:t>
      </w:r>
      <w:r w:rsidR="29855BC5">
        <w:t>es</w:t>
      </w:r>
      <w:r>
        <w:t xml:space="preserve"> </w:t>
      </w:r>
      <w:r w:rsidR="237E1081">
        <w:t>only</w:t>
      </w:r>
      <w:r w:rsidR="638B609B">
        <w:t xml:space="preserve"> </w:t>
      </w:r>
      <w:r w:rsidR="39C7EBA4">
        <w:t>the current</w:t>
      </w:r>
      <w:r w:rsidR="638B609B">
        <w:t xml:space="preserve"> n-gram </w:t>
      </w:r>
      <w:r w:rsidR="4680207A">
        <w:t>for predicting the next word, assuming that the current word only depends on those.</w:t>
      </w:r>
    </w:p>
    <w:p w14:paraId="4A5EAE04" w14:textId="3921A8BE" w:rsidR="00744B12" w:rsidRPr="00744B12" w:rsidRDefault="371B8699" w:rsidP="00744B12">
      <w:r>
        <w:t>A recurrent LM does</w:t>
      </w:r>
      <w:r w:rsidR="3BF3955B">
        <w:t xml:space="preserve"> not</w:t>
      </w:r>
      <w:r>
        <w:t xml:space="preserve"> since</w:t>
      </w:r>
      <w:r w:rsidR="372373C8">
        <w:t xml:space="preserve"> all words before it are processed by the network and taken into account.</w:t>
      </w:r>
      <w:commentRangeEnd w:id="63"/>
      <w:r>
        <w:rPr>
          <w:rStyle w:val="CommentReference"/>
        </w:rPr>
        <w:commentReference w:id="63"/>
      </w:r>
      <w:commentRangeEnd w:id="64"/>
      <w:r>
        <w:rPr>
          <w:rStyle w:val="CommentReference"/>
        </w:rPr>
        <w:commentReference w:id="64"/>
      </w:r>
      <w:commentRangeEnd w:id="65"/>
      <w:r>
        <w:rPr>
          <w:rStyle w:val="CommentReference"/>
        </w:rPr>
        <w:commentReference w:id="65"/>
      </w:r>
      <w:commentRangeEnd w:id="66"/>
      <w:r>
        <w:rPr>
          <w:rStyle w:val="CommentReference"/>
        </w:rPr>
        <w:commentReference w:id="66"/>
      </w:r>
    </w:p>
    <w:p w14:paraId="7072EDC1" w14:textId="2F0D2D5B" w:rsidR="37F4BBA4" w:rsidRDefault="2784AE52" w:rsidP="30A1EDF6">
      <w:r>
        <w:t>Examiners report:</w:t>
      </w:r>
    </w:p>
    <w:p w14:paraId="156EDFBD" w14:textId="57BF48CD" w:rsidR="37F4BBA4" w:rsidRDefault="2784AE52" w:rsidP="1D753DF6">
      <w:pPr>
        <w:pStyle w:val="ListParagraph"/>
        <w:numPr>
          <w:ilvl w:val="0"/>
          <w:numId w:val="11"/>
        </w:numPr>
        <w:rPr>
          <w:rFonts w:eastAsiaTheme="minorEastAsia"/>
        </w:rPr>
      </w:pPr>
      <w:r>
        <w:t>Explicitly talk about both, not an overview</w:t>
      </w:r>
    </w:p>
    <w:p w14:paraId="616B87C1" w14:textId="01D396E0" w:rsidR="2A7FC895" w:rsidRDefault="18512630" w:rsidP="271949D4">
      <w:r>
        <w:t>ii)</w:t>
      </w:r>
    </w:p>
    <w:p w14:paraId="1F840DDC" w14:textId="4421BDE3" w:rsidR="2A7FC895" w:rsidRDefault="2A7FC895" w:rsidP="271949D4">
      <w:pPr>
        <w:rPr>
          <w:rFonts w:ascii="Calibri" w:eastAsia="Calibri" w:hAnsi="Calibri" w:cs="Calibri"/>
        </w:rPr>
      </w:pPr>
      <w:r w:rsidRPr="271949D4">
        <w:t>Back propagation through time is the application of</w:t>
      </w:r>
      <w:r w:rsidR="6F071208" w:rsidRPr="271949D4">
        <w:t xml:space="preserve"> the backpropagation algorithm to a recurrent neural network applied to sequence data like a time series.</w:t>
      </w:r>
    </w:p>
    <w:p w14:paraId="19202A84" w14:textId="2A17A30B" w:rsidR="53E8DBED" w:rsidRDefault="0C003467" w:rsidP="52236FD2">
      <w:pPr>
        <w:rPr>
          <w:rFonts w:ascii="Calibri" w:eastAsia="Calibri" w:hAnsi="Calibri" w:cs="Calibri"/>
        </w:rPr>
      </w:pPr>
      <w:r w:rsidRPr="1D753DF6">
        <w:rPr>
          <w:rFonts w:ascii="Calibri" w:eastAsia="Calibri" w:hAnsi="Calibri" w:cs="Calibri"/>
        </w:rPr>
        <w:t>Conceptually, BPTT works by unrolling all input timesteps. Each timestep has one input timestep, one copy of the network, and one output. Errors are then calculated and accumulated for each timestep. The network is rolled back up and the weights are updated.</w:t>
      </w:r>
    </w:p>
    <w:p w14:paraId="27C8F2AF" w14:textId="54B02C0D" w:rsidR="62743210" w:rsidRDefault="62743210" w:rsidP="78A997E2">
      <w:pPr>
        <w:rPr>
          <w:rFonts w:ascii="Calibri" w:eastAsia="Calibri" w:hAnsi="Calibri" w:cs="Calibri"/>
        </w:rPr>
      </w:pPr>
      <w:r w:rsidRPr="78A997E2">
        <w:rPr>
          <w:rFonts w:ascii="Calibri" w:eastAsia="Calibri" w:hAnsi="Calibri" w:cs="Calibri"/>
        </w:rPr>
        <w:t>Classical backprop traverses each layer only once.</w:t>
      </w:r>
    </w:p>
    <w:p w14:paraId="1A6C9A8F" w14:textId="454F7EF3" w:rsidR="00A20FAC" w:rsidRDefault="26C7C77A" w:rsidP="00A20FAC">
      <w:r w:rsidRPr="1CBF4B8E">
        <w:rPr>
          <w:rFonts w:ascii="Calibri" w:eastAsia="Calibri" w:hAnsi="Calibri" w:cs="Calibri"/>
        </w:rPr>
        <w:t xml:space="preserve">The main difference is BPTT is designed for </w:t>
      </w:r>
      <w:r w:rsidR="1DF80669" w:rsidRPr="1CBF4B8E">
        <w:rPr>
          <w:rFonts w:ascii="Calibri" w:eastAsia="Calibri" w:hAnsi="Calibri" w:cs="Calibri"/>
        </w:rPr>
        <w:t>time series</w:t>
      </w:r>
      <w:r w:rsidRPr="1CBF4B8E">
        <w:rPr>
          <w:rFonts w:ascii="Calibri" w:eastAsia="Calibri" w:hAnsi="Calibri" w:cs="Calibri"/>
        </w:rPr>
        <w:t xml:space="preserve"> inputs and Backpropagation is designed for singular inputs.</w:t>
      </w:r>
    </w:p>
    <w:p w14:paraId="6126DA4B" w14:textId="2FAD37F4" w:rsidR="00A20FAC" w:rsidRPr="00A20FAC" w:rsidRDefault="08ECF991" w:rsidP="00A20FAC">
      <w:pPr>
        <w:rPr>
          <w:rFonts w:ascii="Calibri" w:eastAsia="Calibri" w:hAnsi="Calibri" w:cs="Calibri"/>
        </w:rPr>
      </w:pPr>
      <w:r w:rsidRPr="1D753DF6">
        <w:rPr>
          <w:rFonts w:ascii="Calibri" w:eastAsia="Calibri" w:hAnsi="Calibri" w:cs="Calibri"/>
        </w:rPr>
        <w:t>Examiners report:</w:t>
      </w:r>
    </w:p>
    <w:p w14:paraId="5D7A99C3" w14:textId="5CE5FA30" w:rsidR="7FD02E7C" w:rsidRDefault="08ECF991" w:rsidP="1D753DF6">
      <w:pPr>
        <w:pStyle w:val="ListParagraph"/>
        <w:numPr>
          <w:ilvl w:val="0"/>
          <w:numId w:val="10"/>
        </w:numPr>
        <w:rPr>
          <w:rFonts w:eastAsiaTheme="minorEastAsia"/>
        </w:rPr>
      </w:pPr>
      <w:r w:rsidRPr="1D753DF6">
        <w:rPr>
          <w:rFonts w:ascii="Calibri" w:eastAsia="Calibri" w:hAnsi="Calibri" w:cs="Calibri"/>
        </w:rPr>
        <w:t>N/A</w:t>
      </w:r>
    </w:p>
    <w:p w14:paraId="19726976" w14:textId="1F9B3926" w:rsidR="206D8CD7" w:rsidRDefault="206D8CD7" w:rsidP="271949D4">
      <w:pPr>
        <w:rPr>
          <w:rFonts w:ascii="Calibri" w:eastAsia="Calibri" w:hAnsi="Calibri" w:cs="Calibri"/>
        </w:rPr>
      </w:pPr>
      <w:r w:rsidRPr="271949D4">
        <w:rPr>
          <w:rFonts w:ascii="Calibri" w:eastAsia="Calibri" w:hAnsi="Calibri" w:cs="Calibri"/>
        </w:rPr>
        <w:t>3b.</w:t>
      </w:r>
    </w:p>
    <w:p w14:paraId="6E606056" w14:textId="4B7F0242" w:rsidR="3A0D75A4" w:rsidRDefault="3A0D75A4" w:rsidP="271949D4">
      <w:pPr>
        <w:rPr>
          <w:rFonts w:ascii="Calibri" w:eastAsia="Calibri" w:hAnsi="Calibri" w:cs="Calibri"/>
        </w:rPr>
      </w:pPr>
      <w:r w:rsidRPr="271949D4">
        <w:rPr>
          <w:rFonts w:ascii="Calibri" w:eastAsia="Calibri" w:hAnsi="Calibri" w:cs="Calibri"/>
        </w:rPr>
        <w:t>i)</w:t>
      </w:r>
    </w:p>
    <w:p w14:paraId="27F43BD8" w14:textId="31E7F1C1" w:rsidR="32C7D98F" w:rsidRDefault="12E1629F" w:rsidP="12994103">
      <w:pPr>
        <w:rPr>
          <w:del w:id="67" w:author="Jin, Robert" w:date="2021-03-18T20:38:00Z"/>
          <w:rFonts w:ascii="Calibri" w:eastAsia="Calibri" w:hAnsi="Calibri" w:cs="Calibri"/>
        </w:rPr>
      </w:pPr>
      <w:commentRangeStart w:id="68"/>
      <w:commentRangeStart w:id="69"/>
      <w:commentRangeStart w:id="70"/>
      <w:commentRangeStart w:id="71"/>
      <w:commentRangeStart w:id="72"/>
      <w:commentRangeStart w:id="73"/>
      <w:commentRangeStart w:id="74"/>
      <w:del w:id="75" w:author="Jin, Robert" w:date="2021-03-18T20:38:00Z">
        <w:r w:rsidRPr="50B9A570" w:rsidDel="545CD005">
          <w:rPr>
            <w:rFonts w:ascii="Calibri" w:eastAsia="Calibri" w:hAnsi="Calibri" w:cs="Calibri"/>
          </w:rPr>
          <w:delText>L</w:delText>
        </w:r>
        <w:r w:rsidRPr="50B9A570" w:rsidDel="545CD005">
          <w:rPr>
            <w:rFonts w:ascii="Calibri" w:eastAsia="Calibri" w:hAnsi="Calibri" w:cs="Calibri"/>
            <w:vertAlign w:val="subscript"/>
          </w:rPr>
          <w:delText>NMT</w:delText>
        </w:r>
        <w:r w:rsidRPr="50B9A570" w:rsidDel="545CD005">
          <w:rPr>
            <w:rFonts w:ascii="Calibri" w:eastAsia="Calibri" w:hAnsi="Calibri" w:cs="Calibri"/>
          </w:rPr>
          <w:delText xml:space="preserve"> = </w:delText>
        </w:r>
        <w:r w:rsidRPr="50B9A570" w:rsidDel="11AA03E3">
          <w:rPr>
            <w:rFonts w:ascii="Calibri" w:eastAsia="Calibri" w:hAnsi="Calibri" w:cs="Calibri"/>
          </w:rPr>
          <w:delText xml:space="preserve"> </w:delText>
        </w:r>
        <w:r w:rsidRPr="50B9A570" w:rsidDel="6BD074E6">
          <w:rPr>
            <w:rFonts w:ascii="Calibri" w:eastAsia="Calibri" w:hAnsi="Calibri" w:cs="Calibri"/>
          </w:rPr>
          <w:delText>-</w:delText>
        </w:r>
        <w:r w:rsidRPr="50B9A570" w:rsidDel="545CD005">
          <w:rPr>
            <w:rFonts w:ascii="Calibri" w:eastAsia="Calibri" w:hAnsi="Calibri" w:cs="Calibri"/>
          </w:rPr>
          <w:delText>Σ</w:delText>
        </w:r>
        <w:r w:rsidRPr="50B9A570" w:rsidDel="767717AF">
          <w:rPr>
            <w:rFonts w:ascii="Calibri" w:eastAsia="Calibri" w:hAnsi="Calibri" w:cs="Calibri"/>
            <w:vertAlign w:val="subscript"/>
          </w:rPr>
          <w:delText>t</w:delText>
        </w:r>
        <w:r w:rsidRPr="50B9A570" w:rsidDel="767717AF">
          <w:rPr>
            <w:rFonts w:ascii="Calibri" w:eastAsia="Calibri" w:hAnsi="Calibri" w:cs="Calibri"/>
            <w:vertAlign w:val="superscript"/>
          </w:rPr>
          <w:delText>T</w:delText>
        </w:r>
        <w:r w:rsidRPr="50B9A570" w:rsidDel="767717AF">
          <w:rPr>
            <w:rFonts w:ascii="Calibri" w:eastAsia="Calibri" w:hAnsi="Calibri" w:cs="Calibri"/>
          </w:rPr>
          <w:delText>log(P(y</w:delText>
        </w:r>
        <w:r w:rsidRPr="50B9A570" w:rsidDel="767717AF">
          <w:rPr>
            <w:rFonts w:ascii="Calibri" w:eastAsia="Calibri" w:hAnsi="Calibri" w:cs="Calibri"/>
            <w:vertAlign w:val="subscript"/>
          </w:rPr>
          <w:delText>t</w:delText>
        </w:r>
        <w:r w:rsidRPr="50B9A570" w:rsidDel="767717AF">
          <w:rPr>
            <w:rFonts w:ascii="Calibri" w:eastAsia="Calibri" w:hAnsi="Calibri" w:cs="Calibri"/>
          </w:rPr>
          <w:delText>)|</w:delText>
        </w:r>
        <w:r w:rsidRPr="50B9A570" w:rsidDel="64548BE5">
          <w:rPr>
            <w:rFonts w:ascii="Calibri" w:eastAsia="Calibri" w:hAnsi="Calibri" w:cs="Calibri"/>
          </w:rPr>
          <w:delText xml:space="preserve"> P(y</w:delText>
        </w:r>
        <w:r w:rsidRPr="50B9A570" w:rsidDel="64548BE5">
          <w:rPr>
            <w:rFonts w:ascii="Calibri" w:eastAsia="Calibri" w:hAnsi="Calibri" w:cs="Calibri"/>
            <w:vertAlign w:val="subscript"/>
          </w:rPr>
          <w:delText>&lt;t</w:delText>
        </w:r>
        <w:r w:rsidRPr="50B9A570" w:rsidDel="64548BE5">
          <w:rPr>
            <w:rFonts w:ascii="Calibri" w:eastAsia="Calibri" w:hAnsi="Calibri" w:cs="Calibri"/>
          </w:rPr>
          <w:delText>),x))</w:delText>
        </w:r>
      </w:del>
      <w:commentRangeEnd w:id="68"/>
      <w:r>
        <w:rPr>
          <w:rStyle w:val="CommentReference"/>
        </w:rPr>
        <w:commentReference w:id="68"/>
      </w:r>
      <w:commentRangeEnd w:id="69"/>
      <w:r>
        <w:rPr>
          <w:rStyle w:val="CommentReference"/>
        </w:rPr>
        <w:commentReference w:id="69"/>
      </w:r>
      <w:commentRangeEnd w:id="70"/>
      <w:r>
        <w:rPr>
          <w:rStyle w:val="CommentReference"/>
        </w:rPr>
        <w:commentReference w:id="70"/>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commentRangeEnd w:id="74"/>
      <w:r>
        <w:rPr>
          <w:rStyle w:val="CommentReference"/>
        </w:rPr>
        <w:commentReference w:id="74"/>
      </w:r>
    </w:p>
    <w:p w14:paraId="7D590E8A" w14:textId="5B17B6FA" w:rsidR="003469C3" w:rsidRPr="003469C3" w:rsidRDefault="363AA69B" w:rsidP="003469C3">
      <w:pPr>
        <w:rPr>
          <w:rFonts w:ascii="Calibri" w:eastAsia="Calibri" w:hAnsi="Calibri" w:cs="Calibri"/>
        </w:rPr>
      </w:pPr>
      <w:r w:rsidRPr="4753E707">
        <w:rPr>
          <w:rFonts w:ascii="Calibri" w:eastAsia="Calibri" w:hAnsi="Calibri" w:cs="Calibri"/>
        </w:rPr>
        <w:t xml:space="preserve">Probably right (from Gio) </w:t>
      </w:r>
      <w:r w:rsidR="48479FB3" w:rsidRPr="26EFF081">
        <w:rPr>
          <w:rFonts w:ascii="Calibri" w:eastAsia="Calibri" w:hAnsi="Calibri" w:cs="Calibri"/>
        </w:rPr>
        <w:t xml:space="preserve">: </w:t>
      </w:r>
      <w:commentRangeStart w:id="76"/>
      <w:commentRangeStart w:id="77"/>
      <w:r w:rsidR="48479FB3" w:rsidRPr="26EFF081">
        <w:rPr>
          <w:rFonts w:ascii="Calibri" w:eastAsia="Calibri" w:hAnsi="Calibri" w:cs="Calibri"/>
        </w:rPr>
        <w:t>L</w:t>
      </w:r>
      <w:r w:rsidR="48479FB3" w:rsidRPr="26EFF081">
        <w:rPr>
          <w:rFonts w:ascii="Calibri" w:eastAsia="Calibri" w:hAnsi="Calibri" w:cs="Calibri"/>
          <w:vertAlign w:val="subscript"/>
        </w:rPr>
        <w:t>NMT</w:t>
      </w:r>
      <w:r w:rsidR="48479FB3" w:rsidRPr="26EFF081">
        <w:rPr>
          <w:rFonts w:ascii="Calibri" w:eastAsia="Calibri" w:hAnsi="Calibri" w:cs="Calibri"/>
        </w:rPr>
        <w:t xml:space="preserve"> =  -Σ</w:t>
      </w:r>
      <w:r w:rsidR="48479FB3" w:rsidRPr="26EFF081">
        <w:rPr>
          <w:rFonts w:ascii="Calibri" w:eastAsia="Calibri" w:hAnsi="Calibri" w:cs="Calibri"/>
          <w:vertAlign w:val="subscript"/>
        </w:rPr>
        <w:t>t</w:t>
      </w:r>
      <w:r w:rsidR="48479FB3" w:rsidRPr="26EFF081">
        <w:rPr>
          <w:rFonts w:ascii="Calibri" w:eastAsia="Calibri" w:hAnsi="Calibri" w:cs="Calibri"/>
          <w:vertAlign w:val="superscript"/>
        </w:rPr>
        <w:t>T</w:t>
      </w:r>
      <w:r w:rsidR="48479FB3" w:rsidRPr="26EFF081">
        <w:rPr>
          <w:rFonts w:ascii="Calibri" w:eastAsia="Calibri" w:hAnsi="Calibri" w:cs="Calibri"/>
        </w:rPr>
        <w:t xml:space="preserve"> y</w:t>
      </w:r>
      <w:r w:rsidR="48479FB3" w:rsidRPr="26EFF081">
        <w:rPr>
          <w:rFonts w:ascii="Calibri" w:eastAsia="Calibri" w:hAnsi="Calibri" w:cs="Calibri"/>
          <w:vertAlign w:val="subscript"/>
        </w:rPr>
        <w:t>t</w:t>
      </w:r>
      <w:r w:rsidR="48479FB3" w:rsidRPr="26EFF081">
        <w:rPr>
          <w:rFonts w:ascii="Calibri" w:eastAsia="Calibri" w:hAnsi="Calibri" w:cs="Calibri"/>
        </w:rPr>
        <w:t>log(P()</w:t>
      </w:r>
      <w:r w:rsidR="48479FB3" w:rsidRPr="26EFF081">
        <w:rPr>
          <w:rFonts w:ascii="Calibri" w:eastAsia="Calibri" w:hAnsi="Calibri" w:cs="Calibri"/>
          <w:vertAlign w:val="subscript"/>
        </w:rPr>
        <w:t>t</w:t>
      </w:r>
      <w:r w:rsidR="48479FB3" w:rsidRPr="26EFF081">
        <w:rPr>
          <w:rFonts w:ascii="Calibri" w:eastAsia="Calibri" w:hAnsi="Calibri" w:cs="Calibri"/>
        </w:rPr>
        <w:t>)</w:t>
      </w:r>
      <w:commentRangeEnd w:id="76"/>
      <w:r w:rsidR="4E69DB5B">
        <w:rPr>
          <w:rStyle w:val="CommentReference"/>
        </w:rPr>
        <w:commentReference w:id="76"/>
      </w:r>
      <w:commentRangeEnd w:id="77"/>
      <w:r w:rsidR="48479FB3">
        <w:rPr>
          <w:rStyle w:val="CommentReference"/>
        </w:rPr>
        <w:commentReference w:id="77"/>
      </w:r>
    </w:p>
    <w:p w14:paraId="3CB95ED9" w14:textId="5B17B6FA" w:rsidR="511FE77D" w:rsidRDefault="04B0C439" w:rsidP="7B1FCFCA">
      <w:pPr>
        <w:rPr>
          <w:rFonts w:ascii="Calibri" w:eastAsia="Calibri" w:hAnsi="Calibri" w:cs="Calibri"/>
        </w:rPr>
      </w:pPr>
      <w:r w:rsidRPr="1D753DF6">
        <w:rPr>
          <w:rFonts w:ascii="Calibri" w:eastAsia="Calibri" w:hAnsi="Calibri" w:cs="Calibri"/>
        </w:rPr>
        <w:t>Clearer:</w:t>
      </w:r>
    </w:p>
    <w:p w14:paraId="49FCAC51" w14:textId="33274B09" w:rsidR="2C1A8ED6" w:rsidRDefault="2C1A8ED6" w:rsidP="4FB0EFD0">
      <w:r>
        <w:rPr>
          <w:noProof/>
        </w:rPr>
        <w:drawing>
          <wp:inline distT="0" distB="0" distL="0" distR="0" wp14:anchorId="54E60ECE" wp14:editId="76C5139B">
            <wp:extent cx="1257300" cy="504825"/>
            <wp:effectExtent l="0" t="0" r="0" b="0"/>
            <wp:docPr id="262373432" name="Picture 2623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73432"/>
                    <pic:cNvPicPr/>
                  </pic:nvPicPr>
                  <pic:blipFill>
                    <a:blip r:embed="rId18">
                      <a:extLst>
                        <a:ext uri="{28A0092B-C50C-407E-A947-70E740481C1C}">
                          <a14:useLocalDpi xmlns:a14="http://schemas.microsoft.com/office/drawing/2010/main" val="0"/>
                        </a:ext>
                      </a:extLst>
                    </a:blip>
                    <a:stretch>
                      <a:fillRect/>
                    </a:stretch>
                  </pic:blipFill>
                  <pic:spPr>
                    <a:xfrm>
                      <a:off x="0" y="0"/>
                      <a:ext cx="1257300" cy="504825"/>
                    </a:xfrm>
                    <a:prstGeom prst="rect">
                      <a:avLst/>
                    </a:prstGeom>
                  </pic:spPr>
                </pic:pic>
              </a:graphicData>
            </a:graphic>
          </wp:inline>
        </w:drawing>
      </w:r>
    </w:p>
    <w:p w14:paraId="07A17E3F" w14:textId="5B17B6FA" w:rsidR="511FE77D" w:rsidRDefault="04B0C439" w:rsidP="1F276F71">
      <w:r>
        <w:t>We sum the negative log probabilities of our one hot cross entropy losses. P()_t returns a one hot probability (I think?) and y is a one hot target vector.</w:t>
      </w:r>
    </w:p>
    <w:p w14:paraId="3809BD10" w14:textId="33C440D8" w:rsidR="76EFB746" w:rsidRDefault="11B7EBB6" w:rsidP="480975BE">
      <w:pPr>
        <w:rPr>
          <w:rFonts w:ascii="Calibri" w:eastAsia="Calibri" w:hAnsi="Calibri" w:cs="Calibri"/>
        </w:rPr>
      </w:pPr>
      <w:r w:rsidRPr="1D753DF6">
        <w:rPr>
          <w:rFonts w:ascii="Calibri" w:eastAsia="Calibri" w:hAnsi="Calibri" w:cs="Calibri"/>
        </w:rPr>
        <w:t>Examiner's</w:t>
      </w:r>
      <w:r w:rsidR="4E367CB5" w:rsidRPr="1D753DF6">
        <w:rPr>
          <w:rFonts w:ascii="Calibri" w:eastAsia="Calibri" w:hAnsi="Calibri" w:cs="Calibri"/>
        </w:rPr>
        <w:t xml:space="preserve"> report:</w:t>
      </w:r>
    </w:p>
    <w:p w14:paraId="55E912D9" w14:textId="7CC77A33" w:rsidR="480975BE" w:rsidRDefault="4E367CB5" w:rsidP="1D753DF6">
      <w:pPr>
        <w:pStyle w:val="ListParagraph"/>
        <w:numPr>
          <w:ilvl w:val="0"/>
          <w:numId w:val="9"/>
        </w:numPr>
        <w:rPr>
          <w:rFonts w:eastAsiaTheme="minorEastAsia"/>
        </w:rPr>
      </w:pPr>
      <w:r w:rsidRPr="1D753DF6">
        <w:rPr>
          <w:rFonts w:ascii="Calibri" w:eastAsia="Calibri" w:hAnsi="Calibri" w:cs="Calibri"/>
        </w:rPr>
        <w:t>This should be cross-entropy loss</w:t>
      </w:r>
    </w:p>
    <w:p w14:paraId="6BCA791B" w14:textId="2320D23A" w:rsidR="40740C08" w:rsidRDefault="6AA1D6D9" w:rsidP="271949D4">
      <w:pPr>
        <w:rPr>
          <w:rFonts w:ascii="Calibri" w:eastAsia="Calibri" w:hAnsi="Calibri" w:cs="Calibri"/>
        </w:rPr>
      </w:pPr>
      <w:r w:rsidRPr="78A997E2">
        <w:rPr>
          <w:rFonts w:ascii="Calibri" w:eastAsia="Calibri" w:hAnsi="Calibri" w:cs="Calibri"/>
        </w:rPr>
        <w:t>ii)</w:t>
      </w:r>
    </w:p>
    <w:p w14:paraId="4C593300" w14:textId="42398095" w:rsidR="7EEBE13D" w:rsidRDefault="7EEBE13D" w:rsidP="78A997E2">
      <w:r>
        <w:t>H would be a vector of size (S, 400)</w:t>
      </w:r>
    </w:p>
    <w:p w14:paraId="2582828C" w14:textId="25563E27" w:rsidR="7EEBE13D" w:rsidRDefault="7EEBE13D" w:rsidP="78A997E2">
      <w:r>
        <w:t xml:space="preserve">Each word is turned into a hidden encoding. We don’t use 500 because that’s the </w:t>
      </w:r>
      <w:r w:rsidR="5BFC5C97">
        <w:t>in between</w:t>
      </w:r>
      <w:r>
        <w:t xml:space="preserve"> layer</w:t>
      </w:r>
    </w:p>
    <w:p w14:paraId="6AF11952" w14:textId="4BD7D9A8" w:rsidR="1F662429" w:rsidRDefault="1F662429" w:rsidP="12994103">
      <w:r>
        <w:t>iii)</w:t>
      </w:r>
    </w:p>
    <w:p w14:paraId="6AEAADA8" w14:textId="493898F3" w:rsidR="6ED405A2" w:rsidRDefault="1045FE15" w:rsidP="78A997E2">
      <w:pPr>
        <w:rPr>
          <w:rFonts w:ascii="Calibri" w:eastAsia="Calibri" w:hAnsi="Calibri" w:cs="Calibri"/>
        </w:rPr>
      </w:pPr>
      <w:r>
        <w:t>2 separate LSTMs, 1 encodes L to R, 1 encodes R to L. We then concatenate their representations.  H is still</w:t>
      </w:r>
      <w:r w:rsidR="0C3B8C4A">
        <w:t xml:space="preserve"> a set of vectors (matrix) of length s</w:t>
      </w:r>
      <w:r>
        <w:t xml:space="preserve"> but its </w:t>
      </w:r>
      <w:r w:rsidR="6CEFD61B">
        <w:t xml:space="preserve">dimensions </w:t>
      </w:r>
      <w:r>
        <w:t>is now 800.</w:t>
      </w:r>
      <w:r w:rsidR="0729065D">
        <w:t xml:space="preserve"> </w:t>
      </w:r>
    </w:p>
    <w:p w14:paraId="07A71C2B" w14:textId="1823A5DA" w:rsidR="6ED405A2" w:rsidRDefault="2303DAE0" w:rsidP="78A997E2">
      <w:r>
        <w:t>It wouldn’t be (S, 2, 400) because dimension 1 is usually batch size (but here we are only looking at 1 sentence)</w:t>
      </w:r>
    </w:p>
    <w:p w14:paraId="04BDA047" w14:textId="5A43558F" w:rsidR="6ED405A2" w:rsidRDefault="4145AD5B" w:rsidP="12994103">
      <w:pPr>
        <w:rPr>
          <w:rFonts w:ascii="Calibri" w:eastAsia="Calibri" w:hAnsi="Calibri" w:cs="Calibri"/>
        </w:rPr>
      </w:pPr>
      <w:r w:rsidRPr="78A997E2">
        <w:rPr>
          <w:rFonts w:ascii="Calibri" w:eastAsia="Calibri" w:hAnsi="Calibri" w:cs="Calibri"/>
        </w:rPr>
        <w:t>3c.</w:t>
      </w:r>
    </w:p>
    <w:p w14:paraId="1440EF27" w14:textId="0EFA207C" w:rsidR="6ED405A2" w:rsidRDefault="6ED405A2" w:rsidP="271949D4">
      <w:pPr>
        <w:rPr>
          <w:rFonts w:ascii="Calibri" w:eastAsia="Calibri" w:hAnsi="Calibri" w:cs="Calibri"/>
        </w:rPr>
      </w:pPr>
      <w:r w:rsidRPr="271949D4">
        <w:rPr>
          <w:rFonts w:ascii="Calibri" w:eastAsia="Calibri" w:hAnsi="Calibri" w:cs="Calibri"/>
        </w:rPr>
        <w:t>i)</w:t>
      </w:r>
    </w:p>
    <w:p w14:paraId="084E1DC7" w14:textId="1A2147DC" w:rsidR="178C5BCD" w:rsidRDefault="178C5BCD" w:rsidP="271949D4">
      <w:pPr>
        <w:rPr>
          <w:rFonts w:ascii="Calibri" w:eastAsia="Calibri" w:hAnsi="Calibri" w:cs="Calibri"/>
        </w:rPr>
      </w:pPr>
      <w:r w:rsidRPr="271949D4">
        <w:rPr>
          <w:rFonts w:ascii="Calibri" w:eastAsia="Calibri" w:hAnsi="Calibri" w:cs="Calibri"/>
        </w:rPr>
        <w:t xml:space="preserve">Attention mechanism offers an elegant solution to overcome the </w:t>
      </w:r>
      <w:r w:rsidR="49D91087" w:rsidRPr="063C3C10">
        <w:rPr>
          <w:rFonts w:ascii="Calibri" w:eastAsia="Calibri" w:hAnsi="Calibri" w:cs="Calibri"/>
        </w:rPr>
        <w:t xml:space="preserve">data </w:t>
      </w:r>
      <w:r w:rsidR="2B00A30B" w:rsidRPr="44CD9B84">
        <w:rPr>
          <w:rFonts w:ascii="Calibri" w:eastAsia="Calibri" w:hAnsi="Calibri" w:cs="Calibri"/>
        </w:rPr>
        <w:t>retention</w:t>
      </w:r>
      <w:r w:rsidR="49D91087" w:rsidRPr="44CD9B84">
        <w:rPr>
          <w:rFonts w:ascii="Calibri" w:eastAsia="Calibri" w:hAnsi="Calibri" w:cs="Calibri"/>
        </w:rPr>
        <w:t xml:space="preserve"> </w:t>
      </w:r>
      <w:r w:rsidRPr="271949D4">
        <w:rPr>
          <w:rFonts w:ascii="Calibri" w:eastAsia="Calibri" w:hAnsi="Calibri" w:cs="Calibri"/>
        </w:rPr>
        <w:t>bottleneck</w:t>
      </w:r>
      <w:r w:rsidR="0C1A0D06" w:rsidRPr="07570838">
        <w:rPr>
          <w:rFonts w:ascii="Calibri" w:eastAsia="Calibri" w:hAnsi="Calibri" w:cs="Calibri"/>
        </w:rPr>
        <w:t xml:space="preserve"> </w:t>
      </w:r>
      <w:r w:rsidR="7A3E930C" w:rsidRPr="1CDDC8B0">
        <w:rPr>
          <w:rFonts w:ascii="Calibri" w:eastAsia="Calibri" w:hAnsi="Calibri" w:cs="Calibri"/>
        </w:rPr>
        <w:t>that sequential networks have.</w:t>
      </w:r>
      <w:r w:rsidRPr="271949D4">
        <w:rPr>
          <w:rFonts w:ascii="Calibri" w:eastAsia="Calibri" w:hAnsi="Calibri" w:cs="Calibri"/>
        </w:rPr>
        <w:t xml:space="preserve"> We weigh each vector in H at every timestep and </w:t>
      </w:r>
      <w:r w:rsidR="22D4228D" w:rsidRPr="271949D4">
        <w:rPr>
          <w:rFonts w:ascii="Calibri" w:eastAsia="Calibri" w:hAnsi="Calibri" w:cs="Calibri"/>
        </w:rPr>
        <w:t xml:space="preserve">update our hidden state to include the information we believe is relevant. This </w:t>
      </w:r>
    </w:p>
    <w:p w14:paraId="72B57039" w14:textId="454689E9" w:rsidR="22D4228D" w:rsidRDefault="22D4228D" w:rsidP="271949D4">
      <w:pPr>
        <w:ind w:firstLine="720"/>
        <w:rPr>
          <w:rFonts w:ascii="Calibri" w:eastAsia="Calibri" w:hAnsi="Calibri" w:cs="Calibri"/>
        </w:rPr>
      </w:pPr>
      <w:r w:rsidRPr="271949D4">
        <w:rPr>
          <w:rFonts w:ascii="Calibri" w:eastAsia="Calibri" w:hAnsi="Calibri" w:cs="Calibri"/>
        </w:rPr>
        <w:t>1. helps retain more information</w:t>
      </w:r>
    </w:p>
    <w:p w14:paraId="17C739EE" w14:textId="390F58F7" w:rsidR="22D4228D" w:rsidRDefault="39E902F1" w:rsidP="271949D4">
      <w:pPr>
        <w:ind w:firstLine="720"/>
        <w:rPr>
          <w:rFonts w:ascii="Calibri" w:eastAsia="Calibri" w:hAnsi="Calibri" w:cs="Calibri"/>
        </w:rPr>
      </w:pPr>
      <w:r w:rsidRPr="3B4A17DD">
        <w:rPr>
          <w:rFonts w:ascii="Calibri" w:eastAsia="Calibri" w:hAnsi="Calibri" w:cs="Calibri"/>
        </w:rPr>
        <w:t>2. Allows all information to</w:t>
      </w:r>
      <w:commentRangeStart w:id="78"/>
      <w:r w:rsidRPr="3B4A17DD">
        <w:rPr>
          <w:rFonts w:ascii="Calibri" w:eastAsia="Calibri" w:hAnsi="Calibri" w:cs="Calibri"/>
        </w:rPr>
        <w:t xml:space="preserve"> be evenly evaluated</w:t>
      </w:r>
      <w:commentRangeEnd w:id="78"/>
      <w:r w:rsidR="22D4228D">
        <w:rPr>
          <w:rStyle w:val="CommentReference"/>
        </w:rPr>
        <w:commentReference w:id="78"/>
      </w:r>
    </w:p>
    <w:p w14:paraId="1582C3B2" w14:textId="5DF00F6B" w:rsidR="3BC78F34" w:rsidRDefault="3BC78F34" w:rsidP="271949D4">
      <w:pPr>
        <w:rPr>
          <w:rFonts w:ascii="Calibri" w:eastAsia="Calibri" w:hAnsi="Calibri" w:cs="Calibri"/>
        </w:rPr>
      </w:pPr>
      <w:r w:rsidRPr="271949D4">
        <w:rPr>
          <w:rFonts w:ascii="Calibri" w:eastAsia="Calibri" w:hAnsi="Calibri" w:cs="Calibri"/>
        </w:rPr>
        <w:t>ii)</w:t>
      </w:r>
    </w:p>
    <w:p w14:paraId="243D428D" w14:textId="0187AA48" w:rsidR="76CC3AE9" w:rsidRDefault="76CC3AE9" w:rsidP="00FB06D2">
      <w:pPr>
        <w:pStyle w:val="ListParagraph"/>
        <w:numPr>
          <w:ilvl w:val="0"/>
          <w:numId w:val="2"/>
        </w:numPr>
        <w:rPr>
          <w:rFonts w:eastAsiaTheme="minorEastAsia"/>
        </w:rPr>
      </w:pPr>
      <w:r w:rsidRPr="271949D4">
        <w:rPr>
          <w:rFonts w:ascii="Calibri" w:eastAsia="Calibri" w:hAnsi="Calibri" w:cs="Calibri"/>
        </w:rPr>
        <w:t>Use all states H instead of a constant vector V</w:t>
      </w:r>
    </w:p>
    <w:p w14:paraId="768B43F7" w14:textId="581074B6" w:rsidR="3BC78F34" w:rsidRDefault="3BC78F34" w:rsidP="00FB06D2">
      <w:pPr>
        <w:pStyle w:val="ListParagraph"/>
        <w:numPr>
          <w:ilvl w:val="0"/>
          <w:numId w:val="2"/>
        </w:numPr>
      </w:pPr>
      <w:r w:rsidRPr="271949D4">
        <w:rPr>
          <w:rFonts w:ascii="Calibri" w:eastAsia="Calibri" w:hAnsi="Calibri" w:cs="Calibri"/>
        </w:rPr>
        <w:t>At each decoder timestep compute a source representation C</w:t>
      </w:r>
      <w:r w:rsidRPr="271949D4">
        <w:rPr>
          <w:rFonts w:ascii="Calibri" w:eastAsia="Calibri" w:hAnsi="Calibri" w:cs="Calibri"/>
          <w:vertAlign w:val="subscript"/>
        </w:rPr>
        <w:t>t</w:t>
      </w:r>
    </w:p>
    <w:p w14:paraId="41408F9A" w14:textId="6EDF3C27" w:rsidR="3BC78F34" w:rsidRDefault="3BC78F34" w:rsidP="00FB06D2">
      <w:pPr>
        <w:pStyle w:val="ListParagraph"/>
        <w:numPr>
          <w:ilvl w:val="0"/>
          <w:numId w:val="2"/>
        </w:numPr>
        <w:rPr>
          <w:rFonts w:eastAsiaTheme="minorEastAsia"/>
          <w:vertAlign w:val="subscript"/>
        </w:rPr>
      </w:pPr>
      <w:r w:rsidRPr="271949D4">
        <w:rPr>
          <w:rFonts w:ascii="Calibri" w:eastAsia="Calibri" w:hAnsi="Calibri" w:cs="Calibri"/>
        </w:rPr>
        <w:t>Compute a similarity S</w:t>
      </w:r>
      <w:r w:rsidRPr="271949D4">
        <w:rPr>
          <w:rFonts w:ascii="Calibri" w:eastAsia="Calibri" w:hAnsi="Calibri" w:cs="Calibri"/>
          <w:vertAlign w:val="subscript"/>
        </w:rPr>
        <w:t>i</w:t>
      </w:r>
      <w:r w:rsidRPr="271949D4">
        <w:rPr>
          <w:rFonts w:ascii="Calibri" w:eastAsia="Calibri" w:hAnsi="Calibri" w:cs="Calibri"/>
        </w:rPr>
        <w:t xml:space="preserve"> between the current hidden state d</w:t>
      </w:r>
      <w:r w:rsidRPr="271949D4">
        <w:rPr>
          <w:rFonts w:ascii="Calibri" w:eastAsia="Calibri" w:hAnsi="Calibri" w:cs="Calibri"/>
          <w:vertAlign w:val="subscript"/>
        </w:rPr>
        <w:t>t</w:t>
      </w:r>
      <w:r w:rsidRPr="271949D4">
        <w:rPr>
          <w:rFonts w:ascii="Calibri" w:eastAsia="Calibri" w:hAnsi="Calibri" w:cs="Calibri"/>
        </w:rPr>
        <w:t xml:space="preserve"> of the decoder &amp; each encoder state h</w:t>
      </w:r>
      <w:r w:rsidRPr="271949D4">
        <w:rPr>
          <w:rFonts w:ascii="Calibri" w:eastAsia="Calibri" w:hAnsi="Calibri" w:cs="Calibri"/>
          <w:vertAlign w:val="subscript"/>
        </w:rPr>
        <w:t>i</w:t>
      </w:r>
      <w:r w:rsidRPr="271949D4">
        <w:rPr>
          <w:rFonts w:ascii="Calibri" w:eastAsia="Calibri" w:hAnsi="Calibri" w:cs="Calibri"/>
        </w:rPr>
        <w:t xml:space="preserve"> </w:t>
      </w:r>
      <w:r w:rsidRPr="271949D4">
        <w:t xml:space="preserve">∈ H (perform at each decoder step) </w:t>
      </w:r>
      <w:r w:rsidRPr="271949D4">
        <w:rPr>
          <w:b/>
          <w:bCs/>
        </w:rPr>
        <w:t>using the dot product s</w:t>
      </w:r>
      <w:r w:rsidRPr="271949D4">
        <w:rPr>
          <w:rFonts w:ascii="Calibri" w:eastAsia="Calibri" w:hAnsi="Calibri" w:cs="Calibri"/>
          <w:b/>
          <w:bCs/>
          <w:vertAlign w:val="subscript"/>
        </w:rPr>
        <w:t>i=</w:t>
      </w:r>
      <w:r w:rsidRPr="271949D4">
        <w:rPr>
          <w:rFonts w:ascii="Calibri" w:eastAsia="Calibri" w:hAnsi="Calibri" w:cs="Calibri"/>
          <w:b/>
          <w:bCs/>
        </w:rPr>
        <w:t xml:space="preserve"> h</w:t>
      </w:r>
      <w:r w:rsidRPr="271949D4">
        <w:rPr>
          <w:rFonts w:ascii="Calibri" w:eastAsia="Calibri" w:hAnsi="Calibri" w:cs="Calibri"/>
          <w:b/>
          <w:bCs/>
          <w:vertAlign w:val="subscript"/>
        </w:rPr>
        <w:t>i</w:t>
      </w:r>
      <w:r w:rsidRPr="271949D4">
        <w:rPr>
          <w:rFonts w:ascii="Calibri" w:eastAsia="Calibri" w:hAnsi="Calibri" w:cs="Calibri"/>
          <w:b/>
          <w:bCs/>
        </w:rPr>
        <w:t>d</w:t>
      </w:r>
      <w:r w:rsidRPr="271949D4">
        <w:rPr>
          <w:rFonts w:ascii="Calibri" w:eastAsia="Calibri" w:hAnsi="Calibri" w:cs="Calibri"/>
          <w:b/>
          <w:bCs/>
          <w:vertAlign w:val="subscript"/>
        </w:rPr>
        <w:t>t</w:t>
      </w:r>
    </w:p>
    <w:p w14:paraId="52B0758B" w14:textId="3C3CDB12" w:rsidR="3BC78F34" w:rsidRDefault="3BC78F34" w:rsidP="00FB06D2">
      <w:pPr>
        <w:pStyle w:val="ListParagraph"/>
        <w:numPr>
          <w:ilvl w:val="0"/>
          <w:numId w:val="2"/>
        </w:numPr>
        <w:rPr>
          <w:rFonts w:eastAsiaTheme="minorEastAsia"/>
        </w:rPr>
      </w:pPr>
      <w:r w:rsidRPr="271949D4">
        <w:t>Normalise similarity scores {a</w:t>
      </w:r>
      <w:r w:rsidRPr="271949D4">
        <w:rPr>
          <w:rFonts w:ascii="Calibri" w:eastAsia="Calibri" w:hAnsi="Calibri" w:cs="Calibri"/>
          <w:vertAlign w:val="subscript"/>
        </w:rPr>
        <w:t>1</w:t>
      </w:r>
      <w:r w:rsidRPr="271949D4">
        <w:t>,..,a</w:t>
      </w:r>
      <w:r w:rsidRPr="271949D4">
        <w:rPr>
          <w:rFonts w:ascii="Calibri" w:eastAsia="Calibri" w:hAnsi="Calibri" w:cs="Calibri"/>
          <w:vertAlign w:val="subscript"/>
        </w:rPr>
        <w:t xml:space="preserve"> s</w:t>
      </w:r>
      <w:r w:rsidRPr="271949D4">
        <w:rPr>
          <w:rFonts w:ascii="Calibri" w:eastAsia="Calibri" w:hAnsi="Calibri" w:cs="Calibri"/>
        </w:rPr>
        <w:t>} = softmax(</w:t>
      </w:r>
      <w:r w:rsidRPr="271949D4">
        <w:t>{s</w:t>
      </w:r>
      <w:r w:rsidRPr="271949D4">
        <w:rPr>
          <w:rFonts w:ascii="Calibri" w:eastAsia="Calibri" w:hAnsi="Calibri" w:cs="Calibri"/>
          <w:vertAlign w:val="subscript"/>
        </w:rPr>
        <w:t>1</w:t>
      </w:r>
      <w:r w:rsidRPr="271949D4">
        <w:t>,..,s</w:t>
      </w:r>
      <w:r w:rsidRPr="271949D4">
        <w:rPr>
          <w:rFonts w:ascii="Calibri" w:eastAsia="Calibri" w:hAnsi="Calibri" w:cs="Calibri"/>
          <w:vertAlign w:val="subscript"/>
        </w:rPr>
        <w:t xml:space="preserve"> s</w:t>
      </w:r>
      <w:r w:rsidRPr="271949D4">
        <w:rPr>
          <w:rFonts w:ascii="Calibri" w:eastAsia="Calibri" w:hAnsi="Calibri" w:cs="Calibri"/>
        </w:rPr>
        <w:t>})</w:t>
      </w:r>
    </w:p>
    <w:p w14:paraId="7A2CD5CB" w14:textId="07B3052A" w:rsidR="3BC78F34" w:rsidRDefault="3BC78F34" w:rsidP="00FB06D2">
      <w:pPr>
        <w:pStyle w:val="ListParagraph"/>
        <w:numPr>
          <w:ilvl w:val="0"/>
          <w:numId w:val="2"/>
        </w:numPr>
        <w:rPr>
          <w:rFonts w:eastAsiaTheme="minorEastAsia"/>
        </w:rPr>
      </w:pPr>
      <w:r w:rsidRPr="271949D4">
        <w:rPr>
          <w:rFonts w:ascii="Calibri" w:eastAsia="Calibri" w:hAnsi="Calibri" w:cs="Calibri"/>
        </w:rPr>
        <w:t>Weigh the encoder states c</w:t>
      </w:r>
      <w:r w:rsidRPr="271949D4">
        <w:rPr>
          <w:color w:val="000000" w:themeColor="text1"/>
          <w:vertAlign w:val="subscript"/>
        </w:rPr>
        <w:t xml:space="preserve"> t</w:t>
      </w:r>
      <w:r w:rsidRPr="271949D4">
        <w:rPr>
          <w:color w:val="000000" w:themeColor="text1"/>
        </w:rPr>
        <w:t>=Σαh</w:t>
      </w:r>
    </w:p>
    <w:p w14:paraId="50A3ADA0" w14:textId="20625112" w:rsidR="617907BE" w:rsidRDefault="40AD8E0B" w:rsidP="00FB06D2">
      <w:pPr>
        <w:pStyle w:val="ListParagraph"/>
        <w:numPr>
          <w:ilvl w:val="0"/>
          <w:numId w:val="2"/>
        </w:numPr>
        <w:rPr>
          <w:rFonts w:eastAsiaTheme="minorEastAsia"/>
          <w:color w:val="000000" w:themeColor="text1"/>
        </w:rPr>
      </w:pPr>
      <w:r w:rsidRPr="72B0DCBE">
        <w:rPr>
          <w:color w:val="000000" w:themeColor="text1"/>
        </w:rPr>
        <w:t xml:space="preserve">Add </w:t>
      </w:r>
      <w:r w:rsidRPr="72B0DCBE">
        <w:rPr>
          <w:rFonts w:ascii="Calibri" w:eastAsia="Calibri" w:hAnsi="Calibri" w:cs="Calibri"/>
        </w:rPr>
        <w:t>c</w:t>
      </w:r>
      <w:r w:rsidRPr="72B0DCBE">
        <w:rPr>
          <w:color w:val="000000" w:themeColor="text1"/>
          <w:vertAlign w:val="subscript"/>
        </w:rPr>
        <w:t xml:space="preserve"> t </w:t>
      </w:r>
      <w:r w:rsidRPr="72B0DCBE">
        <w:rPr>
          <w:color w:val="000000" w:themeColor="text1"/>
        </w:rPr>
        <w:t>to the hidden values before going through the top layers that evaluate which word to</w:t>
      </w:r>
      <w:r w:rsidR="5426A358" w:rsidRPr="72B0DCBE">
        <w:rPr>
          <w:color w:val="000000" w:themeColor="text1"/>
        </w:rPr>
        <w:t xml:space="preserve"> </w:t>
      </w:r>
      <w:r w:rsidR="77B6CD5D" w:rsidRPr="72B0DCBE">
        <w:rPr>
          <w:color w:val="000000" w:themeColor="text1"/>
        </w:rPr>
        <w:t>choose.</w:t>
      </w:r>
    </w:p>
    <w:p w14:paraId="25FB2BA1" w14:textId="7E68AE6E" w:rsidR="201DECF0" w:rsidRDefault="72DF44A8" w:rsidP="271949D4">
      <w:pPr>
        <w:rPr>
          <w:color w:val="000000" w:themeColor="text1"/>
        </w:rPr>
      </w:pPr>
      <w:r w:rsidRPr="0C7A9A2E">
        <w:rPr>
          <w:color w:val="000000" w:themeColor="text1"/>
        </w:rPr>
        <w:t>4a.</w:t>
      </w:r>
      <w:r w:rsidR="32981359" w:rsidRPr="0C7A9A2E">
        <w:rPr>
          <w:color w:val="000000" w:themeColor="text1"/>
        </w:rPr>
        <w:t xml:space="preserve"> Examiners report: 68% of people answered Q4, with an average mark of 13.3/20</w:t>
      </w:r>
    </w:p>
    <w:p w14:paraId="21A68DB2" w14:textId="50F9833A" w:rsidR="201DECF0" w:rsidRDefault="201DECF0" w:rsidP="271949D4">
      <w:pPr>
        <w:rPr>
          <w:color w:val="000000" w:themeColor="text1"/>
        </w:rPr>
      </w:pPr>
      <w:r w:rsidRPr="271949D4">
        <w:rPr>
          <w:color w:val="000000" w:themeColor="text1"/>
        </w:rPr>
        <w:t>i)</w:t>
      </w:r>
    </w:p>
    <w:p w14:paraId="1FB3E8F6" w14:textId="374CDA2A" w:rsidR="704FE72A" w:rsidRDefault="704FE72A" w:rsidP="271949D4">
      <w:pPr>
        <w:rPr>
          <w:color w:val="000000" w:themeColor="text1"/>
        </w:rPr>
      </w:pPr>
      <w:r w:rsidRPr="271949D4">
        <w:rPr>
          <w:color w:val="000000" w:themeColor="text1"/>
        </w:rPr>
        <w:t>Word2Vec</w:t>
      </w:r>
    </w:p>
    <w:p w14:paraId="02EE7A70" w14:textId="505CA4DA" w:rsidR="704FE72A" w:rsidRDefault="7DDE553A" w:rsidP="610070F6">
      <w:pPr>
        <w:jc w:val="right"/>
        <w:rPr>
          <w:color w:val="000000" w:themeColor="text1"/>
        </w:rPr>
      </w:pPr>
      <w:commentRangeStart w:id="79"/>
      <w:commentRangeStart w:id="80"/>
      <w:r w:rsidRPr="55F36B34">
        <w:rPr>
          <w:color w:val="000000" w:themeColor="text1"/>
        </w:rPr>
        <w:t>Predicts context words from the target word</w:t>
      </w:r>
      <w:r w:rsidR="49633EAF" w:rsidRPr="55F36B34">
        <w:rPr>
          <w:color w:val="000000" w:themeColor="text1"/>
        </w:rPr>
        <w:t xml:space="preserve">. </w:t>
      </w:r>
      <w:commentRangeStart w:id="81"/>
      <w:r w:rsidR="49633EAF" w:rsidRPr="55F36B34">
        <w:rPr>
          <w:color w:val="000000" w:themeColor="text1"/>
        </w:rPr>
        <w:t>This only takes 1 word as the context</w:t>
      </w:r>
      <w:commentRangeEnd w:id="81"/>
      <w:r>
        <w:rPr>
          <w:rStyle w:val="CommentReference"/>
        </w:rPr>
        <w:commentReference w:id="81"/>
      </w:r>
      <w:r w:rsidR="49633EAF" w:rsidRPr="55F36B34">
        <w:rPr>
          <w:color w:val="000000" w:themeColor="text1"/>
        </w:rPr>
        <w:t>.</w:t>
      </w:r>
      <w:commentRangeEnd w:id="79"/>
      <w:r>
        <w:rPr>
          <w:rStyle w:val="CommentReference"/>
        </w:rPr>
        <w:commentReference w:id="79"/>
      </w:r>
      <w:commentRangeEnd w:id="80"/>
      <w:r>
        <w:rPr>
          <w:rStyle w:val="CommentReference"/>
        </w:rPr>
        <w:commentReference w:id="80"/>
      </w:r>
    </w:p>
    <w:p w14:paraId="39BE9D55" w14:textId="7C02A4A4" w:rsidR="704FE72A" w:rsidRDefault="704FE72A" w:rsidP="271949D4">
      <w:pPr>
        <w:rPr>
          <w:color w:val="000000" w:themeColor="text1"/>
        </w:rPr>
      </w:pPr>
      <w:r w:rsidRPr="271949D4">
        <w:rPr>
          <w:color w:val="000000" w:themeColor="text1"/>
        </w:rPr>
        <w:t>N-Gram Language Model</w:t>
      </w:r>
    </w:p>
    <w:p w14:paraId="6E104BC1" w14:textId="4FC7A3E9" w:rsidR="0E97B22E" w:rsidRDefault="3EF005A0" w:rsidP="271949D4">
      <w:pPr>
        <w:rPr>
          <w:color w:val="000000" w:themeColor="text1"/>
        </w:rPr>
      </w:pPr>
      <w:r w:rsidRPr="1CBF4B8E">
        <w:rPr>
          <w:color w:val="000000" w:themeColor="text1"/>
        </w:rPr>
        <w:t>Predicts a word based on the last n</w:t>
      </w:r>
      <w:r w:rsidR="201D89CF" w:rsidRPr="1CBF4B8E">
        <w:rPr>
          <w:color w:val="000000" w:themeColor="text1"/>
        </w:rPr>
        <w:t>-1</w:t>
      </w:r>
      <w:r w:rsidRPr="1CBF4B8E">
        <w:rPr>
          <w:color w:val="000000" w:themeColor="text1"/>
        </w:rPr>
        <w:t xml:space="preserve"> words. This is good since you can modify the number of context words you </w:t>
      </w:r>
      <w:r w:rsidR="0888F2C0" w:rsidRPr="1CBF4B8E">
        <w:rPr>
          <w:color w:val="000000" w:themeColor="text1"/>
        </w:rPr>
        <w:t>want,</w:t>
      </w:r>
      <w:r w:rsidRPr="1CBF4B8E">
        <w:rPr>
          <w:color w:val="000000" w:themeColor="text1"/>
        </w:rPr>
        <w:t xml:space="preserve"> however for a large n you need a large corpus size.</w:t>
      </w:r>
      <w:r w:rsidR="30FC8543" w:rsidRPr="1CBF4B8E">
        <w:rPr>
          <w:color w:val="000000" w:themeColor="text1"/>
        </w:rPr>
        <w:t xml:space="preserve"> Unlike Word2Vec, future words are not </w:t>
      </w:r>
      <w:r w:rsidR="7EE46FB0" w:rsidRPr="1CBF4B8E">
        <w:rPr>
          <w:color w:val="000000" w:themeColor="text1"/>
        </w:rPr>
        <w:t>considered</w:t>
      </w:r>
      <w:r w:rsidR="30FC8543" w:rsidRPr="1CBF4B8E">
        <w:rPr>
          <w:color w:val="000000" w:themeColor="text1"/>
        </w:rPr>
        <w:t xml:space="preserve"> when learning the representation of a target word.</w:t>
      </w:r>
    </w:p>
    <w:p w14:paraId="29C40FDB" w14:textId="39F4B85F" w:rsidR="61A12A20" w:rsidRDefault="61A12A20" w:rsidP="271949D4">
      <w:pPr>
        <w:rPr>
          <w:color w:val="000000" w:themeColor="text1"/>
        </w:rPr>
      </w:pPr>
      <w:r w:rsidRPr="271949D4">
        <w:rPr>
          <w:color w:val="000000" w:themeColor="text1"/>
        </w:rPr>
        <w:t>Recurrent NN Language Model</w:t>
      </w:r>
    </w:p>
    <w:p w14:paraId="0FB14BA9" w14:textId="6D2A813B" w:rsidR="61A12A20" w:rsidRDefault="61A12A20" w:rsidP="271949D4">
      <w:pPr>
        <w:rPr>
          <w:color w:val="000000" w:themeColor="text1"/>
        </w:rPr>
      </w:pPr>
      <w:r w:rsidRPr="271949D4">
        <w:rPr>
          <w:color w:val="000000" w:themeColor="text1"/>
        </w:rPr>
        <w:t>Can take a sequence of previous words (of any length up to around 50) as context</w:t>
      </w:r>
    </w:p>
    <w:p w14:paraId="3D03BCE1" w14:textId="66EC8F41" w:rsidR="1482E139" w:rsidRDefault="1482E139" w:rsidP="75BFC860">
      <w:pPr>
        <w:rPr>
          <w:color w:val="000000" w:themeColor="text1"/>
        </w:rPr>
      </w:pPr>
      <w:r w:rsidRPr="75BFC860">
        <w:rPr>
          <w:color w:val="000000" w:themeColor="text1"/>
        </w:rPr>
        <w:t>Transformer based embeddings</w:t>
      </w:r>
      <w:r w:rsidR="73CD7C8C" w:rsidRPr="75BFC860">
        <w:rPr>
          <w:color w:val="000000" w:themeColor="text1"/>
        </w:rPr>
        <w:t xml:space="preserve">: </w:t>
      </w:r>
      <w:commentRangeStart w:id="82"/>
      <w:commentRangeStart w:id="83"/>
      <w:r w:rsidR="73CD7C8C" w:rsidRPr="75BFC860">
        <w:rPr>
          <w:color w:val="000000" w:themeColor="text1"/>
        </w:rPr>
        <w:t>ATTENTION IS ALL YOU NEED</w:t>
      </w:r>
      <w:r w:rsidR="5C56CD9C" w:rsidRPr="75BFC860">
        <w:rPr>
          <w:color w:val="000000" w:themeColor="text1"/>
        </w:rPr>
        <w:t>.</w:t>
      </w:r>
      <w:commentRangeEnd w:id="82"/>
      <w:r>
        <w:rPr>
          <w:rStyle w:val="CommentReference"/>
        </w:rPr>
        <w:commentReference w:id="82"/>
      </w:r>
      <w:commentRangeEnd w:id="83"/>
      <w:r>
        <w:rPr>
          <w:rStyle w:val="CommentReference"/>
        </w:rPr>
        <w:commentReference w:id="83"/>
      </w:r>
    </w:p>
    <w:p w14:paraId="2BE259A0" w14:textId="0664B6C0" w:rsidR="00510BBE" w:rsidRPr="00510BBE" w:rsidRDefault="279A7589" w:rsidP="00510BBE">
      <w:pPr>
        <w:rPr>
          <w:color w:val="000000" w:themeColor="text1"/>
        </w:rPr>
      </w:pPr>
      <w:r w:rsidRPr="12957E56">
        <w:rPr>
          <w:color w:val="000000" w:themeColor="text1"/>
        </w:rPr>
        <w:t>An inductive bias</w:t>
      </w:r>
      <w:r w:rsidR="661F5704" w:rsidRPr="12957E56">
        <w:rPr>
          <w:color w:val="000000" w:themeColor="text1"/>
        </w:rPr>
        <w:t xml:space="preserve"> (attention)</w:t>
      </w:r>
      <w:r w:rsidRPr="12957E56">
        <w:rPr>
          <w:color w:val="000000" w:themeColor="text1"/>
        </w:rPr>
        <w:t xml:space="preserve"> allows a learning algorithm to prioritize one solution (or interpretation) over another independent of the observed data. This lets us use a large context and prioritize the information we deem as i</w:t>
      </w:r>
      <w:r w:rsidR="6511348D" w:rsidRPr="12957E56">
        <w:rPr>
          <w:color w:val="000000" w:themeColor="text1"/>
        </w:rPr>
        <w:t>mportant. Can look at the entire/any part of sequence for context, rather than just a few words back and forward.</w:t>
      </w:r>
    </w:p>
    <w:p w14:paraId="7AE3D0A4" w14:textId="03580379" w:rsidR="41B69352" w:rsidRDefault="2F60719E" w:rsidP="36CBA113">
      <w:pPr>
        <w:rPr>
          <w:color w:val="000000" w:themeColor="text1"/>
        </w:rPr>
      </w:pPr>
      <w:r w:rsidRPr="1D753DF6">
        <w:rPr>
          <w:color w:val="000000" w:themeColor="text1"/>
        </w:rPr>
        <w:t>Examiners report:</w:t>
      </w:r>
    </w:p>
    <w:p w14:paraId="1F9FE6A1" w14:textId="0F67F2FD" w:rsidR="36CBA113" w:rsidRDefault="2F60719E" w:rsidP="1D753DF6">
      <w:pPr>
        <w:pStyle w:val="ListParagraph"/>
        <w:numPr>
          <w:ilvl w:val="0"/>
          <w:numId w:val="8"/>
        </w:numPr>
        <w:rPr>
          <w:rFonts w:eastAsiaTheme="minorEastAsia"/>
          <w:color w:val="000000" w:themeColor="text1"/>
        </w:rPr>
      </w:pPr>
      <w:r w:rsidRPr="1D753DF6">
        <w:rPr>
          <w:color w:val="000000" w:themeColor="text1"/>
        </w:rPr>
        <w:t>Need to talk about context instead of the model generally</w:t>
      </w:r>
    </w:p>
    <w:p w14:paraId="3FF469D0" w14:textId="4A62EACF" w:rsidR="23723DF7" w:rsidRDefault="23723DF7" w:rsidP="271949D4">
      <w:pPr>
        <w:rPr>
          <w:color w:val="000000" w:themeColor="text1"/>
        </w:rPr>
      </w:pPr>
      <w:r w:rsidRPr="271949D4">
        <w:rPr>
          <w:color w:val="000000" w:themeColor="text1"/>
        </w:rPr>
        <w:t>ii)</w:t>
      </w:r>
    </w:p>
    <w:p w14:paraId="2B5A6342" w14:textId="6C976B66" w:rsidR="00296D32" w:rsidRPr="00296D32" w:rsidRDefault="23723DF7" w:rsidP="00296D32">
      <w:pPr>
        <w:rPr>
          <w:color w:val="000000" w:themeColor="text1"/>
        </w:rPr>
      </w:pPr>
      <w:r w:rsidRPr="271949D4">
        <w:rPr>
          <w:color w:val="000000" w:themeColor="text1"/>
        </w:rPr>
        <w:t>The Transformer based embeddings. This is because we can use a large context and prioritize the information we deem as important at every timestep. All the others either have a small context or must use the entire thing all the time.</w:t>
      </w:r>
    </w:p>
    <w:p w14:paraId="183188BC" w14:textId="41D36398" w:rsidR="43BB93DD" w:rsidRDefault="67F61B0D" w:rsidP="05907A94">
      <w:pPr>
        <w:rPr>
          <w:color w:val="000000" w:themeColor="text1"/>
        </w:rPr>
      </w:pPr>
      <w:r w:rsidRPr="1D753DF6">
        <w:rPr>
          <w:color w:val="000000" w:themeColor="text1"/>
        </w:rPr>
        <w:t>Examiners report:</w:t>
      </w:r>
    </w:p>
    <w:p w14:paraId="7060F63D" w14:textId="010C1A4A" w:rsidR="00E67647" w:rsidRDefault="67F61B0D" w:rsidP="1D753DF6">
      <w:pPr>
        <w:pStyle w:val="ListParagraph"/>
        <w:numPr>
          <w:ilvl w:val="0"/>
          <w:numId w:val="7"/>
        </w:numPr>
        <w:rPr>
          <w:rFonts w:eastAsiaTheme="minorEastAsia"/>
          <w:color w:val="000000" w:themeColor="text1"/>
        </w:rPr>
      </w:pPr>
      <w:r w:rsidRPr="1D753DF6">
        <w:rPr>
          <w:color w:val="000000" w:themeColor="text1"/>
        </w:rPr>
        <w:t>Must include WHY</w:t>
      </w:r>
    </w:p>
    <w:p w14:paraId="27A0E4F9" w14:textId="29030322" w:rsidR="43BB93DD" w:rsidRDefault="67F61B0D" w:rsidP="00FC1B18">
      <w:pPr>
        <w:pStyle w:val="ListParagraph"/>
        <w:numPr>
          <w:ilvl w:val="0"/>
          <w:numId w:val="7"/>
        </w:numPr>
        <w:rPr>
          <w:color w:val="000000" w:themeColor="text1"/>
        </w:rPr>
      </w:pPr>
      <w:r w:rsidRPr="1D753DF6">
        <w:rPr>
          <w:color w:val="000000" w:themeColor="text1"/>
        </w:rPr>
        <w:t>Encode entire input/use of attention</w:t>
      </w:r>
    </w:p>
    <w:p w14:paraId="5536FA5E" w14:textId="3FFF211C" w:rsidR="23723DF7" w:rsidRDefault="23723DF7" w:rsidP="271949D4">
      <w:pPr>
        <w:rPr>
          <w:color w:val="000000" w:themeColor="text1"/>
        </w:rPr>
      </w:pPr>
      <w:r w:rsidRPr="271949D4">
        <w:rPr>
          <w:color w:val="000000" w:themeColor="text1"/>
        </w:rPr>
        <w:t>4b.</w:t>
      </w:r>
    </w:p>
    <w:p w14:paraId="19765BAA" w14:textId="7172D94C" w:rsidR="23723DF7" w:rsidRDefault="23723DF7" w:rsidP="271949D4">
      <w:pPr>
        <w:rPr>
          <w:color w:val="000000" w:themeColor="text1"/>
        </w:rPr>
      </w:pPr>
      <w:r w:rsidRPr="271949D4">
        <w:rPr>
          <w:color w:val="000000" w:themeColor="text1"/>
        </w:rPr>
        <w:t>Convolution Layers</w:t>
      </w:r>
    </w:p>
    <w:p w14:paraId="31EB80A4" w14:textId="034B322E" w:rsidR="23723DF7" w:rsidRDefault="23723DF7" w:rsidP="271949D4">
      <w:pPr>
        <w:rPr>
          <w:color w:val="000000" w:themeColor="text1"/>
        </w:rPr>
      </w:pPr>
      <w:r w:rsidRPr="271949D4">
        <w:rPr>
          <w:color w:val="000000" w:themeColor="text1"/>
        </w:rPr>
        <w:t>Learn word combinations that are important (n-gram)</w:t>
      </w:r>
    </w:p>
    <w:p w14:paraId="04A51659" w14:textId="4210FBF1" w:rsidR="23723DF7" w:rsidRDefault="23723DF7" w:rsidP="271949D4">
      <w:pPr>
        <w:rPr>
          <w:color w:val="000000" w:themeColor="text1"/>
        </w:rPr>
      </w:pPr>
      <w:r w:rsidRPr="271949D4">
        <w:rPr>
          <w:color w:val="000000" w:themeColor="text1"/>
        </w:rPr>
        <w:t>Pooling Layers</w:t>
      </w:r>
    </w:p>
    <w:p w14:paraId="63FEE009" w14:textId="55270E99" w:rsidR="23723DF7" w:rsidRDefault="23723DF7" w:rsidP="7186AD43">
      <w:pPr>
        <w:rPr>
          <w:color w:val="000000" w:themeColor="text1"/>
        </w:rPr>
      </w:pPr>
      <w:r w:rsidRPr="7186AD43">
        <w:rPr>
          <w:color w:val="000000" w:themeColor="text1"/>
        </w:rPr>
        <w:t>We want these n-grams to have the same representation anywhere in the sentence</w:t>
      </w:r>
      <w:r w:rsidR="3D972FA2" w:rsidRPr="7186AD43">
        <w:rPr>
          <w:color w:val="000000" w:themeColor="text1"/>
        </w:rPr>
        <w:t>. Convert different feature maps into fixed size.</w:t>
      </w:r>
    </w:p>
    <w:p w14:paraId="3D479CF2" w14:textId="427834A1" w:rsidR="23723DF7" w:rsidRDefault="23723DF7" w:rsidP="271949D4">
      <w:pPr>
        <w:rPr>
          <w:color w:val="000000" w:themeColor="text1"/>
        </w:rPr>
      </w:pPr>
      <w:r w:rsidRPr="271949D4">
        <w:rPr>
          <w:color w:val="000000" w:themeColor="text1"/>
        </w:rPr>
        <w:t>Dropout mechanism</w:t>
      </w:r>
    </w:p>
    <w:p w14:paraId="26BCB394" w14:textId="2DC157DF" w:rsidR="23723DF7" w:rsidRDefault="23723DF7" w:rsidP="271949D4">
      <w:pPr>
        <w:rPr>
          <w:color w:val="000000" w:themeColor="text1"/>
        </w:rPr>
      </w:pPr>
      <w:r w:rsidRPr="271949D4">
        <w:rPr>
          <w:color w:val="000000" w:themeColor="text1"/>
        </w:rPr>
        <w:t>Prevents the neural network from overfitting. The network tries to balance its calculations across all its nodes.</w:t>
      </w:r>
      <w:r w:rsidR="09AFF6DA" w:rsidRPr="6B84A363">
        <w:rPr>
          <w:color w:val="000000" w:themeColor="text1"/>
        </w:rPr>
        <w:t xml:space="preserve"> </w:t>
      </w:r>
      <w:r w:rsidR="09AFF6DA" w:rsidRPr="1F73D5BB">
        <w:rPr>
          <w:color w:val="000000" w:themeColor="text1"/>
        </w:rPr>
        <w:t xml:space="preserve">It prevents the network from over-relying on the </w:t>
      </w:r>
      <w:r w:rsidR="09AFF6DA" w:rsidRPr="038CE387">
        <w:rPr>
          <w:color w:val="000000" w:themeColor="text1"/>
        </w:rPr>
        <w:t>presence of specific words or</w:t>
      </w:r>
      <w:r w:rsidR="09AFF6DA" w:rsidRPr="5DE089DA">
        <w:rPr>
          <w:color w:val="000000" w:themeColor="text1"/>
        </w:rPr>
        <w:t xml:space="preserve"> features, thus improving performance on unseen sentences.</w:t>
      </w:r>
    </w:p>
    <w:p w14:paraId="74202C6A" w14:textId="209A6404" w:rsidR="65071C38" w:rsidRDefault="157CD9D7" w:rsidP="5CDB440F">
      <w:pPr>
        <w:rPr>
          <w:color w:val="000000" w:themeColor="text1"/>
        </w:rPr>
      </w:pPr>
      <w:r w:rsidRPr="1D753DF6">
        <w:rPr>
          <w:color w:val="000000" w:themeColor="text1"/>
        </w:rPr>
        <w:t>Examiners report:</w:t>
      </w:r>
    </w:p>
    <w:p w14:paraId="18BBD934" w14:textId="5E2B0FBB" w:rsidR="65071C38" w:rsidRDefault="157CD9D7" w:rsidP="1D753DF6">
      <w:pPr>
        <w:pStyle w:val="ListParagraph"/>
        <w:numPr>
          <w:ilvl w:val="0"/>
          <w:numId w:val="6"/>
        </w:numPr>
        <w:rPr>
          <w:rFonts w:eastAsiaTheme="minorEastAsia"/>
          <w:color w:val="000000" w:themeColor="text1"/>
        </w:rPr>
      </w:pPr>
      <w:r w:rsidRPr="1D753DF6">
        <w:rPr>
          <w:color w:val="000000" w:themeColor="text1"/>
        </w:rPr>
        <w:t>Pooling layer was most often forgotten</w:t>
      </w:r>
    </w:p>
    <w:p w14:paraId="4C347182" w14:textId="6755193E" w:rsidR="65071C38" w:rsidRDefault="157CD9D7" w:rsidP="00FC1B18">
      <w:pPr>
        <w:pStyle w:val="ListParagraph"/>
        <w:numPr>
          <w:ilvl w:val="0"/>
          <w:numId w:val="6"/>
        </w:numPr>
        <w:rPr>
          <w:color w:val="000000" w:themeColor="text1"/>
        </w:rPr>
      </w:pPr>
      <w:r w:rsidRPr="1D753DF6">
        <w:rPr>
          <w:color w:val="000000" w:themeColor="text1"/>
        </w:rPr>
        <w:t>Explanations should have some detail</w:t>
      </w:r>
    </w:p>
    <w:p w14:paraId="61FD76B1" w14:textId="3929359A" w:rsidR="30B563C7" w:rsidRDefault="30B563C7" w:rsidP="271949D4">
      <w:pPr>
        <w:rPr>
          <w:color w:val="000000" w:themeColor="text1"/>
        </w:rPr>
      </w:pPr>
      <w:r w:rsidRPr="271949D4">
        <w:rPr>
          <w:color w:val="000000" w:themeColor="text1"/>
        </w:rPr>
        <w:t>4c.</w:t>
      </w:r>
    </w:p>
    <w:p w14:paraId="2063E519" w14:textId="0DBEA51F" w:rsidR="271949D4" w:rsidRDefault="271949D4" w:rsidP="271949D4">
      <w:pPr>
        <w:rPr>
          <w:color w:val="000000" w:themeColor="text1"/>
        </w:rPr>
      </w:pPr>
    </w:p>
    <w:tbl>
      <w:tblPr>
        <w:tblStyle w:val="TableGrid"/>
        <w:tblW w:w="9486" w:type="dxa"/>
        <w:tblLayout w:type="fixed"/>
        <w:tblLook w:val="06A0" w:firstRow="1" w:lastRow="0" w:firstColumn="1" w:lastColumn="0" w:noHBand="1" w:noVBand="1"/>
      </w:tblPr>
      <w:tblGrid>
        <w:gridCol w:w="810"/>
        <w:gridCol w:w="630"/>
        <w:gridCol w:w="816"/>
        <w:gridCol w:w="1170"/>
        <w:gridCol w:w="1095"/>
        <w:gridCol w:w="1485"/>
        <w:gridCol w:w="1470"/>
        <w:gridCol w:w="1350"/>
        <w:gridCol w:w="660"/>
      </w:tblGrid>
      <w:tr w:rsidR="271949D4" w14:paraId="6F1FA268" w14:textId="77777777" w:rsidTr="3B4A17DD">
        <w:tc>
          <w:tcPr>
            <w:tcW w:w="810" w:type="dxa"/>
          </w:tcPr>
          <w:p w14:paraId="08E3D911" w14:textId="788A015C" w:rsidR="271949D4" w:rsidRDefault="271949D4" w:rsidP="271949D4">
            <w:pPr>
              <w:rPr>
                <w:color w:val="000000" w:themeColor="text1"/>
              </w:rPr>
            </w:pPr>
          </w:p>
        </w:tc>
        <w:tc>
          <w:tcPr>
            <w:tcW w:w="630" w:type="dxa"/>
          </w:tcPr>
          <w:p w14:paraId="6DC2BDDA" w14:textId="27EEE68F" w:rsidR="30337821" w:rsidRDefault="30337821" w:rsidP="271949D4">
            <w:pPr>
              <w:rPr>
                <w:color w:val="000000" w:themeColor="text1"/>
              </w:rPr>
            </w:pPr>
            <w:r w:rsidRPr="271949D4">
              <w:rPr>
                <w:color w:val="000000" w:themeColor="text1"/>
              </w:rPr>
              <w:t>&lt;s&gt;</w:t>
            </w:r>
          </w:p>
        </w:tc>
        <w:tc>
          <w:tcPr>
            <w:tcW w:w="816" w:type="dxa"/>
          </w:tcPr>
          <w:p w14:paraId="547E78EA" w14:textId="3A8DF8B6" w:rsidR="30337821" w:rsidRDefault="30337821" w:rsidP="271949D4">
            <w:pPr>
              <w:rPr>
                <w:color w:val="000000" w:themeColor="text1"/>
              </w:rPr>
            </w:pPr>
            <w:r w:rsidRPr="271949D4">
              <w:rPr>
                <w:color w:val="000000" w:themeColor="text1"/>
              </w:rPr>
              <w:t>John</w:t>
            </w:r>
          </w:p>
        </w:tc>
        <w:tc>
          <w:tcPr>
            <w:tcW w:w="1170" w:type="dxa"/>
          </w:tcPr>
          <w:p w14:paraId="026FEF5D" w14:textId="31F6EDCE" w:rsidR="30337821" w:rsidRDefault="30337821" w:rsidP="271949D4">
            <w:pPr>
              <w:rPr>
                <w:color w:val="000000" w:themeColor="text1"/>
              </w:rPr>
            </w:pPr>
            <w:r w:rsidRPr="271949D4">
              <w:rPr>
                <w:color w:val="000000" w:themeColor="text1"/>
              </w:rPr>
              <w:t>saw</w:t>
            </w:r>
          </w:p>
        </w:tc>
        <w:tc>
          <w:tcPr>
            <w:tcW w:w="1095" w:type="dxa"/>
          </w:tcPr>
          <w:p w14:paraId="4CB7FEBE" w14:textId="7DC9D345" w:rsidR="30337821" w:rsidRDefault="30337821" w:rsidP="271949D4">
            <w:pPr>
              <w:rPr>
                <w:color w:val="000000" w:themeColor="text1"/>
              </w:rPr>
            </w:pPr>
            <w:r w:rsidRPr="271949D4">
              <w:rPr>
                <w:color w:val="000000" w:themeColor="text1"/>
              </w:rPr>
              <w:t>Mary</w:t>
            </w:r>
          </w:p>
        </w:tc>
        <w:tc>
          <w:tcPr>
            <w:tcW w:w="1485" w:type="dxa"/>
          </w:tcPr>
          <w:p w14:paraId="1B9DA0AB" w14:textId="5E5200D6" w:rsidR="30337821" w:rsidRDefault="30337821" w:rsidP="271949D4">
            <w:pPr>
              <w:rPr>
                <w:color w:val="000000" w:themeColor="text1"/>
              </w:rPr>
            </w:pPr>
            <w:r w:rsidRPr="271949D4">
              <w:rPr>
                <w:color w:val="000000" w:themeColor="text1"/>
              </w:rPr>
              <w:t>gaming</w:t>
            </w:r>
          </w:p>
        </w:tc>
        <w:tc>
          <w:tcPr>
            <w:tcW w:w="1470" w:type="dxa"/>
          </w:tcPr>
          <w:p w14:paraId="7D211454" w14:textId="23420393" w:rsidR="30337821" w:rsidRDefault="30337821" w:rsidP="271949D4">
            <w:pPr>
              <w:rPr>
                <w:color w:val="000000" w:themeColor="text1"/>
              </w:rPr>
            </w:pPr>
            <w:r w:rsidRPr="271949D4">
              <w:rPr>
                <w:color w:val="000000" w:themeColor="text1"/>
              </w:rPr>
              <w:t>the</w:t>
            </w:r>
          </w:p>
        </w:tc>
        <w:tc>
          <w:tcPr>
            <w:tcW w:w="1350" w:type="dxa"/>
          </w:tcPr>
          <w:p w14:paraId="7CCDDD34" w14:textId="25B43418" w:rsidR="30337821" w:rsidRDefault="30337821" w:rsidP="271949D4">
            <w:pPr>
              <w:rPr>
                <w:color w:val="000000" w:themeColor="text1"/>
              </w:rPr>
            </w:pPr>
            <w:r w:rsidRPr="271949D4">
              <w:rPr>
                <w:color w:val="000000" w:themeColor="text1"/>
              </w:rPr>
              <w:t>piano</w:t>
            </w:r>
          </w:p>
        </w:tc>
        <w:tc>
          <w:tcPr>
            <w:tcW w:w="660" w:type="dxa"/>
          </w:tcPr>
          <w:p w14:paraId="0E2C8B20" w14:textId="272CA931" w:rsidR="30337821" w:rsidRDefault="21BF8940" w:rsidP="271949D4">
            <w:pPr>
              <w:rPr>
                <w:color w:val="000000" w:themeColor="text1"/>
              </w:rPr>
            </w:pPr>
            <w:commentRangeStart w:id="84"/>
            <w:commentRangeStart w:id="85"/>
            <w:commentRangeStart w:id="86"/>
            <w:r w:rsidRPr="3B4A17DD">
              <w:rPr>
                <w:color w:val="000000" w:themeColor="text1"/>
              </w:rPr>
              <w:t>&lt;/s&gt;</w:t>
            </w:r>
            <w:commentRangeEnd w:id="84"/>
            <w:r w:rsidR="073B2372">
              <w:rPr>
                <w:rStyle w:val="CommentReference"/>
              </w:rPr>
              <w:commentReference w:id="84"/>
            </w:r>
            <w:commentRangeEnd w:id="85"/>
            <w:r w:rsidR="073B2372">
              <w:rPr>
                <w:rStyle w:val="CommentReference"/>
              </w:rPr>
              <w:commentReference w:id="85"/>
            </w:r>
            <w:commentRangeEnd w:id="86"/>
            <w:r w:rsidR="073B2372">
              <w:rPr>
                <w:rStyle w:val="CommentReference"/>
              </w:rPr>
              <w:commentReference w:id="86"/>
            </w:r>
          </w:p>
        </w:tc>
      </w:tr>
      <w:tr w:rsidR="271949D4" w14:paraId="2AA93356" w14:textId="77777777" w:rsidTr="3B4A17DD">
        <w:tc>
          <w:tcPr>
            <w:tcW w:w="810" w:type="dxa"/>
          </w:tcPr>
          <w:p w14:paraId="6A4A3031" w14:textId="4E0D4506" w:rsidR="30337821" w:rsidRDefault="30337821" w:rsidP="271949D4">
            <w:pPr>
              <w:rPr>
                <w:color w:val="000000" w:themeColor="text1"/>
                <w:sz w:val="20"/>
                <w:szCs w:val="20"/>
              </w:rPr>
            </w:pPr>
            <w:r w:rsidRPr="271949D4">
              <w:rPr>
                <w:color w:val="000000" w:themeColor="text1"/>
                <w:sz w:val="20"/>
                <w:szCs w:val="20"/>
              </w:rPr>
              <w:t>PROPN</w:t>
            </w:r>
          </w:p>
        </w:tc>
        <w:tc>
          <w:tcPr>
            <w:tcW w:w="630" w:type="dxa"/>
            <w:vMerge w:val="restart"/>
          </w:tcPr>
          <w:p w14:paraId="4096AB45" w14:textId="28FF4F1C" w:rsidR="271949D4" w:rsidRDefault="271949D4" w:rsidP="271949D4">
            <w:pPr>
              <w:rPr>
                <w:color w:val="000000" w:themeColor="text1"/>
              </w:rPr>
            </w:pPr>
          </w:p>
        </w:tc>
        <w:tc>
          <w:tcPr>
            <w:tcW w:w="816" w:type="dxa"/>
          </w:tcPr>
          <w:p w14:paraId="7B60D33E" w14:textId="386B1BE8" w:rsidR="30337821" w:rsidRDefault="30337821" w:rsidP="271949D4">
            <w:pPr>
              <w:rPr>
                <w:color w:val="000000" w:themeColor="text1"/>
                <w:sz w:val="20"/>
                <w:szCs w:val="20"/>
              </w:rPr>
            </w:pPr>
            <w:r w:rsidRPr="16308F90">
              <w:rPr>
                <w:color w:val="000000" w:themeColor="text1"/>
                <w:sz w:val="20"/>
                <w:szCs w:val="20"/>
              </w:rPr>
              <w:t>.5*.75</w:t>
            </w:r>
            <w:r w:rsidR="6E774B0C" w:rsidRPr="16308F90">
              <w:rPr>
                <w:color w:val="000000" w:themeColor="text1"/>
                <w:sz w:val="20"/>
                <w:szCs w:val="20"/>
              </w:rPr>
              <w:t>=.</w:t>
            </w:r>
            <w:r w:rsidRPr="16308F90">
              <w:rPr>
                <w:color w:val="000000" w:themeColor="text1"/>
                <w:sz w:val="20"/>
                <w:szCs w:val="20"/>
              </w:rPr>
              <w:t>375</w:t>
            </w:r>
          </w:p>
        </w:tc>
        <w:tc>
          <w:tcPr>
            <w:tcW w:w="1170" w:type="dxa"/>
          </w:tcPr>
          <w:p w14:paraId="564C158F" w14:textId="48DC8C3B" w:rsidR="0CCF5F06" w:rsidRDefault="0CCF5F06" w:rsidP="271949D4">
            <w:pPr>
              <w:rPr>
                <w:color w:val="000000" w:themeColor="text1"/>
                <w:sz w:val="20"/>
                <w:szCs w:val="20"/>
              </w:rPr>
            </w:pPr>
            <w:r w:rsidRPr="271949D4">
              <w:rPr>
                <w:color w:val="000000" w:themeColor="text1"/>
                <w:sz w:val="20"/>
                <w:szCs w:val="20"/>
              </w:rPr>
              <w:t>0</w:t>
            </w:r>
          </w:p>
        </w:tc>
        <w:tc>
          <w:tcPr>
            <w:tcW w:w="1095" w:type="dxa"/>
          </w:tcPr>
          <w:p w14:paraId="128CFA80" w14:textId="56AE946F" w:rsidR="6C21D19E" w:rsidRDefault="12F4AB6F" w:rsidP="271949D4">
            <w:pPr>
              <w:rPr>
                <w:color w:val="000000" w:themeColor="text1"/>
                <w:sz w:val="20"/>
                <w:szCs w:val="20"/>
              </w:rPr>
            </w:pPr>
            <w:r w:rsidRPr="78A997E2">
              <w:rPr>
                <w:color w:val="000000" w:themeColor="text1"/>
                <w:sz w:val="20"/>
                <w:szCs w:val="20"/>
              </w:rPr>
              <w:t>.075*.25*.5</w:t>
            </w:r>
            <w:r w:rsidR="2DA0525E" w:rsidRPr="78A997E2">
              <w:rPr>
                <w:color w:val="000000" w:themeColor="text1"/>
                <w:sz w:val="20"/>
                <w:szCs w:val="20"/>
              </w:rPr>
              <w:t>=</w:t>
            </w:r>
            <w:r w:rsidR="648FDB38" w:rsidRPr="78A997E2">
              <w:rPr>
                <w:color w:val="000000" w:themeColor="text1"/>
                <w:sz w:val="20"/>
                <w:szCs w:val="20"/>
              </w:rPr>
              <w:t>.009375</w:t>
            </w:r>
          </w:p>
        </w:tc>
        <w:tc>
          <w:tcPr>
            <w:tcW w:w="1485" w:type="dxa"/>
          </w:tcPr>
          <w:p w14:paraId="23BB63CF" w14:textId="3B2C1CED" w:rsidR="696B9C01" w:rsidRDefault="696B9C01" w:rsidP="271949D4">
            <w:pPr>
              <w:rPr>
                <w:color w:val="000000" w:themeColor="text1"/>
                <w:sz w:val="20"/>
                <w:szCs w:val="20"/>
              </w:rPr>
            </w:pPr>
            <w:r w:rsidRPr="271949D4">
              <w:rPr>
                <w:color w:val="000000" w:themeColor="text1"/>
                <w:sz w:val="20"/>
                <w:szCs w:val="20"/>
              </w:rPr>
              <w:t>0</w:t>
            </w:r>
          </w:p>
        </w:tc>
        <w:tc>
          <w:tcPr>
            <w:tcW w:w="1470" w:type="dxa"/>
          </w:tcPr>
          <w:p w14:paraId="445EE1EB" w14:textId="75827DF0" w:rsidR="271949D4" w:rsidRDefault="271949D4" w:rsidP="271949D4">
            <w:pPr>
              <w:rPr>
                <w:color w:val="000000" w:themeColor="text1"/>
                <w:sz w:val="20"/>
                <w:szCs w:val="20"/>
              </w:rPr>
            </w:pPr>
          </w:p>
        </w:tc>
        <w:tc>
          <w:tcPr>
            <w:tcW w:w="1350" w:type="dxa"/>
          </w:tcPr>
          <w:p w14:paraId="2E1F7294" w14:textId="75827DF0" w:rsidR="271949D4" w:rsidRDefault="271949D4" w:rsidP="271949D4">
            <w:pPr>
              <w:rPr>
                <w:color w:val="000000" w:themeColor="text1"/>
                <w:sz w:val="20"/>
                <w:szCs w:val="20"/>
              </w:rPr>
            </w:pPr>
          </w:p>
        </w:tc>
        <w:tc>
          <w:tcPr>
            <w:tcW w:w="660" w:type="dxa"/>
            <w:vMerge w:val="restart"/>
          </w:tcPr>
          <w:p w14:paraId="6A1B1F00" w14:textId="75827DF0" w:rsidR="271949D4" w:rsidRDefault="271949D4" w:rsidP="271949D4">
            <w:pPr>
              <w:rPr>
                <w:color w:val="000000" w:themeColor="text1"/>
              </w:rPr>
            </w:pPr>
          </w:p>
        </w:tc>
      </w:tr>
      <w:tr w:rsidR="271949D4" w14:paraId="3CFDACF3" w14:textId="77777777" w:rsidTr="3B4A17DD">
        <w:tc>
          <w:tcPr>
            <w:tcW w:w="810" w:type="dxa"/>
          </w:tcPr>
          <w:p w14:paraId="0EADF496" w14:textId="495BAA45" w:rsidR="30337821" w:rsidRDefault="30337821" w:rsidP="271949D4">
            <w:pPr>
              <w:rPr>
                <w:color w:val="000000" w:themeColor="text1"/>
                <w:sz w:val="20"/>
                <w:szCs w:val="20"/>
              </w:rPr>
            </w:pPr>
            <w:r w:rsidRPr="271949D4">
              <w:rPr>
                <w:color w:val="000000" w:themeColor="text1"/>
                <w:sz w:val="20"/>
                <w:szCs w:val="20"/>
              </w:rPr>
              <w:t>VERB</w:t>
            </w:r>
          </w:p>
        </w:tc>
        <w:tc>
          <w:tcPr>
            <w:tcW w:w="630" w:type="dxa"/>
            <w:vMerge/>
          </w:tcPr>
          <w:p w14:paraId="75BB043B" w14:textId="77777777" w:rsidR="007A4DB8" w:rsidRDefault="007A4DB8"/>
        </w:tc>
        <w:tc>
          <w:tcPr>
            <w:tcW w:w="816" w:type="dxa"/>
          </w:tcPr>
          <w:p w14:paraId="497AF65C" w14:textId="6F707F54" w:rsidR="636D317F" w:rsidRDefault="636D317F" w:rsidP="271949D4">
            <w:pPr>
              <w:spacing w:line="259" w:lineRule="auto"/>
            </w:pPr>
            <w:r w:rsidRPr="271949D4">
              <w:rPr>
                <w:color w:val="000000" w:themeColor="text1"/>
                <w:sz w:val="20"/>
                <w:szCs w:val="20"/>
              </w:rPr>
              <w:t>0</w:t>
            </w:r>
          </w:p>
        </w:tc>
        <w:tc>
          <w:tcPr>
            <w:tcW w:w="1170" w:type="dxa"/>
          </w:tcPr>
          <w:p w14:paraId="1D4866B6" w14:textId="14712C80" w:rsidR="1EFABDEE" w:rsidRDefault="1EFABDEE" w:rsidP="271949D4">
            <w:pPr>
              <w:rPr>
                <w:color w:val="000000" w:themeColor="text1"/>
                <w:sz w:val="20"/>
                <w:szCs w:val="20"/>
              </w:rPr>
            </w:pPr>
            <w:r w:rsidRPr="24B26ADD">
              <w:rPr>
                <w:color w:val="000000" w:themeColor="text1"/>
                <w:sz w:val="20"/>
                <w:szCs w:val="20"/>
              </w:rPr>
              <w:t>.375*.2*1</w:t>
            </w:r>
            <w:r w:rsidR="383B2143" w:rsidRPr="24B26ADD">
              <w:rPr>
                <w:color w:val="000000" w:themeColor="text1"/>
                <w:sz w:val="20"/>
                <w:szCs w:val="20"/>
              </w:rPr>
              <w:t xml:space="preserve"> </w:t>
            </w:r>
            <w:r w:rsidR="5438303D" w:rsidRPr="24B26ADD">
              <w:rPr>
                <w:color w:val="000000" w:themeColor="text1"/>
                <w:sz w:val="20"/>
                <w:szCs w:val="20"/>
              </w:rPr>
              <w:t>=</w:t>
            </w:r>
            <w:r w:rsidR="569240CD" w:rsidRPr="24B26ADD">
              <w:rPr>
                <w:color w:val="000000" w:themeColor="text1"/>
                <w:sz w:val="20"/>
                <w:szCs w:val="20"/>
              </w:rPr>
              <w:t>.</w:t>
            </w:r>
            <w:r w:rsidRPr="24B26ADD">
              <w:rPr>
                <w:color w:val="000000" w:themeColor="text1"/>
                <w:sz w:val="20"/>
                <w:szCs w:val="20"/>
              </w:rPr>
              <w:t>075</w:t>
            </w:r>
          </w:p>
        </w:tc>
        <w:tc>
          <w:tcPr>
            <w:tcW w:w="1095" w:type="dxa"/>
          </w:tcPr>
          <w:p w14:paraId="58428219" w14:textId="688CE0E8" w:rsidR="77EB9B70" w:rsidRDefault="77EB9B70" w:rsidP="271949D4">
            <w:pPr>
              <w:rPr>
                <w:color w:val="000000" w:themeColor="text1"/>
                <w:sz w:val="20"/>
                <w:szCs w:val="20"/>
              </w:rPr>
            </w:pPr>
            <w:r w:rsidRPr="271949D4">
              <w:rPr>
                <w:color w:val="000000" w:themeColor="text1"/>
                <w:sz w:val="20"/>
                <w:szCs w:val="20"/>
              </w:rPr>
              <w:t>0</w:t>
            </w:r>
          </w:p>
        </w:tc>
        <w:tc>
          <w:tcPr>
            <w:tcW w:w="1485" w:type="dxa"/>
          </w:tcPr>
          <w:p w14:paraId="1B4366BD" w14:textId="57E547A4" w:rsidR="2FFB9655" w:rsidRDefault="2FFB9655" w:rsidP="271949D4">
            <w:pPr>
              <w:rPr>
                <w:color w:val="000000" w:themeColor="text1"/>
                <w:sz w:val="20"/>
                <w:szCs w:val="20"/>
              </w:rPr>
            </w:pPr>
            <w:r w:rsidRPr="271949D4">
              <w:rPr>
                <w:color w:val="000000" w:themeColor="text1"/>
                <w:sz w:val="20"/>
                <w:szCs w:val="20"/>
              </w:rPr>
              <w:t>.009375*0.2*1.001875</w:t>
            </w:r>
          </w:p>
        </w:tc>
        <w:tc>
          <w:tcPr>
            <w:tcW w:w="1470" w:type="dxa"/>
          </w:tcPr>
          <w:p w14:paraId="44FCB910" w14:textId="75827DF0" w:rsidR="271949D4" w:rsidRDefault="271949D4" w:rsidP="271949D4">
            <w:pPr>
              <w:rPr>
                <w:color w:val="000000" w:themeColor="text1"/>
                <w:sz w:val="20"/>
                <w:szCs w:val="20"/>
              </w:rPr>
            </w:pPr>
          </w:p>
        </w:tc>
        <w:tc>
          <w:tcPr>
            <w:tcW w:w="1350" w:type="dxa"/>
          </w:tcPr>
          <w:p w14:paraId="1380E499" w14:textId="75827DF0" w:rsidR="271949D4" w:rsidRDefault="271949D4" w:rsidP="271949D4">
            <w:pPr>
              <w:rPr>
                <w:color w:val="000000" w:themeColor="text1"/>
                <w:sz w:val="20"/>
                <w:szCs w:val="20"/>
              </w:rPr>
            </w:pPr>
          </w:p>
        </w:tc>
        <w:tc>
          <w:tcPr>
            <w:tcW w:w="660" w:type="dxa"/>
            <w:vMerge/>
          </w:tcPr>
          <w:p w14:paraId="3E67DA09" w14:textId="77777777" w:rsidR="007A4DB8" w:rsidRDefault="007A4DB8"/>
        </w:tc>
      </w:tr>
      <w:tr w:rsidR="271949D4" w14:paraId="09EB2840" w14:textId="77777777" w:rsidTr="3B4A17DD">
        <w:tc>
          <w:tcPr>
            <w:tcW w:w="810" w:type="dxa"/>
          </w:tcPr>
          <w:p w14:paraId="04E9E0A2" w14:textId="4E92E9C4" w:rsidR="30337821" w:rsidRDefault="30337821" w:rsidP="271949D4">
            <w:pPr>
              <w:rPr>
                <w:color w:val="000000" w:themeColor="text1"/>
                <w:sz w:val="20"/>
                <w:szCs w:val="20"/>
              </w:rPr>
            </w:pPr>
            <w:r w:rsidRPr="271949D4">
              <w:rPr>
                <w:color w:val="000000" w:themeColor="text1"/>
                <w:sz w:val="20"/>
                <w:szCs w:val="20"/>
              </w:rPr>
              <w:t>DET</w:t>
            </w:r>
          </w:p>
        </w:tc>
        <w:tc>
          <w:tcPr>
            <w:tcW w:w="630" w:type="dxa"/>
            <w:vMerge/>
          </w:tcPr>
          <w:p w14:paraId="01376292" w14:textId="77777777" w:rsidR="007A4DB8" w:rsidRDefault="007A4DB8"/>
        </w:tc>
        <w:tc>
          <w:tcPr>
            <w:tcW w:w="816" w:type="dxa"/>
          </w:tcPr>
          <w:p w14:paraId="0DAC029E" w14:textId="33CF4BF6" w:rsidR="0958D43B" w:rsidRDefault="0958D43B" w:rsidP="271949D4">
            <w:pPr>
              <w:spacing w:line="259" w:lineRule="auto"/>
            </w:pPr>
            <w:r w:rsidRPr="271949D4">
              <w:rPr>
                <w:color w:val="000000" w:themeColor="text1"/>
                <w:sz w:val="20"/>
                <w:szCs w:val="20"/>
              </w:rPr>
              <w:t>0</w:t>
            </w:r>
          </w:p>
        </w:tc>
        <w:tc>
          <w:tcPr>
            <w:tcW w:w="1170" w:type="dxa"/>
          </w:tcPr>
          <w:p w14:paraId="06850C20" w14:textId="0C198FCE" w:rsidR="55714842" w:rsidRDefault="55714842" w:rsidP="271949D4">
            <w:pPr>
              <w:rPr>
                <w:color w:val="000000" w:themeColor="text1"/>
                <w:sz w:val="20"/>
                <w:szCs w:val="20"/>
              </w:rPr>
            </w:pPr>
            <w:r w:rsidRPr="271949D4">
              <w:rPr>
                <w:color w:val="000000" w:themeColor="text1"/>
                <w:sz w:val="20"/>
                <w:szCs w:val="20"/>
              </w:rPr>
              <w:t>0</w:t>
            </w:r>
          </w:p>
        </w:tc>
        <w:tc>
          <w:tcPr>
            <w:tcW w:w="1095" w:type="dxa"/>
          </w:tcPr>
          <w:p w14:paraId="3188CF75" w14:textId="2CB9B15F" w:rsidR="77EB9B70" w:rsidRDefault="77EB9B70" w:rsidP="271949D4">
            <w:pPr>
              <w:rPr>
                <w:color w:val="000000" w:themeColor="text1"/>
                <w:sz w:val="20"/>
                <w:szCs w:val="20"/>
              </w:rPr>
            </w:pPr>
            <w:r w:rsidRPr="271949D4">
              <w:rPr>
                <w:color w:val="000000" w:themeColor="text1"/>
                <w:sz w:val="20"/>
                <w:szCs w:val="20"/>
              </w:rPr>
              <w:t>0</w:t>
            </w:r>
          </w:p>
        </w:tc>
        <w:tc>
          <w:tcPr>
            <w:tcW w:w="1485" w:type="dxa"/>
          </w:tcPr>
          <w:p w14:paraId="49F4B7FE" w14:textId="5D9EE1FC" w:rsidR="2F6A21A2" w:rsidRDefault="2F6A21A2" w:rsidP="271949D4">
            <w:pPr>
              <w:rPr>
                <w:color w:val="000000" w:themeColor="text1"/>
                <w:sz w:val="20"/>
                <w:szCs w:val="20"/>
              </w:rPr>
            </w:pPr>
            <w:r w:rsidRPr="271949D4">
              <w:rPr>
                <w:color w:val="000000" w:themeColor="text1"/>
                <w:sz w:val="20"/>
                <w:szCs w:val="20"/>
              </w:rPr>
              <w:t>0</w:t>
            </w:r>
          </w:p>
        </w:tc>
        <w:tc>
          <w:tcPr>
            <w:tcW w:w="1470" w:type="dxa"/>
          </w:tcPr>
          <w:p w14:paraId="77E6901F" w14:textId="0EDC27C9" w:rsidR="545EB6BB" w:rsidRDefault="545EB6BB" w:rsidP="271949D4">
            <w:pPr>
              <w:rPr>
                <w:color w:val="000000" w:themeColor="text1"/>
                <w:sz w:val="20"/>
                <w:szCs w:val="20"/>
              </w:rPr>
            </w:pPr>
            <w:r w:rsidRPr="271949D4">
              <w:rPr>
                <w:color w:val="000000" w:themeColor="text1"/>
                <w:sz w:val="20"/>
                <w:szCs w:val="20"/>
              </w:rPr>
              <w:t>.009375*0.4*1.00075</w:t>
            </w:r>
          </w:p>
        </w:tc>
        <w:tc>
          <w:tcPr>
            <w:tcW w:w="1350" w:type="dxa"/>
          </w:tcPr>
          <w:p w14:paraId="53978CDB" w14:textId="75827DF0" w:rsidR="271949D4" w:rsidRDefault="271949D4" w:rsidP="271949D4">
            <w:pPr>
              <w:rPr>
                <w:color w:val="000000" w:themeColor="text1"/>
                <w:sz w:val="20"/>
                <w:szCs w:val="20"/>
              </w:rPr>
            </w:pPr>
          </w:p>
        </w:tc>
        <w:tc>
          <w:tcPr>
            <w:tcW w:w="660" w:type="dxa"/>
            <w:vMerge/>
          </w:tcPr>
          <w:p w14:paraId="5AB38A94" w14:textId="77777777" w:rsidR="007A4DB8" w:rsidRDefault="007A4DB8"/>
        </w:tc>
      </w:tr>
      <w:tr w:rsidR="271949D4" w14:paraId="5EDEA9D7" w14:textId="77777777" w:rsidTr="3B4A17DD">
        <w:tc>
          <w:tcPr>
            <w:tcW w:w="810" w:type="dxa"/>
          </w:tcPr>
          <w:p w14:paraId="1BF2632B" w14:textId="559A97E9" w:rsidR="30337821" w:rsidRDefault="30337821" w:rsidP="271949D4">
            <w:pPr>
              <w:rPr>
                <w:color w:val="000000" w:themeColor="text1"/>
                <w:sz w:val="20"/>
                <w:szCs w:val="20"/>
              </w:rPr>
            </w:pPr>
            <w:r w:rsidRPr="271949D4">
              <w:rPr>
                <w:color w:val="000000" w:themeColor="text1"/>
                <w:sz w:val="20"/>
                <w:szCs w:val="20"/>
              </w:rPr>
              <w:t>NOUN</w:t>
            </w:r>
          </w:p>
        </w:tc>
        <w:tc>
          <w:tcPr>
            <w:tcW w:w="630" w:type="dxa"/>
            <w:vMerge/>
          </w:tcPr>
          <w:p w14:paraId="4E381B03" w14:textId="77777777" w:rsidR="007A4DB8" w:rsidRDefault="007A4DB8"/>
        </w:tc>
        <w:tc>
          <w:tcPr>
            <w:tcW w:w="816" w:type="dxa"/>
          </w:tcPr>
          <w:p w14:paraId="3DD8C5F6" w14:textId="335D1F59" w:rsidR="5B0559D7" w:rsidRDefault="5B0559D7" w:rsidP="271949D4">
            <w:pPr>
              <w:spacing w:line="259" w:lineRule="auto"/>
            </w:pPr>
            <w:r w:rsidRPr="271949D4">
              <w:rPr>
                <w:color w:val="000000" w:themeColor="text1"/>
                <w:sz w:val="20"/>
                <w:szCs w:val="20"/>
              </w:rPr>
              <w:t>0</w:t>
            </w:r>
          </w:p>
        </w:tc>
        <w:tc>
          <w:tcPr>
            <w:tcW w:w="1170" w:type="dxa"/>
          </w:tcPr>
          <w:p w14:paraId="4B4811DB" w14:textId="2026AC89" w:rsidR="25F01277" w:rsidRDefault="25F01277" w:rsidP="271949D4">
            <w:pPr>
              <w:rPr>
                <w:color w:val="000000" w:themeColor="text1"/>
                <w:sz w:val="20"/>
                <w:szCs w:val="20"/>
              </w:rPr>
            </w:pPr>
            <w:r w:rsidRPr="271949D4">
              <w:rPr>
                <w:color w:val="000000" w:themeColor="text1"/>
                <w:sz w:val="20"/>
                <w:szCs w:val="20"/>
              </w:rPr>
              <w:t>0</w:t>
            </w:r>
          </w:p>
        </w:tc>
        <w:tc>
          <w:tcPr>
            <w:tcW w:w="1095" w:type="dxa"/>
          </w:tcPr>
          <w:p w14:paraId="3072548E" w14:textId="124084A8" w:rsidR="4E50BAF6" w:rsidRDefault="4E50BAF6" w:rsidP="271949D4">
            <w:pPr>
              <w:rPr>
                <w:color w:val="000000" w:themeColor="text1"/>
                <w:sz w:val="20"/>
                <w:szCs w:val="20"/>
              </w:rPr>
            </w:pPr>
            <w:r w:rsidRPr="271949D4">
              <w:rPr>
                <w:color w:val="000000" w:themeColor="text1"/>
                <w:sz w:val="20"/>
                <w:szCs w:val="20"/>
              </w:rPr>
              <w:t>0</w:t>
            </w:r>
          </w:p>
        </w:tc>
        <w:tc>
          <w:tcPr>
            <w:tcW w:w="1485" w:type="dxa"/>
          </w:tcPr>
          <w:p w14:paraId="6730FC38" w14:textId="63B8DAA8" w:rsidR="5EC14481" w:rsidRDefault="5EC14481" w:rsidP="271949D4">
            <w:pPr>
              <w:rPr>
                <w:color w:val="000000" w:themeColor="text1"/>
                <w:sz w:val="20"/>
                <w:szCs w:val="20"/>
              </w:rPr>
            </w:pPr>
            <w:r w:rsidRPr="271949D4">
              <w:rPr>
                <w:color w:val="000000" w:themeColor="text1"/>
                <w:sz w:val="20"/>
                <w:szCs w:val="20"/>
              </w:rPr>
              <w:t>0</w:t>
            </w:r>
          </w:p>
        </w:tc>
        <w:tc>
          <w:tcPr>
            <w:tcW w:w="1470" w:type="dxa"/>
          </w:tcPr>
          <w:p w14:paraId="3B2B00D9" w14:textId="75827DF0" w:rsidR="271949D4" w:rsidRDefault="271949D4" w:rsidP="271949D4">
            <w:pPr>
              <w:rPr>
                <w:color w:val="000000" w:themeColor="text1"/>
                <w:sz w:val="20"/>
                <w:szCs w:val="20"/>
              </w:rPr>
            </w:pPr>
          </w:p>
        </w:tc>
        <w:tc>
          <w:tcPr>
            <w:tcW w:w="1350" w:type="dxa"/>
          </w:tcPr>
          <w:p w14:paraId="490E4D2A" w14:textId="2FF28D0D" w:rsidR="24D61974" w:rsidRDefault="24D61974" w:rsidP="271949D4">
            <w:pPr>
              <w:rPr>
                <w:color w:val="000000" w:themeColor="text1"/>
                <w:sz w:val="20"/>
                <w:szCs w:val="20"/>
              </w:rPr>
            </w:pPr>
            <w:r w:rsidRPr="271949D4">
              <w:rPr>
                <w:color w:val="000000" w:themeColor="text1"/>
                <w:sz w:val="20"/>
                <w:szCs w:val="20"/>
              </w:rPr>
              <w:t>.00075*.25*1.0001875</w:t>
            </w:r>
          </w:p>
        </w:tc>
        <w:tc>
          <w:tcPr>
            <w:tcW w:w="660" w:type="dxa"/>
            <w:vMerge/>
          </w:tcPr>
          <w:p w14:paraId="31EFE1AE" w14:textId="77777777" w:rsidR="007A4DB8" w:rsidRDefault="007A4DB8"/>
        </w:tc>
      </w:tr>
      <w:tr w:rsidR="271949D4" w14:paraId="5E1D0D12" w14:textId="77777777" w:rsidTr="3B4A17DD">
        <w:trPr>
          <w:trHeight w:val="300"/>
        </w:trPr>
        <w:tc>
          <w:tcPr>
            <w:tcW w:w="810" w:type="dxa"/>
          </w:tcPr>
          <w:p w14:paraId="0897C9AC" w14:textId="14480C76" w:rsidR="30337821" w:rsidRDefault="30337821" w:rsidP="271949D4">
            <w:pPr>
              <w:rPr>
                <w:color w:val="000000" w:themeColor="text1"/>
                <w:sz w:val="20"/>
                <w:szCs w:val="20"/>
              </w:rPr>
            </w:pPr>
            <w:r w:rsidRPr="271949D4">
              <w:rPr>
                <w:color w:val="000000" w:themeColor="text1"/>
                <w:sz w:val="20"/>
                <w:szCs w:val="20"/>
              </w:rPr>
              <w:t>PREP</w:t>
            </w:r>
          </w:p>
        </w:tc>
        <w:tc>
          <w:tcPr>
            <w:tcW w:w="630" w:type="dxa"/>
            <w:vMerge/>
          </w:tcPr>
          <w:p w14:paraId="7FBC8B1B" w14:textId="77777777" w:rsidR="007A4DB8" w:rsidRDefault="007A4DB8"/>
        </w:tc>
        <w:tc>
          <w:tcPr>
            <w:tcW w:w="816" w:type="dxa"/>
          </w:tcPr>
          <w:p w14:paraId="6BD885E9" w14:textId="3D3C67E1" w:rsidR="1B5EF6A1" w:rsidRDefault="1B5EF6A1" w:rsidP="271949D4">
            <w:pPr>
              <w:spacing w:line="259" w:lineRule="auto"/>
            </w:pPr>
            <w:r w:rsidRPr="271949D4">
              <w:rPr>
                <w:color w:val="000000" w:themeColor="text1"/>
                <w:sz w:val="20"/>
                <w:szCs w:val="20"/>
              </w:rPr>
              <w:t>0</w:t>
            </w:r>
          </w:p>
        </w:tc>
        <w:tc>
          <w:tcPr>
            <w:tcW w:w="1170" w:type="dxa"/>
          </w:tcPr>
          <w:p w14:paraId="5949DB74" w14:textId="258FA174" w:rsidR="25F01277" w:rsidRDefault="25F01277" w:rsidP="271949D4">
            <w:pPr>
              <w:rPr>
                <w:color w:val="000000" w:themeColor="text1"/>
                <w:sz w:val="20"/>
                <w:szCs w:val="20"/>
              </w:rPr>
            </w:pPr>
            <w:r w:rsidRPr="271949D4">
              <w:rPr>
                <w:color w:val="000000" w:themeColor="text1"/>
                <w:sz w:val="20"/>
                <w:szCs w:val="20"/>
              </w:rPr>
              <w:t>0</w:t>
            </w:r>
          </w:p>
        </w:tc>
        <w:tc>
          <w:tcPr>
            <w:tcW w:w="1095" w:type="dxa"/>
          </w:tcPr>
          <w:p w14:paraId="4DCFD4FF" w14:textId="591ECBED" w:rsidR="4E50BAF6" w:rsidRDefault="4E50BAF6" w:rsidP="271949D4">
            <w:pPr>
              <w:rPr>
                <w:color w:val="000000" w:themeColor="text1"/>
                <w:sz w:val="20"/>
                <w:szCs w:val="20"/>
              </w:rPr>
            </w:pPr>
            <w:r w:rsidRPr="271949D4">
              <w:rPr>
                <w:color w:val="000000" w:themeColor="text1"/>
                <w:sz w:val="20"/>
                <w:szCs w:val="20"/>
              </w:rPr>
              <w:t>0</w:t>
            </w:r>
          </w:p>
        </w:tc>
        <w:tc>
          <w:tcPr>
            <w:tcW w:w="1485" w:type="dxa"/>
          </w:tcPr>
          <w:p w14:paraId="36A5DC44" w14:textId="64A114EB" w:rsidR="4E8A501C" w:rsidRDefault="4E8A501C" w:rsidP="271949D4">
            <w:pPr>
              <w:rPr>
                <w:color w:val="000000" w:themeColor="text1"/>
                <w:sz w:val="20"/>
                <w:szCs w:val="20"/>
              </w:rPr>
            </w:pPr>
            <w:r w:rsidRPr="271949D4">
              <w:rPr>
                <w:color w:val="000000" w:themeColor="text1"/>
                <w:sz w:val="20"/>
                <w:szCs w:val="20"/>
              </w:rPr>
              <w:t>0</w:t>
            </w:r>
          </w:p>
        </w:tc>
        <w:tc>
          <w:tcPr>
            <w:tcW w:w="1470" w:type="dxa"/>
          </w:tcPr>
          <w:p w14:paraId="269704BC" w14:textId="75827DF0" w:rsidR="271949D4" w:rsidRDefault="271949D4" w:rsidP="271949D4">
            <w:pPr>
              <w:rPr>
                <w:color w:val="000000" w:themeColor="text1"/>
                <w:sz w:val="20"/>
                <w:szCs w:val="20"/>
              </w:rPr>
            </w:pPr>
          </w:p>
        </w:tc>
        <w:tc>
          <w:tcPr>
            <w:tcW w:w="1350" w:type="dxa"/>
          </w:tcPr>
          <w:p w14:paraId="51A36383" w14:textId="75827DF0" w:rsidR="271949D4" w:rsidRDefault="271949D4" w:rsidP="271949D4">
            <w:pPr>
              <w:rPr>
                <w:color w:val="000000" w:themeColor="text1"/>
                <w:sz w:val="20"/>
                <w:szCs w:val="20"/>
              </w:rPr>
            </w:pPr>
          </w:p>
        </w:tc>
        <w:tc>
          <w:tcPr>
            <w:tcW w:w="660" w:type="dxa"/>
            <w:vMerge/>
          </w:tcPr>
          <w:p w14:paraId="06DA0F39" w14:textId="77777777" w:rsidR="007A4DB8" w:rsidRDefault="007A4DB8"/>
        </w:tc>
      </w:tr>
      <w:tr w:rsidR="271949D4" w14:paraId="0423D83E" w14:textId="77777777" w:rsidTr="3B4A17DD">
        <w:tc>
          <w:tcPr>
            <w:tcW w:w="810" w:type="dxa"/>
          </w:tcPr>
          <w:p w14:paraId="3320B031" w14:textId="22BE01DA" w:rsidR="30337821" w:rsidRDefault="30337821" w:rsidP="271949D4">
            <w:pPr>
              <w:rPr>
                <w:color w:val="000000" w:themeColor="text1"/>
                <w:sz w:val="20"/>
                <w:szCs w:val="20"/>
              </w:rPr>
            </w:pPr>
            <w:r w:rsidRPr="271949D4">
              <w:rPr>
                <w:color w:val="000000" w:themeColor="text1"/>
                <w:sz w:val="20"/>
                <w:szCs w:val="20"/>
              </w:rPr>
              <w:t>PRON</w:t>
            </w:r>
          </w:p>
        </w:tc>
        <w:tc>
          <w:tcPr>
            <w:tcW w:w="630" w:type="dxa"/>
            <w:vMerge/>
          </w:tcPr>
          <w:p w14:paraId="5C1AE8B5" w14:textId="77777777" w:rsidR="007A4DB8" w:rsidRDefault="007A4DB8"/>
        </w:tc>
        <w:tc>
          <w:tcPr>
            <w:tcW w:w="816" w:type="dxa"/>
          </w:tcPr>
          <w:p w14:paraId="65F1841C" w14:textId="3E03A472" w:rsidR="233A61E5" w:rsidRDefault="233A61E5" w:rsidP="271949D4">
            <w:pPr>
              <w:spacing w:line="259" w:lineRule="auto"/>
            </w:pPr>
            <w:r w:rsidRPr="271949D4">
              <w:rPr>
                <w:color w:val="000000" w:themeColor="text1"/>
                <w:sz w:val="20"/>
                <w:szCs w:val="20"/>
              </w:rPr>
              <w:t>0</w:t>
            </w:r>
          </w:p>
        </w:tc>
        <w:tc>
          <w:tcPr>
            <w:tcW w:w="1170" w:type="dxa"/>
          </w:tcPr>
          <w:p w14:paraId="3C347E47" w14:textId="61B35E1F" w:rsidR="6526CE54" w:rsidRDefault="6526CE54" w:rsidP="271949D4">
            <w:pPr>
              <w:rPr>
                <w:color w:val="000000" w:themeColor="text1"/>
                <w:sz w:val="20"/>
                <w:szCs w:val="20"/>
              </w:rPr>
            </w:pPr>
            <w:r w:rsidRPr="271949D4">
              <w:rPr>
                <w:color w:val="000000" w:themeColor="text1"/>
                <w:sz w:val="20"/>
                <w:szCs w:val="20"/>
              </w:rPr>
              <w:t>0</w:t>
            </w:r>
          </w:p>
        </w:tc>
        <w:tc>
          <w:tcPr>
            <w:tcW w:w="1095" w:type="dxa"/>
          </w:tcPr>
          <w:p w14:paraId="68B620ED" w14:textId="21EF45E4" w:rsidR="6110CEFD" w:rsidRDefault="6110CEFD" w:rsidP="271949D4">
            <w:pPr>
              <w:rPr>
                <w:color w:val="000000" w:themeColor="text1"/>
                <w:sz w:val="20"/>
                <w:szCs w:val="20"/>
              </w:rPr>
            </w:pPr>
            <w:r w:rsidRPr="271949D4">
              <w:rPr>
                <w:color w:val="000000" w:themeColor="text1"/>
                <w:sz w:val="20"/>
                <w:szCs w:val="20"/>
              </w:rPr>
              <w:t>0</w:t>
            </w:r>
          </w:p>
        </w:tc>
        <w:tc>
          <w:tcPr>
            <w:tcW w:w="1485" w:type="dxa"/>
          </w:tcPr>
          <w:p w14:paraId="369A8561" w14:textId="736413DE" w:rsidR="4E8A501C" w:rsidRDefault="4E8A501C" w:rsidP="271949D4">
            <w:pPr>
              <w:rPr>
                <w:color w:val="000000" w:themeColor="text1"/>
                <w:sz w:val="20"/>
                <w:szCs w:val="20"/>
              </w:rPr>
            </w:pPr>
            <w:r w:rsidRPr="271949D4">
              <w:rPr>
                <w:color w:val="000000" w:themeColor="text1"/>
                <w:sz w:val="20"/>
                <w:szCs w:val="20"/>
              </w:rPr>
              <w:t>0</w:t>
            </w:r>
          </w:p>
        </w:tc>
        <w:tc>
          <w:tcPr>
            <w:tcW w:w="1470" w:type="dxa"/>
          </w:tcPr>
          <w:p w14:paraId="05E78583" w14:textId="07FC7B7E" w:rsidR="271949D4" w:rsidRDefault="271949D4" w:rsidP="271949D4">
            <w:pPr>
              <w:rPr>
                <w:color w:val="000000" w:themeColor="text1"/>
                <w:sz w:val="20"/>
                <w:szCs w:val="20"/>
              </w:rPr>
            </w:pPr>
          </w:p>
        </w:tc>
        <w:tc>
          <w:tcPr>
            <w:tcW w:w="1350" w:type="dxa"/>
          </w:tcPr>
          <w:p w14:paraId="53D3B2F9" w14:textId="445D737E" w:rsidR="271949D4" w:rsidRDefault="271949D4" w:rsidP="271949D4">
            <w:pPr>
              <w:rPr>
                <w:color w:val="000000" w:themeColor="text1"/>
                <w:sz w:val="20"/>
                <w:szCs w:val="20"/>
              </w:rPr>
            </w:pPr>
          </w:p>
        </w:tc>
        <w:tc>
          <w:tcPr>
            <w:tcW w:w="660" w:type="dxa"/>
            <w:vMerge/>
          </w:tcPr>
          <w:p w14:paraId="36A9063A" w14:textId="77777777" w:rsidR="007A4DB8" w:rsidRDefault="007A4DB8"/>
        </w:tc>
      </w:tr>
    </w:tbl>
    <w:p w14:paraId="43BC8A38" w14:textId="1D7074C2" w:rsidR="271949D4" w:rsidRDefault="271949D4" w:rsidP="271949D4">
      <w:pPr>
        <w:rPr>
          <w:color w:val="000000" w:themeColor="text1"/>
        </w:rPr>
      </w:pPr>
    </w:p>
    <w:p w14:paraId="7DDBDCFA" w14:textId="543554D2" w:rsidR="4607D8FD" w:rsidRDefault="4607D8FD" w:rsidP="271949D4">
      <w:pPr>
        <w:rPr>
          <w:color w:val="000000" w:themeColor="text1"/>
        </w:rPr>
      </w:pPr>
      <w:r w:rsidRPr="271949D4">
        <w:rPr>
          <w:color w:val="000000" w:themeColor="text1"/>
        </w:rPr>
        <w:t>John saw Mary gaming the piano</w:t>
      </w:r>
    </w:p>
    <w:p w14:paraId="2C34B061" w14:textId="7BA27158" w:rsidR="00C4292D" w:rsidRPr="00C4292D" w:rsidRDefault="4607D8FD" w:rsidP="00C4292D">
      <w:pPr>
        <w:rPr>
          <w:color w:val="000000" w:themeColor="text1"/>
        </w:rPr>
      </w:pPr>
      <w:r w:rsidRPr="271949D4">
        <w:rPr>
          <w:color w:val="000000" w:themeColor="text1"/>
        </w:rPr>
        <w:t>PROPN VERB PROPN VERB DET NOUN</w:t>
      </w:r>
    </w:p>
    <w:p w14:paraId="3C9A07ED" w14:textId="180B34AC" w:rsidR="28A89192" w:rsidRDefault="5F8E88D5" w:rsidP="5E4FD86A">
      <w:pPr>
        <w:rPr>
          <w:color w:val="000000" w:themeColor="text1"/>
        </w:rPr>
      </w:pPr>
      <w:r w:rsidRPr="1D753DF6">
        <w:rPr>
          <w:color w:val="000000" w:themeColor="text1"/>
        </w:rPr>
        <w:t>Examiners report:</w:t>
      </w:r>
    </w:p>
    <w:p w14:paraId="2E88F915" w14:textId="50665C83" w:rsidR="28A89192" w:rsidRDefault="5F8E88D5" w:rsidP="1D753DF6">
      <w:pPr>
        <w:pStyle w:val="ListParagraph"/>
        <w:numPr>
          <w:ilvl w:val="0"/>
          <w:numId w:val="5"/>
        </w:numPr>
        <w:rPr>
          <w:rFonts w:eastAsiaTheme="minorEastAsia"/>
          <w:color w:val="000000" w:themeColor="text1"/>
        </w:rPr>
      </w:pPr>
      <w:r w:rsidRPr="1D753DF6">
        <w:rPr>
          <w:color w:val="000000" w:themeColor="text1"/>
        </w:rPr>
        <w:t>Get your maths right</w:t>
      </w:r>
    </w:p>
    <w:p w14:paraId="3D296B60" w14:textId="3D3DAC54" w:rsidR="000006AD" w:rsidRPr="000006AD" w:rsidRDefault="5F8E88D5" w:rsidP="00FC1B18">
      <w:pPr>
        <w:pStyle w:val="ListParagraph"/>
        <w:numPr>
          <w:ilvl w:val="0"/>
          <w:numId w:val="5"/>
        </w:numPr>
        <w:rPr>
          <w:color w:val="000000" w:themeColor="text1"/>
        </w:rPr>
      </w:pPr>
      <w:r w:rsidRPr="1D753DF6">
        <w:rPr>
          <w:color w:val="000000" w:themeColor="text1"/>
        </w:rPr>
        <w:t>Its HMM with viterbi, not CYK</w:t>
      </w:r>
    </w:p>
    <w:p w14:paraId="01D34434" w14:textId="6140E264" w:rsidR="28A89192" w:rsidRDefault="5F8E88D5" w:rsidP="00FC1B18">
      <w:pPr>
        <w:pStyle w:val="ListParagraph"/>
        <w:numPr>
          <w:ilvl w:val="0"/>
          <w:numId w:val="5"/>
        </w:numPr>
        <w:rPr>
          <w:color w:val="000000" w:themeColor="text1"/>
        </w:rPr>
      </w:pPr>
      <w:r w:rsidRPr="1D753DF6">
        <w:rPr>
          <w:color w:val="000000" w:themeColor="text1"/>
        </w:rPr>
        <w:t>Everyone got the right tags anyways “it seems like students knew the final answer already”</w:t>
      </w:r>
    </w:p>
    <w:p w14:paraId="25EE876C" w14:textId="6AD78F6E" w:rsidR="2A28F17D" w:rsidRDefault="2A28F17D" w:rsidP="271949D4">
      <w:pPr>
        <w:rPr>
          <w:color w:val="000000" w:themeColor="text1"/>
        </w:rPr>
      </w:pPr>
      <w:r w:rsidRPr="271949D4">
        <w:rPr>
          <w:color w:val="000000" w:themeColor="text1"/>
        </w:rPr>
        <w:t>4d.</w:t>
      </w:r>
    </w:p>
    <w:p w14:paraId="0EECA4F0" w14:textId="0C411603" w:rsidR="7A4ED177" w:rsidRDefault="7A4ED177" w:rsidP="00FB06D2">
      <w:pPr>
        <w:pStyle w:val="ListParagraph"/>
        <w:numPr>
          <w:ilvl w:val="0"/>
          <w:numId w:val="2"/>
        </w:numPr>
        <w:rPr>
          <w:rFonts w:eastAsiaTheme="minorEastAsia"/>
          <w:b/>
          <w:bCs/>
          <w:color w:val="242729"/>
        </w:rPr>
      </w:pPr>
      <w:r w:rsidRPr="271949D4">
        <w:rPr>
          <w:rFonts w:ascii="Arial" w:eastAsia="Arial" w:hAnsi="Arial" w:cs="Arial"/>
          <w:b/>
          <w:bCs/>
          <w:color w:val="242729"/>
        </w:rPr>
        <w:t>Non sequential</w:t>
      </w:r>
      <w:r w:rsidRPr="271949D4">
        <w:rPr>
          <w:rFonts w:ascii="Arial" w:eastAsia="Arial" w:hAnsi="Arial" w:cs="Arial"/>
          <w:color w:val="242729"/>
        </w:rPr>
        <w:t>: sentences are processed as a whole rather than word by word.</w:t>
      </w:r>
    </w:p>
    <w:p w14:paraId="4121E3A1" w14:textId="4E99E2D7" w:rsidR="7A4ED177" w:rsidRDefault="7A4ED177" w:rsidP="00FB06D2">
      <w:pPr>
        <w:pStyle w:val="ListParagraph"/>
        <w:numPr>
          <w:ilvl w:val="0"/>
          <w:numId w:val="2"/>
        </w:numPr>
        <w:rPr>
          <w:rFonts w:eastAsiaTheme="minorEastAsia"/>
          <w:b/>
          <w:bCs/>
          <w:color w:val="242729"/>
        </w:rPr>
      </w:pPr>
      <w:r w:rsidRPr="271949D4">
        <w:rPr>
          <w:rFonts w:ascii="Arial" w:eastAsia="Arial" w:hAnsi="Arial" w:cs="Arial"/>
          <w:b/>
          <w:bCs/>
          <w:color w:val="242729"/>
        </w:rPr>
        <w:t>Self Attention</w:t>
      </w:r>
      <w:r w:rsidRPr="271949D4">
        <w:rPr>
          <w:rFonts w:ascii="Arial" w:eastAsia="Arial" w:hAnsi="Arial" w:cs="Arial"/>
          <w:color w:val="242729"/>
        </w:rPr>
        <w:t>: this is the newly introduced 'unit' used to compute similarity scores between words in a sentence.</w:t>
      </w:r>
    </w:p>
    <w:p w14:paraId="288ACE2B" w14:textId="40E4F9B9" w:rsidR="7A4ED177" w:rsidRDefault="7A4ED177" w:rsidP="00FB06D2">
      <w:pPr>
        <w:pStyle w:val="ListParagraph"/>
        <w:numPr>
          <w:ilvl w:val="0"/>
          <w:numId w:val="2"/>
        </w:numPr>
        <w:rPr>
          <w:rFonts w:eastAsiaTheme="minorEastAsia"/>
          <w:b/>
          <w:bCs/>
          <w:color w:val="242729"/>
        </w:rPr>
      </w:pPr>
      <w:r w:rsidRPr="271949D4">
        <w:rPr>
          <w:rFonts w:ascii="Arial" w:eastAsia="Arial" w:hAnsi="Arial" w:cs="Arial"/>
          <w:b/>
          <w:bCs/>
          <w:color w:val="242729"/>
        </w:rPr>
        <w:t>Positional embeddings</w:t>
      </w:r>
      <w:r w:rsidRPr="271949D4">
        <w:rPr>
          <w:rFonts w:ascii="Arial" w:eastAsia="Arial" w:hAnsi="Arial" w:cs="Arial"/>
          <w:color w:val="242729"/>
        </w:rPr>
        <w:t>: another innovation introduced to replace recurrence. The idea is to use fixed or learned weights which encode information related to a specific position of a token in a sentence.</w:t>
      </w:r>
    </w:p>
    <w:p w14:paraId="1D6C389B" w14:textId="2ABA45AF" w:rsidR="271949D4" w:rsidRDefault="744CCC47" w:rsidP="78A997E2">
      <w:r>
        <w:t>Examiners report:</w:t>
      </w:r>
    </w:p>
    <w:p w14:paraId="1DDF312E" w14:textId="5B1EEE77" w:rsidR="744CCC47" w:rsidRDefault="0147550F" w:rsidP="1D753DF6">
      <w:pPr>
        <w:pStyle w:val="ListParagraph"/>
        <w:numPr>
          <w:ilvl w:val="0"/>
          <w:numId w:val="4"/>
        </w:numPr>
        <w:rPr>
          <w:rFonts w:eastAsiaTheme="minorEastAsia"/>
        </w:rPr>
      </w:pPr>
      <w:r>
        <w:t>Need to elaborate more</w:t>
      </w:r>
    </w:p>
    <w:p w14:paraId="5A2763AD" w14:textId="4161A299" w:rsidR="009043C2" w:rsidRDefault="0147550F" w:rsidP="00FC1B18">
      <w:pPr>
        <w:pStyle w:val="ListParagraph"/>
        <w:numPr>
          <w:ilvl w:val="0"/>
          <w:numId w:val="4"/>
        </w:numPr>
      </w:pPr>
      <w:r>
        <w:t>Point out the confusion between language/translation/BERT models</w:t>
      </w:r>
    </w:p>
    <w:p w14:paraId="3E3712C5" w14:textId="0B387B67" w:rsidR="50B9A570" w:rsidRDefault="50B9A570" w:rsidP="50B9A570"/>
    <w:p w14:paraId="5F759423" w14:textId="42C947E6" w:rsidR="50B9A570" w:rsidRDefault="50B9A570" w:rsidP="50B9A570"/>
    <w:sectPr w:rsidR="50B9A570">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esz, Zoltan" w:date="2021-03-18T08:42:00Z" w:initials="HZ">
    <w:p w14:paraId="6E8A1F44" w14:textId="538554F1" w:rsidR="2460A20C" w:rsidRDefault="2460A20C">
      <w:pPr>
        <w:pStyle w:val="CommentText"/>
      </w:pPr>
      <w:r>
        <w:t>Correct me if I'm wrong, but when training with negative sampling, aren't we also using a one-hot vector the size of the vocabulary to get the word embedding? I think here the main difference is that during negative sampling, the word embedding is not multiplied with the entire context matrix W', but only with selected rows, which means that during the parameter upgrade step, only these rows are updated instead of the entire W'.</w:t>
      </w:r>
      <w:r>
        <w:rPr>
          <w:rStyle w:val="CommentReference"/>
        </w:rPr>
        <w:annotationRef/>
      </w:r>
    </w:p>
  </w:comment>
  <w:comment w:id="0" w:author="Jin, Robert" w:date="2021-03-18T09:16:00Z" w:initials="JR">
    <w:p w14:paraId="70BEFC86" w14:textId="44D5CD39" w:rsidR="5C96EF30" w:rsidRDefault="5C96EF30">
      <w:pPr>
        <w:pStyle w:val="CommentText"/>
      </w:pPr>
      <w:r>
        <w:t>Seems right</w:t>
      </w:r>
      <w:r>
        <w:rPr>
          <w:rStyle w:val="CommentReference"/>
        </w:rPr>
        <w:annotationRef/>
      </w:r>
    </w:p>
  </w:comment>
  <w:comment w:id="4" w:author="Zhang, Bowen" w:date="2021-03-18T10:10:00Z" w:initials="ZB">
    <w:p w14:paraId="4E5F86EC" w14:textId="489EBAFF" w:rsidR="28274485" w:rsidRDefault="28274485">
      <w:pPr>
        <w:pStyle w:val="CommentText"/>
      </w:pPr>
      <w:r>
        <w:t>Does add-one smoothing count as a processing technique?</w:t>
      </w:r>
      <w:r>
        <w:rPr>
          <w:rStyle w:val="CommentReference"/>
        </w:rPr>
        <w:annotationRef/>
      </w:r>
    </w:p>
  </w:comment>
  <w:comment w:id="5" w:author="Jin, Robert" w:date="2021-03-18T10:32:00Z" w:initials="JR">
    <w:p w14:paraId="2FD67052" w14:textId="14968354" w:rsidR="04CA4203" w:rsidRDefault="04CA4203">
      <w:pPr>
        <w:pStyle w:val="CommentText"/>
      </w:pPr>
      <w:r>
        <w:t>You're right, thats for computing the matrix itself</w:t>
      </w:r>
      <w:r>
        <w:rPr>
          <w:rStyle w:val="CommentReference"/>
        </w:rPr>
        <w:annotationRef/>
      </w:r>
    </w:p>
  </w:comment>
  <w:comment w:id="8" w:author="Jin, Robert" w:date="2021-03-17T06:51:00Z" w:initials="JR">
    <w:p w14:paraId="2A0EB25E" w14:textId="3C8CD5C3" w:rsidR="78A997E2" w:rsidRDefault="78A997E2">
      <w:pPr>
        <w:pStyle w:val="CommentText"/>
      </w:pPr>
      <w:r>
        <w:t xml:space="preserve">but if it’s a bigram model, don’t we want them to stay separate? </w:t>
      </w:r>
      <w:r>
        <w:rPr>
          <w:rStyle w:val="CommentReference"/>
        </w:rPr>
        <w:annotationRef/>
      </w:r>
    </w:p>
    <w:p w14:paraId="77CEF156" w14:textId="16BAD2BC" w:rsidR="78A997E2" w:rsidRDefault="78A997E2">
      <w:pPr>
        <w:pStyle w:val="CommentText"/>
      </w:pPr>
      <w:r>
        <w:t>Same with stop word removal</w:t>
      </w:r>
    </w:p>
  </w:comment>
  <w:comment w:id="9" w:author="Navarange, Rasika" w:date="2021-03-17T13:54:00Z" w:initials="NR">
    <w:p w14:paraId="58CE4C36" w14:textId="59FCE861" w:rsidR="78A997E2" w:rsidRDefault="78A997E2">
      <w:pPr>
        <w:pStyle w:val="CommentText"/>
      </w:pPr>
      <w:r>
        <w:t>my understanding of a language model is that we we want to model the semantic meaning, so the grammatical form of "play" vs "plays" should not be taken into account</w:t>
      </w:r>
      <w:r>
        <w:rPr>
          <w:rStyle w:val="CommentReference"/>
        </w:rPr>
        <w:annotationRef/>
      </w:r>
    </w:p>
  </w:comment>
  <w:comment w:id="10" w:author="Cross, Tiger" w:date="2021-03-18T06:16:00Z" w:initials="CT">
    <w:p w14:paraId="23E9135E" w14:textId="0DD501A2" w:rsidR="26EFF081" w:rsidRDefault="26EFF081">
      <w:pPr>
        <w:pStyle w:val="CommentText"/>
      </w:pPr>
      <w:r>
        <w:t>We want to be able to predict "the" when it's the next word though so I don't think we'd remove stopwords</w:t>
      </w:r>
      <w:r>
        <w:rPr>
          <w:rStyle w:val="CommentReference"/>
        </w:rPr>
        <w:annotationRef/>
      </w:r>
    </w:p>
  </w:comment>
  <w:comment w:id="14" w:author="Paglieri, Davide" w:date="2021-03-18T04:34:00Z" w:initials="PD">
    <w:p w14:paraId="66C47689" w14:textId="70ADC23D" w:rsidR="26EFF081" w:rsidRDefault="26EFF081">
      <w:pPr>
        <w:pStyle w:val="CommentText"/>
      </w:pPr>
      <w:r>
        <w:t>Shouldn't we use stemming/lemmatisation to make "plays" -&gt; "play" ?</w:t>
      </w:r>
      <w:r>
        <w:rPr>
          <w:rStyle w:val="CommentReference"/>
        </w:rPr>
        <w:annotationRef/>
      </w:r>
    </w:p>
  </w:comment>
  <w:comment w:id="15" w:author="Alkhaddour, Mufid" w:date="2021-03-18T08:41:00Z" w:initials="AM">
    <w:p w14:paraId="00F56D75" w14:textId="3F2D57D8" w:rsidR="5DE089DA" w:rsidRDefault="5DE089DA">
      <w:pPr>
        <w:pStyle w:val="CommentText"/>
      </w:pPr>
      <w:r>
        <w:t>+1</w:t>
      </w:r>
      <w:r>
        <w:rPr>
          <w:rStyle w:val="CommentReference"/>
        </w:rPr>
        <w:annotationRef/>
      </w:r>
    </w:p>
    <w:p w14:paraId="7A14BE73" w14:textId="7F67E161" w:rsidR="5DE089DA" w:rsidRDefault="5DE089DA">
      <w:pPr>
        <w:pStyle w:val="CommentText"/>
      </w:pPr>
    </w:p>
  </w:comment>
  <w:comment w:id="16" w:author="Minhas, Suniyah" w:date="2022-03-16T09:12:00Z" w:initials="MS">
    <w:p w14:paraId="4EBEDC5A" w14:textId="6BF2E498" w:rsidR="4B55E2B4" w:rsidRDefault="4B55E2B4">
      <w:pPr>
        <w:pStyle w:val="CommentText"/>
      </w:pPr>
      <w:r>
        <w:t>does it not need to be normalised over the whole thing rather than rows?</w:t>
      </w:r>
      <w:r>
        <w:rPr>
          <w:rStyle w:val="CommentReference"/>
        </w:rPr>
        <w:annotationRef/>
      </w:r>
    </w:p>
    <w:p w14:paraId="6902E109" w14:textId="6C920694" w:rsidR="4B55E2B4" w:rsidRDefault="4B55E2B4">
      <w:pPr>
        <w:pStyle w:val="CommentText"/>
      </w:pPr>
      <w:r>
        <w:t>See lecture slide LHS</w:t>
      </w:r>
    </w:p>
  </w:comment>
  <w:comment w:id="17" w:author="Paglieri, Davide" w:date="2021-03-18T04:34:00Z" w:initials="PD">
    <w:p w14:paraId="5872350F" w14:textId="70ADC23D" w:rsidR="5C454659" w:rsidRDefault="5C454659" w:rsidP="5C454659">
      <w:pPr>
        <w:pStyle w:val="CommentText"/>
      </w:pPr>
      <w:r>
        <w:t>Shouldn't we use stemming/lemmatisation to make "plays" -&gt; "play" ?</w:t>
      </w:r>
      <w:r>
        <w:rPr>
          <w:rStyle w:val="CommentReference"/>
        </w:rPr>
        <w:annotationRef/>
      </w:r>
    </w:p>
  </w:comment>
  <w:comment w:id="18" w:author="Alkhaddour, Mufid" w:date="2021-03-18T08:41:00Z" w:initials="AM">
    <w:p w14:paraId="0778B78A" w14:textId="3F2D57D8" w:rsidR="5C454659" w:rsidRDefault="5C454659" w:rsidP="5C454659">
      <w:pPr>
        <w:pStyle w:val="CommentText"/>
      </w:pPr>
      <w:r>
        <w:t>+1</w:t>
      </w:r>
      <w:r>
        <w:rPr>
          <w:rStyle w:val="CommentReference"/>
        </w:rPr>
        <w:annotationRef/>
      </w:r>
    </w:p>
    <w:p w14:paraId="26BCE73F" w14:textId="7F67E161" w:rsidR="5C454659" w:rsidRDefault="5C454659" w:rsidP="5C454659">
      <w:pPr>
        <w:pStyle w:val="CommentText"/>
      </w:pPr>
    </w:p>
  </w:comment>
  <w:comment w:id="19" w:author="Topolewski, Marek" w:date="2021-03-18T13:19:00Z" w:initials="TM">
    <w:p w14:paraId="53F53E80" w14:textId="49D5EB9A" w:rsidR="6AA23E68" w:rsidRDefault="6AA23E68">
      <w:pPr>
        <w:pStyle w:val="CommentText"/>
      </w:pPr>
      <w:r>
        <w:t>shouldnt this be also lemmatised to &lt;play&gt;?</w:t>
      </w:r>
      <w:r>
        <w:rPr>
          <w:rStyle w:val="CommentReference"/>
        </w:rPr>
        <w:annotationRef/>
      </w:r>
    </w:p>
  </w:comment>
  <w:comment w:id="20" w:author="Roze, Maelhann" w:date="2021-03-18T16:15:00Z" w:initials="RM">
    <w:p w14:paraId="124B638B" w14:textId="792E26F9" w:rsidR="50B9A570" w:rsidRDefault="50B9A570">
      <w:pPr>
        <w:pStyle w:val="CommentText"/>
      </w:pPr>
      <w:r>
        <w:t>Shouldn't this count to two ? "play the" is both in instance 1 and 3</w:t>
      </w:r>
      <w:r>
        <w:rPr>
          <w:rStyle w:val="CommentReference"/>
        </w:rPr>
        <w:annotationRef/>
      </w:r>
    </w:p>
  </w:comment>
  <w:comment w:id="21" w:author="Bai, Martin" w:date="2022-03-12T06:17:00Z" w:initials="BM">
    <w:p w14:paraId="29DF22D8" w14:textId="10FD9703" w:rsidR="3A1EDB27" w:rsidRDefault="3A1EDB27">
      <w:pPr>
        <w:pStyle w:val="CommentText"/>
      </w:pPr>
      <w:r>
        <w:t>+1</w:t>
      </w:r>
      <w:r>
        <w:rPr>
          <w:rStyle w:val="CommentReference"/>
        </w:rPr>
        <w:annotationRef/>
      </w:r>
    </w:p>
  </w:comment>
  <w:comment w:id="22" w:author="Alkhaddour, Mufid" w:date="2021-03-18T08:57:00Z" w:initials="AM">
    <w:p w14:paraId="77A8BF36" w14:textId="79493FC3" w:rsidR="71F7D65E" w:rsidRDefault="71F7D65E">
      <w:pPr>
        <w:pStyle w:val="CommentText"/>
      </w:pPr>
      <w:r>
        <w:t>I know this is not very important in this case, but if we do have to calculate it, what would be the value for n in the root (In this case would it be 5 given the start and end tokens)?</w:t>
      </w:r>
      <w:r>
        <w:rPr>
          <w:rStyle w:val="CommentReference"/>
        </w:rPr>
        <w:annotationRef/>
      </w:r>
    </w:p>
  </w:comment>
  <w:comment w:id="23" w:author="Jin, Robert" w:date="2021-03-18T09:20:00Z" w:initials="JR">
    <w:p w14:paraId="3DB7F3BC" w14:textId="193C44FF" w:rsidR="66FCDC32" w:rsidRDefault="66FCDC32">
      <w:pPr>
        <w:pStyle w:val="CommentText"/>
      </w:pPr>
      <w:r>
        <w:t>I think it would be 5</w:t>
      </w:r>
      <w:r>
        <w:rPr>
          <w:rStyle w:val="CommentReference"/>
        </w:rPr>
        <w:annotationRef/>
      </w:r>
    </w:p>
  </w:comment>
  <w:comment w:id="24" w:author="Alkhaddour, Mufid" w:date="2021-03-18T09:22:00Z" w:initials="AM">
    <w:p w14:paraId="2C3D9CF6" w14:textId="688197F9" w:rsidR="3FEA667B" w:rsidRDefault="3FEA667B">
      <w:pPr>
        <w:pStyle w:val="CommentText"/>
      </w:pPr>
      <w:r>
        <w:t>great, thanks!</w:t>
      </w:r>
      <w:r>
        <w:rPr>
          <w:rStyle w:val="CommentReference"/>
        </w:rPr>
        <w:annotationRef/>
      </w:r>
    </w:p>
  </w:comment>
  <w:comment w:id="25" w:author="Mandre, Tanisha Manoj" w:date="2021-03-18T10:50:00Z" w:initials="MM">
    <w:p w14:paraId="03F9451A" w14:textId="4FEA0C5D" w:rsidR="7CACBBBE" w:rsidRDefault="7CACBBBE">
      <w:pPr>
        <w:pStyle w:val="CommentText"/>
      </w:pPr>
      <w:r>
        <w:t>just wondering - when calculating perplexity we should we also be including the probability of a word starting/ending a sentence?</w:t>
      </w:r>
      <w:r>
        <w:rPr>
          <w:rStyle w:val="CommentReference"/>
        </w:rPr>
        <w:annotationRef/>
      </w:r>
    </w:p>
  </w:comment>
  <w:comment w:id="26" w:author="Jin, Robert" w:date="2021-03-18T12:46:00Z" w:initials="JR">
    <w:p w14:paraId="22B9E6F3" w14:textId="1E893606" w:rsidR="096F3320" w:rsidRDefault="096F3320">
      <w:pPr>
        <w:pStyle w:val="CommentText"/>
      </w:pPr>
      <w:r>
        <w:t>Yes I believe so</w:t>
      </w:r>
      <w:r>
        <w:rPr>
          <w:rStyle w:val="CommentReference"/>
        </w:rPr>
        <w:annotationRef/>
      </w:r>
    </w:p>
  </w:comment>
  <w:comment w:id="27" w:author="Yeo, Matthew" w:date="2021-03-14T09:12:00Z" w:initials="YM">
    <w:p w14:paraId="31900A7D" w14:textId="1D8EB519" w:rsidR="12994103" w:rsidRDefault="12994103">
      <w:r>
        <w:t xml:space="preserve">followed the slides way of doing things. since its PCFG, might need to calculate probabilities and take the max at each cell. </w:t>
      </w:r>
      <w:r>
        <w:annotationRef/>
      </w:r>
      <w:r>
        <w:rPr>
          <w:rStyle w:val="CommentReference"/>
        </w:rPr>
        <w:annotationRef/>
      </w:r>
    </w:p>
  </w:comment>
  <w:comment w:id="28" w:author="Boccia, Yoram" w:date="2021-03-14T09:43:00Z" w:initials="BY">
    <w:p w14:paraId="3BEA73D9" w14:textId="78751602" w:rsidR="12994103" w:rsidRDefault="12994103">
      <w:r>
        <w:t>+1</w:t>
      </w:r>
      <w:r>
        <w:annotationRef/>
      </w:r>
      <w:r>
        <w:rPr>
          <w:rStyle w:val="CommentReference"/>
        </w:rPr>
        <w:annotationRef/>
      </w:r>
    </w:p>
  </w:comment>
  <w:comment w:id="29" w:author="Cross, Tiger" w:date="2021-03-18T06:22:00Z" w:initials="CT">
    <w:p w14:paraId="72609557" w14:textId="3539DB42" w:rsidR="26EFF081" w:rsidRDefault="26EFF081">
      <w:pPr>
        <w:pStyle w:val="CommentText"/>
      </w:pPr>
      <w:r>
        <w:t>I think this is mostly correct but there's an error in the bottom right NP which carries upwards, it does 0.4*0.5 * 0.2 when it should be 0.4 * 0.5 * 1.0</w:t>
      </w:r>
      <w:r>
        <w:rPr>
          <w:rStyle w:val="CommentReference"/>
        </w:rPr>
        <w:annotationRef/>
      </w:r>
      <w:r>
        <w:rPr>
          <w:rStyle w:val="CommentReference"/>
        </w:rPr>
        <w:annotationRef/>
      </w:r>
    </w:p>
  </w:comment>
  <w:comment w:id="30" w:author="Yeo, Matthew" w:date="2021-03-18T06:52:00Z" w:initials="YM">
    <w:p w14:paraId="0EE3A98A" w14:textId="42FCF08D" w:rsidR="39EA12FD" w:rsidRDefault="39EA12FD">
      <w:pPr>
        <w:pStyle w:val="CommentText"/>
      </w:pPr>
      <w:r>
        <w:t xml:space="preserve">oh if you mean the bottom right square NP, </w:t>
      </w:r>
      <w:r>
        <w:rPr>
          <w:rStyle w:val="CommentReference"/>
        </w:rPr>
        <w:annotationRef/>
      </w:r>
      <w:r>
        <w:rPr>
          <w:rStyle w:val="CommentReference"/>
        </w:rPr>
        <w:annotationRef/>
      </w:r>
    </w:p>
    <w:p w14:paraId="74C5B260" w14:textId="38CB5815" w:rsidR="39EA12FD" w:rsidRDefault="39EA12FD">
      <w:pPr>
        <w:pStyle w:val="CommentText"/>
      </w:pPr>
      <w:r>
        <w:t>It's a little small but I put 0.4 * 0.5 = 0.2,</w:t>
      </w:r>
    </w:p>
    <w:p w14:paraId="7069D914" w14:textId="337D6C93" w:rsidR="39EA12FD" w:rsidRDefault="39EA12FD">
      <w:pPr>
        <w:pStyle w:val="CommentText"/>
      </w:pPr>
      <w:r>
        <w:t>not 0.4 * 0.5 * 0.2</w:t>
      </w:r>
    </w:p>
  </w:comment>
  <w:comment w:id="31" w:author="Cross, Tiger" w:date="2021-03-18T07:23:00Z" w:initials="CT">
    <w:p w14:paraId="63E0CA5B" w14:textId="7DF4ACDC" w:rsidR="102128F6" w:rsidRDefault="102128F6">
      <w:pPr>
        <w:pStyle w:val="CommentText"/>
      </w:pPr>
      <w:r>
        <w:t>Oh my bad!</w:t>
      </w:r>
      <w:r>
        <w:rPr>
          <w:rStyle w:val="CommentReference"/>
        </w:rPr>
        <w:annotationRef/>
      </w:r>
      <w:r>
        <w:rPr>
          <w:rStyle w:val="CommentReference"/>
        </w:rPr>
        <w:annotationRef/>
      </w:r>
    </w:p>
  </w:comment>
  <w:comment w:id="32" w:author="Cross, Tiger" w:date="2021-03-18T06:24:00Z" w:initials="CT">
    <w:p w14:paraId="458615D3" w14:textId="228CCFD3" w:rsidR="26EFF081" w:rsidRDefault="26EFF081">
      <w:pPr>
        <w:pStyle w:val="CommentText"/>
      </w:pPr>
      <w:r>
        <w:t>+1</w:t>
      </w:r>
      <w:r>
        <w:rPr>
          <w:rStyle w:val="CommentReference"/>
        </w:rPr>
        <w:annotationRef/>
      </w:r>
    </w:p>
  </w:comment>
  <w:comment w:id="33" w:author="Rackham, Joe" w:date="2021-03-16T04:12:00Z" w:initials="RJ">
    <w:p w14:paraId="0309CF0C" w14:textId="19217FA4" w:rsidR="12994103" w:rsidRDefault="12994103">
      <w:r>
        <w:t xml:space="preserve">Sounds reasonable </w:t>
      </w:r>
      <w:r>
        <w:annotationRef/>
      </w:r>
    </w:p>
  </w:comment>
  <w:comment w:id="34" w:author="Cross, Tiger" w:date="2021-03-18T06:27:00Z" w:initials="CT">
    <w:p w14:paraId="0B1D419D" w14:textId="4AFA9514" w:rsidR="26EFF081" w:rsidRDefault="26EFF081">
      <w:pPr>
        <w:pStyle w:val="CommentText"/>
      </w:pPr>
      <w:r>
        <w:t>I said BCELogitsloss, which is BCE loss where you pass in the raw logits</w:t>
      </w:r>
      <w:r>
        <w:rPr>
          <w:rStyle w:val="CommentReference"/>
        </w:rPr>
        <w:annotationRef/>
      </w:r>
    </w:p>
  </w:comment>
  <w:comment w:id="35" w:author="Jin, Robert" w:date="2021-03-18T09:39:00Z" w:initials="JR">
    <w:p w14:paraId="05E0FE40" w14:textId="1AC51F86" w:rsidR="2217F34D" w:rsidRDefault="2217F34D">
      <w:pPr>
        <w:pStyle w:val="CommentText"/>
      </w:pPr>
      <w:r>
        <w:t>Isnt BCELogitsLoss intended for 0-1 only?</w:t>
      </w:r>
      <w:r>
        <w:rPr>
          <w:rStyle w:val="CommentReference"/>
        </w:rPr>
        <w:annotationRef/>
      </w:r>
    </w:p>
  </w:comment>
  <w:comment w:id="36" w:author="Cross, Tiger" w:date="2021-03-18T06:33:00Z" w:initials="CT">
    <w:p w14:paraId="2877A5AF" w14:textId="1841042C" w:rsidR="26EFF081" w:rsidRDefault="26EFF081">
      <w:pPr>
        <w:pStyle w:val="CommentText"/>
      </w:pPr>
      <w:r>
        <w:t>I held the assumption that we're still outputting predictions of 1 and 0 here (i.e. questions are independent of one another). So I just went for good ole accuracy, precision, f1-score etc...</w:t>
      </w:r>
      <w:r>
        <w:rPr>
          <w:rStyle w:val="CommentReference"/>
        </w:rPr>
        <w:annotationRef/>
      </w:r>
    </w:p>
  </w:comment>
  <w:comment w:id="37" w:author="Taylor, Tom" w:date="2021-03-18T07:50:00Z" w:initials="TT">
    <w:p w14:paraId="3B00902E" w14:textId="47F25E54" w:rsidR="1EF212CC" w:rsidRDefault="1EF212CC">
      <w:pPr>
        <w:pStyle w:val="CommentText"/>
      </w:pPr>
      <w:r>
        <w:t>Yep, this is my thought as well.</w:t>
      </w:r>
      <w:r>
        <w:rPr>
          <w:rStyle w:val="CommentReference"/>
        </w:rPr>
        <w:annotationRef/>
      </w:r>
    </w:p>
  </w:comment>
  <w:comment w:id="39" w:author="Cross, Tiger" w:date="2021-03-18T06:30:00Z" w:initials="CT">
    <w:p w14:paraId="54005787" w14:textId="36D7742E" w:rsidR="26EFF081" w:rsidRDefault="26EFF081">
      <w:pPr>
        <w:pStyle w:val="CommentText"/>
      </w:pPr>
      <w:r>
        <w:t>I think it's one or the other, seems to me as they'd both reduce happy and bored variants to the same things?</w:t>
      </w:r>
      <w:r>
        <w:rPr>
          <w:rStyle w:val="CommentReference"/>
        </w:rPr>
        <w:annotationRef/>
      </w:r>
    </w:p>
  </w:comment>
  <w:comment w:id="40" w:author="Coste, Thomas" w:date="2022-03-18T11:36:00Z" w:initials="CT">
    <w:p w14:paraId="2244037A" w14:textId="7C7D768E" w:rsidR="3B4A17DD" w:rsidRDefault="3B4A17DD">
      <w:pPr>
        <w:pStyle w:val="CommentText"/>
      </w:pPr>
      <w:r>
        <w:t>+1, lemmatization will also match 'makes' and 'made'</w:t>
      </w:r>
      <w:r>
        <w:rPr>
          <w:rStyle w:val="CommentReference"/>
        </w:rPr>
        <w:annotationRef/>
      </w:r>
    </w:p>
  </w:comment>
  <w:comment w:id="41" w:author="Burr, William" w:date="2021-03-18T05:06:00Z" w:initials="BW">
    <w:p w14:paraId="14A50628" w14:textId="15CD568C" w:rsidR="26EFF081" w:rsidRDefault="26EFF081">
      <w:pPr>
        <w:pStyle w:val="CommentText"/>
      </w:pPr>
      <w:r>
        <w:t>The convolutions aren't applied sequentially are they? It's not clarified in the question to be fair but the lecture note diagrams suggest that the input is fed to each conv in parallel.</w:t>
      </w:r>
      <w:r>
        <w:rPr>
          <w:rStyle w:val="CommentReference"/>
        </w:rPr>
        <w:annotationRef/>
      </w:r>
    </w:p>
  </w:comment>
  <w:comment w:id="42" w:author="Cross, Tiger" w:date="2021-03-18T06:26:00Z" w:initials="CT">
    <w:p w14:paraId="0F29EDA0" w14:textId="08169FF6" w:rsidR="26EFF081" w:rsidRDefault="26EFF081">
      <w:pPr>
        <w:pStyle w:val="CommentText"/>
      </w:pPr>
      <w:r>
        <w:t>You're right it's not clear, I think there's two different answers depending on the assumptions. I'd personally go with the lecture notes assumption since different windows capture different contexts.</w:t>
      </w:r>
      <w:r>
        <w:rPr>
          <w:rStyle w:val="CommentReference"/>
        </w:rPr>
        <w:annotationRef/>
      </w:r>
    </w:p>
  </w:comment>
  <w:comment w:id="43" w:author="Morrison, Jack" w:date="2021-03-18T10:30:00Z" w:initials="MJ">
    <w:p w14:paraId="569BF815" w14:textId="2A5D8E6A" w:rsidR="7C988B8F" w:rsidRDefault="7C988B8F">
      <w:pPr>
        <w:pStyle w:val="CommentText"/>
      </w:pPr>
      <w:r>
        <w:t>+1 to them being applied in parallel, not that it changes the answer as you still need to pad the second and third sentence (unless you class the full stop in the final one as a token, and then it's length is 5, so doesn't need to be padded, but depends on preprocessing)</w:t>
      </w:r>
      <w:r>
        <w:rPr>
          <w:rStyle w:val="CommentReference"/>
        </w:rPr>
        <w:annotationRef/>
      </w:r>
    </w:p>
  </w:comment>
  <w:comment w:id="44" w:author="Sbai, Kossai" w:date="2021-03-16T08:16:00Z" w:initials="SK">
    <w:p w14:paraId="7018060A" w14:textId="7970426B" w:rsidR="16308F90" w:rsidRDefault="16308F90">
      <w:pPr>
        <w:pStyle w:val="CommentText"/>
      </w:pPr>
      <w:r>
        <w:t>Why is it 6*50?</w:t>
      </w:r>
      <w:r>
        <w:rPr>
          <w:rStyle w:val="CommentReference"/>
        </w:rPr>
        <w:annotationRef/>
      </w:r>
    </w:p>
  </w:comment>
  <w:comment w:id="45" w:author="Boccia, Yoram" w:date="2021-03-17T01:31:00Z" w:initials="BY">
    <w:p w14:paraId="27533859" w14:textId="2CA91A26" w:rsidR="78A997E2" w:rsidRDefault="78A997E2">
      <w:pPr>
        <w:pStyle w:val="CommentText"/>
      </w:pPr>
      <w:r>
        <w:t>the dimensions of the embeddings are (batch size, 1, max_sent_length, embedding dim)</w:t>
      </w:r>
      <w:r>
        <w:rPr>
          <w:rStyle w:val="CommentReference"/>
        </w:rPr>
        <w:annotationRef/>
      </w:r>
    </w:p>
  </w:comment>
  <w:comment w:id="46" w:author="Sbai, Kossai" w:date="2021-03-17T01:43:00Z" w:initials="SK">
    <w:p w14:paraId="5BE771AB" w14:textId="05CC9735" w:rsidR="78A997E2" w:rsidRDefault="78A997E2">
      <w:pPr>
        <w:pStyle w:val="CommentText"/>
      </w:pPr>
      <w:r>
        <w:t xml:space="preserve">Our discrepancy comes from the fact that you took into account the punctuation to count the sentence length I did not. Hence I thought the max sentence length was 5 rather than 6. </w:t>
      </w:r>
      <w:r>
        <w:rPr>
          <w:rStyle w:val="CommentReference"/>
        </w:rPr>
        <w:annotationRef/>
      </w:r>
    </w:p>
  </w:comment>
  <w:comment w:id="47" w:author="Boccia, Yoram" w:date="2021-03-17T02:02:00Z" w:initials="BY">
    <w:p w14:paraId="54F5A19F" w14:textId="189A1461" w:rsidR="78A997E2" w:rsidRDefault="78A997E2">
      <w:pPr>
        <w:pStyle w:val="CommentText"/>
      </w:pPr>
      <w:r>
        <w:t>No I did not, the first sentence is of length 6</w:t>
      </w:r>
      <w:r>
        <w:rPr>
          <w:rStyle w:val="CommentReference"/>
        </w:rPr>
        <w:annotationRef/>
      </w:r>
    </w:p>
  </w:comment>
  <w:comment w:id="48" w:author="Sbai, Kossai" w:date="2021-03-17T02:34:00Z" w:initials="SK">
    <w:p w14:paraId="64A89745" w14:textId="40FE5A46" w:rsidR="78A997E2" w:rsidRDefault="78A997E2">
      <w:pPr>
        <w:pStyle w:val="CommentText"/>
      </w:pPr>
      <w:r>
        <w:t>Yeah you are right my bad</w:t>
      </w:r>
      <w:r>
        <w:rPr>
          <w:rStyle w:val="CommentReference"/>
        </w:rPr>
        <w:annotationRef/>
      </w:r>
    </w:p>
  </w:comment>
  <w:comment w:id="49" w:author="Paglieri, Davide" w:date="2021-03-19T02:03:00Z" w:initials="PD">
    <w:p w14:paraId="40E397A7" w14:textId="2DBDCE90" w:rsidR="1F046707" w:rsidRDefault="1F046707">
      <w:pPr>
        <w:pStyle w:val="CommentText"/>
      </w:pPr>
      <w:r>
        <w:t>I think they should be of size 5x50. The minimum sentence length has to be at least the length of the maximum window size, that is 5 here.</w:t>
      </w:r>
      <w:r>
        <w:rPr>
          <w:rStyle w:val="CommentReference"/>
        </w:rPr>
        <w:annotationRef/>
      </w:r>
    </w:p>
  </w:comment>
  <w:comment w:id="50" w:author="Sbai, Kossai" w:date="2021-03-16T08:16:00Z" w:initials="SK">
    <w:p w14:paraId="7221B3FD" w14:textId="58C4D50F" w:rsidR="16308F90" w:rsidRDefault="16308F90">
      <w:pPr>
        <w:pStyle w:val="CommentText"/>
      </w:pPr>
      <w:r>
        <w:t>is it not 5*50?</w:t>
      </w:r>
      <w:r>
        <w:rPr>
          <w:rStyle w:val="CommentReference"/>
        </w:rPr>
        <w:annotationRef/>
      </w:r>
      <w:r>
        <w:rPr>
          <w:rStyle w:val="CommentReference"/>
        </w:rPr>
        <w:annotationRef/>
      </w:r>
    </w:p>
  </w:comment>
  <w:comment w:id="51" w:author="Burr, William" w:date="2021-03-18T05:04:00Z" w:initials="BW">
    <w:p w14:paraId="1E594C03" w14:textId="6CF8A95E" w:rsidR="26EFF081" w:rsidRDefault="26EFF081">
      <w:pPr>
        <w:pStyle w:val="CommentText"/>
      </w:pPr>
      <w:r>
        <w:t>+1</w:t>
      </w:r>
      <w:r>
        <w:rPr>
          <w:rStyle w:val="CommentReference"/>
        </w:rPr>
        <w:annotationRef/>
      </w:r>
      <w:r>
        <w:rPr>
          <w:rStyle w:val="CommentReference"/>
        </w:rPr>
        <w:annotationRef/>
      </w:r>
    </w:p>
  </w:comment>
  <w:comment w:id="52" w:author="Morrison, Jack" w:date="2021-03-18T10:35:00Z" w:initials="MJ">
    <w:p w14:paraId="4090D759" w14:textId="596644BB" w:rsidR="5C51B040" w:rsidRDefault="5C51B040">
      <w:pPr>
        <w:pStyle w:val="CommentText"/>
      </w:pPr>
      <w:r>
        <w:t>+2</w:t>
      </w:r>
      <w:r>
        <w:rPr>
          <w:rStyle w:val="CommentReference"/>
        </w:rPr>
        <w:annotationRef/>
      </w:r>
      <w:r>
        <w:rPr>
          <w:rStyle w:val="CommentReference"/>
        </w:rPr>
        <w:annotationRef/>
      </w:r>
    </w:p>
  </w:comment>
  <w:comment w:id="53" w:author="Topolewski, Marek" w:date="2021-03-18T14:35:00Z" w:initials="TM">
    <w:p w14:paraId="1E38C24C" w14:textId="6891D167" w:rsidR="4CD90DF3" w:rsidRDefault="4CD90DF3">
      <w:pPr>
        <w:pStyle w:val="CommentText"/>
      </w:pPr>
      <w:r>
        <w:t>It'd be probably clearer to write 20*1 since the output layer is dense, so it should be a vector</w:t>
      </w:r>
      <w:r>
        <w:rPr>
          <w:rStyle w:val="CommentReference"/>
        </w:rPr>
        <w:annotationRef/>
      </w:r>
    </w:p>
  </w:comment>
  <w:comment w:id="54" w:author="DENG, Aiden" w:date="2022-03-12T22:40:00Z" w:initials="DA">
    <w:p w14:paraId="05D611B8" w14:textId="037532D4" w:rsidR="3A1EDB27" w:rsidRDefault="3A1EDB27">
      <w:pPr>
        <w:pStyle w:val="CommentText"/>
      </w:pPr>
      <w:r>
        <w:t>+1</w:t>
      </w:r>
      <w:r>
        <w:rPr>
          <w:rStyle w:val="CommentReference"/>
        </w:rPr>
        <w:annotationRef/>
      </w:r>
    </w:p>
  </w:comment>
  <w:comment w:id="55" w:author="Cross, Tiger" w:date="2021-03-18T06:39:00Z" w:initials="CT">
    <w:p w14:paraId="13AA6879" w14:textId="7129C2BF" w:rsidR="26EFF081" w:rsidRDefault="26EFF081">
      <w:pPr>
        <w:pStyle w:val="CommentText"/>
      </w:pPr>
      <w:r>
        <w:t>Disagree with this since the questions state we're doing 2D convolutions instead of 1D so I think I'd assume our filter height is the same as window_size</w:t>
      </w:r>
      <w:r>
        <w:rPr>
          <w:rStyle w:val="CommentReference"/>
        </w:rPr>
        <w:annotationRef/>
      </w:r>
    </w:p>
  </w:comment>
  <w:comment w:id="56" w:author="Rusu, Miruna" w:date="2021-03-18T08:28:00Z" w:initials="RM">
    <w:p w14:paraId="2637A325" w14:textId="677078F7" w:rsidR="64B77564" w:rsidRDefault="64B77564">
      <w:pPr>
        <w:pStyle w:val="CommentText"/>
      </w:pPr>
      <w:r>
        <w:t>I don't think this is right, I think the next row is enough (the one with the output of convolution layer)</w:t>
      </w:r>
      <w:r>
        <w:rPr>
          <w:rStyle w:val="CommentReference"/>
        </w:rPr>
        <w:annotationRef/>
      </w:r>
    </w:p>
  </w:comment>
  <w:comment w:id="57" w:author="Rusu, Miruna" w:date="2021-03-18T08:30:00Z" w:initials="RM">
    <w:p w14:paraId="3112796F" w14:textId="2398C36C" w:rsidR="6FA62154" w:rsidRDefault="6FA62154">
      <w:pPr>
        <w:pStyle w:val="CommentText"/>
      </w:pPr>
      <w:r>
        <w:t>I think here is 2 x 10 x 1 and after concatenation it's 20 x 1</w:t>
      </w:r>
      <w:r>
        <w:rPr>
          <w:rStyle w:val="CommentReference"/>
        </w:rPr>
        <w:annotationRef/>
      </w:r>
    </w:p>
  </w:comment>
  <w:comment w:id="59" w:author="Morrison, Jack" w:date="2021-03-18T10:47:00Z" w:initials="MJ">
    <w:p w14:paraId="6179B447" w14:textId="7ED53551" w:rsidR="2BC7E57B" w:rsidRDefault="2BC7E57B">
      <w:pPr>
        <w:pStyle w:val="CommentText"/>
      </w:pPr>
      <w:r>
        <w:t>Probably should mention they're concatenated and then passed in</w:t>
      </w:r>
      <w:r>
        <w:rPr>
          <w:rStyle w:val="CommentReference"/>
        </w:rPr>
        <w:annotationRef/>
      </w:r>
    </w:p>
  </w:comment>
  <w:comment w:id="60" w:author="Malarkey, Matthew" w:date="2021-03-18T13:39:00Z" w:initials="MM">
    <w:p w14:paraId="3CBB7DFC" w14:textId="37E772E4" w:rsidR="3C0A1123" w:rsidRDefault="3C0A1123">
      <w:pPr>
        <w:pStyle w:val="CommentText"/>
      </w:pPr>
      <w:r>
        <w:t>+1</w:t>
      </w:r>
      <w:r>
        <w:rPr>
          <w:rStyle w:val="CommentReference"/>
        </w:rPr>
        <w:annotationRef/>
      </w:r>
    </w:p>
  </w:comment>
  <w:comment w:id="61" w:author="Jin, Robert" w:date="2021-03-17T07:25:00Z" w:initials="JR">
    <w:p w14:paraId="030F0A2D" w14:textId="5A7C687B" w:rsidR="78A997E2" w:rsidRDefault="78A997E2">
      <w:pPr>
        <w:pStyle w:val="CommentText"/>
      </w:pPr>
      <w:r>
        <w:t>Changed n to n-1 because I think thats correct for n-gram</w:t>
      </w:r>
      <w:r>
        <w:rPr>
          <w:rStyle w:val="CommentReference"/>
        </w:rPr>
        <w:annotationRef/>
      </w:r>
      <w:r>
        <w:rPr>
          <w:rStyle w:val="CommentReference"/>
        </w:rPr>
        <w:annotationRef/>
      </w:r>
    </w:p>
    <w:p w14:paraId="64B553A4" w14:textId="1903FB50" w:rsidR="78A997E2" w:rsidRDefault="78A997E2">
      <w:pPr>
        <w:pStyle w:val="CommentText"/>
      </w:pPr>
      <w:r>
        <w:t>e.g bigram only uses last word, not last 2</w:t>
      </w:r>
    </w:p>
  </w:comment>
  <w:comment w:id="62" w:author="Morrison, Jack" w:date="2021-03-18T10:46:00Z" w:initials="MJ">
    <w:p w14:paraId="452C7347" w14:textId="546B1A90" w:rsidR="1EFB9A64" w:rsidRDefault="1EFB9A64">
      <w:pPr>
        <w:pStyle w:val="CommentText"/>
      </w:pPr>
      <w:r>
        <w:t>+1</w:t>
      </w:r>
      <w:r>
        <w:rPr>
          <w:rStyle w:val="CommentReference"/>
        </w:rPr>
        <w:annotationRef/>
      </w:r>
    </w:p>
  </w:comment>
  <w:comment w:id="58" w:author="Ghachem, Ali" w:date="2021-03-18T15:43:00Z" w:initials="GA">
    <w:p w14:paraId="70D43C21" w14:textId="50458095" w:rsidR="5E1B5FFA" w:rsidRDefault="5E1B5FFA">
      <w:pPr>
        <w:pStyle w:val="CommentText"/>
      </w:pPr>
      <w:r>
        <w:t>Example in slides just takes in prev n-1 words and then gives a softmax probability for the nth word (p57 lecture 4)</w:t>
      </w:r>
      <w:r>
        <w:rPr>
          <w:rStyle w:val="CommentReference"/>
        </w:rPr>
        <w:annotationRef/>
      </w:r>
    </w:p>
  </w:comment>
  <w:comment w:id="63" w:author="Baugh, Matthew M G" w:date="2021-03-14T06:51:00Z" w:initials="BG">
    <w:p w14:paraId="7ACB4882" w14:textId="3AA4D0CA" w:rsidR="12994103" w:rsidRDefault="12994103">
      <w:r>
        <w:t>I think this is the wrong way around. The n-gram feedforward LM does use the markov assumption, as it assumes the current word is only dependent on the last N-1 words (as only they are fed into the network), but a recurrent LM does not use the assumption, as it uses the hidden state which is computed from all previous inputs.</w:t>
      </w:r>
      <w:r>
        <w:annotationRef/>
      </w:r>
      <w:r>
        <w:rPr>
          <w:rStyle w:val="CommentReference"/>
        </w:rPr>
        <w:annotationRef/>
      </w:r>
      <w:r>
        <w:rPr>
          <w:rStyle w:val="CommentReference"/>
        </w:rPr>
        <w:annotationRef/>
      </w:r>
    </w:p>
  </w:comment>
  <w:comment w:id="64" w:author="Landert, Kevin" w:date="2021-03-15T08:01:00Z" w:initials="LK">
    <w:p w14:paraId="29D12487" w14:textId="6D41516E" w:rsidR="12994103" w:rsidRDefault="12994103">
      <w:r>
        <w:t>+1</w:t>
      </w:r>
      <w:r>
        <w:annotationRef/>
      </w:r>
      <w:r>
        <w:rPr>
          <w:rStyle w:val="CommentReference"/>
        </w:rPr>
        <w:annotationRef/>
      </w:r>
      <w:r>
        <w:rPr>
          <w:rStyle w:val="CommentReference"/>
        </w:rPr>
        <w:annotationRef/>
      </w:r>
    </w:p>
    <w:p w14:paraId="72680A7F" w14:textId="1113D4AE" w:rsidR="12994103" w:rsidRDefault="12994103"/>
  </w:comment>
  <w:comment w:id="65" w:author="Joe Rackham" w:date="2021-03-16T04:38:00Z" w:initials="JR">
    <w:p w14:paraId="6D3EDBC0" w14:textId="09A1AA72" w:rsidR="006C1FE9" w:rsidRDefault="006C1FE9">
      <w:pPr>
        <w:pStyle w:val="CommentText"/>
      </w:pPr>
      <w:r>
        <w:rPr>
          <w:rStyle w:val="CommentReference"/>
        </w:rPr>
        <w:annotationRef/>
      </w:r>
      <w:r w:rsidR="00E57A7C">
        <w:t>+1</w:t>
      </w:r>
      <w:r>
        <w:rPr>
          <w:rStyle w:val="CommentReference"/>
        </w:rPr>
        <w:annotationRef/>
      </w:r>
      <w:r>
        <w:rPr>
          <w:rStyle w:val="CommentReference"/>
        </w:rPr>
        <w:annotationRef/>
      </w:r>
    </w:p>
  </w:comment>
  <w:comment w:id="66" w:author="Jin, Robert" w:date="2021-03-17T07:26:00Z" w:initials="JR">
    <w:p w14:paraId="00DE88B2" w14:textId="37940054" w:rsidR="78A997E2" w:rsidRDefault="78A997E2">
      <w:pPr>
        <w:pStyle w:val="CommentText"/>
      </w:pPr>
      <w:r>
        <w:t>Corrected</w:t>
      </w:r>
      <w:r>
        <w:rPr>
          <w:rStyle w:val="CommentReference"/>
        </w:rPr>
        <w:annotationRef/>
      </w:r>
      <w:r>
        <w:rPr>
          <w:rStyle w:val="CommentReference"/>
        </w:rPr>
        <w:annotationRef/>
      </w:r>
    </w:p>
  </w:comment>
  <w:comment w:id="68" w:author="Yeo, Matthew" w:date="2021-03-14T10:27:00Z" w:initials="YM">
    <w:p w14:paraId="7EC43F62" w14:textId="28EBFFAE" w:rsidR="12994103" w:rsidRDefault="12994103">
      <w:r>
        <w:t>I think it might be</w:t>
      </w:r>
      <w:r>
        <w:annotationRef/>
      </w:r>
    </w:p>
    <w:p w14:paraId="0133661B" w14:textId="4FFAF8CC" w:rsidR="12994103" w:rsidRDefault="12994103">
      <w:r>
        <w:t xml:space="preserve">LNMT =  -Σ_t^T  log( P( y | y_&lt;t , X) ) </w:t>
      </w:r>
    </w:p>
  </w:comment>
  <w:comment w:id="69" w:author="Boccia, Yoram" w:date="2021-03-14T11:28:00Z" w:initials="BY">
    <w:p w14:paraId="3532AE18" w14:textId="233DA1AB" w:rsidR="12994103" w:rsidRDefault="12994103">
      <w:r>
        <w:t>Why not</w:t>
      </w:r>
      <w:r>
        <w:annotationRef/>
      </w:r>
    </w:p>
    <w:p w14:paraId="43700897" w14:textId="2C774599" w:rsidR="12994103" w:rsidRDefault="12994103">
      <w:r>
        <w:t>LNMT =  -Σ_i^N Σ_t^T  log( P( y^i | y_&lt;t ^i , X^i) )</w:t>
      </w:r>
    </w:p>
  </w:comment>
  <w:comment w:id="70" w:author="Jin, Robert" w:date="2021-03-17T07:32:00Z" w:initials="JR">
    <w:p w14:paraId="78BA891D" w14:textId="10DB2AC0" w:rsidR="78A997E2" w:rsidRDefault="78A997E2">
      <w:pPr>
        <w:pStyle w:val="CommentText"/>
      </w:pPr>
      <w:r>
        <w:t>I think the second one might not be needed because its asking for a single sentence</w:t>
      </w:r>
      <w:r>
        <w:rPr>
          <w:rStyle w:val="CommentReference"/>
        </w:rPr>
        <w:annotationRef/>
      </w:r>
    </w:p>
  </w:comment>
  <w:comment w:id="71" w:author="Passerello, Giovanni A" w:date="2021-03-18T12:46:00Z" w:initials="PA">
    <w:p w14:paraId="09070583" w14:textId="3355D0BA" w:rsidR="191B4FFF" w:rsidRDefault="191B4FFF">
      <w:pPr>
        <w:pStyle w:val="CommentText"/>
      </w:pPr>
      <w:r>
        <w:t>That is negative log-likelihood, not cross entropy</w:t>
      </w:r>
      <w:r>
        <w:rPr>
          <w:rStyle w:val="CommentReference"/>
        </w:rPr>
        <w:annotationRef/>
      </w:r>
    </w:p>
  </w:comment>
  <w:comment w:id="72" w:author="Jin, Robert" w:date="2021-03-18T12:50:00Z" w:initials="JR">
    <w:p w14:paraId="7FD84C89" w14:textId="2DA4C88B" w:rsidR="36438018" w:rsidRDefault="36438018">
      <w:pPr>
        <w:pStyle w:val="CommentText"/>
      </w:pPr>
      <w:r>
        <w:t>hmm which is the cross entropy loss then</w:t>
      </w:r>
      <w:r>
        <w:rPr>
          <w:rStyle w:val="CommentReference"/>
        </w:rPr>
        <w:annotationRef/>
      </w:r>
    </w:p>
  </w:comment>
  <w:comment w:id="73" w:author="Yeo, Matthew" w:date="2021-03-18T13:55:00Z" w:initials="YM">
    <w:p w14:paraId="3A9690F7" w14:textId="225A1F4A" w:rsidR="6C7E9A6A" w:rsidRDefault="6C7E9A6A">
      <w:pPr>
        <w:pStyle w:val="CommentText"/>
      </w:pPr>
      <w:r>
        <w:t>hmm i'm pretty sure that negative log-likelihood is exactly the same as cross entropy loss (i.e. they can be derived from each other.)</w:t>
      </w:r>
      <w:r>
        <w:rPr>
          <w:rStyle w:val="CommentReference"/>
        </w:rPr>
        <w:annotationRef/>
      </w:r>
    </w:p>
    <w:p w14:paraId="562F52DB" w14:textId="6AF5812D" w:rsidR="6C7E9A6A" w:rsidRDefault="6C7E9A6A">
      <w:pPr>
        <w:pStyle w:val="CommentText"/>
      </w:pPr>
    </w:p>
    <w:p w14:paraId="7410E331" w14:textId="54015E39" w:rsidR="6C7E9A6A" w:rsidRDefault="6C7E9A6A">
      <w:pPr>
        <w:pStyle w:val="CommentText"/>
      </w:pPr>
      <w:r>
        <w:t>i think if we wanted to express cross-entropy, it would be:</w:t>
      </w:r>
    </w:p>
    <w:p w14:paraId="2E1EC218" w14:textId="5D1A89C8" w:rsidR="6C7E9A6A" w:rsidRDefault="6C7E9A6A">
      <w:pPr>
        <w:pStyle w:val="CommentText"/>
      </w:pPr>
      <w:r>
        <w:t xml:space="preserve">-sum_t^T sum_w^W w log( p( w | y_&lt;t , X) ) </w:t>
      </w:r>
    </w:p>
    <w:p w14:paraId="09D2A8A8" w14:textId="754276F8" w:rsidR="6C7E9A6A" w:rsidRDefault="6C7E9A6A">
      <w:pPr>
        <w:pStyle w:val="CommentText"/>
      </w:pPr>
    </w:p>
    <w:p w14:paraId="4F85BCD0" w14:textId="19C9EA63" w:rsidR="6C7E9A6A" w:rsidRDefault="6C7E9A6A">
      <w:pPr>
        <w:pStyle w:val="CommentText"/>
      </w:pPr>
      <w:r>
        <w:t>where w is a one-hot vector and W is the vocabulary of the target language</w:t>
      </w:r>
    </w:p>
    <w:p w14:paraId="42735208" w14:textId="5893A568" w:rsidR="6C7E9A6A" w:rsidRDefault="6C7E9A6A">
      <w:pPr>
        <w:pStyle w:val="CommentText"/>
      </w:pPr>
    </w:p>
    <w:p w14:paraId="34864E73" w14:textId="214B39C0" w:rsidR="6C7E9A6A" w:rsidRDefault="6C7E9A6A">
      <w:pPr>
        <w:pStyle w:val="CommentText"/>
      </w:pPr>
      <w:r>
        <w:t>But since, we know that in a multiclass classification problem, only one answer is correct (i.e. w=y_t), we remove the inner sum to get:</w:t>
      </w:r>
    </w:p>
    <w:p w14:paraId="37418E83" w14:textId="21CB2DB0" w:rsidR="6C7E9A6A" w:rsidRDefault="6C7E9A6A">
      <w:pPr>
        <w:pStyle w:val="CommentText"/>
      </w:pPr>
    </w:p>
    <w:p w14:paraId="74E358EE" w14:textId="0E1AA41E" w:rsidR="6C7E9A6A" w:rsidRDefault="6C7E9A6A">
      <w:pPr>
        <w:pStyle w:val="CommentText"/>
      </w:pPr>
      <w:r>
        <w:t xml:space="preserve">-sum_t^T log( p( y_t | y_&lt;t , X) ) </w:t>
      </w:r>
    </w:p>
    <w:p w14:paraId="0E5A849C" w14:textId="6AEEA68A" w:rsidR="6C7E9A6A" w:rsidRDefault="6C7E9A6A">
      <w:pPr>
        <w:pStyle w:val="CommentText"/>
      </w:pPr>
    </w:p>
    <w:p w14:paraId="182411C6" w14:textId="7E091135" w:rsidR="6C7E9A6A" w:rsidRDefault="003D33F6">
      <w:pPr>
        <w:pStyle w:val="CommentText"/>
      </w:pPr>
      <w:hyperlink r:id="rId1">
        <w:r w:rsidR="6C7E9A6A" w:rsidRPr="6C7E9A6A">
          <w:rPr>
            <w:rStyle w:val="Hyperlink"/>
          </w:rPr>
          <w:t>https://gombru.github.io/2018/05/23/cross_entropy_loss/</w:t>
        </w:r>
      </w:hyperlink>
    </w:p>
    <w:p w14:paraId="22F66669" w14:textId="125C320E" w:rsidR="6C7E9A6A" w:rsidRDefault="6C7E9A6A">
      <w:pPr>
        <w:pStyle w:val="CommentText"/>
      </w:pPr>
    </w:p>
    <w:p w14:paraId="7E73BD89" w14:textId="1B8FF8F0" w:rsidR="6C7E9A6A" w:rsidRDefault="003D33F6">
      <w:pPr>
        <w:pStyle w:val="CommentText"/>
      </w:pPr>
      <w:hyperlink r:id="rId2" w:anchor="Relation_to_log-likelihood">
        <w:r w:rsidR="6C7E9A6A" w:rsidRPr="6C7E9A6A">
          <w:rPr>
            <w:rStyle w:val="Hyperlink"/>
          </w:rPr>
          <w:t>https://en.wikipedia.org/wiki/Cross_entropy#Relation_to_log-likelihood</w:t>
        </w:r>
      </w:hyperlink>
    </w:p>
    <w:p w14:paraId="5938C20B" w14:textId="2AC95046" w:rsidR="6C7E9A6A" w:rsidRDefault="6C7E9A6A">
      <w:pPr>
        <w:pStyle w:val="CommentText"/>
      </w:pPr>
    </w:p>
    <w:p w14:paraId="6691F7A1" w14:textId="612DC9A1" w:rsidR="6C7E9A6A" w:rsidRDefault="6C7E9A6A">
      <w:pPr>
        <w:pStyle w:val="CommentText"/>
      </w:pPr>
    </w:p>
  </w:comment>
  <w:comment w:id="74" w:author="Passerello, Giovanni A" w:date="2021-03-18T16:31:00Z" w:initials="PA">
    <w:p w14:paraId="127B05AC" w14:textId="543B596F" w:rsidR="50B9A570" w:rsidRDefault="50B9A570">
      <w:pPr>
        <w:pStyle w:val="CommentText"/>
      </w:pPr>
      <w:r>
        <w:t>Well yes I suppose that's true, but the question asks us to use labels Y and predictions P(), so I think the general cross entropy form would be preferred here?</w:t>
      </w:r>
      <w:r>
        <w:rPr>
          <w:rStyle w:val="CommentReference"/>
        </w:rPr>
        <w:annotationRef/>
      </w:r>
    </w:p>
  </w:comment>
  <w:comment w:id="76" w:author="Rusu, Miruna" w:date="2021-03-18T06:11:00Z" w:initials="RM">
    <w:p w14:paraId="245814BC" w14:textId="40981E24" w:rsidR="26EFF081" w:rsidRDefault="26EFF081">
      <w:pPr>
        <w:pStyle w:val="CommentText"/>
      </w:pPr>
      <w:r>
        <w:t>+1</w:t>
      </w:r>
      <w:r>
        <w:rPr>
          <w:rStyle w:val="CommentReference"/>
        </w:rPr>
        <w:annotationRef/>
      </w:r>
    </w:p>
    <w:p w14:paraId="2438BB14" w14:textId="31020AD0" w:rsidR="26EFF081" w:rsidRDefault="26EFF081">
      <w:pPr>
        <w:pStyle w:val="CommentText"/>
      </w:pPr>
    </w:p>
  </w:comment>
  <w:comment w:id="77" w:author="Cross, Tiger" w:date="2021-03-18T06:49:00Z" w:initials="CT">
    <w:p w14:paraId="2F648788" w14:textId="07A836A3" w:rsidR="35553FD5" w:rsidRDefault="35553FD5">
      <w:pPr>
        <w:pStyle w:val="CommentText"/>
      </w:pPr>
      <w:r>
        <w:t>I got P(E(Xt)) instead of just P()t</w:t>
      </w:r>
      <w:r>
        <w:rPr>
          <w:rStyle w:val="CommentReference"/>
        </w:rPr>
        <w:annotationRef/>
      </w:r>
    </w:p>
  </w:comment>
  <w:comment w:id="78" w:author="Wang, Mia" w:date="2022-03-18T03:50:00Z" w:initials="WM">
    <w:p w14:paraId="76E4A7F1" w14:textId="4AFB6348" w:rsidR="3B4A17DD" w:rsidRDefault="3B4A17DD">
      <w:pPr>
        <w:pStyle w:val="CommentText"/>
      </w:pPr>
      <w:r>
        <w:t>I thought attention helps us to focus more on the relevant part of the sentence, since not all information can be considered by the decode due to limited memory capacity. Correct me if I am wrong</w:t>
      </w:r>
      <w:r>
        <w:rPr>
          <w:rStyle w:val="CommentReference"/>
        </w:rPr>
        <w:annotationRef/>
      </w:r>
    </w:p>
  </w:comment>
  <w:comment w:id="81" w:author="Joe Rackham" w:date="2021-03-16T05:07:00Z" w:initials="JR">
    <w:p w14:paraId="7E332B0E" w14:textId="2CF98578" w:rsidR="006E57E0" w:rsidRDefault="006E57E0">
      <w:pPr>
        <w:pStyle w:val="CommentText"/>
      </w:pPr>
      <w:r>
        <w:rPr>
          <w:rStyle w:val="CommentReference"/>
        </w:rPr>
        <w:annotationRef/>
      </w:r>
      <w:r w:rsidR="00D50308">
        <w:t>It’s definitely smal</w:t>
      </w:r>
    </w:p>
  </w:comment>
  <w:comment w:id="79" w:author="Sanyal, Satadru" w:date="2022-03-23T15:44:00Z" w:initials="SS">
    <w:p w14:paraId="69E9F4BC" w14:textId="016B20E4" w:rsidR="12957E56" w:rsidRDefault="12957E56">
      <w:pPr>
        <w:pStyle w:val="CommentText"/>
      </w:pPr>
      <w:r>
        <w:t>This is wrong - they use a window of size n to look on either side of the target word as the context</w:t>
      </w:r>
      <w:r>
        <w:rPr>
          <w:rStyle w:val="CommentReference"/>
        </w:rPr>
        <w:annotationRef/>
      </w:r>
    </w:p>
  </w:comment>
  <w:comment w:id="80" w:author="Jakubowski, Lukasz" w:date="2023-03-11T16:20:00Z" w:initials="JL">
    <w:p w14:paraId="0A9AD98D" w14:textId="235884B9" w:rsidR="55F36B34" w:rsidRDefault="55F36B34">
      <w:pPr>
        <w:pStyle w:val="CommentText"/>
      </w:pPr>
      <w:r>
        <w:t>Thats CBoW, its correct, Skipgram uses 1 word</w:t>
      </w:r>
      <w:r>
        <w:rPr>
          <w:rStyle w:val="CommentReference"/>
        </w:rPr>
        <w:annotationRef/>
      </w:r>
    </w:p>
  </w:comment>
  <w:comment w:id="82" w:author="Burr, William" w:date="2021-03-18T06:13:00Z" w:initials="BW">
    <w:p w14:paraId="2C40B478" w14:textId="1391BF55" w:rsidR="26EFF081" w:rsidRDefault="003D33F6">
      <w:pPr>
        <w:pStyle w:val="CommentText"/>
      </w:pPr>
      <w:hyperlink r:id="rId3">
        <w:r w:rsidR="26EFF081" w:rsidRPr="26EFF081">
          <w:rPr>
            <w:rStyle w:val="Hyperlink"/>
          </w:rPr>
          <w:t>https://arxiv.org/abs/2103.03404</w:t>
        </w:r>
      </w:hyperlink>
      <w:r w:rsidR="26EFF081">
        <w:rPr>
          <w:rStyle w:val="CommentReference"/>
        </w:rPr>
        <w:annotationRef/>
      </w:r>
    </w:p>
    <w:p w14:paraId="1589A605" w14:textId="4DCB3E98" w:rsidR="26EFF081" w:rsidRDefault="26EFF081">
      <w:pPr>
        <w:pStyle w:val="CommentText"/>
      </w:pPr>
    </w:p>
  </w:comment>
  <w:comment w:id="83" w:author="Cross, Tiger" w:date="2021-03-18T07:33:00Z" w:initials="CT">
    <w:p w14:paraId="1BE40319" w14:textId="101990E0" w:rsidR="5747ECD4" w:rsidRDefault="5747ECD4">
      <w:pPr>
        <w:pStyle w:val="CommentText"/>
      </w:pPr>
      <w:r>
        <w:t xml:space="preserve">Looking forward to citing this in the exam ;) </w:t>
      </w:r>
      <w:r>
        <w:rPr>
          <w:rStyle w:val="CommentReference"/>
        </w:rPr>
        <w:annotationRef/>
      </w:r>
      <w:r>
        <w:rPr>
          <w:rStyle w:val="CommentReference"/>
        </w:rPr>
        <w:annotationRef/>
      </w:r>
    </w:p>
  </w:comment>
  <w:comment w:id="84" w:author="Topolewski, Marek" w:date="2021-03-18T15:39:00Z" w:initials="TM">
    <w:p w14:paraId="6A32CBBD" w14:textId="5EC6F923" w:rsidR="5E1B5FFA" w:rsidRDefault="5E1B5FFA">
      <w:pPr>
        <w:pStyle w:val="CommentText"/>
      </w:pPr>
      <w:r>
        <w:t>in lecture we also calculated the probability of going to the end of seq symbol</w:t>
      </w:r>
      <w:r>
        <w:rPr>
          <w:rStyle w:val="CommentReference"/>
        </w:rPr>
        <w:annotationRef/>
      </w:r>
    </w:p>
  </w:comment>
  <w:comment w:id="85" w:author="Jin, Robert" w:date="2021-03-18T17:33:00Z" w:initials="JR">
    <w:p w14:paraId="7014A6DD" w14:textId="5D907D48" w:rsidR="50B9A570" w:rsidRDefault="50B9A570">
      <w:pPr>
        <w:pStyle w:val="CommentText"/>
      </w:pPr>
      <w:r>
        <w:t>would that just be directly next to the last probability?</w:t>
      </w:r>
      <w:r>
        <w:rPr>
          <w:rStyle w:val="CommentReference"/>
        </w:rPr>
        <w:annotationRef/>
      </w:r>
    </w:p>
  </w:comment>
  <w:comment w:id="86" w:author="Georgescu, Tiberiu-Andrei" w:date="2022-03-16T17:10:00Z" w:initials="GT">
    <w:p w14:paraId="058C8774" w14:textId="2E150DBB" w:rsidR="3B4A17DD" w:rsidRDefault="3B4A17DD">
      <w:pPr>
        <w:pStyle w:val="CommentText"/>
      </w:pPr>
      <w:r>
        <w:t>Yes, and would take into account the probability of the last POS (NOUN in our case) to be right before the end of the sentence (0.75).</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8A1F44" w15:done="0"/>
  <w15:commentEx w15:paraId="70BEFC86" w15:paraIdParent="6E8A1F44" w15:done="0"/>
  <w15:commentEx w15:paraId="4E5F86EC" w15:done="0"/>
  <w15:commentEx w15:paraId="2FD67052" w15:paraIdParent="4E5F86EC" w15:done="0"/>
  <w15:commentEx w15:paraId="77CEF156" w15:done="0"/>
  <w15:commentEx w15:paraId="58CE4C36" w15:paraIdParent="77CEF156" w15:done="0"/>
  <w15:commentEx w15:paraId="23E9135E" w15:paraIdParent="77CEF156" w15:done="0"/>
  <w15:commentEx w15:paraId="66C47689" w15:done="0"/>
  <w15:commentEx w15:paraId="7A14BE73" w15:paraIdParent="66C47689" w15:done="0"/>
  <w15:commentEx w15:paraId="6902E109" w15:done="0"/>
  <w15:commentEx w15:paraId="5872350F" w15:done="1"/>
  <w15:commentEx w15:paraId="26BCE73F" w15:paraIdParent="5872350F" w15:done="1"/>
  <w15:commentEx w15:paraId="53F53E80" w15:done="0"/>
  <w15:commentEx w15:paraId="124B638B" w15:done="0"/>
  <w15:commentEx w15:paraId="29DF22D8" w15:paraIdParent="124B638B" w15:done="0"/>
  <w15:commentEx w15:paraId="77A8BF36" w15:done="0"/>
  <w15:commentEx w15:paraId="3DB7F3BC" w15:paraIdParent="77A8BF36" w15:done="0"/>
  <w15:commentEx w15:paraId="2C3D9CF6" w15:paraIdParent="77A8BF36" w15:done="0"/>
  <w15:commentEx w15:paraId="03F9451A" w15:done="0"/>
  <w15:commentEx w15:paraId="22B9E6F3" w15:paraIdParent="03F9451A" w15:done="0"/>
  <w15:commentEx w15:paraId="31900A7D" w15:done="0"/>
  <w15:commentEx w15:paraId="3BEA73D9" w15:paraIdParent="31900A7D" w15:done="0"/>
  <w15:commentEx w15:paraId="72609557" w15:paraIdParent="31900A7D" w15:done="0"/>
  <w15:commentEx w15:paraId="7069D914" w15:paraIdParent="31900A7D" w15:done="0"/>
  <w15:commentEx w15:paraId="63E0CA5B" w15:paraIdParent="31900A7D" w15:done="0"/>
  <w15:commentEx w15:paraId="458615D3" w15:done="0"/>
  <w15:commentEx w15:paraId="0309CF0C" w15:done="0"/>
  <w15:commentEx w15:paraId="0B1D419D" w15:paraIdParent="0309CF0C" w15:done="0"/>
  <w15:commentEx w15:paraId="05E0FE40" w15:paraIdParent="0309CF0C" w15:done="0"/>
  <w15:commentEx w15:paraId="2877A5AF" w15:done="0"/>
  <w15:commentEx w15:paraId="3B00902E" w15:paraIdParent="2877A5AF" w15:done="0"/>
  <w15:commentEx w15:paraId="54005787" w15:done="0"/>
  <w15:commentEx w15:paraId="2244037A" w15:done="0"/>
  <w15:commentEx w15:paraId="14A50628" w15:done="0"/>
  <w15:commentEx w15:paraId="0F29EDA0" w15:paraIdParent="14A50628" w15:done="0"/>
  <w15:commentEx w15:paraId="569BF815" w15:paraIdParent="14A50628" w15:done="0"/>
  <w15:commentEx w15:paraId="7018060A" w15:done="0"/>
  <w15:commentEx w15:paraId="27533859" w15:paraIdParent="7018060A" w15:done="0"/>
  <w15:commentEx w15:paraId="5BE771AB" w15:paraIdParent="7018060A" w15:done="0"/>
  <w15:commentEx w15:paraId="54F5A19F" w15:paraIdParent="7018060A" w15:done="0"/>
  <w15:commentEx w15:paraId="64A89745" w15:paraIdParent="7018060A" w15:done="0"/>
  <w15:commentEx w15:paraId="40E397A7" w15:paraIdParent="7018060A" w15:done="0"/>
  <w15:commentEx w15:paraId="7221B3FD" w15:done="0"/>
  <w15:commentEx w15:paraId="1E594C03" w15:paraIdParent="7221B3FD" w15:done="0"/>
  <w15:commentEx w15:paraId="4090D759" w15:paraIdParent="7221B3FD" w15:done="0"/>
  <w15:commentEx w15:paraId="1E38C24C" w15:done="0"/>
  <w15:commentEx w15:paraId="05D611B8" w15:paraIdParent="1E38C24C" w15:done="0"/>
  <w15:commentEx w15:paraId="13AA6879" w15:done="0"/>
  <w15:commentEx w15:paraId="2637A325" w15:done="0"/>
  <w15:commentEx w15:paraId="3112796F" w15:done="0"/>
  <w15:commentEx w15:paraId="6179B447" w15:done="0"/>
  <w15:commentEx w15:paraId="3CBB7DFC" w15:paraIdParent="6179B447" w15:done="0"/>
  <w15:commentEx w15:paraId="64B553A4" w15:done="1"/>
  <w15:commentEx w15:paraId="452C7347" w15:paraIdParent="64B553A4" w15:done="1"/>
  <w15:commentEx w15:paraId="70D43C21" w15:done="0"/>
  <w15:commentEx w15:paraId="7ACB4882" w15:done="1"/>
  <w15:commentEx w15:paraId="72680A7F" w15:paraIdParent="7ACB4882" w15:done="1"/>
  <w15:commentEx w15:paraId="6D3EDBC0" w15:paraIdParent="7ACB4882" w15:done="1"/>
  <w15:commentEx w15:paraId="00DE88B2" w15:paraIdParent="7ACB4882" w15:done="1"/>
  <w15:commentEx w15:paraId="0133661B" w15:done="0"/>
  <w15:commentEx w15:paraId="43700897" w15:paraIdParent="0133661B" w15:done="0"/>
  <w15:commentEx w15:paraId="78BA891D" w15:paraIdParent="0133661B" w15:done="0"/>
  <w15:commentEx w15:paraId="09070583" w15:paraIdParent="0133661B" w15:done="0"/>
  <w15:commentEx w15:paraId="7FD84C89" w15:paraIdParent="0133661B" w15:done="0"/>
  <w15:commentEx w15:paraId="6691F7A1" w15:paraIdParent="0133661B" w15:done="0"/>
  <w15:commentEx w15:paraId="127B05AC" w15:paraIdParent="0133661B" w15:done="0"/>
  <w15:commentEx w15:paraId="2438BB14" w15:done="0"/>
  <w15:commentEx w15:paraId="2F648788" w15:paraIdParent="2438BB14" w15:done="0"/>
  <w15:commentEx w15:paraId="76E4A7F1" w15:done="0"/>
  <w15:commentEx w15:paraId="7E332B0E" w15:done="1"/>
  <w15:commentEx w15:paraId="69E9F4BC" w15:done="0"/>
  <w15:commentEx w15:paraId="0A9AD98D" w15:paraIdParent="69E9F4BC" w15:done="0"/>
  <w15:commentEx w15:paraId="1589A605" w15:done="0"/>
  <w15:commentEx w15:paraId="1BE40319" w15:paraIdParent="1589A605" w15:done="0"/>
  <w15:commentEx w15:paraId="6A32CBBD" w15:done="0"/>
  <w15:commentEx w15:paraId="7014A6DD" w15:paraIdParent="6A32CBBD" w15:done="0"/>
  <w15:commentEx w15:paraId="058C8774" w15:paraIdParent="6A32C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5CB0E3D" w16cex:dateUtc="2021-03-18T15:42:00Z"/>
  <w16cex:commentExtensible w16cex:durableId="2823E062" w16cex:dateUtc="2021-03-18T16:16:00Z"/>
  <w16cex:commentExtensible w16cex:durableId="79411AA0" w16cex:dateUtc="2021-03-18T17:10:00Z"/>
  <w16cex:commentExtensible w16cex:durableId="12FAE619" w16cex:dateUtc="2021-03-18T17:32:00Z"/>
  <w16cex:commentExtensible w16cex:durableId="768A72C5" w16cex:dateUtc="2021-03-17T13:51:00Z"/>
  <w16cex:commentExtensible w16cex:durableId="640DFFDA" w16cex:dateUtc="2021-03-17T20:54:00Z"/>
  <w16cex:commentExtensible w16cex:durableId="7EA794A0" w16cex:dateUtc="2021-03-18T13:16:00Z"/>
  <w16cex:commentExtensible w16cex:durableId="684ECADC" w16cex:dateUtc="2021-03-18T11:34:00Z"/>
  <w16cex:commentExtensible w16cex:durableId="4457AB57" w16cex:dateUtc="2021-03-18T15:41:00Z"/>
  <w16cex:commentExtensible w16cex:durableId="23D78E81" w16cex:dateUtc="2022-03-16T16:12:00Z"/>
  <w16cex:commentExtensible w16cex:durableId="4EB0EE3A" w16cex:dateUtc="2021-03-18T11:34:00Z"/>
  <w16cex:commentExtensible w16cex:durableId="2F323972" w16cex:dateUtc="2021-03-18T15:41:00Z"/>
  <w16cex:commentExtensible w16cex:durableId="5710E884" w16cex:dateUtc="2021-03-18T20:19:00Z"/>
  <w16cex:commentExtensible w16cex:durableId="17AC784C" w16cex:dateUtc="2021-03-18T23:15:00Z"/>
  <w16cex:commentExtensible w16cex:durableId="386525C7" w16cex:dateUtc="2022-03-12T14:17:00Z"/>
  <w16cex:commentExtensible w16cex:durableId="384DC06D" w16cex:dateUtc="2021-03-18T15:57:00Z"/>
  <w16cex:commentExtensible w16cex:durableId="5B008579" w16cex:dateUtc="2021-03-18T16:20:00Z"/>
  <w16cex:commentExtensible w16cex:durableId="22EDBD12" w16cex:dateUtc="2021-03-18T16:22:00Z"/>
  <w16cex:commentExtensible w16cex:durableId="627E4FE2" w16cex:dateUtc="2021-03-18T17:50:00Z"/>
  <w16cex:commentExtensible w16cex:durableId="0582ADEF" w16cex:dateUtc="2021-03-18T19:46:00Z"/>
  <w16cex:commentExtensible w16cex:durableId="4806A878" w16cex:dateUtc="2021-03-14T16:12:00Z"/>
  <w16cex:commentExtensible w16cex:durableId="42EB6742" w16cex:dateUtc="2021-03-14T16:43:00Z"/>
  <w16cex:commentExtensible w16cex:durableId="679B74FF" w16cex:dateUtc="2021-03-18T13:22:00Z"/>
  <w16cex:commentExtensible w16cex:durableId="4A310B47" w16cex:dateUtc="2021-03-18T13:52:00Z"/>
  <w16cex:commentExtensible w16cex:durableId="70274018" w16cex:dateUtc="2021-03-18T14:23:00Z"/>
  <w16cex:commentExtensible w16cex:durableId="0E68B560" w16cex:dateUtc="2021-03-18T13:24:00Z"/>
  <w16cex:commentExtensible w16cex:durableId="4BD01051" w16cex:dateUtc="2021-03-16T11:12:00Z"/>
  <w16cex:commentExtensible w16cex:durableId="4BA01698" w16cex:dateUtc="2021-03-18T13:27:00Z"/>
  <w16cex:commentExtensible w16cex:durableId="5C221D1E" w16cex:dateUtc="2021-03-18T16:39:00Z"/>
  <w16cex:commentExtensible w16cex:durableId="25CFCF0F" w16cex:dateUtc="2021-03-18T13:33:00Z"/>
  <w16cex:commentExtensible w16cex:durableId="7223E0FD" w16cex:dateUtc="2021-03-18T14:50:00Z"/>
  <w16cex:commentExtensible w16cex:durableId="7410BEA3" w16cex:dateUtc="2021-03-18T13:30:00Z"/>
  <w16cex:commentExtensible w16cex:durableId="708D0D64" w16cex:dateUtc="2022-03-18T18:36:00Z"/>
  <w16cex:commentExtensible w16cex:durableId="4859C50A" w16cex:dateUtc="2021-03-18T12:06:00Z"/>
  <w16cex:commentExtensible w16cex:durableId="7DEF0903" w16cex:dateUtc="2021-03-18T13:26:00Z"/>
  <w16cex:commentExtensible w16cex:durableId="487D390A" w16cex:dateUtc="2021-03-18T17:30:00Z"/>
  <w16cex:commentExtensible w16cex:durableId="3CEF40C7" w16cex:dateUtc="2021-03-16T15:16:00Z"/>
  <w16cex:commentExtensible w16cex:durableId="191EE6E8" w16cex:dateUtc="2021-03-17T08:31:00Z"/>
  <w16cex:commentExtensible w16cex:durableId="44379E34" w16cex:dateUtc="2021-03-17T08:43:00Z"/>
  <w16cex:commentExtensible w16cex:durableId="7CFAB61F" w16cex:dateUtc="2021-03-17T09:02:00Z"/>
  <w16cex:commentExtensible w16cex:durableId="0697F6B9" w16cex:dateUtc="2021-03-17T09:34:00Z"/>
  <w16cex:commentExtensible w16cex:durableId="578A9172" w16cex:dateUtc="2021-03-19T09:03:00Z"/>
  <w16cex:commentExtensible w16cex:durableId="2D534396" w16cex:dateUtc="2021-03-16T15:16:00Z"/>
  <w16cex:commentExtensible w16cex:durableId="5DE74703" w16cex:dateUtc="2021-03-18T12:04:00Z"/>
  <w16cex:commentExtensible w16cex:durableId="447E45C3" w16cex:dateUtc="2021-03-18T17:35:00Z"/>
  <w16cex:commentExtensible w16cex:durableId="456EBA6E" w16cex:dateUtc="2021-03-18T21:35:00Z"/>
  <w16cex:commentExtensible w16cex:durableId="6F18E9DA" w16cex:dateUtc="2022-03-13T06:40:00Z"/>
  <w16cex:commentExtensible w16cex:durableId="3D2651F5" w16cex:dateUtc="2021-03-18T13:39:00Z"/>
  <w16cex:commentExtensible w16cex:durableId="4B86DE9E" w16cex:dateUtc="2021-03-18T15:28:00Z"/>
  <w16cex:commentExtensible w16cex:durableId="3574238F" w16cex:dateUtc="2021-03-18T15:30:00Z"/>
  <w16cex:commentExtensible w16cex:durableId="3733C145" w16cex:dateUtc="2021-03-18T17:47:00Z"/>
  <w16cex:commentExtensible w16cex:durableId="1225E526" w16cex:dateUtc="2021-03-18T20:39:00Z"/>
  <w16cex:commentExtensible w16cex:durableId="35BC3969" w16cex:dateUtc="2021-03-17T14:25:00Z"/>
  <w16cex:commentExtensible w16cex:durableId="56918B36" w16cex:dateUtc="2021-03-18T17:46:00Z"/>
  <w16cex:commentExtensible w16cex:durableId="6AF2605D" w16cex:dateUtc="2021-03-18T22:43:00Z"/>
  <w16cex:commentExtensible w16cex:durableId="24D0FA43" w16cex:dateUtc="2021-03-14T13:51:00Z"/>
  <w16cex:commentExtensible w16cex:durableId="64CBD8FA" w16cex:dateUtc="2021-03-15T15:01:00Z"/>
  <w16cex:commentExtensible w16cex:durableId="23FB1750" w16cex:dateUtc="2021-03-16T11:38:00Z"/>
  <w16cex:commentExtensible w16cex:durableId="1D4F1F95" w16cex:dateUtc="2021-03-17T14:26:00Z"/>
  <w16cex:commentExtensible w16cex:durableId="72A238AA" w16cex:dateUtc="2021-03-14T17:27:00Z"/>
  <w16cex:commentExtensible w16cex:durableId="3DC852B0" w16cex:dateUtc="2021-03-14T18:28:00Z"/>
  <w16cex:commentExtensible w16cex:durableId="37FBD28D" w16cex:dateUtc="2021-03-17T14:32:00Z"/>
  <w16cex:commentExtensible w16cex:durableId="3DACFB52" w16cex:dateUtc="2021-03-18T19:46:00Z"/>
  <w16cex:commentExtensible w16cex:durableId="1709D6DE" w16cex:dateUtc="2021-03-18T19:50:00Z"/>
  <w16cex:commentExtensible w16cex:durableId="6AF99062" w16cex:dateUtc="2021-03-18T20:55:00Z"/>
  <w16cex:commentExtensible w16cex:durableId="025BFE86" w16cex:dateUtc="2021-03-18T23:31:00Z"/>
  <w16cex:commentExtensible w16cex:durableId="1F932C3E" w16cex:dateUtc="2021-03-18T13:11:00Z"/>
  <w16cex:commentExtensible w16cex:durableId="79A08C01" w16cex:dateUtc="2021-03-18T13:49:00Z"/>
  <w16cex:commentExtensible w16cex:durableId="1FD2951B" w16cex:dateUtc="2022-03-18T10:50:00Z"/>
  <w16cex:commentExtensible w16cex:durableId="23FB1DF3" w16cex:dateUtc="2021-03-16T12:07:00Z"/>
  <w16cex:commentExtensible w16cex:durableId="6EDA9131" w16cex:dateUtc="2022-03-23T22:44:00Z"/>
  <w16cex:commentExtensible w16cex:durableId="7EF3E10B" w16cex:dateUtc="2023-03-11T16:20:00Z"/>
  <w16cex:commentExtensible w16cex:durableId="3BB56D49" w16cex:dateUtc="2021-03-18T13:13:00Z"/>
  <w16cex:commentExtensible w16cex:durableId="646C19C7" w16cex:dateUtc="2021-03-18T14:33:00Z">
    <w16cex:extLst>
      <w16:ext w16:uri="{CE6994B0-6A32-4C9F-8C6B-6E91EDA988CE}">
        <cr:reactions xmlns:cr="http://schemas.microsoft.com/office/comments/2020/reactions">
          <cr:reaction reactionType="1">
            <cr:reactionInfo dateUtc="2023-03-22T17:38:37Z">
              <cr:user userId="S::ss1322@ic.ac.uk::61232569-7b9f-43bb-851e-7386ffa327b3" userProvider="AD" userName="su, wenliang"/>
            </cr:reactionInfo>
            <cr:reactionInfo dateUtc="2023-03-22T19:51:09Z">
              <cr:user userId="S::sk4319@ic.ac.uk::177cf56a-3c57-453f-86e4-36c6bb07fcee" userProvider="AD" userName="Kansal, Shashwat"/>
            </cr:reactionInfo>
          </cr:reaction>
        </cr:reactions>
      </w16:ext>
    </w16cex:extLst>
  </w16cex:commentExtensible>
  <w16cex:commentExtensible w16cex:durableId="259838B4" w16cex:dateUtc="2021-03-18T22:39:00Z"/>
  <w16cex:commentExtensible w16cex:durableId="09D9E596" w16cex:dateUtc="2021-03-19T00:33:00Z"/>
  <w16cex:commentExtensible w16cex:durableId="5840BBE3" w16cex:dateUtc="2022-03-17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8A1F44" w16cid:durableId="45CB0E3D"/>
  <w16cid:commentId w16cid:paraId="70BEFC86" w16cid:durableId="2823E062"/>
  <w16cid:commentId w16cid:paraId="4E5F86EC" w16cid:durableId="79411AA0"/>
  <w16cid:commentId w16cid:paraId="2FD67052" w16cid:durableId="12FAE619"/>
  <w16cid:commentId w16cid:paraId="77CEF156" w16cid:durableId="768A72C5"/>
  <w16cid:commentId w16cid:paraId="58CE4C36" w16cid:durableId="640DFFDA"/>
  <w16cid:commentId w16cid:paraId="23E9135E" w16cid:durableId="7EA794A0"/>
  <w16cid:commentId w16cid:paraId="66C47689" w16cid:durableId="684ECADC"/>
  <w16cid:commentId w16cid:paraId="7A14BE73" w16cid:durableId="4457AB57"/>
  <w16cid:commentId w16cid:paraId="6902E109" w16cid:durableId="23D78E81"/>
  <w16cid:commentId w16cid:paraId="5872350F" w16cid:durableId="4EB0EE3A"/>
  <w16cid:commentId w16cid:paraId="26BCE73F" w16cid:durableId="2F323972"/>
  <w16cid:commentId w16cid:paraId="53F53E80" w16cid:durableId="5710E884"/>
  <w16cid:commentId w16cid:paraId="124B638B" w16cid:durableId="17AC784C"/>
  <w16cid:commentId w16cid:paraId="29DF22D8" w16cid:durableId="386525C7"/>
  <w16cid:commentId w16cid:paraId="77A8BF36" w16cid:durableId="384DC06D"/>
  <w16cid:commentId w16cid:paraId="3DB7F3BC" w16cid:durableId="5B008579"/>
  <w16cid:commentId w16cid:paraId="2C3D9CF6" w16cid:durableId="22EDBD12"/>
  <w16cid:commentId w16cid:paraId="03F9451A" w16cid:durableId="627E4FE2"/>
  <w16cid:commentId w16cid:paraId="22B9E6F3" w16cid:durableId="0582ADEF"/>
  <w16cid:commentId w16cid:paraId="31900A7D" w16cid:durableId="4806A878"/>
  <w16cid:commentId w16cid:paraId="3BEA73D9" w16cid:durableId="42EB6742"/>
  <w16cid:commentId w16cid:paraId="72609557" w16cid:durableId="679B74FF"/>
  <w16cid:commentId w16cid:paraId="7069D914" w16cid:durableId="4A310B47"/>
  <w16cid:commentId w16cid:paraId="63E0CA5B" w16cid:durableId="70274018"/>
  <w16cid:commentId w16cid:paraId="458615D3" w16cid:durableId="0E68B560"/>
  <w16cid:commentId w16cid:paraId="0309CF0C" w16cid:durableId="4BD01051"/>
  <w16cid:commentId w16cid:paraId="0B1D419D" w16cid:durableId="4BA01698"/>
  <w16cid:commentId w16cid:paraId="05E0FE40" w16cid:durableId="5C221D1E"/>
  <w16cid:commentId w16cid:paraId="2877A5AF" w16cid:durableId="25CFCF0F"/>
  <w16cid:commentId w16cid:paraId="3B00902E" w16cid:durableId="7223E0FD"/>
  <w16cid:commentId w16cid:paraId="54005787" w16cid:durableId="7410BEA3"/>
  <w16cid:commentId w16cid:paraId="2244037A" w16cid:durableId="708D0D64"/>
  <w16cid:commentId w16cid:paraId="14A50628" w16cid:durableId="4859C50A"/>
  <w16cid:commentId w16cid:paraId="0F29EDA0" w16cid:durableId="7DEF0903"/>
  <w16cid:commentId w16cid:paraId="569BF815" w16cid:durableId="487D390A"/>
  <w16cid:commentId w16cid:paraId="7018060A" w16cid:durableId="3CEF40C7"/>
  <w16cid:commentId w16cid:paraId="27533859" w16cid:durableId="191EE6E8"/>
  <w16cid:commentId w16cid:paraId="5BE771AB" w16cid:durableId="44379E34"/>
  <w16cid:commentId w16cid:paraId="54F5A19F" w16cid:durableId="7CFAB61F"/>
  <w16cid:commentId w16cid:paraId="64A89745" w16cid:durableId="0697F6B9"/>
  <w16cid:commentId w16cid:paraId="40E397A7" w16cid:durableId="578A9172"/>
  <w16cid:commentId w16cid:paraId="7221B3FD" w16cid:durableId="2D534396"/>
  <w16cid:commentId w16cid:paraId="1E594C03" w16cid:durableId="5DE74703"/>
  <w16cid:commentId w16cid:paraId="4090D759" w16cid:durableId="447E45C3"/>
  <w16cid:commentId w16cid:paraId="1E38C24C" w16cid:durableId="456EBA6E"/>
  <w16cid:commentId w16cid:paraId="05D611B8" w16cid:durableId="6F18E9DA"/>
  <w16cid:commentId w16cid:paraId="13AA6879" w16cid:durableId="3D2651F5"/>
  <w16cid:commentId w16cid:paraId="2637A325" w16cid:durableId="4B86DE9E"/>
  <w16cid:commentId w16cid:paraId="3112796F" w16cid:durableId="3574238F"/>
  <w16cid:commentId w16cid:paraId="6179B447" w16cid:durableId="3733C145"/>
  <w16cid:commentId w16cid:paraId="3CBB7DFC" w16cid:durableId="1225E526"/>
  <w16cid:commentId w16cid:paraId="64B553A4" w16cid:durableId="35BC3969"/>
  <w16cid:commentId w16cid:paraId="452C7347" w16cid:durableId="56918B36"/>
  <w16cid:commentId w16cid:paraId="70D43C21" w16cid:durableId="6AF2605D"/>
  <w16cid:commentId w16cid:paraId="7ACB4882" w16cid:durableId="24D0FA43"/>
  <w16cid:commentId w16cid:paraId="72680A7F" w16cid:durableId="64CBD8FA"/>
  <w16cid:commentId w16cid:paraId="6D3EDBC0" w16cid:durableId="23FB1750"/>
  <w16cid:commentId w16cid:paraId="00DE88B2" w16cid:durableId="1D4F1F95"/>
  <w16cid:commentId w16cid:paraId="0133661B" w16cid:durableId="72A238AA"/>
  <w16cid:commentId w16cid:paraId="43700897" w16cid:durableId="3DC852B0"/>
  <w16cid:commentId w16cid:paraId="78BA891D" w16cid:durableId="37FBD28D"/>
  <w16cid:commentId w16cid:paraId="09070583" w16cid:durableId="3DACFB52"/>
  <w16cid:commentId w16cid:paraId="7FD84C89" w16cid:durableId="1709D6DE"/>
  <w16cid:commentId w16cid:paraId="6691F7A1" w16cid:durableId="6AF99062"/>
  <w16cid:commentId w16cid:paraId="127B05AC" w16cid:durableId="025BFE86"/>
  <w16cid:commentId w16cid:paraId="2438BB14" w16cid:durableId="1F932C3E"/>
  <w16cid:commentId w16cid:paraId="2F648788" w16cid:durableId="79A08C01"/>
  <w16cid:commentId w16cid:paraId="76E4A7F1" w16cid:durableId="1FD2951B"/>
  <w16cid:commentId w16cid:paraId="7E332B0E" w16cid:durableId="23FB1DF3"/>
  <w16cid:commentId w16cid:paraId="69E9F4BC" w16cid:durableId="6EDA9131"/>
  <w16cid:commentId w16cid:paraId="0A9AD98D" w16cid:durableId="7EF3E10B"/>
  <w16cid:commentId w16cid:paraId="1589A605" w16cid:durableId="3BB56D49"/>
  <w16cid:commentId w16cid:paraId="1BE40319" w16cid:durableId="646C19C7"/>
  <w16cid:commentId w16cid:paraId="6A32CBBD" w16cid:durableId="259838B4"/>
  <w16cid:commentId w16cid:paraId="7014A6DD" w16cid:durableId="09D9E596"/>
  <w16cid:commentId w16cid:paraId="058C8774" w16cid:durableId="5840B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FED6" w14:textId="77777777" w:rsidR="00506718" w:rsidRDefault="00506718">
      <w:pPr>
        <w:spacing w:after="0" w:line="240" w:lineRule="auto"/>
      </w:pPr>
      <w:r>
        <w:separator/>
      </w:r>
    </w:p>
  </w:endnote>
  <w:endnote w:type="continuationSeparator" w:id="0">
    <w:p w14:paraId="32350982" w14:textId="77777777" w:rsidR="00506718" w:rsidRDefault="00506718">
      <w:pPr>
        <w:spacing w:after="0" w:line="240" w:lineRule="auto"/>
      </w:pPr>
      <w:r>
        <w:continuationSeparator/>
      </w:r>
    </w:p>
  </w:endnote>
  <w:endnote w:type="continuationNotice" w:id="1">
    <w:p w14:paraId="096B15BE" w14:textId="77777777" w:rsidR="00506718" w:rsidRDefault="00506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613325" w14:paraId="5FC7EB69" w14:textId="77777777" w:rsidTr="70613325">
      <w:tc>
        <w:tcPr>
          <w:tcW w:w="3120" w:type="dxa"/>
        </w:tcPr>
        <w:p w14:paraId="62923B58" w14:textId="4C97BE8D" w:rsidR="70613325" w:rsidRDefault="70613325" w:rsidP="70613325">
          <w:pPr>
            <w:pStyle w:val="Header"/>
            <w:ind w:left="-115"/>
          </w:pPr>
        </w:p>
      </w:tc>
      <w:tc>
        <w:tcPr>
          <w:tcW w:w="3120" w:type="dxa"/>
        </w:tcPr>
        <w:p w14:paraId="5613E65F" w14:textId="4CD7565F" w:rsidR="70613325" w:rsidRDefault="70613325" w:rsidP="70613325">
          <w:pPr>
            <w:pStyle w:val="Header"/>
            <w:jc w:val="center"/>
          </w:pPr>
        </w:p>
      </w:tc>
      <w:tc>
        <w:tcPr>
          <w:tcW w:w="3120" w:type="dxa"/>
        </w:tcPr>
        <w:p w14:paraId="4D93B17F" w14:textId="562E554A" w:rsidR="70613325" w:rsidRDefault="70613325" w:rsidP="70613325">
          <w:pPr>
            <w:pStyle w:val="Header"/>
            <w:ind w:right="-115"/>
            <w:jc w:val="right"/>
          </w:pPr>
        </w:p>
      </w:tc>
    </w:tr>
  </w:tbl>
  <w:p w14:paraId="7303F522" w14:textId="059CD086" w:rsidR="70613325" w:rsidRDefault="70613325" w:rsidP="70613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3CC1" w14:textId="77777777" w:rsidR="00506718" w:rsidRDefault="00506718">
      <w:pPr>
        <w:spacing w:after="0" w:line="240" w:lineRule="auto"/>
      </w:pPr>
      <w:r>
        <w:separator/>
      </w:r>
    </w:p>
  </w:footnote>
  <w:footnote w:type="continuationSeparator" w:id="0">
    <w:p w14:paraId="09C81EE4" w14:textId="77777777" w:rsidR="00506718" w:rsidRDefault="00506718">
      <w:pPr>
        <w:spacing w:after="0" w:line="240" w:lineRule="auto"/>
      </w:pPr>
      <w:r>
        <w:continuationSeparator/>
      </w:r>
    </w:p>
  </w:footnote>
  <w:footnote w:type="continuationNotice" w:id="1">
    <w:p w14:paraId="40558D7F" w14:textId="77777777" w:rsidR="00506718" w:rsidRDefault="005067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613325" w14:paraId="2F2E2C54" w14:textId="77777777" w:rsidTr="70613325">
      <w:tc>
        <w:tcPr>
          <w:tcW w:w="3120" w:type="dxa"/>
        </w:tcPr>
        <w:p w14:paraId="6E755085" w14:textId="79D99971" w:rsidR="70613325" w:rsidRDefault="70613325" w:rsidP="70613325">
          <w:pPr>
            <w:pStyle w:val="Header"/>
            <w:ind w:left="-115"/>
          </w:pPr>
        </w:p>
      </w:tc>
      <w:tc>
        <w:tcPr>
          <w:tcW w:w="3120" w:type="dxa"/>
        </w:tcPr>
        <w:p w14:paraId="07E07652" w14:textId="7E32DC5E" w:rsidR="70613325" w:rsidRDefault="70613325" w:rsidP="70613325">
          <w:pPr>
            <w:pStyle w:val="Header"/>
            <w:jc w:val="center"/>
          </w:pPr>
        </w:p>
      </w:tc>
      <w:tc>
        <w:tcPr>
          <w:tcW w:w="3120" w:type="dxa"/>
        </w:tcPr>
        <w:p w14:paraId="5CBDC1A7" w14:textId="2DDD5601" w:rsidR="70613325" w:rsidRDefault="70613325" w:rsidP="70613325">
          <w:pPr>
            <w:pStyle w:val="Header"/>
            <w:ind w:right="-115"/>
            <w:jc w:val="right"/>
          </w:pPr>
        </w:p>
      </w:tc>
    </w:tr>
  </w:tbl>
  <w:p w14:paraId="5CBCE1F1" w14:textId="3E8F60D7" w:rsidR="70613325" w:rsidRDefault="70613325" w:rsidP="70613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B2"/>
    <w:multiLevelType w:val="hybridMultilevel"/>
    <w:tmpl w:val="FFFFFFFF"/>
    <w:lvl w:ilvl="0" w:tplc="6ADE2B28">
      <w:start w:val="1"/>
      <w:numFmt w:val="bullet"/>
      <w:lvlText w:val="-"/>
      <w:lvlJc w:val="left"/>
      <w:pPr>
        <w:ind w:left="720" w:hanging="360"/>
      </w:pPr>
      <w:rPr>
        <w:rFonts w:ascii="Calibri" w:hAnsi="Calibri" w:hint="default"/>
      </w:rPr>
    </w:lvl>
    <w:lvl w:ilvl="1" w:tplc="E49819BE">
      <w:start w:val="1"/>
      <w:numFmt w:val="bullet"/>
      <w:lvlText w:val="o"/>
      <w:lvlJc w:val="left"/>
      <w:pPr>
        <w:ind w:left="1440" w:hanging="360"/>
      </w:pPr>
      <w:rPr>
        <w:rFonts w:ascii="Courier New" w:hAnsi="Courier New" w:hint="default"/>
      </w:rPr>
    </w:lvl>
    <w:lvl w:ilvl="2" w:tplc="18584D62">
      <w:start w:val="1"/>
      <w:numFmt w:val="bullet"/>
      <w:lvlText w:val=""/>
      <w:lvlJc w:val="left"/>
      <w:pPr>
        <w:ind w:left="2160" w:hanging="360"/>
      </w:pPr>
      <w:rPr>
        <w:rFonts w:ascii="Wingdings" w:hAnsi="Wingdings" w:hint="default"/>
      </w:rPr>
    </w:lvl>
    <w:lvl w:ilvl="3" w:tplc="F72CDA60">
      <w:start w:val="1"/>
      <w:numFmt w:val="bullet"/>
      <w:lvlText w:val=""/>
      <w:lvlJc w:val="left"/>
      <w:pPr>
        <w:ind w:left="2880" w:hanging="360"/>
      </w:pPr>
      <w:rPr>
        <w:rFonts w:ascii="Symbol" w:hAnsi="Symbol" w:hint="default"/>
      </w:rPr>
    </w:lvl>
    <w:lvl w:ilvl="4" w:tplc="4EAEEF62">
      <w:start w:val="1"/>
      <w:numFmt w:val="bullet"/>
      <w:lvlText w:val="o"/>
      <w:lvlJc w:val="left"/>
      <w:pPr>
        <w:ind w:left="3600" w:hanging="360"/>
      </w:pPr>
      <w:rPr>
        <w:rFonts w:ascii="Courier New" w:hAnsi="Courier New" w:hint="default"/>
      </w:rPr>
    </w:lvl>
    <w:lvl w:ilvl="5" w:tplc="2A76401E">
      <w:start w:val="1"/>
      <w:numFmt w:val="bullet"/>
      <w:lvlText w:val=""/>
      <w:lvlJc w:val="left"/>
      <w:pPr>
        <w:ind w:left="4320" w:hanging="360"/>
      </w:pPr>
      <w:rPr>
        <w:rFonts w:ascii="Wingdings" w:hAnsi="Wingdings" w:hint="default"/>
      </w:rPr>
    </w:lvl>
    <w:lvl w:ilvl="6" w:tplc="17E6236A">
      <w:start w:val="1"/>
      <w:numFmt w:val="bullet"/>
      <w:lvlText w:val=""/>
      <w:lvlJc w:val="left"/>
      <w:pPr>
        <w:ind w:left="5040" w:hanging="360"/>
      </w:pPr>
      <w:rPr>
        <w:rFonts w:ascii="Symbol" w:hAnsi="Symbol" w:hint="default"/>
      </w:rPr>
    </w:lvl>
    <w:lvl w:ilvl="7" w:tplc="2522DE84">
      <w:start w:val="1"/>
      <w:numFmt w:val="bullet"/>
      <w:lvlText w:val="o"/>
      <w:lvlJc w:val="left"/>
      <w:pPr>
        <w:ind w:left="5760" w:hanging="360"/>
      </w:pPr>
      <w:rPr>
        <w:rFonts w:ascii="Courier New" w:hAnsi="Courier New" w:hint="default"/>
      </w:rPr>
    </w:lvl>
    <w:lvl w:ilvl="8" w:tplc="0930E866">
      <w:start w:val="1"/>
      <w:numFmt w:val="bullet"/>
      <w:lvlText w:val=""/>
      <w:lvlJc w:val="left"/>
      <w:pPr>
        <w:ind w:left="6480" w:hanging="360"/>
      </w:pPr>
      <w:rPr>
        <w:rFonts w:ascii="Wingdings" w:hAnsi="Wingdings" w:hint="default"/>
      </w:rPr>
    </w:lvl>
  </w:abstractNum>
  <w:abstractNum w:abstractNumId="1" w15:restartNumberingAfterBreak="0">
    <w:nsid w:val="02BC1BC3"/>
    <w:multiLevelType w:val="hybridMultilevel"/>
    <w:tmpl w:val="FFFFFFFF"/>
    <w:lvl w:ilvl="0" w:tplc="9BF2021C">
      <w:start w:val="1"/>
      <w:numFmt w:val="bullet"/>
      <w:lvlText w:val="-"/>
      <w:lvlJc w:val="left"/>
      <w:pPr>
        <w:ind w:left="720" w:hanging="360"/>
      </w:pPr>
      <w:rPr>
        <w:rFonts w:ascii="Calibri" w:hAnsi="Calibri" w:hint="default"/>
      </w:rPr>
    </w:lvl>
    <w:lvl w:ilvl="1" w:tplc="3898AE74">
      <w:start w:val="1"/>
      <w:numFmt w:val="bullet"/>
      <w:lvlText w:val="o"/>
      <w:lvlJc w:val="left"/>
      <w:pPr>
        <w:ind w:left="1440" w:hanging="360"/>
      </w:pPr>
      <w:rPr>
        <w:rFonts w:ascii="Courier New" w:hAnsi="Courier New" w:hint="default"/>
      </w:rPr>
    </w:lvl>
    <w:lvl w:ilvl="2" w:tplc="29761E5E">
      <w:start w:val="1"/>
      <w:numFmt w:val="bullet"/>
      <w:lvlText w:val=""/>
      <w:lvlJc w:val="left"/>
      <w:pPr>
        <w:ind w:left="2160" w:hanging="360"/>
      </w:pPr>
      <w:rPr>
        <w:rFonts w:ascii="Wingdings" w:hAnsi="Wingdings" w:hint="default"/>
      </w:rPr>
    </w:lvl>
    <w:lvl w:ilvl="3" w:tplc="700CF90E">
      <w:start w:val="1"/>
      <w:numFmt w:val="bullet"/>
      <w:lvlText w:val=""/>
      <w:lvlJc w:val="left"/>
      <w:pPr>
        <w:ind w:left="2880" w:hanging="360"/>
      </w:pPr>
      <w:rPr>
        <w:rFonts w:ascii="Symbol" w:hAnsi="Symbol" w:hint="default"/>
      </w:rPr>
    </w:lvl>
    <w:lvl w:ilvl="4" w:tplc="1C8CA27E">
      <w:start w:val="1"/>
      <w:numFmt w:val="bullet"/>
      <w:lvlText w:val="o"/>
      <w:lvlJc w:val="left"/>
      <w:pPr>
        <w:ind w:left="3600" w:hanging="360"/>
      </w:pPr>
      <w:rPr>
        <w:rFonts w:ascii="Courier New" w:hAnsi="Courier New" w:hint="default"/>
      </w:rPr>
    </w:lvl>
    <w:lvl w:ilvl="5" w:tplc="682A76E4">
      <w:start w:val="1"/>
      <w:numFmt w:val="bullet"/>
      <w:lvlText w:val=""/>
      <w:lvlJc w:val="left"/>
      <w:pPr>
        <w:ind w:left="4320" w:hanging="360"/>
      </w:pPr>
      <w:rPr>
        <w:rFonts w:ascii="Wingdings" w:hAnsi="Wingdings" w:hint="default"/>
      </w:rPr>
    </w:lvl>
    <w:lvl w:ilvl="6" w:tplc="8564B75E">
      <w:start w:val="1"/>
      <w:numFmt w:val="bullet"/>
      <w:lvlText w:val=""/>
      <w:lvlJc w:val="left"/>
      <w:pPr>
        <w:ind w:left="5040" w:hanging="360"/>
      </w:pPr>
      <w:rPr>
        <w:rFonts w:ascii="Symbol" w:hAnsi="Symbol" w:hint="default"/>
      </w:rPr>
    </w:lvl>
    <w:lvl w:ilvl="7" w:tplc="19288B1A">
      <w:start w:val="1"/>
      <w:numFmt w:val="bullet"/>
      <w:lvlText w:val="o"/>
      <w:lvlJc w:val="left"/>
      <w:pPr>
        <w:ind w:left="5760" w:hanging="360"/>
      </w:pPr>
      <w:rPr>
        <w:rFonts w:ascii="Courier New" w:hAnsi="Courier New" w:hint="default"/>
      </w:rPr>
    </w:lvl>
    <w:lvl w:ilvl="8" w:tplc="E1E6D75A">
      <w:start w:val="1"/>
      <w:numFmt w:val="bullet"/>
      <w:lvlText w:val=""/>
      <w:lvlJc w:val="left"/>
      <w:pPr>
        <w:ind w:left="6480" w:hanging="360"/>
      </w:pPr>
      <w:rPr>
        <w:rFonts w:ascii="Wingdings" w:hAnsi="Wingdings" w:hint="default"/>
      </w:rPr>
    </w:lvl>
  </w:abstractNum>
  <w:abstractNum w:abstractNumId="2" w15:restartNumberingAfterBreak="0">
    <w:nsid w:val="0B904466"/>
    <w:multiLevelType w:val="hybridMultilevel"/>
    <w:tmpl w:val="FFFFFFFF"/>
    <w:lvl w:ilvl="0" w:tplc="7BC6D9C8">
      <w:start w:val="1"/>
      <w:numFmt w:val="bullet"/>
      <w:lvlText w:val="-"/>
      <w:lvlJc w:val="left"/>
      <w:pPr>
        <w:ind w:left="720" w:hanging="360"/>
      </w:pPr>
      <w:rPr>
        <w:rFonts w:ascii="Calibri" w:hAnsi="Calibri" w:hint="default"/>
      </w:rPr>
    </w:lvl>
    <w:lvl w:ilvl="1" w:tplc="824C40DE">
      <w:start w:val="1"/>
      <w:numFmt w:val="bullet"/>
      <w:lvlText w:val="o"/>
      <w:lvlJc w:val="left"/>
      <w:pPr>
        <w:ind w:left="1440" w:hanging="360"/>
      </w:pPr>
      <w:rPr>
        <w:rFonts w:ascii="Courier New" w:hAnsi="Courier New" w:hint="default"/>
      </w:rPr>
    </w:lvl>
    <w:lvl w:ilvl="2" w:tplc="DE26D78C">
      <w:start w:val="1"/>
      <w:numFmt w:val="bullet"/>
      <w:lvlText w:val=""/>
      <w:lvlJc w:val="left"/>
      <w:pPr>
        <w:ind w:left="2160" w:hanging="360"/>
      </w:pPr>
      <w:rPr>
        <w:rFonts w:ascii="Wingdings" w:hAnsi="Wingdings" w:hint="default"/>
      </w:rPr>
    </w:lvl>
    <w:lvl w:ilvl="3" w:tplc="8CE4A9E8">
      <w:start w:val="1"/>
      <w:numFmt w:val="bullet"/>
      <w:lvlText w:val=""/>
      <w:lvlJc w:val="left"/>
      <w:pPr>
        <w:ind w:left="2880" w:hanging="360"/>
      </w:pPr>
      <w:rPr>
        <w:rFonts w:ascii="Symbol" w:hAnsi="Symbol" w:hint="default"/>
      </w:rPr>
    </w:lvl>
    <w:lvl w:ilvl="4" w:tplc="CBE4A730">
      <w:start w:val="1"/>
      <w:numFmt w:val="bullet"/>
      <w:lvlText w:val="o"/>
      <w:lvlJc w:val="left"/>
      <w:pPr>
        <w:ind w:left="3600" w:hanging="360"/>
      </w:pPr>
      <w:rPr>
        <w:rFonts w:ascii="Courier New" w:hAnsi="Courier New" w:hint="default"/>
      </w:rPr>
    </w:lvl>
    <w:lvl w:ilvl="5" w:tplc="79CE7406">
      <w:start w:val="1"/>
      <w:numFmt w:val="bullet"/>
      <w:lvlText w:val=""/>
      <w:lvlJc w:val="left"/>
      <w:pPr>
        <w:ind w:left="4320" w:hanging="360"/>
      </w:pPr>
      <w:rPr>
        <w:rFonts w:ascii="Wingdings" w:hAnsi="Wingdings" w:hint="default"/>
      </w:rPr>
    </w:lvl>
    <w:lvl w:ilvl="6" w:tplc="84F6431C">
      <w:start w:val="1"/>
      <w:numFmt w:val="bullet"/>
      <w:lvlText w:val=""/>
      <w:lvlJc w:val="left"/>
      <w:pPr>
        <w:ind w:left="5040" w:hanging="360"/>
      </w:pPr>
      <w:rPr>
        <w:rFonts w:ascii="Symbol" w:hAnsi="Symbol" w:hint="default"/>
      </w:rPr>
    </w:lvl>
    <w:lvl w:ilvl="7" w:tplc="F2C61560">
      <w:start w:val="1"/>
      <w:numFmt w:val="bullet"/>
      <w:lvlText w:val="o"/>
      <w:lvlJc w:val="left"/>
      <w:pPr>
        <w:ind w:left="5760" w:hanging="360"/>
      </w:pPr>
      <w:rPr>
        <w:rFonts w:ascii="Courier New" w:hAnsi="Courier New" w:hint="default"/>
      </w:rPr>
    </w:lvl>
    <w:lvl w:ilvl="8" w:tplc="663A1982">
      <w:start w:val="1"/>
      <w:numFmt w:val="bullet"/>
      <w:lvlText w:val=""/>
      <w:lvlJc w:val="left"/>
      <w:pPr>
        <w:ind w:left="6480" w:hanging="360"/>
      </w:pPr>
      <w:rPr>
        <w:rFonts w:ascii="Wingdings" w:hAnsi="Wingdings" w:hint="default"/>
      </w:rPr>
    </w:lvl>
  </w:abstractNum>
  <w:abstractNum w:abstractNumId="3" w15:restartNumberingAfterBreak="0">
    <w:nsid w:val="0F834CFB"/>
    <w:multiLevelType w:val="hybridMultilevel"/>
    <w:tmpl w:val="FFFFFFFF"/>
    <w:lvl w:ilvl="0" w:tplc="EBAE26E6">
      <w:start w:val="1"/>
      <w:numFmt w:val="bullet"/>
      <w:lvlText w:val="-"/>
      <w:lvlJc w:val="left"/>
      <w:pPr>
        <w:ind w:left="720" w:hanging="360"/>
      </w:pPr>
      <w:rPr>
        <w:rFonts w:ascii="Calibri" w:hAnsi="Calibri" w:hint="default"/>
      </w:rPr>
    </w:lvl>
    <w:lvl w:ilvl="1" w:tplc="875A215E">
      <w:start w:val="1"/>
      <w:numFmt w:val="bullet"/>
      <w:lvlText w:val="o"/>
      <w:lvlJc w:val="left"/>
      <w:pPr>
        <w:ind w:left="1440" w:hanging="360"/>
      </w:pPr>
      <w:rPr>
        <w:rFonts w:ascii="Courier New" w:hAnsi="Courier New" w:hint="default"/>
      </w:rPr>
    </w:lvl>
    <w:lvl w:ilvl="2" w:tplc="60E0D908">
      <w:start w:val="1"/>
      <w:numFmt w:val="bullet"/>
      <w:lvlText w:val=""/>
      <w:lvlJc w:val="left"/>
      <w:pPr>
        <w:ind w:left="2160" w:hanging="360"/>
      </w:pPr>
      <w:rPr>
        <w:rFonts w:ascii="Wingdings" w:hAnsi="Wingdings" w:hint="default"/>
      </w:rPr>
    </w:lvl>
    <w:lvl w:ilvl="3" w:tplc="B7D85CF4">
      <w:start w:val="1"/>
      <w:numFmt w:val="bullet"/>
      <w:lvlText w:val=""/>
      <w:lvlJc w:val="left"/>
      <w:pPr>
        <w:ind w:left="2880" w:hanging="360"/>
      </w:pPr>
      <w:rPr>
        <w:rFonts w:ascii="Symbol" w:hAnsi="Symbol" w:hint="default"/>
      </w:rPr>
    </w:lvl>
    <w:lvl w:ilvl="4" w:tplc="90BE6024">
      <w:start w:val="1"/>
      <w:numFmt w:val="bullet"/>
      <w:lvlText w:val="o"/>
      <w:lvlJc w:val="left"/>
      <w:pPr>
        <w:ind w:left="3600" w:hanging="360"/>
      </w:pPr>
      <w:rPr>
        <w:rFonts w:ascii="Courier New" w:hAnsi="Courier New" w:hint="default"/>
      </w:rPr>
    </w:lvl>
    <w:lvl w:ilvl="5" w:tplc="AB7C6624">
      <w:start w:val="1"/>
      <w:numFmt w:val="bullet"/>
      <w:lvlText w:val=""/>
      <w:lvlJc w:val="left"/>
      <w:pPr>
        <w:ind w:left="4320" w:hanging="360"/>
      </w:pPr>
      <w:rPr>
        <w:rFonts w:ascii="Wingdings" w:hAnsi="Wingdings" w:hint="default"/>
      </w:rPr>
    </w:lvl>
    <w:lvl w:ilvl="6" w:tplc="FF0E717C">
      <w:start w:val="1"/>
      <w:numFmt w:val="bullet"/>
      <w:lvlText w:val=""/>
      <w:lvlJc w:val="left"/>
      <w:pPr>
        <w:ind w:left="5040" w:hanging="360"/>
      </w:pPr>
      <w:rPr>
        <w:rFonts w:ascii="Symbol" w:hAnsi="Symbol" w:hint="default"/>
      </w:rPr>
    </w:lvl>
    <w:lvl w:ilvl="7" w:tplc="FD402294">
      <w:start w:val="1"/>
      <w:numFmt w:val="bullet"/>
      <w:lvlText w:val="o"/>
      <w:lvlJc w:val="left"/>
      <w:pPr>
        <w:ind w:left="5760" w:hanging="360"/>
      </w:pPr>
      <w:rPr>
        <w:rFonts w:ascii="Courier New" w:hAnsi="Courier New" w:hint="default"/>
      </w:rPr>
    </w:lvl>
    <w:lvl w:ilvl="8" w:tplc="04F0E85C">
      <w:start w:val="1"/>
      <w:numFmt w:val="bullet"/>
      <w:lvlText w:val=""/>
      <w:lvlJc w:val="left"/>
      <w:pPr>
        <w:ind w:left="6480" w:hanging="360"/>
      </w:pPr>
      <w:rPr>
        <w:rFonts w:ascii="Wingdings" w:hAnsi="Wingdings" w:hint="default"/>
      </w:rPr>
    </w:lvl>
  </w:abstractNum>
  <w:abstractNum w:abstractNumId="4" w15:restartNumberingAfterBreak="0">
    <w:nsid w:val="11727A77"/>
    <w:multiLevelType w:val="hybridMultilevel"/>
    <w:tmpl w:val="FFFFFFFF"/>
    <w:lvl w:ilvl="0" w:tplc="F8F69B18">
      <w:start w:val="1"/>
      <w:numFmt w:val="bullet"/>
      <w:lvlText w:val="-"/>
      <w:lvlJc w:val="left"/>
      <w:pPr>
        <w:ind w:left="720" w:hanging="360"/>
      </w:pPr>
      <w:rPr>
        <w:rFonts w:ascii="Calibri" w:hAnsi="Calibri" w:hint="default"/>
      </w:rPr>
    </w:lvl>
    <w:lvl w:ilvl="1" w:tplc="871CD120">
      <w:start w:val="1"/>
      <w:numFmt w:val="bullet"/>
      <w:lvlText w:val="o"/>
      <w:lvlJc w:val="left"/>
      <w:pPr>
        <w:ind w:left="1440" w:hanging="360"/>
      </w:pPr>
      <w:rPr>
        <w:rFonts w:ascii="Courier New" w:hAnsi="Courier New" w:hint="default"/>
      </w:rPr>
    </w:lvl>
    <w:lvl w:ilvl="2" w:tplc="75F25FD6">
      <w:start w:val="1"/>
      <w:numFmt w:val="bullet"/>
      <w:lvlText w:val=""/>
      <w:lvlJc w:val="left"/>
      <w:pPr>
        <w:ind w:left="2160" w:hanging="360"/>
      </w:pPr>
      <w:rPr>
        <w:rFonts w:ascii="Wingdings" w:hAnsi="Wingdings" w:hint="default"/>
      </w:rPr>
    </w:lvl>
    <w:lvl w:ilvl="3" w:tplc="1CC4F51C">
      <w:start w:val="1"/>
      <w:numFmt w:val="bullet"/>
      <w:lvlText w:val=""/>
      <w:lvlJc w:val="left"/>
      <w:pPr>
        <w:ind w:left="2880" w:hanging="360"/>
      </w:pPr>
      <w:rPr>
        <w:rFonts w:ascii="Symbol" w:hAnsi="Symbol" w:hint="default"/>
      </w:rPr>
    </w:lvl>
    <w:lvl w:ilvl="4" w:tplc="E8A80EA8">
      <w:start w:val="1"/>
      <w:numFmt w:val="bullet"/>
      <w:lvlText w:val="o"/>
      <w:lvlJc w:val="left"/>
      <w:pPr>
        <w:ind w:left="3600" w:hanging="360"/>
      </w:pPr>
      <w:rPr>
        <w:rFonts w:ascii="Courier New" w:hAnsi="Courier New" w:hint="default"/>
      </w:rPr>
    </w:lvl>
    <w:lvl w:ilvl="5" w:tplc="B440841E">
      <w:start w:val="1"/>
      <w:numFmt w:val="bullet"/>
      <w:lvlText w:val=""/>
      <w:lvlJc w:val="left"/>
      <w:pPr>
        <w:ind w:left="4320" w:hanging="360"/>
      </w:pPr>
      <w:rPr>
        <w:rFonts w:ascii="Wingdings" w:hAnsi="Wingdings" w:hint="default"/>
      </w:rPr>
    </w:lvl>
    <w:lvl w:ilvl="6" w:tplc="ED9C0FAC">
      <w:start w:val="1"/>
      <w:numFmt w:val="bullet"/>
      <w:lvlText w:val=""/>
      <w:lvlJc w:val="left"/>
      <w:pPr>
        <w:ind w:left="5040" w:hanging="360"/>
      </w:pPr>
      <w:rPr>
        <w:rFonts w:ascii="Symbol" w:hAnsi="Symbol" w:hint="default"/>
      </w:rPr>
    </w:lvl>
    <w:lvl w:ilvl="7" w:tplc="83E42CCC">
      <w:start w:val="1"/>
      <w:numFmt w:val="bullet"/>
      <w:lvlText w:val="o"/>
      <w:lvlJc w:val="left"/>
      <w:pPr>
        <w:ind w:left="5760" w:hanging="360"/>
      </w:pPr>
      <w:rPr>
        <w:rFonts w:ascii="Courier New" w:hAnsi="Courier New" w:hint="default"/>
      </w:rPr>
    </w:lvl>
    <w:lvl w:ilvl="8" w:tplc="EF4CDC94">
      <w:start w:val="1"/>
      <w:numFmt w:val="bullet"/>
      <w:lvlText w:val=""/>
      <w:lvlJc w:val="left"/>
      <w:pPr>
        <w:ind w:left="6480" w:hanging="360"/>
      </w:pPr>
      <w:rPr>
        <w:rFonts w:ascii="Wingdings" w:hAnsi="Wingdings" w:hint="default"/>
      </w:rPr>
    </w:lvl>
  </w:abstractNum>
  <w:abstractNum w:abstractNumId="5" w15:restartNumberingAfterBreak="0">
    <w:nsid w:val="1621185F"/>
    <w:multiLevelType w:val="hybridMultilevel"/>
    <w:tmpl w:val="FFFFFFFF"/>
    <w:lvl w:ilvl="0" w:tplc="5B867AEE">
      <w:start w:val="1"/>
      <w:numFmt w:val="bullet"/>
      <w:lvlText w:val="-"/>
      <w:lvlJc w:val="left"/>
      <w:pPr>
        <w:ind w:left="720" w:hanging="360"/>
      </w:pPr>
      <w:rPr>
        <w:rFonts w:ascii="Calibri" w:hAnsi="Calibri" w:hint="default"/>
      </w:rPr>
    </w:lvl>
    <w:lvl w:ilvl="1" w:tplc="71A64D42">
      <w:start w:val="1"/>
      <w:numFmt w:val="bullet"/>
      <w:lvlText w:val="o"/>
      <w:lvlJc w:val="left"/>
      <w:pPr>
        <w:ind w:left="1440" w:hanging="360"/>
      </w:pPr>
      <w:rPr>
        <w:rFonts w:ascii="Courier New" w:hAnsi="Courier New" w:hint="default"/>
      </w:rPr>
    </w:lvl>
    <w:lvl w:ilvl="2" w:tplc="43BAAEC2">
      <w:start w:val="1"/>
      <w:numFmt w:val="bullet"/>
      <w:lvlText w:val=""/>
      <w:lvlJc w:val="left"/>
      <w:pPr>
        <w:ind w:left="2160" w:hanging="360"/>
      </w:pPr>
      <w:rPr>
        <w:rFonts w:ascii="Wingdings" w:hAnsi="Wingdings" w:hint="default"/>
      </w:rPr>
    </w:lvl>
    <w:lvl w:ilvl="3" w:tplc="EFFC225C">
      <w:start w:val="1"/>
      <w:numFmt w:val="bullet"/>
      <w:lvlText w:val=""/>
      <w:lvlJc w:val="left"/>
      <w:pPr>
        <w:ind w:left="2880" w:hanging="360"/>
      </w:pPr>
      <w:rPr>
        <w:rFonts w:ascii="Symbol" w:hAnsi="Symbol" w:hint="default"/>
      </w:rPr>
    </w:lvl>
    <w:lvl w:ilvl="4" w:tplc="A7224412">
      <w:start w:val="1"/>
      <w:numFmt w:val="bullet"/>
      <w:lvlText w:val="o"/>
      <w:lvlJc w:val="left"/>
      <w:pPr>
        <w:ind w:left="3600" w:hanging="360"/>
      </w:pPr>
      <w:rPr>
        <w:rFonts w:ascii="Courier New" w:hAnsi="Courier New" w:hint="default"/>
      </w:rPr>
    </w:lvl>
    <w:lvl w:ilvl="5" w:tplc="BB147698">
      <w:start w:val="1"/>
      <w:numFmt w:val="bullet"/>
      <w:lvlText w:val=""/>
      <w:lvlJc w:val="left"/>
      <w:pPr>
        <w:ind w:left="4320" w:hanging="360"/>
      </w:pPr>
      <w:rPr>
        <w:rFonts w:ascii="Wingdings" w:hAnsi="Wingdings" w:hint="default"/>
      </w:rPr>
    </w:lvl>
    <w:lvl w:ilvl="6" w:tplc="0464C9F6">
      <w:start w:val="1"/>
      <w:numFmt w:val="bullet"/>
      <w:lvlText w:val=""/>
      <w:lvlJc w:val="left"/>
      <w:pPr>
        <w:ind w:left="5040" w:hanging="360"/>
      </w:pPr>
      <w:rPr>
        <w:rFonts w:ascii="Symbol" w:hAnsi="Symbol" w:hint="default"/>
      </w:rPr>
    </w:lvl>
    <w:lvl w:ilvl="7" w:tplc="78D4F280">
      <w:start w:val="1"/>
      <w:numFmt w:val="bullet"/>
      <w:lvlText w:val="o"/>
      <w:lvlJc w:val="left"/>
      <w:pPr>
        <w:ind w:left="5760" w:hanging="360"/>
      </w:pPr>
      <w:rPr>
        <w:rFonts w:ascii="Courier New" w:hAnsi="Courier New" w:hint="default"/>
      </w:rPr>
    </w:lvl>
    <w:lvl w:ilvl="8" w:tplc="DEE0EF28">
      <w:start w:val="1"/>
      <w:numFmt w:val="bullet"/>
      <w:lvlText w:val=""/>
      <w:lvlJc w:val="left"/>
      <w:pPr>
        <w:ind w:left="6480" w:hanging="360"/>
      </w:pPr>
      <w:rPr>
        <w:rFonts w:ascii="Wingdings" w:hAnsi="Wingdings" w:hint="default"/>
      </w:rPr>
    </w:lvl>
  </w:abstractNum>
  <w:abstractNum w:abstractNumId="6" w15:restartNumberingAfterBreak="0">
    <w:nsid w:val="17E4294E"/>
    <w:multiLevelType w:val="hybridMultilevel"/>
    <w:tmpl w:val="FFFFFFFF"/>
    <w:lvl w:ilvl="0" w:tplc="A03E0748">
      <w:start w:val="1"/>
      <w:numFmt w:val="bullet"/>
      <w:lvlText w:val="-"/>
      <w:lvlJc w:val="left"/>
      <w:pPr>
        <w:ind w:left="720" w:hanging="360"/>
      </w:pPr>
      <w:rPr>
        <w:rFonts w:ascii="Calibri" w:hAnsi="Calibri" w:hint="default"/>
      </w:rPr>
    </w:lvl>
    <w:lvl w:ilvl="1" w:tplc="B6CC2D8C">
      <w:start w:val="1"/>
      <w:numFmt w:val="bullet"/>
      <w:lvlText w:val="o"/>
      <w:lvlJc w:val="left"/>
      <w:pPr>
        <w:ind w:left="1440" w:hanging="360"/>
      </w:pPr>
      <w:rPr>
        <w:rFonts w:ascii="Courier New" w:hAnsi="Courier New" w:hint="default"/>
      </w:rPr>
    </w:lvl>
    <w:lvl w:ilvl="2" w:tplc="D9728AE2">
      <w:start w:val="1"/>
      <w:numFmt w:val="bullet"/>
      <w:lvlText w:val=""/>
      <w:lvlJc w:val="left"/>
      <w:pPr>
        <w:ind w:left="2160" w:hanging="360"/>
      </w:pPr>
      <w:rPr>
        <w:rFonts w:ascii="Wingdings" w:hAnsi="Wingdings" w:hint="default"/>
      </w:rPr>
    </w:lvl>
    <w:lvl w:ilvl="3" w:tplc="6B6A604A">
      <w:start w:val="1"/>
      <w:numFmt w:val="bullet"/>
      <w:lvlText w:val=""/>
      <w:lvlJc w:val="left"/>
      <w:pPr>
        <w:ind w:left="2880" w:hanging="360"/>
      </w:pPr>
      <w:rPr>
        <w:rFonts w:ascii="Symbol" w:hAnsi="Symbol" w:hint="default"/>
      </w:rPr>
    </w:lvl>
    <w:lvl w:ilvl="4" w:tplc="79FEA654">
      <w:start w:val="1"/>
      <w:numFmt w:val="bullet"/>
      <w:lvlText w:val="o"/>
      <w:lvlJc w:val="left"/>
      <w:pPr>
        <w:ind w:left="3600" w:hanging="360"/>
      </w:pPr>
      <w:rPr>
        <w:rFonts w:ascii="Courier New" w:hAnsi="Courier New" w:hint="default"/>
      </w:rPr>
    </w:lvl>
    <w:lvl w:ilvl="5" w:tplc="7FF44FF4">
      <w:start w:val="1"/>
      <w:numFmt w:val="bullet"/>
      <w:lvlText w:val=""/>
      <w:lvlJc w:val="left"/>
      <w:pPr>
        <w:ind w:left="4320" w:hanging="360"/>
      </w:pPr>
      <w:rPr>
        <w:rFonts w:ascii="Wingdings" w:hAnsi="Wingdings" w:hint="default"/>
      </w:rPr>
    </w:lvl>
    <w:lvl w:ilvl="6" w:tplc="9A985334">
      <w:start w:val="1"/>
      <w:numFmt w:val="bullet"/>
      <w:lvlText w:val=""/>
      <w:lvlJc w:val="left"/>
      <w:pPr>
        <w:ind w:left="5040" w:hanging="360"/>
      </w:pPr>
      <w:rPr>
        <w:rFonts w:ascii="Symbol" w:hAnsi="Symbol" w:hint="default"/>
      </w:rPr>
    </w:lvl>
    <w:lvl w:ilvl="7" w:tplc="8C2607C6">
      <w:start w:val="1"/>
      <w:numFmt w:val="bullet"/>
      <w:lvlText w:val="o"/>
      <w:lvlJc w:val="left"/>
      <w:pPr>
        <w:ind w:left="5760" w:hanging="360"/>
      </w:pPr>
      <w:rPr>
        <w:rFonts w:ascii="Courier New" w:hAnsi="Courier New" w:hint="default"/>
      </w:rPr>
    </w:lvl>
    <w:lvl w:ilvl="8" w:tplc="860C1FFC">
      <w:start w:val="1"/>
      <w:numFmt w:val="bullet"/>
      <w:lvlText w:val=""/>
      <w:lvlJc w:val="left"/>
      <w:pPr>
        <w:ind w:left="6480" w:hanging="360"/>
      </w:pPr>
      <w:rPr>
        <w:rFonts w:ascii="Wingdings" w:hAnsi="Wingdings" w:hint="default"/>
      </w:rPr>
    </w:lvl>
  </w:abstractNum>
  <w:abstractNum w:abstractNumId="7" w15:restartNumberingAfterBreak="0">
    <w:nsid w:val="1DBA1965"/>
    <w:multiLevelType w:val="hybridMultilevel"/>
    <w:tmpl w:val="FFFFFFFF"/>
    <w:lvl w:ilvl="0" w:tplc="BFAA8BC2">
      <w:start w:val="1"/>
      <w:numFmt w:val="bullet"/>
      <w:lvlText w:val="-"/>
      <w:lvlJc w:val="left"/>
      <w:pPr>
        <w:ind w:left="720" w:hanging="360"/>
      </w:pPr>
      <w:rPr>
        <w:rFonts w:ascii="Calibri" w:hAnsi="Calibri" w:hint="default"/>
      </w:rPr>
    </w:lvl>
    <w:lvl w:ilvl="1" w:tplc="1110D6E4">
      <w:start w:val="1"/>
      <w:numFmt w:val="bullet"/>
      <w:lvlText w:val="o"/>
      <w:lvlJc w:val="left"/>
      <w:pPr>
        <w:ind w:left="1440" w:hanging="360"/>
      </w:pPr>
      <w:rPr>
        <w:rFonts w:ascii="Courier New" w:hAnsi="Courier New" w:hint="default"/>
      </w:rPr>
    </w:lvl>
    <w:lvl w:ilvl="2" w:tplc="7BDC4D8A">
      <w:start w:val="1"/>
      <w:numFmt w:val="bullet"/>
      <w:lvlText w:val=""/>
      <w:lvlJc w:val="left"/>
      <w:pPr>
        <w:ind w:left="2160" w:hanging="360"/>
      </w:pPr>
      <w:rPr>
        <w:rFonts w:ascii="Wingdings" w:hAnsi="Wingdings" w:hint="default"/>
      </w:rPr>
    </w:lvl>
    <w:lvl w:ilvl="3" w:tplc="1630B5DC">
      <w:start w:val="1"/>
      <w:numFmt w:val="bullet"/>
      <w:lvlText w:val=""/>
      <w:lvlJc w:val="left"/>
      <w:pPr>
        <w:ind w:left="2880" w:hanging="360"/>
      </w:pPr>
      <w:rPr>
        <w:rFonts w:ascii="Symbol" w:hAnsi="Symbol" w:hint="default"/>
      </w:rPr>
    </w:lvl>
    <w:lvl w:ilvl="4" w:tplc="5C5A40FA">
      <w:start w:val="1"/>
      <w:numFmt w:val="bullet"/>
      <w:lvlText w:val="o"/>
      <w:lvlJc w:val="left"/>
      <w:pPr>
        <w:ind w:left="3600" w:hanging="360"/>
      </w:pPr>
      <w:rPr>
        <w:rFonts w:ascii="Courier New" w:hAnsi="Courier New" w:hint="default"/>
      </w:rPr>
    </w:lvl>
    <w:lvl w:ilvl="5" w:tplc="446AEC74">
      <w:start w:val="1"/>
      <w:numFmt w:val="bullet"/>
      <w:lvlText w:val=""/>
      <w:lvlJc w:val="left"/>
      <w:pPr>
        <w:ind w:left="4320" w:hanging="360"/>
      </w:pPr>
      <w:rPr>
        <w:rFonts w:ascii="Wingdings" w:hAnsi="Wingdings" w:hint="default"/>
      </w:rPr>
    </w:lvl>
    <w:lvl w:ilvl="6" w:tplc="A89E4FD4">
      <w:start w:val="1"/>
      <w:numFmt w:val="bullet"/>
      <w:lvlText w:val=""/>
      <w:lvlJc w:val="left"/>
      <w:pPr>
        <w:ind w:left="5040" w:hanging="360"/>
      </w:pPr>
      <w:rPr>
        <w:rFonts w:ascii="Symbol" w:hAnsi="Symbol" w:hint="default"/>
      </w:rPr>
    </w:lvl>
    <w:lvl w:ilvl="7" w:tplc="F9689BF6">
      <w:start w:val="1"/>
      <w:numFmt w:val="bullet"/>
      <w:lvlText w:val="o"/>
      <w:lvlJc w:val="left"/>
      <w:pPr>
        <w:ind w:left="5760" w:hanging="360"/>
      </w:pPr>
      <w:rPr>
        <w:rFonts w:ascii="Courier New" w:hAnsi="Courier New" w:hint="default"/>
      </w:rPr>
    </w:lvl>
    <w:lvl w:ilvl="8" w:tplc="C40ED102">
      <w:start w:val="1"/>
      <w:numFmt w:val="bullet"/>
      <w:lvlText w:val=""/>
      <w:lvlJc w:val="left"/>
      <w:pPr>
        <w:ind w:left="6480" w:hanging="360"/>
      </w:pPr>
      <w:rPr>
        <w:rFonts w:ascii="Wingdings" w:hAnsi="Wingdings" w:hint="default"/>
      </w:rPr>
    </w:lvl>
  </w:abstractNum>
  <w:abstractNum w:abstractNumId="8" w15:restartNumberingAfterBreak="0">
    <w:nsid w:val="209F1B3D"/>
    <w:multiLevelType w:val="hybridMultilevel"/>
    <w:tmpl w:val="FFFFFFFF"/>
    <w:lvl w:ilvl="0" w:tplc="3A9E4578">
      <w:start w:val="1"/>
      <w:numFmt w:val="bullet"/>
      <w:lvlText w:val="-"/>
      <w:lvlJc w:val="left"/>
      <w:pPr>
        <w:ind w:left="720" w:hanging="360"/>
      </w:pPr>
      <w:rPr>
        <w:rFonts w:ascii="Calibri" w:hAnsi="Calibri" w:hint="default"/>
      </w:rPr>
    </w:lvl>
    <w:lvl w:ilvl="1" w:tplc="8CE0E8FA">
      <w:start w:val="1"/>
      <w:numFmt w:val="bullet"/>
      <w:lvlText w:val="o"/>
      <w:lvlJc w:val="left"/>
      <w:pPr>
        <w:ind w:left="1440" w:hanging="360"/>
      </w:pPr>
      <w:rPr>
        <w:rFonts w:ascii="Courier New" w:hAnsi="Courier New" w:hint="default"/>
      </w:rPr>
    </w:lvl>
    <w:lvl w:ilvl="2" w:tplc="6F92D57E">
      <w:start w:val="1"/>
      <w:numFmt w:val="bullet"/>
      <w:lvlText w:val=""/>
      <w:lvlJc w:val="left"/>
      <w:pPr>
        <w:ind w:left="2160" w:hanging="360"/>
      </w:pPr>
      <w:rPr>
        <w:rFonts w:ascii="Wingdings" w:hAnsi="Wingdings" w:hint="default"/>
      </w:rPr>
    </w:lvl>
    <w:lvl w:ilvl="3" w:tplc="E6087DB0">
      <w:start w:val="1"/>
      <w:numFmt w:val="bullet"/>
      <w:lvlText w:val=""/>
      <w:lvlJc w:val="left"/>
      <w:pPr>
        <w:ind w:left="2880" w:hanging="360"/>
      </w:pPr>
      <w:rPr>
        <w:rFonts w:ascii="Symbol" w:hAnsi="Symbol" w:hint="default"/>
      </w:rPr>
    </w:lvl>
    <w:lvl w:ilvl="4" w:tplc="538C8086">
      <w:start w:val="1"/>
      <w:numFmt w:val="bullet"/>
      <w:lvlText w:val="o"/>
      <w:lvlJc w:val="left"/>
      <w:pPr>
        <w:ind w:left="3600" w:hanging="360"/>
      </w:pPr>
      <w:rPr>
        <w:rFonts w:ascii="Courier New" w:hAnsi="Courier New" w:hint="default"/>
      </w:rPr>
    </w:lvl>
    <w:lvl w:ilvl="5" w:tplc="330A51D0">
      <w:start w:val="1"/>
      <w:numFmt w:val="bullet"/>
      <w:lvlText w:val=""/>
      <w:lvlJc w:val="left"/>
      <w:pPr>
        <w:ind w:left="4320" w:hanging="360"/>
      </w:pPr>
      <w:rPr>
        <w:rFonts w:ascii="Wingdings" w:hAnsi="Wingdings" w:hint="default"/>
      </w:rPr>
    </w:lvl>
    <w:lvl w:ilvl="6" w:tplc="2D1C049E">
      <w:start w:val="1"/>
      <w:numFmt w:val="bullet"/>
      <w:lvlText w:val=""/>
      <w:lvlJc w:val="left"/>
      <w:pPr>
        <w:ind w:left="5040" w:hanging="360"/>
      </w:pPr>
      <w:rPr>
        <w:rFonts w:ascii="Symbol" w:hAnsi="Symbol" w:hint="default"/>
      </w:rPr>
    </w:lvl>
    <w:lvl w:ilvl="7" w:tplc="9424AF44">
      <w:start w:val="1"/>
      <w:numFmt w:val="bullet"/>
      <w:lvlText w:val="o"/>
      <w:lvlJc w:val="left"/>
      <w:pPr>
        <w:ind w:left="5760" w:hanging="360"/>
      </w:pPr>
      <w:rPr>
        <w:rFonts w:ascii="Courier New" w:hAnsi="Courier New" w:hint="default"/>
      </w:rPr>
    </w:lvl>
    <w:lvl w:ilvl="8" w:tplc="77465458">
      <w:start w:val="1"/>
      <w:numFmt w:val="bullet"/>
      <w:lvlText w:val=""/>
      <w:lvlJc w:val="left"/>
      <w:pPr>
        <w:ind w:left="6480" w:hanging="360"/>
      </w:pPr>
      <w:rPr>
        <w:rFonts w:ascii="Wingdings" w:hAnsi="Wingdings" w:hint="default"/>
      </w:rPr>
    </w:lvl>
  </w:abstractNum>
  <w:abstractNum w:abstractNumId="9" w15:restartNumberingAfterBreak="0">
    <w:nsid w:val="21100C9E"/>
    <w:multiLevelType w:val="hybridMultilevel"/>
    <w:tmpl w:val="FFFFFFFF"/>
    <w:lvl w:ilvl="0" w:tplc="6F242172">
      <w:start w:val="1"/>
      <w:numFmt w:val="bullet"/>
      <w:lvlText w:val="-"/>
      <w:lvlJc w:val="left"/>
      <w:pPr>
        <w:ind w:left="720" w:hanging="360"/>
      </w:pPr>
      <w:rPr>
        <w:rFonts w:ascii="Calibri" w:hAnsi="Calibri" w:hint="default"/>
      </w:rPr>
    </w:lvl>
    <w:lvl w:ilvl="1" w:tplc="6268A330">
      <w:start w:val="1"/>
      <w:numFmt w:val="bullet"/>
      <w:lvlText w:val="o"/>
      <w:lvlJc w:val="left"/>
      <w:pPr>
        <w:ind w:left="1440" w:hanging="360"/>
      </w:pPr>
      <w:rPr>
        <w:rFonts w:ascii="Courier New" w:hAnsi="Courier New" w:hint="default"/>
      </w:rPr>
    </w:lvl>
    <w:lvl w:ilvl="2" w:tplc="D130A804">
      <w:start w:val="1"/>
      <w:numFmt w:val="bullet"/>
      <w:lvlText w:val=""/>
      <w:lvlJc w:val="left"/>
      <w:pPr>
        <w:ind w:left="2160" w:hanging="360"/>
      </w:pPr>
      <w:rPr>
        <w:rFonts w:ascii="Wingdings" w:hAnsi="Wingdings" w:hint="default"/>
      </w:rPr>
    </w:lvl>
    <w:lvl w:ilvl="3" w:tplc="36189158">
      <w:start w:val="1"/>
      <w:numFmt w:val="bullet"/>
      <w:lvlText w:val=""/>
      <w:lvlJc w:val="left"/>
      <w:pPr>
        <w:ind w:left="2880" w:hanging="360"/>
      </w:pPr>
      <w:rPr>
        <w:rFonts w:ascii="Symbol" w:hAnsi="Symbol" w:hint="default"/>
      </w:rPr>
    </w:lvl>
    <w:lvl w:ilvl="4" w:tplc="7E3A0740">
      <w:start w:val="1"/>
      <w:numFmt w:val="bullet"/>
      <w:lvlText w:val="o"/>
      <w:lvlJc w:val="left"/>
      <w:pPr>
        <w:ind w:left="3600" w:hanging="360"/>
      </w:pPr>
      <w:rPr>
        <w:rFonts w:ascii="Courier New" w:hAnsi="Courier New" w:hint="default"/>
      </w:rPr>
    </w:lvl>
    <w:lvl w:ilvl="5" w:tplc="7B9ED334">
      <w:start w:val="1"/>
      <w:numFmt w:val="bullet"/>
      <w:lvlText w:val=""/>
      <w:lvlJc w:val="left"/>
      <w:pPr>
        <w:ind w:left="4320" w:hanging="360"/>
      </w:pPr>
      <w:rPr>
        <w:rFonts w:ascii="Wingdings" w:hAnsi="Wingdings" w:hint="default"/>
      </w:rPr>
    </w:lvl>
    <w:lvl w:ilvl="6" w:tplc="12943C42">
      <w:start w:val="1"/>
      <w:numFmt w:val="bullet"/>
      <w:lvlText w:val=""/>
      <w:lvlJc w:val="left"/>
      <w:pPr>
        <w:ind w:left="5040" w:hanging="360"/>
      </w:pPr>
      <w:rPr>
        <w:rFonts w:ascii="Symbol" w:hAnsi="Symbol" w:hint="default"/>
      </w:rPr>
    </w:lvl>
    <w:lvl w:ilvl="7" w:tplc="43B042F6">
      <w:start w:val="1"/>
      <w:numFmt w:val="bullet"/>
      <w:lvlText w:val="o"/>
      <w:lvlJc w:val="left"/>
      <w:pPr>
        <w:ind w:left="5760" w:hanging="360"/>
      </w:pPr>
      <w:rPr>
        <w:rFonts w:ascii="Courier New" w:hAnsi="Courier New" w:hint="default"/>
      </w:rPr>
    </w:lvl>
    <w:lvl w:ilvl="8" w:tplc="4190AFDC">
      <w:start w:val="1"/>
      <w:numFmt w:val="bullet"/>
      <w:lvlText w:val=""/>
      <w:lvlJc w:val="left"/>
      <w:pPr>
        <w:ind w:left="6480" w:hanging="360"/>
      </w:pPr>
      <w:rPr>
        <w:rFonts w:ascii="Wingdings" w:hAnsi="Wingdings" w:hint="default"/>
      </w:rPr>
    </w:lvl>
  </w:abstractNum>
  <w:abstractNum w:abstractNumId="10" w15:restartNumberingAfterBreak="0">
    <w:nsid w:val="217C5B4B"/>
    <w:multiLevelType w:val="hybridMultilevel"/>
    <w:tmpl w:val="FFFFFFFF"/>
    <w:lvl w:ilvl="0" w:tplc="460A3B26">
      <w:start w:val="1"/>
      <w:numFmt w:val="bullet"/>
      <w:lvlText w:val="-"/>
      <w:lvlJc w:val="left"/>
      <w:pPr>
        <w:ind w:left="720" w:hanging="360"/>
      </w:pPr>
      <w:rPr>
        <w:rFonts w:ascii="Calibri" w:hAnsi="Calibri" w:hint="default"/>
      </w:rPr>
    </w:lvl>
    <w:lvl w:ilvl="1" w:tplc="A1385B32">
      <w:start w:val="1"/>
      <w:numFmt w:val="bullet"/>
      <w:lvlText w:val="o"/>
      <w:lvlJc w:val="left"/>
      <w:pPr>
        <w:ind w:left="1440" w:hanging="360"/>
      </w:pPr>
      <w:rPr>
        <w:rFonts w:ascii="Courier New" w:hAnsi="Courier New" w:hint="default"/>
      </w:rPr>
    </w:lvl>
    <w:lvl w:ilvl="2" w:tplc="005AF864">
      <w:start w:val="1"/>
      <w:numFmt w:val="bullet"/>
      <w:lvlText w:val=""/>
      <w:lvlJc w:val="left"/>
      <w:pPr>
        <w:ind w:left="2160" w:hanging="360"/>
      </w:pPr>
      <w:rPr>
        <w:rFonts w:ascii="Wingdings" w:hAnsi="Wingdings" w:hint="default"/>
      </w:rPr>
    </w:lvl>
    <w:lvl w:ilvl="3" w:tplc="C65066F4">
      <w:start w:val="1"/>
      <w:numFmt w:val="bullet"/>
      <w:lvlText w:val=""/>
      <w:lvlJc w:val="left"/>
      <w:pPr>
        <w:ind w:left="2880" w:hanging="360"/>
      </w:pPr>
      <w:rPr>
        <w:rFonts w:ascii="Symbol" w:hAnsi="Symbol" w:hint="default"/>
      </w:rPr>
    </w:lvl>
    <w:lvl w:ilvl="4" w:tplc="1734997C">
      <w:start w:val="1"/>
      <w:numFmt w:val="bullet"/>
      <w:lvlText w:val="o"/>
      <w:lvlJc w:val="left"/>
      <w:pPr>
        <w:ind w:left="3600" w:hanging="360"/>
      </w:pPr>
      <w:rPr>
        <w:rFonts w:ascii="Courier New" w:hAnsi="Courier New" w:hint="default"/>
      </w:rPr>
    </w:lvl>
    <w:lvl w:ilvl="5" w:tplc="9E78C9B0">
      <w:start w:val="1"/>
      <w:numFmt w:val="bullet"/>
      <w:lvlText w:val=""/>
      <w:lvlJc w:val="left"/>
      <w:pPr>
        <w:ind w:left="4320" w:hanging="360"/>
      </w:pPr>
      <w:rPr>
        <w:rFonts w:ascii="Wingdings" w:hAnsi="Wingdings" w:hint="default"/>
      </w:rPr>
    </w:lvl>
    <w:lvl w:ilvl="6" w:tplc="15ACD40E">
      <w:start w:val="1"/>
      <w:numFmt w:val="bullet"/>
      <w:lvlText w:val=""/>
      <w:lvlJc w:val="left"/>
      <w:pPr>
        <w:ind w:left="5040" w:hanging="360"/>
      </w:pPr>
      <w:rPr>
        <w:rFonts w:ascii="Symbol" w:hAnsi="Symbol" w:hint="default"/>
      </w:rPr>
    </w:lvl>
    <w:lvl w:ilvl="7" w:tplc="CB2AB550">
      <w:start w:val="1"/>
      <w:numFmt w:val="bullet"/>
      <w:lvlText w:val="o"/>
      <w:lvlJc w:val="left"/>
      <w:pPr>
        <w:ind w:left="5760" w:hanging="360"/>
      </w:pPr>
      <w:rPr>
        <w:rFonts w:ascii="Courier New" w:hAnsi="Courier New" w:hint="default"/>
      </w:rPr>
    </w:lvl>
    <w:lvl w:ilvl="8" w:tplc="2D744B52">
      <w:start w:val="1"/>
      <w:numFmt w:val="bullet"/>
      <w:lvlText w:val=""/>
      <w:lvlJc w:val="left"/>
      <w:pPr>
        <w:ind w:left="6480" w:hanging="360"/>
      </w:pPr>
      <w:rPr>
        <w:rFonts w:ascii="Wingdings" w:hAnsi="Wingdings" w:hint="default"/>
      </w:rPr>
    </w:lvl>
  </w:abstractNum>
  <w:abstractNum w:abstractNumId="11" w15:restartNumberingAfterBreak="0">
    <w:nsid w:val="238D13D7"/>
    <w:multiLevelType w:val="hybridMultilevel"/>
    <w:tmpl w:val="FFFFFFFF"/>
    <w:lvl w:ilvl="0" w:tplc="CA42E04C">
      <w:start w:val="1"/>
      <w:numFmt w:val="bullet"/>
      <w:lvlText w:val="-"/>
      <w:lvlJc w:val="left"/>
      <w:pPr>
        <w:ind w:left="720" w:hanging="360"/>
      </w:pPr>
      <w:rPr>
        <w:rFonts w:ascii="Calibri" w:hAnsi="Calibri" w:hint="default"/>
      </w:rPr>
    </w:lvl>
    <w:lvl w:ilvl="1" w:tplc="714CE848">
      <w:start w:val="1"/>
      <w:numFmt w:val="bullet"/>
      <w:lvlText w:val="o"/>
      <w:lvlJc w:val="left"/>
      <w:pPr>
        <w:ind w:left="1440" w:hanging="360"/>
      </w:pPr>
      <w:rPr>
        <w:rFonts w:ascii="Courier New" w:hAnsi="Courier New" w:hint="default"/>
      </w:rPr>
    </w:lvl>
    <w:lvl w:ilvl="2" w:tplc="915E5480">
      <w:start w:val="1"/>
      <w:numFmt w:val="bullet"/>
      <w:lvlText w:val=""/>
      <w:lvlJc w:val="left"/>
      <w:pPr>
        <w:ind w:left="2160" w:hanging="360"/>
      </w:pPr>
      <w:rPr>
        <w:rFonts w:ascii="Wingdings" w:hAnsi="Wingdings" w:hint="default"/>
      </w:rPr>
    </w:lvl>
    <w:lvl w:ilvl="3" w:tplc="27A086F0">
      <w:start w:val="1"/>
      <w:numFmt w:val="bullet"/>
      <w:lvlText w:val=""/>
      <w:lvlJc w:val="left"/>
      <w:pPr>
        <w:ind w:left="2880" w:hanging="360"/>
      </w:pPr>
      <w:rPr>
        <w:rFonts w:ascii="Symbol" w:hAnsi="Symbol" w:hint="default"/>
      </w:rPr>
    </w:lvl>
    <w:lvl w:ilvl="4" w:tplc="0D2EEA92">
      <w:start w:val="1"/>
      <w:numFmt w:val="bullet"/>
      <w:lvlText w:val="o"/>
      <w:lvlJc w:val="left"/>
      <w:pPr>
        <w:ind w:left="3600" w:hanging="360"/>
      </w:pPr>
      <w:rPr>
        <w:rFonts w:ascii="Courier New" w:hAnsi="Courier New" w:hint="default"/>
      </w:rPr>
    </w:lvl>
    <w:lvl w:ilvl="5" w:tplc="7A8CD722">
      <w:start w:val="1"/>
      <w:numFmt w:val="bullet"/>
      <w:lvlText w:val=""/>
      <w:lvlJc w:val="left"/>
      <w:pPr>
        <w:ind w:left="4320" w:hanging="360"/>
      </w:pPr>
      <w:rPr>
        <w:rFonts w:ascii="Wingdings" w:hAnsi="Wingdings" w:hint="default"/>
      </w:rPr>
    </w:lvl>
    <w:lvl w:ilvl="6" w:tplc="C08C2CCE">
      <w:start w:val="1"/>
      <w:numFmt w:val="bullet"/>
      <w:lvlText w:val=""/>
      <w:lvlJc w:val="left"/>
      <w:pPr>
        <w:ind w:left="5040" w:hanging="360"/>
      </w:pPr>
      <w:rPr>
        <w:rFonts w:ascii="Symbol" w:hAnsi="Symbol" w:hint="default"/>
      </w:rPr>
    </w:lvl>
    <w:lvl w:ilvl="7" w:tplc="37042168">
      <w:start w:val="1"/>
      <w:numFmt w:val="bullet"/>
      <w:lvlText w:val="o"/>
      <w:lvlJc w:val="left"/>
      <w:pPr>
        <w:ind w:left="5760" w:hanging="360"/>
      </w:pPr>
      <w:rPr>
        <w:rFonts w:ascii="Courier New" w:hAnsi="Courier New" w:hint="default"/>
      </w:rPr>
    </w:lvl>
    <w:lvl w:ilvl="8" w:tplc="DE947BC6">
      <w:start w:val="1"/>
      <w:numFmt w:val="bullet"/>
      <w:lvlText w:val=""/>
      <w:lvlJc w:val="left"/>
      <w:pPr>
        <w:ind w:left="6480" w:hanging="360"/>
      </w:pPr>
      <w:rPr>
        <w:rFonts w:ascii="Wingdings" w:hAnsi="Wingdings" w:hint="default"/>
      </w:rPr>
    </w:lvl>
  </w:abstractNum>
  <w:abstractNum w:abstractNumId="12" w15:restartNumberingAfterBreak="0">
    <w:nsid w:val="240461A2"/>
    <w:multiLevelType w:val="hybridMultilevel"/>
    <w:tmpl w:val="FFFFFFFF"/>
    <w:lvl w:ilvl="0" w:tplc="A6023F5C">
      <w:start w:val="1"/>
      <w:numFmt w:val="bullet"/>
      <w:lvlText w:val="-"/>
      <w:lvlJc w:val="left"/>
      <w:pPr>
        <w:ind w:left="720" w:hanging="360"/>
      </w:pPr>
      <w:rPr>
        <w:rFonts w:ascii="Calibri" w:hAnsi="Calibri" w:hint="default"/>
      </w:rPr>
    </w:lvl>
    <w:lvl w:ilvl="1" w:tplc="298C59BA">
      <w:start w:val="1"/>
      <w:numFmt w:val="bullet"/>
      <w:lvlText w:val="o"/>
      <w:lvlJc w:val="left"/>
      <w:pPr>
        <w:ind w:left="1440" w:hanging="360"/>
      </w:pPr>
      <w:rPr>
        <w:rFonts w:ascii="Courier New" w:hAnsi="Courier New" w:hint="default"/>
      </w:rPr>
    </w:lvl>
    <w:lvl w:ilvl="2" w:tplc="B2C80F06">
      <w:start w:val="1"/>
      <w:numFmt w:val="bullet"/>
      <w:lvlText w:val=""/>
      <w:lvlJc w:val="left"/>
      <w:pPr>
        <w:ind w:left="2160" w:hanging="360"/>
      </w:pPr>
      <w:rPr>
        <w:rFonts w:ascii="Wingdings" w:hAnsi="Wingdings" w:hint="default"/>
      </w:rPr>
    </w:lvl>
    <w:lvl w:ilvl="3" w:tplc="95708FDA">
      <w:start w:val="1"/>
      <w:numFmt w:val="bullet"/>
      <w:lvlText w:val=""/>
      <w:lvlJc w:val="left"/>
      <w:pPr>
        <w:ind w:left="2880" w:hanging="360"/>
      </w:pPr>
      <w:rPr>
        <w:rFonts w:ascii="Symbol" w:hAnsi="Symbol" w:hint="default"/>
      </w:rPr>
    </w:lvl>
    <w:lvl w:ilvl="4" w:tplc="3E5CD612">
      <w:start w:val="1"/>
      <w:numFmt w:val="bullet"/>
      <w:lvlText w:val="o"/>
      <w:lvlJc w:val="left"/>
      <w:pPr>
        <w:ind w:left="3600" w:hanging="360"/>
      </w:pPr>
      <w:rPr>
        <w:rFonts w:ascii="Courier New" w:hAnsi="Courier New" w:hint="default"/>
      </w:rPr>
    </w:lvl>
    <w:lvl w:ilvl="5" w:tplc="31C24CF0">
      <w:start w:val="1"/>
      <w:numFmt w:val="bullet"/>
      <w:lvlText w:val=""/>
      <w:lvlJc w:val="left"/>
      <w:pPr>
        <w:ind w:left="4320" w:hanging="360"/>
      </w:pPr>
      <w:rPr>
        <w:rFonts w:ascii="Wingdings" w:hAnsi="Wingdings" w:hint="default"/>
      </w:rPr>
    </w:lvl>
    <w:lvl w:ilvl="6" w:tplc="EB56E71E">
      <w:start w:val="1"/>
      <w:numFmt w:val="bullet"/>
      <w:lvlText w:val=""/>
      <w:lvlJc w:val="left"/>
      <w:pPr>
        <w:ind w:left="5040" w:hanging="360"/>
      </w:pPr>
      <w:rPr>
        <w:rFonts w:ascii="Symbol" w:hAnsi="Symbol" w:hint="default"/>
      </w:rPr>
    </w:lvl>
    <w:lvl w:ilvl="7" w:tplc="2E909502">
      <w:start w:val="1"/>
      <w:numFmt w:val="bullet"/>
      <w:lvlText w:val="o"/>
      <w:lvlJc w:val="left"/>
      <w:pPr>
        <w:ind w:left="5760" w:hanging="360"/>
      </w:pPr>
      <w:rPr>
        <w:rFonts w:ascii="Courier New" w:hAnsi="Courier New" w:hint="default"/>
      </w:rPr>
    </w:lvl>
    <w:lvl w:ilvl="8" w:tplc="121864FE">
      <w:start w:val="1"/>
      <w:numFmt w:val="bullet"/>
      <w:lvlText w:val=""/>
      <w:lvlJc w:val="left"/>
      <w:pPr>
        <w:ind w:left="6480" w:hanging="360"/>
      </w:pPr>
      <w:rPr>
        <w:rFonts w:ascii="Wingdings" w:hAnsi="Wingdings" w:hint="default"/>
      </w:rPr>
    </w:lvl>
  </w:abstractNum>
  <w:abstractNum w:abstractNumId="13" w15:restartNumberingAfterBreak="0">
    <w:nsid w:val="25B26723"/>
    <w:multiLevelType w:val="hybridMultilevel"/>
    <w:tmpl w:val="FFFFFFFF"/>
    <w:lvl w:ilvl="0" w:tplc="0E1230BC">
      <w:start w:val="1"/>
      <w:numFmt w:val="bullet"/>
      <w:lvlText w:val="-"/>
      <w:lvlJc w:val="left"/>
      <w:pPr>
        <w:ind w:left="720" w:hanging="360"/>
      </w:pPr>
      <w:rPr>
        <w:rFonts w:ascii="Calibri" w:hAnsi="Calibri" w:hint="default"/>
      </w:rPr>
    </w:lvl>
    <w:lvl w:ilvl="1" w:tplc="ED4639F2">
      <w:start w:val="1"/>
      <w:numFmt w:val="bullet"/>
      <w:lvlText w:val="o"/>
      <w:lvlJc w:val="left"/>
      <w:pPr>
        <w:ind w:left="1440" w:hanging="360"/>
      </w:pPr>
      <w:rPr>
        <w:rFonts w:ascii="Courier New" w:hAnsi="Courier New" w:hint="default"/>
      </w:rPr>
    </w:lvl>
    <w:lvl w:ilvl="2" w:tplc="706C54CE">
      <w:start w:val="1"/>
      <w:numFmt w:val="bullet"/>
      <w:lvlText w:val=""/>
      <w:lvlJc w:val="left"/>
      <w:pPr>
        <w:ind w:left="2160" w:hanging="360"/>
      </w:pPr>
      <w:rPr>
        <w:rFonts w:ascii="Wingdings" w:hAnsi="Wingdings" w:hint="default"/>
      </w:rPr>
    </w:lvl>
    <w:lvl w:ilvl="3" w:tplc="DE26FCC0">
      <w:start w:val="1"/>
      <w:numFmt w:val="bullet"/>
      <w:lvlText w:val=""/>
      <w:lvlJc w:val="left"/>
      <w:pPr>
        <w:ind w:left="2880" w:hanging="360"/>
      </w:pPr>
      <w:rPr>
        <w:rFonts w:ascii="Symbol" w:hAnsi="Symbol" w:hint="default"/>
      </w:rPr>
    </w:lvl>
    <w:lvl w:ilvl="4" w:tplc="D69E1806">
      <w:start w:val="1"/>
      <w:numFmt w:val="bullet"/>
      <w:lvlText w:val="o"/>
      <w:lvlJc w:val="left"/>
      <w:pPr>
        <w:ind w:left="3600" w:hanging="360"/>
      </w:pPr>
      <w:rPr>
        <w:rFonts w:ascii="Courier New" w:hAnsi="Courier New" w:hint="default"/>
      </w:rPr>
    </w:lvl>
    <w:lvl w:ilvl="5" w:tplc="F7BA2FDC">
      <w:start w:val="1"/>
      <w:numFmt w:val="bullet"/>
      <w:lvlText w:val=""/>
      <w:lvlJc w:val="left"/>
      <w:pPr>
        <w:ind w:left="4320" w:hanging="360"/>
      </w:pPr>
      <w:rPr>
        <w:rFonts w:ascii="Wingdings" w:hAnsi="Wingdings" w:hint="default"/>
      </w:rPr>
    </w:lvl>
    <w:lvl w:ilvl="6" w:tplc="716A5564">
      <w:start w:val="1"/>
      <w:numFmt w:val="bullet"/>
      <w:lvlText w:val=""/>
      <w:lvlJc w:val="left"/>
      <w:pPr>
        <w:ind w:left="5040" w:hanging="360"/>
      </w:pPr>
      <w:rPr>
        <w:rFonts w:ascii="Symbol" w:hAnsi="Symbol" w:hint="default"/>
      </w:rPr>
    </w:lvl>
    <w:lvl w:ilvl="7" w:tplc="713EFC18">
      <w:start w:val="1"/>
      <w:numFmt w:val="bullet"/>
      <w:lvlText w:val="o"/>
      <w:lvlJc w:val="left"/>
      <w:pPr>
        <w:ind w:left="5760" w:hanging="360"/>
      </w:pPr>
      <w:rPr>
        <w:rFonts w:ascii="Courier New" w:hAnsi="Courier New" w:hint="default"/>
      </w:rPr>
    </w:lvl>
    <w:lvl w:ilvl="8" w:tplc="D78EEDB0">
      <w:start w:val="1"/>
      <w:numFmt w:val="bullet"/>
      <w:lvlText w:val=""/>
      <w:lvlJc w:val="left"/>
      <w:pPr>
        <w:ind w:left="6480" w:hanging="360"/>
      </w:pPr>
      <w:rPr>
        <w:rFonts w:ascii="Wingdings" w:hAnsi="Wingdings" w:hint="default"/>
      </w:rPr>
    </w:lvl>
  </w:abstractNum>
  <w:abstractNum w:abstractNumId="14" w15:restartNumberingAfterBreak="0">
    <w:nsid w:val="2A6F2D50"/>
    <w:multiLevelType w:val="hybridMultilevel"/>
    <w:tmpl w:val="FFFFFFFF"/>
    <w:lvl w:ilvl="0" w:tplc="081A07D6">
      <w:start w:val="1"/>
      <w:numFmt w:val="bullet"/>
      <w:lvlText w:val="-"/>
      <w:lvlJc w:val="left"/>
      <w:pPr>
        <w:ind w:left="720" w:hanging="360"/>
      </w:pPr>
      <w:rPr>
        <w:rFonts w:ascii="Calibri" w:hAnsi="Calibri" w:hint="default"/>
      </w:rPr>
    </w:lvl>
    <w:lvl w:ilvl="1" w:tplc="FA6CC92C">
      <w:start w:val="1"/>
      <w:numFmt w:val="bullet"/>
      <w:lvlText w:val="o"/>
      <w:lvlJc w:val="left"/>
      <w:pPr>
        <w:ind w:left="1440" w:hanging="360"/>
      </w:pPr>
      <w:rPr>
        <w:rFonts w:ascii="Courier New" w:hAnsi="Courier New" w:hint="default"/>
      </w:rPr>
    </w:lvl>
    <w:lvl w:ilvl="2" w:tplc="119AA168">
      <w:start w:val="1"/>
      <w:numFmt w:val="bullet"/>
      <w:lvlText w:val=""/>
      <w:lvlJc w:val="left"/>
      <w:pPr>
        <w:ind w:left="2160" w:hanging="360"/>
      </w:pPr>
      <w:rPr>
        <w:rFonts w:ascii="Wingdings" w:hAnsi="Wingdings" w:hint="default"/>
      </w:rPr>
    </w:lvl>
    <w:lvl w:ilvl="3" w:tplc="A86CA642">
      <w:start w:val="1"/>
      <w:numFmt w:val="bullet"/>
      <w:lvlText w:val=""/>
      <w:lvlJc w:val="left"/>
      <w:pPr>
        <w:ind w:left="2880" w:hanging="360"/>
      </w:pPr>
      <w:rPr>
        <w:rFonts w:ascii="Symbol" w:hAnsi="Symbol" w:hint="default"/>
      </w:rPr>
    </w:lvl>
    <w:lvl w:ilvl="4" w:tplc="AC048D58">
      <w:start w:val="1"/>
      <w:numFmt w:val="bullet"/>
      <w:lvlText w:val="o"/>
      <w:lvlJc w:val="left"/>
      <w:pPr>
        <w:ind w:left="3600" w:hanging="360"/>
      </w:pPr>
      <w:rPr>
        <w:rFonts w:ascii="Courier New" w:hAnsi="Courier New" w:hint="default"/>
      </w:rPr>
    </w:lvl>
    <w:lvl w:ilvl="5" w:tplc="08C01DB0">
      <w:start w:val="1"/>
      <w:numFmt w:val="bullet"/>
      <w:lvlText w:val=""/>
      <w:lvlJc w:val="left"/>
      <w:pPr>
        <w:ind w:left="4320" w:hanging="360"/>
      </w:pPr>
      <w:rPr>
        <w:rFonts w:ascii="Wingdings" w:hAnsi="Wingdings" w:hint="default"/>
      </w:rPr>
    </w:lvl>
    <w:lvl w:ilvl="6" w:tplc="6D863E38">
      <w:start w:val="1"/>
      <w:numFmt w:val="bullet"/>
      <w:lvlText w:val=""/>
      <w:lvlJc w:val="left"/>
      <w:pPr>
        <w:ind w:left="5040" w:hanging="360"/>
      </w:pPr>
      <w:rPr>
        <w:rFonts w:ascii="Symbol" w:hAnsi="Symbol" w:hint="default"/>
      </w:rPr>
    </w:lvl>
    <w:lvl w:ilvl="7" w:tplc="7EC25ADE">
      <w:start w:val="1"/>
      <w:numFmt w:val="bullet"/>
      <w:lvlText w:val="o"/>
      <w:lvlJc w:val="left"/>
      <w:pPr>
        <w:ind w:left="5760" w:hanging="360"/>
      </w:pPr>
      <w:rPr>
        <w:rFonts w:ascii="Courier New" w:hAnsi="Courier New" w:hint="default"/>
      </w:rPr>
    </w:lvl>
    <w:lvl w:ilvl="8" w:tplc="4DD4391E">
      <w:start w:val="1"/>
      <w:numFmt w:val="bullet"/>
      <w:lvlText w:val=""/>
      <w:lvlJc w:val="left"/>
      <w:pPr>
        <w:ind w:left="6480" w:hanging="360"/>
      </w:pPr>
      <w:rPr>
        <w:rFonts w:ascii="Wingdings" w:hAnsi="Wingdings" w:hint="default"/>
      </w:rPr>
    </w:lvl>
  </w:abstractNum>
  <w:abstractNum w:abstractNumId="15" w15:restartNumberingAfterBreak="0">
    <w:nsid w:val="2B2F6DB7"/>
    <w:multiLevelType w:val="hybridMultilevel"/>
    <w:tmpl w:val="FFFFFFFF"/>
    <w:lvl w:ilvl="0" w:tplc="B27E2AE2">
      <w:start w:val="1"/>
      <w:numFmt w:val="bullet"/>
      <w:lvlText w:val="-"/>
      <w:lvlJc w:val="left"/>
      <w:pPr>
        <w:ind w:left="720" w:hanging="360"/>
      </w:pPr>
      <w:rPr>
        <w:rFonts w:ascii="Calibri" w:hAnsi="Calibri" w:hint="default"/>
      </w:rPr>
    </w:lvl>
    <w:lvl w:ilvl="1" w:tplc="91A60A2E">
      <w:start w:val="1"/>
      <w:numFmt w:val="bullet"/>
      <w:lvlText w:val="o"/>
      <w:lvlJc w:val="left"/>
      <w:pPr>
        <w:ind w:left="1440" w:hanging="360"/>
      </w:pPr>
      <w:rPr>
        <w:rFonts w:ascii="Courier New" w:hAnsi="Courier New" w:hint="default"/>
      </w:rPr>
    </w:lvl>
    <w:lvl w:ilvl="2" w:tplc="D39E1538">
      <w:start w:val="1"/>
      <w:numFmt w:val="bullet"/>
      <w:lvlText w:val=""/>
      <w:lvlJc w:val="left"/>
      <w:pPr>
        <w:ind w:left="2160" w:hanging="360"/>
      </w:pPr>
      <w:rPr>
        <w:rFonts w:ascii="Wingdings" w:hAnsi="Wingdings" w:hint="default"/>
      </w:rPr>
    </w:lvl>
    <w:lvl w:ilvl="3" w:tplc="5CF6E5F4">
      <w:start w:val="1"/>
      <w:numFmt w:val="bullet"/>
      <w:lvlText w:val=""/>
      <w:lvlJc w:val="left"/>
      <w:pPr>
        <w:ind w:left="2880" w:hanging="360"/>
      </w:pPr>
      <w:rPr>
        <w:rFonts w:ascii="Symbol" w:hAnsi="Symbol" w:hint="default"/>
      </w:rPr>
    </w:lvl>
    <w:lvl w:ilvl="4" w:tplc="774645C8">
      <w:start w:val="1"/>
      <w:numFmt w:val="bullet"/>
      <w:lvlText w:val="o"/>
      <w:lvlJc w:val="left"/>
      <w:pPr>
        <w:ind w:left="3600" w:hanging="360"/>
      </w:pPr>
      <w:rPr>
        <w:rFonts w:ascii="Courier New" w:hAnsi="Courier New" w:hint="default"/>
      </w:rPr>
    </w:lvl>
    <w:lvl w:ilvl="5" w:tplc="964C77A2">
      <w:start w:val="1"/>
      <w:numFmt w:val="bullet"/>
      <w:lvlText w:val=""/>
      <w:lvlJc w:val="left"/>
      <w:pPr>
        <w:ind w:left="4320" w:hanging="360"/>
      </w:pPr>
      <w:rPr>
        <w:rFonts w:ascii="Wingdings" w:hAnsi="Wingdings" w:hint="default"/>
      </w:rPr>
    </w:lvl>
    <w:lvl w:ilvl="6" w:tplc="EFF08CE6">
      <w:start w:val="1"/>
      <w:numFmt w:val="bullet"/>
      <w:lvlText w:val=""/>
      <w:lvlJc w:val="left"/>
      <w:pPr>
        <w:ind w:left="5040" w:hanging="360"/>
      </w:pPr>
      <w:rPr>
        <w:rFonts w:ascii="Symbol" w:hAnsi="Symbol" w:hint="default"/>
      </w:rPr>
    </w:lvl>
    <w:lvl w:ilvl="7" w:tplc="CA444AE8">
      <w:start w:val="1"/>
      <w:numFmt w:val="bullet"/>
      <w:lvlText w:val="o"/>
      <w:lvlJc w:val="left"/>
      <w:pPr>
        <w:ind w:left="5760" w:hanging="360"/>
      </w:pPr>
      <w:rPr>
        <w:rFonts w:ascii="Courier New" w:hAnsi="Courier New" w:hint="default"/>
      </w:rPr>
    </w:lvl>
    <w:lvl w:ilvl="8" w:tplc="38D0EC2E">
      <w:start w:val="1"/>
      <w:numFmt w:val="bullet"/>
      <w:lvlText w:val=""/>
      <w:lvlJc w:val="left"/>
      <w:pPr>
        <w:ind w:left="6480" w:hanging="360"/>
      </w:pPr>
      <w:rPr>
        <w:rFonts w:ascii="Wingdings" w:hAnsi="Wingdings" w:hint="default"/>
      </w:rPr>
    </w:lvl>
  </w:abstractNum>
  <w:abstractNum w:abstractNumId="16" w15:restartNumberingAfterBreak="0">
    <w:nsid w:val="2BC8641E"/>
    <w:multiLevelType w:val="hybridMultilevel"/>
    <w:tmpl w:val="FFFFFFFF"/>
    <w:lvl w:ilvl="0" w:tplc="3956ECBA">
      <w:start w:val="1"/>
      <w:numFmt w:val="bullet"/>
      <w:lvlText w:val="-"/>
      <w:lvlJc w:val="left"/>
      <w:pPr>
        <w:ind w:left="720" w:hanging="360"/>
      </w:pPr>
      <w:rPr>
        <w:rFonts w:ascii="Calibri" w:hAnsi="Calibri" w:hint="default"/>
      </w:rPr>
    </w:lvl>
    <w:lvl w:ilvl="1" w:tplc="50461962">
      <w:start w:val="1"/>
      <w:numFmt w:val="bullet"/>
      <w:lvlText w:val="o"/>
      <w:lvlJc w:val="left"/>
      <w:pPr>
        <w:ind w:left="1440" w:hanging="360"/>
      </w:pPr>
      <w:rPr>
        <w:rFonts w:ascii="Courier New" w:hAnsi="Courier New" w:hint="default"/>
      </w:rPr>
    </w:lvl>
    <w:lvl w:ilvl="2" w:tplc="11E85796">
      <w:start w:val="1"/>
      <w:numFmt w:val="bullet"/>
      <w:lvlText w:val=""/>
      <w:lvlJc w:val="left"/>
      <w:pPr>
        <w:ind w:left="2160" w:hanging="360"/>
      </w:pPr>
      <w:rPr>
        <w:rFonts w:ascii="Wingdings" w:hAnsi="Wingdings" w:hint="default"/>
      </w:rPr>
    </w:lvl>
    <w:lvl w:ilvl="3" w:tplc="6DEA15C8">
      <w:start w:val="1"/>
      <w:numFmt w:val="bullet"/>
      <w:lvlText w:val=""/>
      <w:lvlJc w:val="left"/>
      <w:pPr>
        <w:ind w:left="2880" w:hanging="360"/>
      </w:pPr>
      <w:rPr>
        <w:rFonts w:ascii="Symbol" w:hAnsi="Symbol" w:hint="default"/>
      </w:rPr>
    </w:lvl>
    <w:lvl w:ilvl="4" w:tplc="1B2CB648">
      <w:start w:val="1"/>
      <w:numFmt w:val="bullet"/>
      <w:lvlText w:val="o"/>
      <w:lvlJc w:val="left"/>
      <w:pPr>
        <w:ind w:left="3600" w:hanging="360"/>
      </w:pPr>
      <w:rPr>
        <w:rFonts w:ascii="Courier New" w:hAnsi="Courier New" w:hint="default"/>
      </w:rPr>
    </w:lvl>
    <w:lvl w:ilvl="5" w:tplc="9BEE8BB0">
      <w:start w:val="1"/>
      <w:numFmt w:val="bullet"/>
      <w:lvlText w:val=""/>
      <w:lvlJc w:val="left"/>
      <w:pPr>
        <w:ind w:left="4320" w:hanging="360"/>
      </w:pPr>
      <w:rPr>
        <w:rFonts w:ascii="Wingdings" w:hAnsi="Wingdings" w:hint="default"/>
      </w:rPr>
    </w:lvl>
    <w:lvl w:ilvl="6" w:tplc="3F983DD0">
      <w:start w:val="1"/>
      <w:numFmt w:val="bullet"/>
      <w:lvlText w:val=""/>
      <w:lvlJc w:val="left"/>
      <w:pPr>
        <w:ind w:left="5040" w:hanging="360"/>
      </w:pPr>
      <w:rPr>
        <w:rFonts w:ascii="Symbol" w:hAnsi="Symbol" w:hint="default"/>
      </w:rPr>
    </w:lvl>
    <w:lvl w:ilvl="7" w:tplc="E1FAAFF0">
      <w:start w:val="1"/>
      <w:numFmt w:val="bullet"/>
      <w:lvlText w:val="o"/>
      <w:lvlJc w:val="left"/>
      <w:pPr>
        <w:ind w:left="5760" w:hanging="360"/>
      </w:pPr>
      <w:rPr>
        <w:rFonts w:ascii="Courier New" w:hAnsi="Courier New" w:hint="default"/>
      </w:rPr>
    </w:lvl>
    <w:lvl w:ilvl="8" w:tplc="1B84DBB2">
      <w:start w:val="1"/>
      <w:numFmt w:val="bullet"/>
      <w:lvlText w:val=""/>
      <w:lvlJc w:val="left"/>
      <w:pPr>
        <w:ind w:left="6480" w:hanging="360"/>
      </w:pPr>
      <w:rPr>
        <w:rFonts w:ascii="Wingdings" w:hAnsi="Wingdings" w:hint="default"/>
      </w:rPr>
    </w:lvl>
  </w:abstractNum>
  <w:abstractNum w:abstractNumId="17" w15:restartNumberingAfterBreak="0">
    <w:nsid w:val="31083D74"/>
    <w:multiLevelType w:val="hybridMultilevel"/>
    <w:tmpl w:val="FFFFFFFF"/>
    <w:lvl w:ilvl="0" w:tplc="9E5EEC14">
      <w:start w:val="1"/>
      <w:numFmt w:val="lowerRoman"/>
      <w:lvlText w:val="%1)"/>
      <w:lvlJc w:val="left"/>
      <w:pPr>
        <w:ind w:left="720" w:hanging="360"/>
      </w:pPr>
    </w:lvl>
    <w:lvl w:ilvl="1" w:tplc="6B809400">
      <w:start w:val="1"/>
      <w:numFmt w:val="lowerLetter"/>
      <w:lvlText w:val="%2."/>
      <w:lvlJc w:val="left"/>
      <w:pPr>
        <w:ind w:left="1440" w:hanging="360"/>
      </w:pPr>
    </w:lvl>
    <w:lvl w:ilvl="2" w:tplc="429A584E">
      <w:start w:val="1"/>
      <w:numFmt w:val="lowerRoman"/>
      <w:lvlText w:val="%3."/>
      <w:lvlJc w:val="right"/>
      <w:pPr>
        <w:ind w:left="2160" w:hanging="180"/>
      </w:pPr>
    </w:lvl>
    <w:lvl w:ilvl="3" w:tplc="2EA6F6CA">
      <w:start w:val="1"/>
      <w:numFmt w:val="decimal"/>
      <w:lvlText w:val="%4."/>
      <w:lvlJc w:val="left"/>
      <w:pPr>
        <w:ind w:left="2880" w:hanging="360"/>
      </w:pPr>
    </w:lvl>
    <w:lvl w:ilvl="4" w:tplc="5F000C52">
      <w:start w:val="1"/>
      <w:numFmt w:val="lowerLetter"/>
      <w:lvlText w:val="%5."/>
      <w:lvlJc w:val="left"/>
      <w:pPr>
        <w:ind w:left="3600" w:hanging="360"/>
      </w:pPr>
    </w:lvl>
    <w:lvl w:ilvl="5" w:tplc="E40C534A">
      <w:start w:val="1"/>
      <w:numFmt w:val="lowerRoman"/>
      <w:lvlText w:val="%6."/>
      <w:lvlJc w:val="right"/>
      <w:pPr>
        <w:ind w:left="4320" w:hanging="180"/>
      </w:pPr>
    </w:lvl>
    <w:lvl w:ilvl="6" w:tplc="BFFA6C04">
      <w:start w:val="1"/>
      <w:numFmt w:val="decimal"/>
      <w:lvlText w:val="%7."/>
      <w:lvlJc w:val="left"/>
      <w:pPr>
        <w:ind w:left="5040" w:hanging="360"/>
      </w:pPr>
    </w:lvl>
    <w:lvl w:ilvl="7" w:tplc="34924A56">
      <w:start w:val="1"/>
      <w:numFmt w:val="lowerLetter"/>
      <w:lvlText w:val="%8."/>
      <w:lvlJc w:val="left"/>
      <w:pPr>
        <w:ind w:left="5760" w:hanging="360"/>
      </w:pPr>
    </w:lvl>
    <w:lvl w:ilvl="8" w:tplc="3D00A006">
      <w:start w:val="1"/>
      <w:numFmt w:val="lowerRoman"/>
      <w:lvlText w:val="%9."/>
      <w:lvlJc w:val="right"/>
      <w:pPr>
        <w:ind w:left="6480" w:hanging="180"/>
      </w:pPr>
    </w:lvl>
  </w:abstractNum>
  <w:abstractNum w:abstractNumId="18" w15:restartNumberingAfterBreak="0">
    <w:nsid w:val="38333C67"/>
    <w:multiLevelType w:val="hybridMultilevel"/>
    <w:tmpl w:val="FFFFFFFF"/>
    <w:lvl w:ilvl="0" w:tplc="1534E016">
      <w:start w:val="1"/>
      <w:numFmt w:val="bullet"/>
      <w:lvlText w:val="-"/>
      <w:lvlJc w:val="left"/>
      <w:pPr>
        <w:ind w:left="720" w:hanging="360"/>
      </w:pPr>
      <w:rPr>
        <w:rFonts w:ascii="Calibri" w:hAnsi="Calibri" w:hint="default"/>
      </w:rPr>
    </w:lvl>
    <w:lvl w:ilvl="1" w:tplc="3EBAC742">
      <w:start w:val="1"/>
      <w:numFmt w:val="bullet"/>
      <w:lvlText w:val="o"/>
      <w:lvlJc w:val="left"/>
      <w:pPr>
        <w:ind w:left="1440" w:hanging="360"/>
      </w:pPr>
      <w:rPr>
        <w:rFonts w:ascii="Courier New" w:hAnsi="Courier New" w:hint="default"/>
      </w:rPr>
    </w:lvl>
    <w:lvl w:ilvl="2" w:tplc="CF02FB04">
      <w:start w:val="1"/>
      <w:numFmt w:val="bullet"/>
      <w:lvlText w:val=""/>
      <w:lvlJc w:val="left"/>
      <w:pPr>
        <w:ind w:left="2160" w:hanging="360"/>
      </w:pPr>
      <w:rPr>
        <w:rFonts w:ascii="Wingdings" w:hAnsi="Wingdings" w:hint="default"/>
      </w:rPr>
    </w:lvl>
    <w:lvl w:ilvl="3" w:tplc="9126C6D0">
      <w:start w:val="1"/>
      <w:numFmt w:val="bullet"/>
      <w:lvlText w:val=""/>
      <w:lvlJc w:val="left"/>
      <w:pPr>
        <w:ind w:left="2880" w:hanging="360"/>
      </w:pPr>
      <w:rPr>
        <w:rFonts w:ascii="Symbol" w:hAnsi="Symbol" w:hint="default"/>
      </w:rPr>
    </w:lvl>
    <w:lvl w:ilvl="4" w:tplc="B28C3958">
      <w:start w:val="1"/>
      <w:numFmt w:val="bullet"/>
      <w:lvlText w:val="o"/>
      <w:lvlJc w:val="left"/>
      <w:pPr>
        <w:ind w:left="3600" w:hanging="360"/>
      </w:pPr>
      <w:rPr>
        <w:rFonts w:ascii="Courier New" w:hAnsi="Courier New" w:hint="default"/>
      </w:rPr>
    </w:lvl>
    <w:lvl w:ilvl="5" w:tplc="50263E70">
      <w:start w:val="1"/>
      <w:numFmt w:val="bullet"/>
      <w:lvlText w:val=""/>
      <w:lvlJc w:val="left"/>
      <w:pPr>
        <w:ind w:left="4320" w:hanging="360"/>
      </w:pPr>
      <w:rPr>
        <w:rFonts w:ascii="Wingdings" w:hAnsi="Wingdings" w:hint="default"/>
      </w:rPr>
    </w:lvl>
    <w:lvl w:ilvl="6" w:tplc="AA4CCD80">
      <w:start w:val="1"/>
      <w:numFmt w:val="bullet"/>
      <w:lvlText w:val=""/>
      <w:lvlJc w:val="left"/>
      <w:pPr>
        <w:ind w:left="5040" w:hanging="360"/>
      </w:pPr>
      <w:rPr>
        <w:rFonts w:ascii="Symbol" w:hAnsi="Symbol" w:hint="default"/>
      </w:rPr>
    </w:lvl>
    <w:lvl w:ilvl="7" w:tplc="37B487A2">
      <w:start w:val="1"/>
      <w:numFmt w:val="bullet"/>
      <w:lvlText w:val="o"/>
      <w:lvlJc w:val="left"/>
      <w:pPr>
        <w:ind w:left="5760" w:hanging="360"/>
      </w:pPr>
      <w:rPr>
        <w:rFonts w:ascii="Courier New" w:hAnsi="Courier New" w:hint="default"/>
      </w:rPr>
    </w:lvl>
    <w:lvl w:ilvl="8" w:tplc="D3CA7628">
      <w:start w:val="1"/>
      <w:numFmt w:val="bullet"/>
      <w:lvlText w:val=""/>
      <w:lvlJc w:val="left"/>
      <w:pPr>
        <w:ind w:left="6480" w:hanging="360"/>
      </w:pPr>
      <w:rPr>
        <w:rFonts w:ascii="Wingdings" w:hAnsi="Wingdings" w:hint="default"/>
      </w:rPr>
    </w:lvl>
  </w:abstractNum>
  <w:abstractNum w:abstractNumId="19" w15:restartNumberingAfterBreak="0">
    <w:nsid w:val="39D42EA9"/>
    <w:multiLevelType w:val="hybridMultilevel"/>
    <w:tmpl w:val="FFFFFFFF"/>
    <w:lvl w:ilvl="0" w:tplc="80C22938">
      <w:start w:val="1"/>
      <w:numFmt w:val="bullet"/>
      <w:lvlText w:val="-"/>
      <w:lvlJc w:val="left"/>
      <w:pPr>
        <w:ind w:left="720" w:hanging="360"/>
      </w:pPr>
      <w:rPr>
        <w:rFonts w:ascii="Calibri" w:hAnsi="Calibri" w:hint="default"/>
      </w:rPr>
    </w:lvl>
    <w:lvl w:ilvl="1" w:tplc="AD30ABB0">
      <w:start w:val="1"/>
      <w:numFmt w:val="bullet"/>
      <w:lvlText w:val="o"/>
      <w:lvlJc w:val="left"/>
      <w:pPr>
        <w:ind w:left="1440" w:hanging="360"/>
      </w:pPr>
      <w:rPr>
        <w:rFonts w:ascii="Courier New" w:hAnsi="Courier New" w:hint="default"/>
      </w:rPr>
    </w:lvl>
    <w:lvl w:ilvl="2" w:tplc="01BE57CE">
      <w:start w:val="1"/>
      <w:numFmt w:val="bullet"/>
      <w:lvlText w:val=""/>
      <w:lvlJc w:val="left"/>
      <w:pPr>
        <w:ind w:left="2160" w:hanging="360"/>
      </w:pPr>
      <w:rPr>
        <w:rFonts w:ascii="Wingdings" w:hAnsi="Wingdings" w:hint="default"/>
      </w:rPr>
    </w:lvl>
    <w:lvl w:ilvl="3" w:tplc="169CB82E">
      <w:start w:val="1"/>
      <w:numFmt w:val="bullet"/>
      <w:lvlText w:val=""/>
      <w:lvlJc w:val="left"/>
      <w:pPr>
        <w:ind w:left="2880" w:hanging="360"/>
      </w:pPr>
      <w:rPr>
        <w:rFonts w:ascii="Symbol" w:hAnsi="Symbol" w:hint="default"/>
      </w:rPr>
    </w:lvl>
    <w:lvl w:ilvl="4" w:tplc="328CA072">
      <w:start w:val="1"/>
      <w:numFmt w:val="bullet"/>
      <w:lvlText w:val="o"/>
      <w:lvlJc w:val="left"/>
      <w:pPr>
        <w:ind w:left="3600" w:hanging="360"/>
      </w:pPr>
      <w:rPr>
        <w:rFonts w:ascii="Courier New" w:hAnsi="Courier New" w:hint="default"/>
      </w:rPr>
    </w:lvl>
    <w:lvl w:ilvl="5" w:tplc="C700DB6E">
      <w:start w:val="1"/>
      <w:numFmt w:val="bullet"/>
      <w:lvlText w:val=""/>
      <w:lvlJc w:val="left"/>
      <w:pPr>
        <w:ind w:left="4320" w:hanging="360"/>
      </w:pPr>
      <w:rPr>
        <w:rFonts w:ascii="Wingdings" w:hAnsi="Wingdings" w:hint="default"/>
      </w:rPr>
    </w:lvl>
    <w:lvl w:ilvl="6" w:tplc="8812BE8A">
      <w:start w:val="1"/>
      <w:numFmt w:val="bullet"/>
      <w:lvlText w:val=""/>
      <w:lvlJc w:val="left"/>
      <w:pPr>
        <w:ind w:left="5040" w:hanging="360"/>
      </w:pPr>
      <w:rPr>
        <w:rFonts w:ascii="Symbol" w:hAnsi="Symbol" w:hint="default"/>
      </w:rPr>
    </w:lvl>
    <w:lvl w:ilvl="7" w:tplc="3C46DAE8">
      <w:start w:val="1"/>
      <w:numFmt w:val="bullet"/>
      <w:lvlText w:val="o"/>
      <w:lvlJc w:val="left"/>
      <w:pPr>
        <w:ind w:left="5760" w:hanging="360"/>
      </w:pPr>
      <w:rPr>
        <w:rFonts w:ascii="Courier New" w:hAnsi="Courier New" w:hint="default"/>
      </w:rPr>
    </w:lvl>
    <w:lvl w:ilvl="8" w:tplc="9FDEB2A2">
      <w:start w:val="1"/>
      <w:numFmt w:val="bullet"/>
      <w:lvlText w:val=""/>
      <w:lvlJc w:val="left"/>
      <w:pPr>
        <w:ind w:left="6480" w:hanging="360"/>
      </w:pPr>
      <w:rPr>
        <w:rFonts w:ascii="Wingdings" w:hAnsi="Wingdings" w:hint="default"/>
      </w:rPr>
    </w:lvl>
  </w:abstractNum>
  <w:abstractNum w:abstractNumId="20" w15:restartNumberingAfterBreak="0">
    <w:nsid w:val="3E1201C2"/>
    <w:multiLevelType w:val="hybridMultilevel"/>
    <w:tmpl w:val="FFFFFFFF"/>
    <w:lvl w:ilvl="0" w:tplc="4DA41CEA">
      <w:start w:val="1"/>
      <w:numFmt w:val="bullet"/>
      <w:lvlText w:val="-"/>
      <w:lvlJc w:val="left"/>
      <w:pPr>
        <w:ind w:left="720" w:hanging="360"/>
      </w:pPr>
      <w:rPr>
        <w:rFonts w:ascii="Calibri" w:hAnsi="Calibri" w:hint="default"/>
      </w:rPr>
    </w:lvl>
    <w:lvl w:ilvl="1" w:tplc="A8B83A7E">
      <w:start w:val="1"/>
      <w:numFmt w:val="bullet"/>
      <w:lvlText w:val="o"/>
      <w:lvlJc w:val="left"/>
      <w:pPr>
        <w:ind w:left="1440" w:hanging="360"/>
      </w:pPr>
      <w:rPr>
        <w:rFonts w:ascii="Courier New" w:hAnsi="Courier New" w:hint="default"/>
      </w:rPr>
    </w:lvl>
    <w:lvl w:ilvl="2" w:tplc="4378C928">
      <w:start w:val="1"/>
      <w:numFmt w:val="bullet"/>
      <w:lvlText w:val=""/>
      <w:lvlJc w:val="left"/>
      <w:pPr>
        <w:ind w:left="2160" w:hanging="360"/>
      </w:pPr>
      <w:rPr>
        <w:rFonts w:ascii="Wingdings" w:hAnsi="Wingdings" w:hint="default"/>
      </w:rPr>
    </w:lvl>
    <w:lvl w:ilvl="3" w:tplc="A71C49F4">
      <w:start w:val="1"/>
      <w:numFmt w:val="bullet"/>
      <w:lvlText w:val=""/>
      <w:lvlJc w:val="left"/>
      <w:pPr>
        <w:ind w:left="2880" w:hanging="360"/>
      </w:pPr>
      <w:rPr>
        <w:rFonts w:ascii="Symbol" w:hAnsi="Symbol" w:hint="default"/>
      </w:rPr>
    </w:lvl>
    <w:lvl w:ilvl="4" w:tplc="694E6800">
      <w:start w:val="1"/>
      <w:numFmt w:val="bullet"/>
      <w:lvlText w:val="o"/>
      <w:lvlJc w:val="left"/>
      <w:pPr>
        <w:ind w:left="3600" w:hanging="360"/>
      </w:pPr>
      <w:rPr>
        <w:rFonts w:ascii="Courier New" w:hAnsi="Courier New" w:hint="default"/>
      </w:rPr>
    </w:lvl>
    <w:lvl w:ilvl="5" w:tplc="23A4A158">
      <w:start w:val="1"/>
      <w:numFmt w:val="bullet"/>
      <w:lvlText w:val=""/>
      <w:lvlJc w:val="left"/>
      <w:pPr>
        <w:ind w:left="4320" w:hanging="360"/>
      </w:pPr>
      <w:rPr>
        <w:rFonts w:ascii="Wingdings" w:hAnsi="Wingdings" w:hint="default"/>
      </w:rPr>
    </w:lvl>
    <w:lvl w:ilvl="6" w:tplc="4A4A745E">
      <w:start w:val="1"/>
      <w:numFmt w:val="bullet"/>
      <w:lvlText w:val=""/>
      <w:lvlJc w:val="left"/>
      <w:pPr>
        <w:ind w:left="5040" w:hanging="360"/>
      </w:pPr>
      <w:rPr>
        <w:rFonts w:ascii="Symbol" w:hAnsi="Symbol" w:hint="default"/>
      </w:rPr>
    </w:lvl>
    <w:lvl w:ilvl="7" w:tplc="AFAE4586">
      <w:start w:val="1"/>
      <w:numFmt w:val="bullet"/>
      <w:lvlText w:val="o"/>
      <w:lvlJc w:val="left"/>
      <w:pPr>
        <w:ind w:left="5760" w:hanging="360"/>
      </w:pPr>
      <w:rPr>
        <w:rFonts w:ascii="Courier New" w:hAnsi="Courier New" w:hint="default"/>
      </w:rPr>
    </w:lvl>
    <w:lvl w:ilvl="8" w:tplc="BCD4900E">
      <w:start w:val="1"/>
      <w:numFmt w:val="bullet"/>
      <w:lvlText w:val=""/>
      <w:lvlJc w:val="left"/>
      <w:pPr>
        <w:ind w:left="6480" w:hanging="360"/>
      </w:pPr>
      <w:rPr>
        <w:rFonts w:ascii="Wingdings" w:hAnsi="Wingdings" w:hint="default"/>
      </w:rPr>
    </w:lvl>
  </w:abstractNum>
  <w:abstractNum w:abstractNumId="21" w15:restartNumberingAfterBreak="0">
    <w:nsid w:val="41017459"/>
    <w:multiLevelType w:val="hybridMultilevel"/>
    <w:tmpl w:val="FFFFFFFF"/>
    <w:lvl w:ilvl="0" w:tplc="75F6D456">
      <w:start w:val="1"/>
      <w:numFmt w:val="bullet"/>
      <w:lvlText w:val="-"/>
      <w:lvlJc w:val="left"/>
      <w:pPr>
        <w:ind w:left="720" w:hanging="360"/>
      </w:pPr>
      <w:rPr>
        <w:rFonts w:ascii="Calibri" w:hAnsi="Calibri" w:hint="default"/>
      </w:rPr>
    </w:lvl>
    <w:lvl w:ilvl="1" w:tplc="67DE2CB0">
      <w:start w:val="1"/>
      <w:numFmt w:val="bullet"/>
      <w:lvlText w:val="o"/>
      <w:lvlJc w:val="left"/>
      <w:pPr>
        <w:ind w:left="1440" w:hanging="360"/>
      </w:pPr>
      <w:rPr>
        <w:rFonts w:ascii="Courier New" w:hAnsi="Courier New" w:hint="default"/>
      </w:rPr>
    </w:lvl>
    <w:lvl w:ilvl="2" w:tplc="AEA0E746">
      <w:start w:val="1"/>
      <w:numFmt w:val="bullet"/>
      <w:lvlText w:val=""/>
      <w:lvlJc w:val="left"/>
      <w:pPr>
        <w:ind w:left="2160" w:hanging="360"/>
      </w:pPr>
      <w:rPr>
        <w:rFonts w:ascii="Wingdings" w:hAnsi="Wingdings" w:hint="default"/>
      </w:rPr>
    </w:lvl>
    <w:lvl w:ilvl="3" w:tplc="1E7E1092">
      <w:start w:val="1"/>
      <w:numFmt w:val="bullet"/>
      <w:lvlText w:val=""/>
      <w:lvlJc w:val="left"/>
      <w:pPr>
        <w:ind w:left="2880" w:hanging="360"/>
      </w:pPr>
      <w:rPr>
        <w:rFonts w:ascii="Symbol" w:hAnsi="Symbol" w:hint="default"/>
      </w:rPr>
    </w:lvl>
    <w:lvl w:ilvl="4" w:tplc="F996B6AA">
      <w:start w:val="1"/>
      <w:numFmt w:val="bullet"/>
      <w:lvlText w:val="o"/>
      <w:lvlJc w:val="left"/>
      <w:pPr>
        <w:ind w:left="3600" w:hanging="360"/>
      </w:pPr>
      <w:rPr>
        <w:rFonts w:ascii="Courier New" w:hAnsi="Courier New" w:hint="default"/>
      </w:rPr>
    </w:lvl>
    <w:lvl w:ilvl="5" w:tplc="12DCF5B0">
      <w:start w:val="1"/>
      <w:numFmt w:val="bullet"/>
      <w:lvlText w:val=""/>
      <w:lvlJc w:val="left"/>
      <w:pPr>
        <w:ind w:left="4320" w:hanging="360"/>
      </w:pPr>
      <w:rPr>
        <w:rFonts w:ascii="Wingdings" w:hAnsi="Wingdings" w:hint="default"/>
      </w:rPr>
    </w:lvl>
    <w:lvl w:ilvl="6" w:tplc="08F62CE0">
      <w:start w:val="1"/>
      <w:numFmt w:val="bullet"/>
      <w:lvlText w:val=""/>
      <w:lvlJc w:val="left"/>
      <w:pPr>
        <w:ind w:left="5040" w:hanging="360"/>
      </w:pPr>
      <w:rPr>
        <w:rFonts w:ascii="Symbol" w:hAnsi="Symbol" w:hint="default"/>
      </w:rPr>
    </w:lvl>
    <w:lvl w:ilvl="7" w:tplc="131C5906">
      <w:start w:val="1"/>
      <w:numFmt w:val="bullet"/>
      <w:lvlText w:val="o"/>
      <w:lvlJc w:val="left"/>
      <w:pPr>
        <w:ind w:left="5760" w:hanging="360"/>
      </w:pPr>
      <w:rPr>
        <w:rFonts w:ascii="Courier New" w:hAnsi="Courier New" w:hint="default"/>
      </w:rPr>
    </w:lvl>
    <w:lvl w:ilvl="8" w:tplc="93AA6732">
      <w:start w:val="1"/>
      <w:numFmt w:val="bullet"/>
      <w:lvlText w:val=""/>
      <w:lvlJc w:val="left"/>
      <w:pPr>
        <w:ind w:left="6480" w:hanging="360"/>
      </w:pPr>
      <w:rPr>
        <w:rFonts w:ascii="Wingdings" w:hAnsi="Wingdings" w:hint="default"/>
      </w:rPr>
    </w:lvl>
  </w:abstractNum>
  <w:abstractNum w:abstractNumId="22" w15:restartNumberingAfterBreak="0">
    <w:nsid w:val="45341ED4"/>
    <w:multiLevelType w:val="hybridMultilevel"/>
    <w:tmpl w:val="FFFFFFFF"/>
    <w:lvl w:ilvl="0" w:tplc="CF20888C">
      <w:start w:val="1"/>
      <w:numFmt w:val="bullet"/>
      <w:lvlText w:val="-"/>
      <w:lvlJc w:val="left"/>
      <w:pPr>
        <w:ind w:left="720" w:hanging="360"/>
      </w:pPr>
      <w:rPr>
        <w:rFonts w:ascii="Calibri" w:hAnsi="Calibri" w:hint="default"/>
      </w:rPr>
    </w:lvl>
    <w:lvl w:ilvl="1" w:tplc="C47C6342">
      <w:start w:val="1"/>
      <w:numFmt w:val="bullet"/>
      <w:lvlText w:val="o"/>
      <w:lvlJc w:val="left"/>
      <w:pPr>
        <w:ind w:left="1440" w:hanging="360"/>
      </w:pPr>
      <w:rPr>
        <w:rFonts w:ascii="Courier New" w:hAnsi="Courier New" w:hint="default"/>
      </w:rPr>
    </w:lvl>
    <w:lvl w:ilvl="2" w:tplc="5196614E">
      <w:start w:val="1"/>
      <w:numFmt w:val="bullet"/>
      <w:lvlText w:val=""/>
      <w:lvlJc w:val="left"/>
      <w:pPr>
        <w:ind w:left="2160" w:hanging="360"/>
      </w:pPr>
      <w:rPr>
        <w:rFonts w:ascii="Wingdings" w:hAnsi="Wingdings" w:hint="default"/>
      </w:rPr>
    </w:lvl>
    <w:lvl w:ilvl="3" w:tplc="86E2EC58">
      <w:start w:val="1"/>
      <w:numFmt w:val="bullet"/>
      <w:lvlText w:val=""/>
      <w:lvlJc w:val="left"/>
      <w:pPr>
        <w:ind w:left="2880" w:hanging="360"/>
      </w:pPr>
      <w:rPr>
        <w:rFonts w:ascii="Symbol" w:hAnsi="Symbol" w:hint="default"/>
      </w:rPr>
    </w:lvl>
    <w:lvl w:ilvl="4" w:tplc="6C848A2C">
      <w:start w:val="1"/>
      <w:numFmt w:val="bullet"/>
      <w:lvlText w:val="o"/>
      <w:lvlJc w:val="left"/>
      <w:pPr>
        <w:ind w:left="3600" w:hanging="360"/>
      </w:pPr>
      <w:rPr>
        <w:rFonts w:ascii="Courier New" w:hAnsi="Courier New" w:hint="default"/>
      </w:rPr>
    </w:lvl>
    <w:lvl w:ilvl="5" w:tplc="40C05F9E">
      <w:start w:val="1"/>
      <w:numFmt w:val="bullet"/>
      <w:lvlText w:val=""/>
      <w:lvlJc w:val="left"/>
      <w:pPr>
        <w:ind w:left="4320" w:hanging="360"/>
      </w:pPr>
      <w:rPr>
        <w:rFonts w:ascii="Wingdings" w:hAnsi="Wingdings" w:hint="default"/>
      </w:rPr>
    </w:lvl>
    <w:lvl w:ilvl="6" w:tplc="C8D06CFC">
      <w:start w:val="1"/>
      <w:numFmt w:val="bullet"/>
      <w:lvlText w:val=""/>
      <w:lvlJc w:val="left"/>
      <w:pPr>
        <w:ind w:left="5040" w:hanging="360"/>
      </w:pPr>
      <w:rPr>
        <w:rFonts w:ascii="Symbol" w:hAnsi="Symbol" w:hint="default"/>
      </w:rPr>
    </w:lvl>
    <w:lvl w:ilvl="7" w:tplc="620618F2">
      <w:start w:val="1"/>
      <w:numFmt w:val="bullet"/>
      <w:lvlText w:val="o"/>
      <w:lvlJc w:val="left"/>
      <w:pPr>
        <w:ind w:left="5760" w:hanging="360"/>
      </w:pPr>
      <w:rPr>
        <w:rFonts w:ascii="Courier New" w:hAnsi="Courier New" w:hint="default"/>
      </w:rPr>
    </w:lvl>
    <w:lvl w:ilvl="8" w:tplc="6130EDF0">
      <w:start w:val="1"/>
      <w:numFmt w:val="bullet"/>
      <w:lvlText w:val=""/>
      <w:lvlJc w:val="left"/>
      <w:pPr>
        <w:ind w:left="6480" w:hanging="360"/>
      </w:pPr>
      <w:rPr>
        <w:rFonts w:ascii="Wingdings" w:hAnsi="Wingdings" w:hint="default"/>
      </w:rPr>
    </w:lvl>
  </w:abstractNum>
  <w:abstractNum w:abstractNumId="23" w15:restartNumberingAfterBreak="0">
    <w:nsid w:val="47F25BDA"/>
    <w:multiLevelType w:val="hybridMultilevel"/>
    <w:tmpl w:val="FFFFFFFF"/>
    <w:lvl w:ilvl="0" w:tplc="E3B88DC0">
      <w:start w:val="1"/>
      <w:numFmt w:val="bullet"/>
      <w:lvlText w:val="-"/>
      <w:lvlJc w:val="left"/>
      <w:pPr>
        <w:ind w:left="720" w:hanging="360"/>
      </w:pPr>
      <w:rPr>
        <w:rFonts w:ascii="Calibri" w:hAnsi="Calibri" w:hint="default"/>
      </w:rPr>
    </w:lvl>
    <w:lvl w:ilvl="1" w:tplc="A3D81C72">
      <w:start w:val="1"/>
      <w:numFmt w:val="bullet"/>
      <w:lvlText w:val="o"/>
      <w:lvlJc w:val="left"/>
      <w:pPr>
        <w:ind w:left="1440" w:hanging="360"/>
      </w:pPr>
      <w:rPr>
        <w:rFonts w:ascii="Courier New" w:hAnsi="Courier New" w:hint="default"/>
      </w:rPr>
    </w:lvl>
    <w:lvl w:ilvl="2" w:tplc="A3DC9D8A">
      <w:start w:val="1"/>
      <w:numFmt w:val="bullet"/>
      <w:lvlText w:val=""/>
      <w:lvlJc w:val="left"/>
      <w:pPr>
        <w:ind w:left="2160" w:hanging="360"/>
      </w:pPr>
      <w:rPr>
        <w:rFonts w:ascii="Wingdings" w:hAnsi="Wingdings" w:hint="default"/>
      </w:rPr>
    </w:lvl>
    <w:lvl w:ilvl="3" w:tplc="54302A94">
      <w:start w:val="1"/>
      <w:numFmt w:val="bullet"/>
      <w:lvlText w:val=""/>
      <w:lvlJc w:val="left"/>
      <w:pPr>
        <w:ind w:left="2880" w:hanging="360"/>
      </w:pPr>
      <w:rPr>
        <w:rFonts w:ascii="Symbol" w:hAnsi="Symbol" w:hint="default"/>
      </w:rPr>
    </w:lvl>
    <w:lvl w:ilvl="4" w:tplc="CE66DCEC">
      <w:start w:val="1"/>
      <w:numFmt w:val="bullet"/>
      <w:lvlText w:val="o"/>
      <w:lvlJc w:val="left"/>
      <w:pPr>
        <w:ind w:left="3600" w:hanging="360"/>
      </w:pPr>
      <w:rPr>
        <w:rFonts w:ascii="Courier New" w:hAnsi="Courier New" w:hint="default"/>
      </w:rPr>
    </w:lvl>
    <w:lvl w:ilvl="5" w:tplc="E702F978">
      <w:start w:val="1"/>
      <w:numFmt w:val="bullet"/>
      <w:lvlText w:val=""/>
      <w:lvlJc w:val="left"/>
      <w:pPr>
        <w:ind w:left="4320" w:hanging="360"/>
      </w:pPr>
      <w:rPr>
        <w:rFonts w:ascii="Wingdings" w:hAnsi="Wingdings" w:hint="default"/>
      </w:rPr>
    </w:lvl>
    <w:lvl w:ilvl="6" w:tplc="F1B2BB60">
      <w:start w:val="1"/>
      <w:numFmt w:val="bullet"/>
      <w:lvlText w:val=""/>
      <w:lvlJc w:val="left"/>
      <w:pPr>
        <w:ind w:left="5040" w:hanging="360"/>
      </w:pPr>
      <w:rPr>
        <w:rFonts w:ascii="Symbol" w:hAnsi="Symbol" w:hint="default"/>
      </w:rPr>
    </w:lvl>
    <w:lvl w:ilvl="7" w:tplc="F0162BF4">
      <w:start w:val="1"/>
      <w:numFmt w:val="bullet"/>
      <w:lvlText w:val="o"/>
      <w:lvlJc w:val="left"/>
      <w:pPr>
        <w:ind w:left="5760" w:hanging="360"/>
      </w:pPr>
      <w:rPr>
        <w:rFonts w:ascii="Courier New" w:hAnsi="Courier New" w:hint="default"/>
      </w:rPr>
    </w:lvl>
    <w:lvl w:ilvl="8" w:tplc="7988C39C">
      <w:start w:val="1"/>
      <w:numFmt w:val="bullet"/>
      <w:lvlText w:val=""/>
      <w:lvlJc w:val="left"/>
      <w:pPr>
        <w:ind w:left="6480" w:hanging="360"/>
      </w:pPr>
      <w:rPr>
        <w:rFonts w:ascii="Wingdings" w:hAnsi="Wingdings" w:hint="default"/>
      </w:rPr>
    </w:lvl>
  </w:abstractNum>
  <w:abstractNum w:abstractNumId="24" w15:restartNumberingAfterBreak="0">
    <w:nsid w:val="4A8925FC"/>
    <w:multiLevelType w:val="hybridMultilevel"/>
    <w:tmpl w:val="FFFFFFFF"/>
    <w:lvl w:ilvl="0" w:tplc="CA12B9BA">
      <w:start w:val="1"/>
      <w:numFmt w:val="bullet"/>
      <w:lvlText w:val="-"/>
      <w:lvlJc w:val="left"/>
      <w:pPr>
        <w:ind w:left="720" w:hanging="360"/>
      </w:pPr>
      <w:rPr>
        <w:rFonts w:ascii="Calibri" w:hAnsi="Calibri" w:hint="default"/>
      </w:rPr>
    </w:lvl>
    <w:lvl w:ilvl="1" w:tplc="95963180">
      <w:start w:val="1"/>
      <w:numFmt w:val="bullet"/>
      <w:lvlText w:val="o"/>
      <w:lvlJc w:val="left"/>
      <w:pPr>
        <w:ind w:left="1440" w:hanging="360"/>
      </w:pPr>
      <w:rPr>
        <w:rFonts w:ascii="Courier New" w:hAnsi="Courier New" w:hint="default"/>
      </w:rPr>
    </w:lvl>
    <w:lvl w:ilvl="2" w:tplc="6C00BD52">
      <w:start w:val="1"/>
      <w:numFmt w:val="bullet"/>
      <w:lvlText w:val=""/>
      <w:lvlJc w:val="left"/>
      <w:pPr>
        <w:ind w:left="2160" w:hanging="360"/>
      </w:pPr>
      <w:rPr>
        <w:rFonts w:ascii="Wingdings" w:hAnsi="Wingdings" w:hint="default"/>
      </w:rPr>
    </w:lvl>
    <w:lvl w:ilvl="3" w:tplc="ADA8AEB0">
      <w:start w:val="1"/>
      <w:numFmt w:val="bullet"/>
      <w:lvlText w:val=""/>
      <w:lvlJc w:val="left"/>
      <w:pPr>
        <w:ind w:left="2880" w:hanging="360"/>
      </w:pPr>
      <w:rPr>
        <w:rFonts w:ascii="Symbol" w:hAnsi="Symbol" w:hint="default"/>
      </w:rPr>
    </w:lvl>
    <w:lvl w:ilvl="4" w:tplc="0CFA2648">
      <w:start w:val="1"/>
      <w:numFmt w:val="bullet"/>
      <w:lvlText w:val="o"/>
      <w:lvlJc w:val="left"/>
      <w:pPr>
        <w:ind w:left="3600" w:hanging="360"/>
      </w:pPr>
      <w:rPr>
        <w:rFonts w:ascii="Courier New" w:hAnsi="Courier New" w:hint="default"/>
      </w:rPr>
    </w:lvl>
    <w:lvl w:ilvl="5" w:tplc="FC9C981E">
      <w:start w:val="1"/>
      <w:numFmt w:val="bullet"/>
      <w:lvlText w:val=""/>
      <w:lvlJc w:val="left"/>
      <w:pPr>
        <w:ind w:left="4320" w:hanging="360"/>
      </w:pPr>
      <w:rPr>
        <w:rFonts w:ascii="Wingdings" w:hAnsi="Wingdings" w:hint="default"/>
      </w:rPr>
    </w:lvl>
    <w:lvl w:ilvl="6" w:tplc="6172B23E">
      <w:start w:val="1"/>
      <w:numFmt w:val="bullet"/>
      <w:lvlText w:val=""/>
      <w:lvlJc w:val="left"/>
      <w:pPr>
        <w:ind w:left="5040" w:hanging="360"/>
      </w:pPr>
      <w:rPr>
        <w:rFonts w:ascii="Symbol" w:hAnsi="Symbol" w:hint="default"/>
      </w:rPr>
    </w:lvl>
    <w:lvl w:ilvl="7" w:tplc="87C05B62">
      <w:start w:val="1"/>
      <w:numFmt w:val="bullet"/>
      <w:lvlText w:val="o"/>
      <w:lvlJc w:val="left"/>
      <w:pPr>
        <w:ind w:left="5760" w:hanging="360"/>
      </w:pPr>
      <w:rPr>
        <w:rFonts w:ascii="Courier New" w:hAnsi="Courier New" w:hint="default"/>
      </w:rPr>
    </w:lvl>
    <w:lvl w:ilvl="8" w:tplc="48DEBBB2">
      <w:start w:val="1"/>
      <w:numFmt w:val="bullet"/>
      <w:lvlText w:val=""/>
      <w:lvlJc w:val="left"/>
      <w:pPr>
        <w:ind w:left="6480" w:hanging="360"/>
      </w:pPr>
      <w:rPr>
        <w:rFonts w:ascii="Wingdings" w:hAnsi="Wingdings" w:hint="default"/>
      </w:rPr>
    </w:lvl>
  </w:abstractNum>
  <w:abstractNum w:abstractNumId="25" w15:restartNumberingAfterBreak="0">
    <w:nsid w:val="4B5F51ED"/>
    <w:multiLevelType w:val="hybridMultilevel"/>
    <w:tmpl w:val="FFFFFFFF"/>
    <w:lvl w:ilvl="0" w:tplc="66DA172E">
      <w:start w:val="1"/>
      <w:numFmt w:val="decimal"/>
      <w:lvlText w:val="%1."/>
      <w:lvlJc w:val="left"/>
      <w:pPr>
        <w:ind w:left="720" w:hanging="360"/>
      </w:pPr>
    </w:lvl>
    <w:lvl w:ilvl="1" w:tplc="A2841398">
      <w:start w:val="1"/>
      <w:numFmt w:val="lowerLetter"/>
      <w:lvlText w:val="%2."/>
      <w:lvlJc w:val="left"/>
      <w:pPr>
        <w:ind w:left="1440" w:hanging="360"/>
      </w:pPr>
    </w:lvl>
    <w:lvl w:ilvl="2" w:tplc="148482C0">
      <w:start w:val="1"/>
      <w:numFmt w:val="lowerRoman"/>
      <w:lvlText w:val="%3."/>
      <w:lvlJc w:val="right"/>
      <w:pPr>
        <w:ind w:left="2160" w:hanging="180"/>
      </w:pPr>
    </w:lvl>
    <w:lvl w:ilvl="3" w:tplc="6ECC1D4E">
      <w:start w:val="1"/>
      <w:numFmt w:val="decimal"/>
      <w:lvlText w:val="%4."/>
      <w:lvlJc w:val="left"/>
      <w:pPr>
        <w:ind w:left="2880" w:hanging="360"/>
      </w:pPr>
    </w:lvl>
    <w:lvl w:ilvl="4" w:tplc="A4A85528">
      <w:start w:val="1"/>
      <w:numFmt w:val="lowerLetter"/>
      <w:lvlText w:val="%5."/>
      <w:lvlJc w:val="left"/>
      <w:pPr>
        <w:ind w:left="3600" w:hanging="360"/>
      </w:pPr>
    </w:lvl>
    <w:lvl w:ilvl="5" w:tplc="50847284">
      <w:start w:val="1"/>
      <w:numFmt w:val="lowerRoman"/>
      <w:lvlText w:val="%6."/>
      <w:lvlJc w:val="right"/>
      <w:pPr>
        <w:ind w:left="4320" w:hanging="180"/>
      </w:pPr>
    </w:lvl>
    <w:lvl w:ilvl="6" w:tplc="B6C66AE8">
      <w:start w:val="1"/>
      <w:numFmt w:val="decimal"/>
      <w:lvlText w:val="%7."/>
      <w:lvlJc w:val="left"/>
      <w:pPr>
        <w:ind w:left="5040" w:hanging="360"/>
      </w:pPr>
    </w:lvl>
    <w:lvl w:ilvl="7" w:tplc="E264C56A">
      <w:start w:val="1"/>
      <w:numFmt w:val="lowerLetter"/>
      <w:lvlText w:val="%8."/>
      <w:lvlJc w:val="left"/>
      <w:pPr>
        <w:ind w:left="5760" w:hanging="360"/>
      </w:pPr>
    </w:lvl>
    <w:lvl w:ilvl="8" w:tplc="2214CA0C">
      <w:start w:val="1"/>
      <w:numFmt w:val="lowerRoman"/>
      <w:lvlText w:val="%9."/>
      <w:lvlJc w:val="right"/>
      <w:pPr>
        <w:ind w:left="6480" w:hanging="180"/>
      </w:pPr>
    </w:lvl>
  </w:abstractNum>
  <w:abstractNum w:abstractNumId="26" w15:restartNumberingAfterBreak="0">
    <w:nsid w:val="4CB919FC"/>
    <w:multiLevelType w:val="hybridMultilevel"/>
    <w:tmpl w:val="FFFFFFFF"/>
    <w:lvl w:ilvl="0" w:tplc="3A3675D6">
      <w:start w:val="1"/>
      <w:numFmt w:val="bullet"/>
      <w:lvlText w:val="-"/>
      <w:lvlJc w:val="left"/>
      <w:pPr>
        <w:ind w:left="720" w:hanging="360"/>
      </w:pPr>
      <w:rPr>
        <w:rFonts w:ascii="Calibri" w:hAnsi="Calibri" w:hint="default"/>
      </w:rPr>
    </w:lvl>
    <w:lvl w:ilvl="1" w:tplc="373C8BDC">
      <w:start w:val="1"/>
      <w:numFmt w:val="bullet"/>
      <w:lvlText w:val="o"/>
      <w:lvlJc w:val="left"/>
      <w:pPr>
        <w:ind w:left="1440" w:hanging="360"/>
      </w:pPr>
      <w:rPr>
        <w:rFonts w:ascii="Courier New" w:hAnsi="Courier New" w:hint="default"/>
      </w:rPr>
    </w:lvl>
    <w:lvl w:ilvl="2" w:tplc="E3523BCA">
      <w:start w:val="1"/>
      <w:numFmt w:val="bullet"/>
      <w:lvlText w:val=""/>
      <w:lvlJc w:val="left"/>
      <w:pPr>
        <w:ind w:left="2160" w:hanging="360"/>
      </w:pPr>
      <w:rPr>
        <w:rFonts w:ascii="Wingdings" w:hAnsi="Wingdings" w:hint="default"/>
      </w:rPr>
    </w:lvl>
    <w:lvl w:ilvl="3" w:tplc="1C00A11A">
      <w:start w:val="1"/>
      <w:numFmt w:val="bullet"/>
      <w:lvlText w:val=""/>
      <w:lvlJc w:val="left"/>
      <w:pPr>
        <w:ind w:left="2880" w:hanging="360"/>
      </w:pPr>
      <w:rPr>
        <w:rFonts w:ascii="Symbol" w:hAnsi="Symbol" w:hint="default"/>
      </w:rPr>
    </w:lvl>
    <w:lvl w:ilvl="4" w:tplc="D8C6C2E0">
      <w:start w:val="1"/>
      <w:numFmt w:val="bullet"/>
      <w:lvlText w:val="o"/>
      <w:lvlJc w:val="left"/>
      <w:pPr>
        <w:ind w:left="3600" w:hanging="360"/>
      </w:pPr>
      <w:rPr>
        <w:rFonts w:ascii="Courier New" w:hAnsi="Courier New" w:hint="default"/>
      </w:rPr>
    </w:lvl>
    <w:lvl w:ilvl="5" w:tplc="BBF8B8B0">
      <w:start w:val="1"/>
      <w:numFmt w:val="bullet"/>
      <w:lvlText w:val=""/>
      <w:lvlJc w:val="left"/>
      <w:pPr>
        <w:ind w:left="4320" w:hanging="360"/>
      </w:pPr>
      <w:rPr>
        <w:rFonts w:ascii="Wingdings" w:hAnsi="Wingdings" w:hint="default"/>
      </w:rPr>
    </w:lvl>
    <w:lvl w:ilvl="6" w:tplc="AFF26482">
      <w:start w:val="1"/>
      <w:numFmt w:val="bullet"/>
      <w:lvlText w:val=""/>
      <w:lvlJc w:val="left"/>
      <w:pPr>
        <w:ind w:left="5040" w:hanging="360"/>
      </w:pPr>
      <w:rPr>
        <w:rFonts w:ascii="Symbol" w:hAnsi="Symbol" w:hint="default"/>
      </w:rPr>
    </w:lvl>
    <w:lvl w:ilvl="7" w:tplc="23E09B8E">
      <w:start w:val="1"/>
      <w:numFmt w:val="bullet"/>
      <w:lvlText w:val="o"/>
      <w:lvlJc w:val="left"/>
      <w:pPr>
        <w:ind w:left="5760" w:hanging="360"/>
      </w:pPr>
      <w:rPr>
        <w:rFonts w:ascii="Courier New" w:hAnsi="Courier New" w:hint="default"/>
      </w:rPr>
    </w:lvl>
    <w:lvl w:ilvl="8" w:tplc="31B8D41E">
      <w:start w:val="1"/>
      <w:numFmt w:val="bullet"/>
      <w:lvlText w:val=""/>
      <w:lvlJc w:val="left"/>
      <w:pPr>
        <w:ind w:left="6480" w:hanging="360"/>
      </w:pPr>
      <w:rPr>
        <w:rFonts w:ascii="Wingdings" w:hAnsi="Wingdings" w:hint="default"/>
      </w:rPr>
    </w:lvl>
  </w:abstractNum>
  <w:abstractNum w:abstractNumId="27" w15:restartNumberingAfterBreak="0">
    <w:nsid w:val="4D9B6BBD"/>
    <w:multiLevelType w:val="hybridMultilevel"/>
    <w:tmpl w:val="FFFFFFFF"/>
    <w:lvl w:ilvl="0" w:tplc="FC92FD04">
      <w:start w:val="1"/>
      <w:numFmt w:val="bullet"/>
      <w:lvlText w:val="-"/>
      <w:lvlJc w:val="left"/>
      <w:pPr>
        <w:ind w:left="720" w:hanging="360"/>
      </w:pPr>
      <w:rPr>
        <w:rFonts w:ascii="Calibri" w:hAnsi="Calibri" w:hint="default"/>
      </w:rPr>
    </w:lvl>
    <w:lvl w:ilvl="1" w:tplc="3412F1CC">
      <w:start w:val="1"/>
      <w:numFmt w:val="bullet"/>
      <w:lvlText w:val="o"/>
      <w:lvlJc w:val="left"/>
      <w:pPr>
        <w:ind w:left="1440" w:hanging="360"/>
      </w:pPr>
      <w:rPr>
        <w:rFonts w:ascii="Courier New" w:hAnsi="Courier New" w:hint="default"/>
      </w:rPr>
    </w:lvl>
    <w:lvl w:ilvl="2" w:tplc="DEA0315A">
      <w:start w:val="1"/>
      <w:numFmt w:val="bullet"/>
      <w:lvlText w:val=""/>
      <w:lvlJc w:val="left"/>
      <w:pPr>
        <w:ind w:left="2160" w:hanging="360"/>
      </w:pPr>
      <w:rPr>
        <w:rFonts w:ascii="Wingdings" w:hAnsi="Wingdings" w:hint="default"/>
      </w:rPr>
    </w:lvl>
    <w:lvl w:ilvl="3" w:tplc="D88AD78A">
      <w:start w:val="1"/>
      <w:numFmt w:val="bullet"/>
      <w:lvlText w:val=""/>
      <w:lvlJc w:val="left"/>
      <w:pPr>
        <w:ind w:left="2880" w:hanging="360"/>
      </w:pPr>
      <w:rPr>
        <w:rFonts w:ascii="Symbol" w:hAnsi="Symbol" w:hint="default"/>
      </w:rPr>
    </w:lvl>
    <w:lvl w:ilvl="4" w:tplc="861C7B8E">
      <w:start w:val="1"/>
      <w:numFmt w:val="bullet"/>
      <w:lvlText w:val="o"/>
      <w:lvlJc w:val="left"/>
      <w:pPr>
        <w:ind w:left="3600" w:hanging="360"/>
      </w:pPr>
      <w:rPr>
        <w:rFonts w:ascii="Courier New" w:hAnsi="Courier New" w:hint="default"/>
      </w:rPr>
    </w:lvl>
    <w:lvl w:ilvl="5" w:tplc="6658C1BE">
      <w:start w:val="1"/>
      <w:numFmt w:val="bullet"/>
      <w:lvlText w:val=""/>
      <w:lvlJc w:val="left"/>
      <w:pPr>
        <w:ind w:left="4320" w:hanging="360"/>
      </w:pPr>
      <w:rPr>
        <w:rFonts w:ascii="Wingdings" w:hAnsi="Wingdings" w:hint="default"/>
      </w:rPr>
    </w:lvl>
    <w:lvl w:ilvl="6" w:tplc="23F86714">
      <w:start w:val="1"/>
      <w:numFmt w:val="bullet"/>
      <w:lvlText w:val=""/>
      <w:lvlJc w:val="left"/>
      <w:pPr>
        <w:ind w:left="5040" w:hanging="360"/>
      </w:pPr>
      <w:rPr>
        <w:rFonts w:ascii="Symbol" w:hAnsi="Symbol" w:hint="default"/>
      </w:rPr>
    </w:lvl>
    <w:lvl w:ilvl="7" w:tplc="CE5AEAB2">
      <w:start w:val="1"/>
      <w:numFmt w:val="bullet"/>
      <w:lvlText w:val="o"/>
      <w:lvlJc w:val="left"/>
      <w:pPr>
        <w:ind w:left="5760" w:hanging="360"/>
      </w:pPr>
      <w:rPr>
        <w:rFonts w:ascii="Courier New" w:hAnsi="Courier New" w:hint="default"/>
      </w:rPr>
    </w:lvl>
    <w:lvl w:ilvl="8" w:tplc="70EECB0C">
      <w:start w:val="1"/>
      <w:numFmt w:val="bullet"/>
      <w:lvlText w:val=""/>
      <w:lvlJc w:val="left"/>
      <w:pPr>
        <w:ind w:left="6480" w:hanging="360"/>
      </w:pPr>
      <w:rPr>
        <w:rFonts w:ascii="Wingdings" w:hAnsi="Wingdings" w:hint="default"/>
      </w:rPr>
    </w:lvl>
  </w:abstractNum>
  <w:abstractNum w:abstractNumId="28" w15:restartNumberingAfterBreak="0">
    <w:nsid w:val="4FB64F72"/>
    <w:multiLevelType w:val="hybridMultilevel"/>
    <w:tmpl w:val="FFFFFFFF"/>
    <w:lvl w:ilvl="0" w:tplc="075EDBCC">
      <w:start w:val="1"/>
      <w:numFmt w:val="bullet"/>
      <w:lvlText w:val="-"/>
      <w:lvlJc w:val="left"/>
      <w:pPr>
        <w:ind w:left="720" w:hanging="360"/>
      </w:pPr>
      <w:rPr>
        <w:rFonts w:ascii="Calibri" w:hAnsi="Calibri" w:hint="default"/>
      </w:rPr>
    </w:lvl>
    <w:lvl w:ilvl="1" w:tplc="CA5E0406">
      <w:start w:val="1"/>
      <w:numFmt w:val="bullet"/>
      <w:lvlText w:val="o"/>
      <w:lvlJc w:val="left"/>
      <w:pPr>
        <w:ind w:left="1440" w:hanging="360"/>
      </w:pPr>
      <w:rPr>
        <w:rFonts w:ascii="Courier New" w:hAnsi="Courier New" w:hint="default"/>
      </w:rPr>
    </w:lvl>
    <w:lvl w:ilvl="2" w:tplc="A46E7C4C">
      <w:start w:val="1"/>
      <w:numFmt w:val="bullet"/>
      <w:lvlText w:val=""/>
      <w:lvlJc w:val="left"/>
      <w:pPr>
        <w:ind w:left="2160" w:hanging="360"/>
      </w:pPr>
      <w:rPr>
        <w:rFonts w:ascii="Wingdings" w:hAnsi="Wingdings" w:hint="default"/>
      </w:rPr>
    </w:lvl>
    <w:lvl w:ilvl="3" w:tplc="ECBC7DF2">
      <w:start w:val="1"/>
      <w:numFmt w:val="bullet"/>
      <w:lvlText w:val=""/>
      <w:lvlJc w:val="left"/>
      <w:pPr>
        <w:ind w:left="2880" w:hanging="360"/>
      </w:pPr>
      <w:rPr>
        <w:rFonts w:ascii="Symbol" w:hAnsi="Symbol" w:hint="default"/>
      </w:rPr>
    </w:lvl>
    <w:lvl w:ilvl="4" w:tplc="17F43E74">
      <w:start w:val="1"/>
      <w:numFmt w:val="bullet"/>
      <w:lvlText w:val="o"/>
      <w:lvlJc w:val="left"/>
      <w:pPr>
        <w:ind w:left="3600" w:hanging="360"/>
      </w:pPr>
      <w:rPr>
        <w:rFonts w:ascii="Courier New" w:hAnsi="Courier New" w:hint="default"/>
      </w:rPr>
    </w:lvl>
    <w:lvl w:ilvl="5" w:tplc="4E022F8E">
      <w:start w:val="1"/>
      <w:numFmt w:val="bullet"/>
      <w:lvlText w:val=""/>
      <w:lvlJc w:val="left"/>
      <w:pPr>
        <w:ind w:left="4320" w:hanging="360"/>
      </w:pPr>
      <w:rPr>
        <w:rFonts w:ascii="Wingdings" w:hAnsi="Wingdings" w:hint="default"/>
      </w:rPr>
    </w:lvl>
    <w:lvl w:ilvl="6" w:tplc="C4940E82">
      <w:start w:val="1"/>
      <w:numFmt w:val="bullet"/>
      <w:lvlText w:val=""/>
      <w:lvlJc w:val="left"/>
      <w:pPr>
        <w:ind w:left="5040" w:hanging="360"/>
      </w:pPr>
      <w:rPr>
        <w:rFonts w:ascii="Symbol" w:hAnsi="Symbol" w:hint="default"/>
      </w:rPr>
    </w:lvl>
    <w:lvl w:ilvl="7" w:tplc="E4B6A584">
      <w:start w:val="1"/>
      <w:numFmt w:val="bullet"/>
      <w:lvlText w:val="o"/>
      <w:lvlJc w:val="left"/>
      <w:pPr>
        <w:ind w:left="5760" w:hanging="360"/>
      </w:pPr>
      <w:rPr>
        <w:rFonts w:ascii="Courier New" w:hAnsi="Courier New" w:hint="default"/>
      </w:rPr>
    </w:lvl>
    <w:lvl w:ilvl="8" w:tplc="6042224E">
      <w:start w:val="1"/>
      <w:numFmt w:val="bullet"/>
      <w:lvlText w:val=""/>
      <w:lvlJc w:val="left"/>
      <w:pPr>
        <w:ind w:left="6480" w:hanging="360"/>
      </w:pPr>
      <w:rPr>
        <w:rFonts w:ascii="Wingdings" w:hAnsi="Wingdings" w:hint="default"/>
      </w:rPr>
    </w:lvl>
  </w:abstractNum>
  <w:abstractNum w:abstractNumId="29" w15:restartNumberingAfterBreak="0">
    <w:nsid w:val="5A722367"/>
    <w:multiLevelType w:val="hybridMultilevel"/>
    <w:tmpl w:val="FFFFFFFF"/>
    <w:lvl w:ilvl="0" w:tplc="DF7071DA">
      <w:start w:val="1"/>
      <w:numFmt w:val="bullet"/>
      <w:lvlText w:val="-"/>
      <w:lvlJc w:val="left"/>
      <w:pPr>
        <w:ind w:left="720" w:hanging="360"/>
      </w:pPr>
      <w:rPr>
        <w:rFonts w:ascii="Calibri" w:hAnsi="Calibri" w:hint="default"/>
      </w:rPr>
    </w:lvl>
    <w:lvl w:ilvl="1" w:tplc="5296DEBE">
      <w:start w:val="1"/>
      <w:numFmt w:val="bullet"/>
      <w:lvlText w:val="o"/>
      <w:lvlJc w:val="left"/>
      <w:pPr>
        <w:ind w:left="1440" w:hanging="360"/>
      </w:pPr>
      <w:rPr>
        <w:rFonts w:ascii="Courier New" w:hAnsi="Courier New" w:hint="default"/>
      </w:rPr>
    </w:lvl>
    <w:lvl w:ilvl="2" w:tplc="B5A28D30">
      <w:start w:val="1"/>
      <w:numFmt w:val="bullet"/>
      <w:lvlText w:val=""/>
      <w:lvlJc w:val="left"/>
      <w:pPr>
        <w:ind w:left="2160" w:hanging="360"/>
      </w:pPr>
      <w:rPr>
        <w:rFonts w:ascii="Wingdings" w:hAnsi="Wingdings" w:hint="default"/>
      </w:rPr>
    </w:lvl>
    <w:lvl w:ilvl="3" w:tplc="E28CD79C">
      <w:start w:val="1"/>
      <w:numFmt w:val="bullet"/>
      <w:lvlText w:val=""/>
      <w:lvlJc w:val="left"/>
      <w:pPr>
        <w:ind w:left="2880" w:hanging="360"/>
      </w:pPr>
      <w:rPr>
        <w:rFonts w:ascii="Symbol" w:hAnsi="Symbol" w:hint="default"/>
      </w:rPr>
    </w:lvl>
    <w:lvl w:ilvl="4" w:tplc="F60005FE">
      <w:start w:val="1"/>
      <w:numFmt w:val="bullet"/>
      <w:lvlText w:val="o"/>
      <w:lvlJc w:val="left"/>
      <w:pPr>
        <w:ind w:left="3600" w:hanging="360"/>
      </w:pPr>
      <w:rPr>
        <w:rFonts w:ascii="Courier New" w:hAnsi="Courier New" w:hint="default"/>
      </w:rPr>
    </w:lvl>
    <w:lvl w:ilvl="5" w:tplc="5F06E782">
      <w:start w:val="1"/>
      <w:numFmt w:val="bullet"/>
      <w:lvlText w:val=""/>
      <w:lvlJc w:val="left"/>
      <w:pPr>
        <w:ind w:left="4320" w:hanging="360"/>
      </w:pPr>
      <w:rPr>
        <w:rFonts w:ascii="Wingdings" w:hAnsi="Wingdings" w:hint="default"/>
      </w:rPr>
    </w:lvl>
    <w:lvl w:ilvl="6" w:tplc="2CF03C50">
      <w:start w:val="1"/>
      <w:numFmt w:val="bullet"/>
      <w:lvlText w:val=""/>
      <w:lvlJc w:val="left"/>
      <w:pPr>
        <w:ind w:left="5040" w:hanging="360"/>
      </w:pPr>
      <w:rPr>
        <w:rFonts w:ascii="Symbol" w:hAnsi="Symbol" w:hint="default"/>
      </w:rPr>
    </w:lvl>
    <w:lvl w:ilvl="7" w:tplc="1CD20C08">
      <w:start w:val="1"/>
      <w:numFmt w:val="bullet"/>
      <w:lvlText w:val="o"/>
      <w:lvlJc w:val="left"/>
      <w:pPr>
        <w:ind w:left="5760" w:hanging="360"/>
      </w:pPr>
      <w:rPr>
        <w:rFonts w:ascii="Courier New" w:hAnsi="Courier New" w:hint="default"/>
      </w:rPr>
    </w:lvl>
    <w:lvl w:ilvl="8" w:tplc="FDFEAAA0">
      <w:start w:val="1"/>
      <w:numFmt w:val="bullet"/>
      <w:lvlText w:val=""/>
      <w:lvlJc w:val="left"/>
      <w:pPr>
        <w:ind w:left="6480" w:hanging="360"/>
      </w:pPr>
      <w:rPr>
        <w:rFonts w:ascii="Wingdings" w:hAnsi="Wingdings" w:hint="default"/>
      </w:rPr>
    </w:lvl>
  </w:abstractNum>
  <w:abstractNum w:abstractNumId="30" w15:restartNumberingAfterBreak="0">
    <w:nsid w:val="5C3C34E8"/>
    <w:multiLevelType w:val="hybridMultilevel"/>
    <w:tmpl w:val="FFFFFFFF"/>
    <w:lvl w:ilvl="0" w:tplc="CCD822C6">
      <w:start w:val="1"/>
      <w:numFmt w:val="bullet"/>
      <w:lvlText w:val=""/>
      <w:lvlJc w:val="left"/>
      <w:pPr>
        <w:ind w:left="720" w:hanging="360"/>
      </w:pPr>
      <w:rPr>
        <w:rFonts w:ascii="Symbol" w:hAnsi="Symbol" w:hint="default"/>
      </w:rPr>
    </w:lvl>
    <w:lvl w:ilvl="1" w:tplc="83360DEC">
      <w:start w:val="1"/>
      <w:numFmt w:val="bullet"/>
      <w:lvlText w:val="o"/>
      <w:lvlJc w:val="left"/>
      <w:pPr>
        <w:ind w:left="1440" w:hanging="360"/>
      </w:pPr>
      <w:rPr>
        <w:rFonts w:ascii="Courier New" w:hAnsi="Courier New" w:hint="default"/>
      </w:rPr>
    </w:lvl>
    <w:lvl w:ilvl="2" w:tplc="6AF48EA0">
      <w:start w:val="1"/>
      <w:numFmt w:val="bullet"/>
      <w:lvlText w:val=""/>
      <w:lvlJc w:val="left"/>
      <w:pPr>
        <w:ind w:left="2160" w:hanging="360"/>
      </w:pPr>
      <w:rPr>
        <w:rFonts w:ascii="Wingdings" w:hAnsi="Wingdings" w:hint="default"/>
      </w:rPr>
    </w:lvl>
    <w:lvl w:ilvl="3" w:tplc="2C2AC3AC">
      <w:start w:val="1"/>
      <w:numFmt w:val="bullet"/>
      <w:lvlText w:val=""/>
      <w:lvlJc w:val="left"/>
      <w:pPr>
        <w:ind w:left="2880" w:hanging="360"/>
      </w:pPr>
      <w:rPr>
        <w:rFonts w:ascii="Symbol" w:hAnsi="Symbol" w:hint="default"/>
      </w:rPr>
    </w:lvl>
    <w:lvl w:ilvl="4" w:tplc="1FDC8920">
      <w:start w:val="1"/>
      <w:numFmt w:val="bullet"/>
      <w:lvlText w:val="o"/>
      <w:lvlJc w:val="left"/>
      <w:pPr>
        <w:ind w:left="3600" w:hanging="360"/>
      </w:pPr>
      <w:rPr>
        <w:rFonts w:ascii="Courier New" w:hAnsi="Courier New" w:hint="default"/>
      </w:rPr>
    </w:lvl>
    <w:lvl w:ilvl="5" w:tplc="FAC2AA2A">
      <w:start w:val="1"/>
      <w:numFmt w:val="bullet"/>
      <w:lvlText w:val=""/>
      <w:lvlJc w:val="left"/>
      <w:pPr>
        <w:ind w:left="4320" w:hanging="360"/>
      </w:pPr>
      <w:rPr>
        <w:rFonts w:ascii="Wingdings" w:hAnsi="Wingdings" w:hint="default"/>
      </w:rPr>
    </w:lvl>
    <w:lvl w:ilvl="6" w:tplc="B6BCBFA4">
      <w:start w:val="1"/>
      <w:numFmt w:val="bullet"/>
      <w:lvlText w:val=""/>
      <w:lvlJc w:val="left"/>
      <w:pPr>
        <w:ind w:left="5040" w:hanging="360"/>
      </w:pPr>
      <w:rPr>
        <w:rFonts w:ascii="Symbol" w:hAnsi="Symbol" w:hint="default"/>
      </w:rPr>
    </w:lvl>
    <w:lvl w:ilvl="7" w:tplc="AE6C05C0">
      <w:start w:val="1"/>
      <w:numFmt w:val="bullet"/>
      <w:lvlText w:val="o"/>
      <w:lvlJc w:val="left"/>
      <w:pPr>
        <w:ind w:left="5760" w:hanging="360"/>
      </w:pPr>
      <w:rPr>
        <w:rFonts w:ascii="Courier New" w:hAnsi="Courier New" w:hint="default"/>
      </w:rPr>
    </w:lvl>
    <w:lvl w:ilvl="8" w:tplc="E8D4BC08">
      <w:start w:val="1"/>
      <w:numFmt w:val="bullet"/>
      <w:lvlText w:val=""/>
      <w:lvlJc w:val="left"/>
      <w:pPr>
        <w:ind w:left="6480" w:hanging="360"/>
      </w:pPr>
      <w:rPr>
        <w:rFonts w:ascii="Wingdings" w:hAnsi="Wingdings" w:hint="default"/>
      </w:rPr>
    </w:lvl>
  </w:abstractNum>
  <w:abstractNum w:abstractNumId="31" w15:restartNumberingAfterBreak="0">
    <w:nsid w:val="5D3201A5"/>
    <w:multiLevelType w:val="hybridMultilevel"/>
    <w:tmpl w:val="FFFFFFFF"/>
    <w:lvl w:ilvl="0" w:tplc="721633FE">
      <w:start w:val="1"/>
      <w:numFmt w:val="bullet"/>
      <w:lvlText w:val="-"/>
      <w:lvlJc w:val="left"/>
      <w:pPr>
        <w:ind w:left="720" w:hanging="360"/>
      </w:pPr>
      <w:rPr>
        <w:rFonts w:ascii="Calibri" w:hAnsi="Calibri" w:hint="default"/>
      </w:rPr>
    </w:lvl>
    <w:lvl w:ilvl="1" w:tplc="29589814">
      <w:start w:val="1"/>
      <w:numFmt w:val="bullet"/>
      <w:lvlText w:val="o"/>
      <w:lvlJc w:val="left"/>
      <w:pPr>
        <w:ind w:left="1440" w:hanging="360"/>
      </w:pPr>
      <w:rPr>
        <w:rFonts w:ascii="Courier New" w:hAnsi="Courier New" w:hint="default"/>
      </w:rPr>
    </w:lvl>
    <w:lvl w:ilvl="2" w:tplc="A41C523C">
      <w:start w:val="1"/>
      <w:numFmt w:val="bullet"/>
      <w:lvlText w:val=""/>
      <w:lvlJc w:val="left"/>
      <w:pPr>
        <w:ind w:left="2160" w:hanging="360"/>
      </w:pPr>
      <w:rPr>
        <w:rFonts w:ascii="Wingdings" w:hAnsi="Wingdings" w:hint="default"/>
      </w:rPr>
    </w:lvl>
    <w:lvl w:ilvl="3" w:tplc="2E389F06">
      <w:start w:val="1"/>
      <w:numFmt w:val="bullet"/>
      <w:lvlText w:val=""/>
      <w:lvlJc w:val="left"/>
      <w:pPr>
        <w:ind w:left="2880" w:hanging="360"/>
      </w:pPr>
      <w:rPr>
        <w:rFonts w:ascii="Symbol" w:hAnsi="Symbol" w:hint="default"/>
      </w:rPr>
    </w:lvl>
    <w:lvl w:ilvl="4" w:tplc="4418B562">
      <w:start w:val="1"/>
      <w:numFmt w:val="bullet"/>
      <w:lvlText w:val="o"/>
      <w:lvlJc w:val="left"/>
      <w:pPr>
        <w:ind w:left="3600" w:hanging="360"/>
      </w:pPr>
      <w:rPr>
        <w:rFonts w:ascii="Courier New" w:hAnsi="Courier New" w:hint="default"/>
      </w:rPr>
    </w:lvl>
    <w:lvl w:ilvl="5" w:tplc="DED67A7C">
      <w:start w:val="1"/>
      <w:numFmt w:val="bullet"/>
      <w:lvlText w:val=""/>
      <w:lvlJc w:val="left"/>
      <w:pPr>
        <w:ind w:left="4320" w:hanging="360"/>
      </w:pPr>
      <w:rPr>
        <w:rFonts w:ascii="Wingdings" w:hAnsi="Wingdings" w:hint="default"/>
      </w:rPr>
    </w:lvl>
    <w:lvl w:ilvl="6" w:tplc="8A4AA1FE">
      <w:start w:val="1"/>
      <w:numFmt w:val="bullet"/>
      <w:lvlText w:val=""/>
      <w:lvlJc w:val="left"/>
      <w:pPr>
        <w:ind w:left="5040" w:hanging="360"/>
      </w:pPr>
      <w:rPr>
        <w:rFonts w:ascii="Symbol" w:hAnsi="Symbol" w:hint="default"/>
      </w:rPr>
    </w:lvl>
    <w:lvl w:ilvl="7" w:tplc="27EE54A0">
      <w:start w:val="1"/>
      <w:numFmt w:val="bullet"/>
      <w:lvlText w:val="o"/>
      <w:lvlJc w:val="left"/>
      <w:pPr>
        <w:ind w:left="5760" w:hanging="360"/>
      </w:pPr>
      <w:rPr>
        <w:rFonts w:ascii="Courier New" w:hAnsi="Courier New" w:hint="default"/>
      </w:rPr>
    </w:lvl>
    <w:lvl w:ilvl="8" w:tplc="D57A6442">
      <w:start w:val="1"/>
      <w:numFmt w:val="bullet"/>
      <w:lvlText w:val=""/>
      <w:lvlJc w:val="left"/>
      <w:pPr>
        <w:ind w:left="6480" w:hanging="360"/>
      </w:pPr>
      <w:rPr>
        <w:rFonts w:ascii="Wingdings" w:hAnsi="Wingdings" w:hint="default"/>
      </w:rPr>
    </w:lvl>
  </w:abstractNum>
  <w:abstractNum w:abstractNumId="32" w15:restartNumberingAfterBreak="0">
    <w:nsid w:val="5FA45665"/>
    <w:multiLevelType w:val="hybridMultilevel"/>
    <w:tmpl w:val="6DACE328"/>
    <w:lvl w:ilvl="0" w:tplc="0C58077A">
      <w:start w:val="1"/>
      <w:numFmt w:val="bullet"/>
      <w:lvlText w:val=""/>
      <w:lvlJc w:val="left"/>
      <w:pPr>
        <w:ind w:left="720" w:hanging="360"/>
      </w:pPr>
      <w:rPr>
        <w:rFonts w:ascii="Symbol" w:hAnsi="Symbol" w:hint="default"/>
      </w:rPr>
    </w:lvl>
    <w:lvl w:ilvl="1" w:tplc="52BEB070">
      <w:start w:val="1"/>
      <w:numFmt w:val="bullet"/>
      <w:lvlText w:val="o"/>
      <w:lvlJc w:val="left"/>
      <w:pPr>
        <w:ind w:left="1440" w:hanging="360"/>
      </w:pPr>
      <w:rPr>
        <w:rFonts w:ascii="Courier New" w:hAnsi="Courier New" w:hint="default"/>
      </w:rPr>
    </w:lvl>
    <w:lvl w:ilvl="2" w:tplc="3D9C0FC8">
      <w:start w:val="1"/>
      <w:numFmt w:val="bullet"/>
      <w:lvlText w:val=""/>
      <w:lvlJc w:val="left"/>
      <w:pPr>
        <w:ind w:left="2160" w:hanging="360"/>
      </w:pPr>
      <w:rPr>
        <w:rFonts w:ascii="Wingdings" w:hAnsi="Wingdings" w:hint="default"/>
      </w:rPr>
    </w:lvl>
    <w:lvl w:ilvl="3" w:tplc="AB0EE026">
      <w:start w:val="1"/>
      <w:numFmt w:val="bullet"/>
      <w:lvlText w:val=""/>
      <w:lvlJc w:val="left"/>
      <w:pPr>
        <w:ind w:left="2880" w:hanging="360"/>
      </w:pPr>
      <w:rPr>
        <w:rFonts w:ascii="Symbol" w:hAnsi="Symbol" w:hint="default"/>
      </w:rPr>
    </w:lvl>
    <w:lvl w:ilvl="4" w:tplc="CD5E2670">
      <w:start w:val="1"/>
      <w:numFmt w:val="bullet"/>
      <w:lvlText w:val="o"/>
      <w:lvlJc w:val="left"/>
      <w:pPr>
        <w:ind w:left="3600" w:hanging="360"/>
      </w:pPr>
      <w:rPr>
        <w:rFonts w:ascii="Courier New" w:hAnsi="Courier New" w:hint="default"/>
      </w:rPr>
    </w:lvl>
    <w:lvl w:ilvl="5" w:tplc="FC9EEE78">
      <w:start w:val="1"/>
      <w:numFmt w:val="bullet"/>
      <w:lvlText w:val=""/>
      <w:lvlJc w:val="left"/>
      <w:pPr>
        <w:ind w:left="4320" w:hanging="360"/>
      </w:pPr>
      <w:rPr>
        <w:rFonts w:ascii="Wingdings" w:hAnsi="Wingdings" w:hint="default"/>
      </w:rPr>
    </w:lvl>
    <w:lvl w:ilvl="6" w:tplc="0E5C4984">
      <w:start w:val="1"/>
      <w:numFmt w:val="bullet"/>
      <w:lvlText w:val=""/>
      <w:lvlJc w:val="left"/>
      <w:pPr>
        <w:ind w:left="5040" w:hanging="360"/>
      </w:pPr>
      <w:rPr>
        <w:rFonts w:ascii="Symbol" w:hAnsi="Symbol" w:hint="default"/>
      </w:rPr>
    </w:lvl>
    <w:lvl w:ilvl="7" w:tplc="C742A4BA">
      <w:start w:val="1"/>
      <w:numFmt w:val="bullet"/>
      <w:lvlText w:val="o"/>
      <w:lvlJc w:val="left"/>
      <w:pPr>
        <w:ind w:left="5760" w:hanging="360"/>
      </w:pPr>
      <w:rPr>
        <w:rFonts w:ascii="Courier New" w:hAnsi="Courier New" w:hint="default"/>
      </w:rPr>
    </w:lvl>
    <w:lvl w:ilvl="8" w:tplc="FF5AA2A0">
      <w:start w:val="1"/>
      <w:numFmt w:val="bullet"/>
      <w:lvlText w:val=""/>
      <w:lvlJc w:val="left"/>
      <w:pPr>
        <w:ind w:left="6480" w:hanging="360"/>
      </w:pPr>
      <w:rPr>
        <w:rFonts w:ascii="Wingdings" w:hAnsi="Wingdings" w:hint="default"/>
      </w:rPr>
    </w:lvl>
  </w:abstractNum>
  <w:abstractNum w:abstractNumId="33" w15:restartNumberingAfterBreak="0">
    <w:nsid w:val="62760BB7"/>
    <w:multiLevelType w:val="hybridMultilevel"/>
    <w:tmpl w:val="FFFFFFFF"/>
    <w:lvl w:ilvl="0" w:tplc="43A21C72">
      <w:start w:val="1"/>
      <w:numFmt w:val="bullet"/>
      <w:lvlText w:val="-"/>
      <w:lvlJc w:val="left"/>
      <w:pPr>
        <w:ind w:left="720" w:hanging="360"/>
      </w:pPr>
      <w:rPr>
        <w:rFonts w:ascii="Calibri" w:hAnsi="Calibri" w:hint="default"/>
      </w:rPr>
    </w:lvl>
    <w:lvl w:ilvl="1" w:tplc="A0289C98">
      <w:start w:val="1"/>
      <w:numFmt w:val="bullet"/>
      <w:lvlText w:val="o"/>
      <w:lvlJc w:val="left"/>
      <w:pPr>
        <w:ind w:left="1440" w:hanging="360"/>
      </w:pPr>
      <w:rPr>
        <w:rFonts w:ascii="Courier New" w:hAnsi="Courier New" w:hint="default"/>
      </w:rPr>
    </w:lvl>
    <w:lvl w:ilvl="2" w:tplc="E230033E">
      <w:start w:val="1"/>
      <w:numFmt w:val="bullet"/>
      <w:lvlText w:val=""/>
      <w:lvlJc w:val="left"/>
      <w:pPr>
        <w:ind w:left="2160" w:hanging="360"/>
      </w:pPr>
      <w:rPr>
        <w:rFonts w:ascii="Wingdings" w:hAnsi="Wingdings" w:hint="default"/>
      </w:rPr>
    </w:lvl>
    <w:lvl w:ilvl="3" w:tplc="AEA6B592">
      <w:start w:val="1"/>
      <w:numFmt w:val="bullet"/>
      <w:lvlText w:val=""/>
      <w:lvlJc w:val="left"/>
      <w:pPr>
        <w:ind w:left="2880" w:hanging="360"/>
      </w:pPr>
      <w:rPr>
        <w:rFonts w:ascii="Symbol" w:hAnsi="Symbol" w:hint="default"/>
      </w:rPr>
    </w:lvl>
    <w:lvl w:ilvl="4" w:tplc="4A5C21FC">
      <w:start w:val="1"/>
      <w:numFmt w:val="bullet"/>
      <w:lvlText w:val="o"/>
      <w:lvlJc w:val="left"/>
      <w:pPr>
        <w:ind w:left="3600" w:hanging="360"/>
      </w:pPr>
      <w:rPr>
        <w:rFonts w:ascii="Courier New" w:hAnsi="Courier New" w:hint="default"/>
      </w:rPr>
    </w:lvl>
    <w:lvl w:ilvl="5" w:tplc="1BF29C5C">
      <w:start w:val="1"/>
      <w:numFmt w:val="bullet"/>
      <w:lvlText w:val=""/>
      <w:lvlJc w:val="left"/>
      <w:pPr>
        <w:ind w:left="4320" w:hanging="360"/>
      </w:pPr>
      <w:rPr>
        <w:rFonts w:ascii="Wingdings" w:hAnsi="Wingdings" w:hint="default"/>
      </w:rPr>
    </w:lvl>
    <w:lvl w:ilvl="6" w:tplc="F544CA72">
      <w:start w:val="1"/>
      <w:numFmt w:val="bullet"/>
      <w:lvlText w:val=""/>
      <w:lvlJc w:val="left"/>
      <w:pPr>
        <w:ind w:left="5040" w:hanging="360"/>
      </w:pPr>
      <w:rPr>
        <w:rFonts w:ascii="Symbol" w:hAnsi="Symbol" w:hint="default"/>
      </w:rPr>
    </w:lvl>
    <w:lvl w:ilvl="7" w:tplc="2830110A">
      <w:start w:val="1"/>
      <w:numFmt w:val="bullet"/>
      <w:lvlText w:val="o"/>
      <w:lvlJc w:val="left"/>
      <w:pPr>
        <w:ind w:left="5760" w:hanging="360"/>
      </w:pPr>
      <w:rPr>
        <w:rFonts w:ascii="Courier New" w:hAnsi="Courier New" w:hint="default"/>
      </w:rPr>
    </w:lvl>
    <w:lvl w:ilvl="8" w:tplc="1EA27BB0">
      <w:start w:val="1"/>
      <w:numFmt w:val="bullet"/>
      <w:lvlText w:val=""/>
      <w:lvlJc w:val="left"/>
      <w:pPr>
        <w:ind w:left="6480" w:hanging="360"/>
      </w:pPr>
      <w:rPr>
        <w:rFonts w:ascii="Wingdings" w:hAnsi="Wingdings" w:hint="default"/>
      </w:rPr>
    </w:lvl>
  </w:abstractNum>
  <w:abstractNum w:abstractNumId="34" w15:restartNumberingAfterBreak="0">
    <w:nsid w:val="65233521"/>
    <w:multiLevelType w:val="hybridMultilevel"/>
    <w:tmpl w:val="FFFFFFFF"/>
    <w:lvl w:ilvl="0" w:tplc="ECD8B098">
      <w:start w:val="1"/>
      <w:numFmt w:val="bullet"/>
      <w:lvlText w:val="-"/>
      <w:lvlJc w:val="left"/>
      <w:pPr>
        <w:ind w:left="720" w:hanging="360"/>
      </w:pPr>
      <w:rPr>
        <w:rFonts w:ascii="Calibri" w:hAnsi="Calibri" w:hint="default"/>
      </w:rPr>
    </w:lvl>
    <w:lvl w:ilvl="1" w:tplc="42B6CB4C">
      <w:start w:val="1"/>
      <w:numFmt w:val="bullet"/>
      <w:lvlText w:val="o"/>
      <w:lvlJc w:val="left"/>
      <w:pPr>
        <w:ind w:left="1440" w:hanging="360"/>
      </w:pPr>
      <w:rPr>
        <w:rFonts w:ascii="Courier New" w:hAnsi="Courier New" w:hint="default"/>
      </w:rPr>
    </w:lvl>
    <w:lvl w:ilvl="2" w:tplc="AACE1478">
      <w:start w:val="1"/>
      <w:numFmt w:val="bullet"/>
      <w:lvlText w:val=""/>
      <w:lvlJc w:val="left"/>
      <w:pPr>
        <w:ind w:left="2160" w:hanging="360"/>
      </w:pPr>
      <w:rPr>
        <w:rFonts w:ascii="Wingdings" w:hAnsi="Wingdings" w:hint="default"/>
      </w:rPr>
    </w:lvl>
    <w:lvl w:ilvl="3" w:tplc="ACEA2756">
      <w:start w:val="1"/>
      <w:numFmt w:val="bullet"/>
      <w:lvlText w:val=""/>
      <w:lvlJc w:val="left"/>
      <w:pPr>
        <w:ind w:left="2880" w:hanging="360"/>
      </w:pPr>
      <w:rPr>
        <w:rFonts w:ascii="Symbol" w:hAnsi="Symbol" w:hint="default"/>
      </w:rPr>
    </w:lvl>
    <w:lvl w:ilvl="4" w:tplc="92D8D294">
      <w:start w:val="1"/>
      <w:numFmt w:val="bullet"/>
      <w:lvlText w:val="o"/>
      <w:lvlJc w:val="left"/>
      <w:pPr>
        <w:ind w:left="3600" w:hanging="360"/>
      </w:pPr>
      <w:rPr>
        <w:rFonts w:ascii="Courier New" w:hAnsi="Courier New" w:hint="default"/>
      </w:rPr>
    </w:lvl>
    <w:lvl w:ilvl="5" w:tplc="18A6FF1C">
      <w:start w:val="1"/>
      <w:numFmt w:val="bullet"/>
      <w:lvlText w:val=""/>
      <w:lvlJc w:val="left"/>
      <w:pPr>
        <w:ind w:left="4320" w:hanging="360"/>
      </w:pPr>
      <w:rPr>
        <w:rFonts w:ascii="Wingdings" w:hAnsi="Wingdings" w:hint="default"/>
      </w:rPr>
    </w:lvl>
    <w:lvl w:ilvl="6" w:tplc="60AC2662">
      <w:start w:val="1"/>
      <w:numFmt w:val="bullet"/>
      <w:lvlText w:val=""/>
      <w:lvlJc w:val="left"/>
      <w:pPr>
        <w:ind w:left="5040" w:hanging="360"/>
      </w:pPr>
      <w:rPr>
        <w:rFonts w:ascii="Symbol" w:hAnsi="Symbol" w:hint="default"/>
      </w:rPr>
    </w:lvl>
    <w:lvl w:ilvl="7" w:tplc="CE6A3C1A">
      <w:start w:val="1"/>
      <w:numFmt w:val="bullet"/>
      <w:lvlText w:val="o"/>
      <w:lvlJc w:val="left"/>
      <w:pPr>
        <w:ind w:left="5760" w:hanging="360"/>
      </w:pPr>
      <w:rPr>
        <w:rFonts w:ascii="Courier New" w:hAnsi="Courier New" w:hint="default"/>
      </w:rPr>
    </w:lvl>
    <w:lvl w:ilvl="8" w:tplc="395E5788">
      <w:start w:val="1"/>
      <w:numFmt w:val="bullet"/>
      <w:lvlText w:val=""/>
      <w:lvlJc w:val="left"/>
      <w:pPr>
        <w:ind w:left="6480" w:hanging="360"/>
      </w:pPr>
      <w:rPr>
        <w:rFonts w:ascii="Wingdings" w:hAnsi="Wingdings" w:hint="default"/>
      </w:rPr>
    </w:lvl>
  </w:abstractNum>
  <w:abstractNum w:abstractNumId="35" w15:restartNumberingAfterBreak="0">
    <w:nsid w:val="661F7F02"/>
    <w:multiLevelType w:val="hybridMultilevel"/>
    <w:tmpl w:val="FFFFFFFF"/>
    <w:lvl w:ilvl="0" w:tplc="6BBC6AF2">
      <w:start w:val="1"/>
      <w:numFmt w:val="bullet"/>
      <w:lvlText w:val="-"/>
      <w:lvlJc w:val="left"/>
      <w:pPr>
        <w:ind w:left="720" w:hanging="360"/>
      </w:pPr>
      <w:rPr>
        <w:rFonts w:ascii="Calibri" w:hAnsi="Calibri" w:hint="default"/>
      </w:rPr>
    </w:lvl>
    <w:lvl w:ilvl="1" w:tplc="2064083E">
      <w:start w:val="1"/>
      <w:numFmt w:val="bullet"/>
      <w:lvlText w:val="o"/>
      <w:lvlJc w:val="left"/>
      <w:pPr>
        <w:ind w:left="1440" w:hanging="360"/>
      </w:pPr>
      <w:rPr>
        <w:rFonts w:ascii="Courier New" w:hAnsi="Courier New" w:hint="default"/>
      </w:rPr>
    </w:lvl>
    <w:lvl w:ilvl="2" w:tplc="92487EDC">
      <w:start w:val="1"/>
      <w:numFmt w:val="bullet"/>
      <w:lvlText w:val=""/>
      <w:lvlJc w:val="left"/>
      <w:pPr>
        <w:ind w:left="2160" w:hanging="360"/>
      </w:pPr>
      <w:rPr>
        <w:rFonts w:ascii="Wingdings" w:hAnsi="Wingdings" w:hint="default"/>
      </w:rPr>
    </w:lvl>
    <w:lvl w:ilvl="3" w:tplc="49022BF6">
      <w:start w:val="1"/>
      <w:numFmt w:val="bullet"/>
      <w:lvlText w:val=""/>
      <w:lvlJc w:val="left"/>
      <w:pPr>
        <w:ind w:left="2880" w:hanging="360"/>
      </w:pPr>
      <w:rPr>
        <w:rFonts w:ascii="Symbol" w:hAnsi="Symbol" w:hint="default"/>
      </w:rPr>
    </w:lvl>
    <w:lvl w:ilvl="4" w:tplc="C952EE04">
      <w:start w:val="1"/>
      <w:numFmt w:val="bullet"/>
      <w:lvlText w:val="o"/>
      <w:lvlJc w:val="left"/>
      <w:pPr>
        <w:ind w:left="3600" w:hanging="360"/>
      </w:pPr>
      <w:rPr>
        <w:rFonts w:ascii="Courier New" w:hAnsi="Courier New" w:hint="default"/>
      </w:rPr>
    </w:lvl>
    <w:lvl w:ilvl="5" w:tplc="AC189C60">
      <w:start w:val="1"/>
      <w:numFmt w:val="bullet"/>
      <w:lvlText w:val=""/>
      <w:lvlJc w:val="left"/>
      <w:pPr>
        <w:ind w:left="4320" w:hanging="360"/>
      </w:pPr>
      <w:rPr>
        <w:rFonts w:ascii="Wingdings" w:hAnsi="Wingdings" w:hint="default"/>
      </w:rPr>
    </w:lvl>
    <w:lvl w:ilvl="6" w:tplc="B55620EE">
      <w:start w:val="1"/>
      <w:numFmt w:val="bullet"/>
      <w:lvlText w:val=""/>
      <w:lvlJc w:val="left"/>
      <w:pPr>
        <w:ind w:left="5040" w:hanging="360"/>
      </w:pPr>
      <w:rPr>
        <w:rFonts w:ascii="Symbol" w:hAnsi="Symbol" w:hint="default"/>
      </w:rPr>
    </w:lvl>
    <w:lvl w:ilvl="7" w:tplc="C47AFCA0">
      <w:start w:val="1"/>
      <w:numFmt w:val="bullet"/>
      <w:lvlText w:val="o"/>
      <w:lvlJc w:val="left"/>
      <w:pPr>
        <w:ind w:left="5760" w:hanging="360"/>
      </w:pPr>
      <w:rPr>
        <w:rFonts w:ascii="Courier New" w:hAnsi="Courier New" w:hint="default"/>
      </w:rPr>
    </w:lvl>
    <w:lvl w:ilvl="8" w:tplc="41CE06AA">
      <w:start w:val="1"/>
      <w:numFmt w:val="bullet"/>
      <w:lvlText w:val=""/>
      <w:lvlJc w:val="left"/>
      <w:pPr>
        <w:ind w:left="6480" w:hanging="360"/>
      </w:pPr>
      <w:rPr>
        <w:rFonts w:ascii="Wingdings" w:hAnsi="Wingdings" w:hint="default"/>
      </w:rPr>
    </w:lvl>
  </w:abstractNum>
  <w:abstractNum w:abstractNumId="36" w15:restartNumberingAfterBreak="0">
    <w:nsid w:val="66A346B6"/>
    <w:multiLevelType w:val="hybridMultilevel"/>
    <w:tmpl w:val="FFFFFFFF"/>
    <w:lvl w:ilvl="0" w:tplc="F0BE6C4A">
      <w:start w:val="1"/>
      <w:numFmt w:val="bullet"/>
      <w:lvlText w:val="-"/>
      <w:lvlJc w:val="left"/>
      <w:pPr>
        <w:ind w:left="720" w:hanging="360"/>
      </w:pPr>
      <w:rPr>
        <w:rFonts w:ascii="Calibri" w:hAnsi="Calibri" w:hint="default"/>
      </w:rPr>
    </w:lvl>
    <w:lvl w:ilvl="1" w:tplc="B9FA3860">
      <w:start w:val="1"/>
      <w:numFmt w:val="bullet"/>
      <w:lvlText w:val="o"/>
      <w:lvlJc w:val="left"/>
      <w:pPr>
        <w:ind w:left="1440" w:hanging="360"/>
      </w:pPr>
      <w:rPr>
        <w:rFonts w:ascii="Courier New" w:hAnsi="Courier New" w:hint="default"/>
      </w:rPr>
    </w:lvl>
    <w:lvl w:ilvl="2" w:tplc="139C8506">
      <w:start w:val="1"/>
      <w:numFmt w:val="bullet"/>
      <w:lvlText w:val=""/>
      <w:lvlJc w:val="left"/>
      <w:pPr>
        <w:ind w:left="2160" w:hanging="360"/>
      </w:pPr>
      <w:rPr>
        <w:rFonts w:ascii="Wingdings" w:hAnsi="Wingdings" w:hint="default"/>
      </w:rPr>
    </w:lvl>
    <w:lvl w:ilvl="3" w:tplc="D5CC959C">
      <w:start w:val="1"/>
      <w:numFmt w:val="bullet"/>
      <w:lvlText w:val=""/>
      <w:lvlJc w:val="left"/>
      <w:pPr>
        <w:ind w:left="2880" w:hanging="360"/>
      </w:pPr>
      <w:rPr>
        <w:rFonts w:ascii="Symbol" w:hAnsi="Symbol" w:hint="default"/>
      </w:rPr>
    </w:lvl>
    <w:lvl w:ilvl="4" w:tplc="F5D47B44">
      <w:start w:val="1"/>
      <w:numFmt w:val="bullet"/>
      <w:lvlText w:val="o"/>
      <w:lvlJc w:val="left"/>
      <w:pPr>
        <w:ind w:left="3600" w:hanging="360"/>
      </w:pPr>
      <w:rPr>
        <w:rFonts w:ascii="Courier New" w:hAnsi="Courier New" w:hint="default"/>
      </w:rPr>
    </w:lvl>
    <w:lvl w:ilvl="5" w:tplc="4956EB78">
      <w:start w:val="1"/>
      <w:numFmt w:val="bullet"/>
      <w:lvlText w:val=""/>
      <w:lvlJc w:val="left"/>
      <w:pPr>
        <w:ind w:left="4320" w:hanging="360"/>
      </w:pPr>
      <w:rPr>
        <w:rFonts w:ascii="Wingdings" w:hAnsi="Wingdings" w:hint="default"/>
      </w:rPr>
    </w:lvl>
    <w:lvl w:ilvl="6" w:tplc="EDBA8488">
      <w:start w:val="1"/>
      <w:numFmt w:val="bullet"/>
      <w:lvlText w:val=""/>
      <w:lvlJc w:val="left"/>
      <w:pPr>
        <w:ind w:left="5040" w:hanging="360"/>
      </w:pPr>
      <w:rPr>
        <w:rFonts w:ascii="Symbol" w:hAnsi="Symbol" w:hint="default"/>
      </w:rPr>
    </w:lvl>
    <w:lvl w:ilvl="7" w:tplc="EDA8C64A">
      <w:start w:val="1"/>
      <w:numFmt w:val="bullet"/>
      <w:lvlText w:val="o"/>
      <w:lvlJc w:val="left"/>
      <w:pPr>
        <w:ind w:left="5760" w:hanging="360"/>
      </w:pPr>
      <w:rPr>
        <w:rFonts w:ascii="Courier New" w:hAnsi="Courier New" w:hint="default"/>
      </w:rPr>
    </w:lvl>
    <w:lvl w:ilvl="8" w:tplc="88E2CFA8">
      <w:start w:val="1"/>
      <w:numFmt w:val="bullet"/>
      <w:lvlText w:val=""/>
      <w:lvlJc w:val="left"/>
      <w:pPr>
        <w:ind w:left="6480" w:hanging="360"/>
      </w:pPr>
      <w:rPr>
        <w:rFonts w:ascii="Wingdings" w:hAnsi="Wingdings" w:hint="default"/>
      </w:rPr>
    </w:lvl>
  </w:abstractNum>
  <w:abstractNum w:abstractNumId="37" w15:restartNumberingAfterBreak="0">
    <w:nsid w:val="6876483A"/>
    <w:multiLevelType w:val="hybridMultilevel"/>
    <w:tmpl w:val="FFFFFFFF"/>
    <w:lvl w:ilvl="0" w:tplc="3EACD1A6">
      <w:start w:val="1"/>
      <w:numFmt w:val="bullet"/>
      <w:lvlText w:val="-"/>
      <w:lvlJc w:val="left"/>
      <w:pPr>
        <w:ind w:left="720" w:hanging="360"/>
      </w:pPr>
      <w:rPr>
        <w:rFonts w:ascii="Calibri" w:hAnsi="Calibri" w:hint="default"/>
      </w:rPr>
    </w:lvl>
    <w:lvl w:ilvl="1" w:tplc="5B7AE840">
      <w:start w:val="1"/>
      <w:numFmt w:val="bullet"/>
      <w:lvlText w:val="o"/>
      <w:lvlJc w:val="left"/>
      <w:pPr>
        <w:ind w:left="1440" w:hanging="360"/>
      </w:pPr>
      <w:rPr>
        <w:rFonts w:ascii="Courier New" w:hAnsi="Courier New" w:hint="default"/>
      </w:rPr>
    </w:lvl>
    <w:lvl w:ilvl="2" w:tplc="6F72C7E8">
      <w:start w:val="1"/>
      <w:numFmt w:val="bullet"/>
      <w:lvlText w:val=""/>
      <w:lvlJc w:val="left"/>
      <w:pPr>
        <w:ind w:left="2160" w:hanging="360"/>
      </w:pPr>
      <w:rPr>
        <w:rFonts w:ascii="Wingdings" w:hAnsi="Wingdings" w:hint="default"/>
      </w:rPr>
    </w:lvl>
    <w:lvl w:ilvl="3" w:tplc="9266009C">
      <w:start w:val="1"/>
      <w:numFmt w:val="bullet"/>
      <w:lvlText w:val=""/>
      <w:lvlJc w:val="left"/>
      <w:pPr>
        <w:ind w:left="2880" w:hanging="360"/>
      </w:pPr>
      <w:rPr>
        <w:rFonts w:ascii="Symbol" w:hAnsi="Symbol" w:hint="default"/>
      </w:rPr>
    </w:lvl>
    <w:lvl w:ilvl="4" w:tplc="CB9CD8A2">
      <w:start w:val="1"/>
      <w:numFmt w:val="bullet"/>
      <w:lvlText w:val="o"/>
      <w:lvlJc w:val="left"/>
      <w:pPr>
        <w:ind w:left="3600" w:hanging="360"/>
      </w:pPr>
      <w:rPr>
        <w:rFonts w:ascii="Courier New" w:hAnsi="Courier New" w:hint="default"/>
      </w:rPr>
    </w:lvl>
    <w:lvl w:ilvl="5" w:tplc="4C3C0C0C">
      <w:start w:val="1"/>
      <w:numFmt w:val="bullet"/>
      <w:lvlText w:val=""/>
      <w:lvlJc w:val="left"/>
      <w:pPr>
        <w:ind w:left="4320" w:hanging="360"/>
      </w:pPr>
      <w:rPr>
        <w:rFonts w:ascii="Wingdings" w:hAnsi="Wingdings" w:hint="default"/>
      </w:rPr>
    </w:lvl>
    <w:lvl w:ilvl="6" w:tplc="89DA0242">
      <w:start w:val="1"/>
      <w:numFmt w:val="bullet"/>
      <w:lvlText w:val=""/>
      <w:lvlJc w:val="left"/>
      <w:pPr>
        <w:ind w:left="5040" w:hanging="360"/>
      </w:pPr>
      <w:rPr>
        <w:rFonts w:ascii="Symbol" w:hAnsi="Symbol" w:hint="default"/>
      </w:rPr>
    </w:lvl>
    <w:lvl w:ilvl="7" w:tplc="201C520A">
      <w:start w:val="1"/>
      <w:numFmt w:val="bullet"/>
      <w:lvlText w:val="o"/>
      <w:lvlJc w:val="left"/>
      <w:pPr>
        <w:ind w:left="5760" w:hanging="360"/>
      </w:pPr>
      <w:rPr>
        <w:rFonts w:ascii="Courier New" w:hAnsi="Courier New" w:hint="default"/>
      </w:rPr>
    </w:lvl>
    <w:lvl w:ilvl="8" w:tplc="C7FE129A">
      <w:start w:val="1"/>
      <w:numFmt w:val="bullet"/>
      <w:lvlText w:val=""/>
      <w:lvlJc w:val="left"/>
      <w:pPr>
        <w:ind w:left="6480" w:hanging="360"/>
      </w:pPr>
      <w:rPr>
        <w:rFonts w:ascii="Wingdings" w:hAnsi="Wingdings" w:hint="default"/>
      </w:rPr>
    </w:lvl>
  </w:abstractNum>
  <w:abstractNum w:abstractNumId="38" w15:restartNumberingAfterBreak="0">
    <w:nsid w:val="68997D0C"/>
    <w:multiLevelType w:val="hybridMultilevel"/>
    <w:tmpl w:val="FFFFFFFF"/>
    <w:lvl w:ilvl="0" w:tplc="150CCE26">
      <w:start w:val="1"/>
      <w:numFmt w:val="bullet"/>
      <w:lvlText w:val="-"/>
      <w:lvlJc w:val="left"/>
      <w:pPr>
        <w:ind w:left="720" w:hanging="360"/>
      </w:pPr>
      <w:rPr>
        <w:rFonts w:ascii="Calibri" w:hAnsi="Calibri" w:hint="default"/>
      </w:rPr>
    </w:lvl>
    <w:lvl w:ilvl="1" w:tplc="1F60F56C">
      <w:start w:val="1"/>
      <w:numFmt w:val="bullet"/>
      <w:lvlText w:val="o"/>
      <w:lvlJc w:val="left"/>
      <w:pPr>
        <w:ind w:left="1440" w:hanging="360"/>
      </w:pPr>
      <w:rPr>
        <w:rFonts w:ascii="Courier New" w:hAnsi="Courier New" w:hint="default"/>
      </w:rPr>
    </w:lvl>
    <w:lvl w:ilvl="2" w:tplc="F7ECB056">
      <w:start w:val="1"/>
      <w:numFmt w:val="bullet"/>
      <w:lvlText w:val=""/>
      <w:lvlJc w:val="left"/>
      <w:pPr>
        <w:ind w:left="2160" w:hanging="360"/>
      </w:pPr>
      <w:rPr>
        <w:rFonts w:ascii="Wingdings" w:hAnsi="Wingdings" w:hint="default"/>
      </w:rPr>
    </w:lvl>
    <w:lvl w:ilvl="3" w:tplc="85CC83FE">
      <w:start w:val="1"/>
      <w:numFmt w:val="bullet"/>
      <w:lvlText w:val=""/>
      <w:lvlJc w:val="left"/>
      <w:pPr>
        <w:ind w:left="2880" w:hanging="360"/>
      </w:pPr>
      <w:rPr>
        <w:rFonts w:ascii="Symbol" w:hAnsi="Symbol" w:hint="default"/>
      </w:rPr>
    </w:lvl>
    <w:lvl w:ilvl="4" w:tplc="0BD09D34">
      <w:start w:val="1"/>
      <w:numFmt w:val="bullet"/>
      <w:lvlText w:val="o"/>
      <w:lvlJc w:val="left"/>
      <w:pPr>
        <w:ind w:left="3600" w:hanging="360"/>
      </w:pPr>
      <w:rPr>
        <w:rFonts w:ascii="Courier New" w:hAnsi="Courier New" w:hint="default"/>
      </w:rPr>
    </w:lvl>
    <w:lvl w:ilvl="5" w:tplc="64E29E52">
      <w:start w:val="1"/>
      <w:numFmt w:val="bullet"/>
      <w:lvlText w:val=""/>
      <w:lvlJc w:val="left"/>
      <w:pPr>
        <w:ind w:left="4320" w:hanging="360"/>
      </w:pPr>
      <w:rPr>
        <w:rFonts w:ascii="Wingdings" w:hAnsi="Wingdings" w:hint="default"/>
      </w:rPr>
    </w:lvl>
    <w:lvl w:ilvl="6" w:tplc="3F560FFE">
      <w:start w:val="1"/>
      <w:numFmt w:val="bullet"/>
      <w:lvlText w:val=""/>
      <w:lvlJc w:val="left"/>
      <w:pPr>
        <w:ind w:left="5040" w:hanging="360"/>
      </w:pPr>
      <w:rPr>
        <w:rFonts w:ascii="Symbol" w:hAnsi="Symbol" w:hint="default"/>
      </w:rPr>
    </w:lvl>
    <w:lvl w:ilvl="7" w:tplc="06204D1C">
      <w:start w:val="1"/>
      <w:numFmt w:val="bullet"/>
      <w:lvlText w:val="o"/>
      <w:lvlJc w:val="left"/>
      <w:pPr>
        <w:ind w:left="5760" w:hanging="360"/>
      </w:pPr>
      <w:rPr>
        <w:rFonts w:ascii="Courier New" w:hAnsi="Courier New" w:hint="default"/>
      </w:rPr>
    </w:lvl>
    <w:lvl w:ilvl="8" w:tplc="C2FE128E">
      <w:start w:val="1"/>
      <w:numFmt w:val="bullet"/>
      <w:lvlText w:val=""/>
      <w:lvlJc w:val="left"/>
      <w:pPr>
        <w:ind w:left="6480" w:hanging="360"/>
      </w:pPr>
      <w:rPr>
        <w:rFonts w:ascii="Wingdings" w:hAnsi="Wingdings" w:hint="default"/>
      </w:rPr>
    </w:lvl>
  </w:abstractNum>
  <w:abstractNum w:abstractNumId="39" w15:restartNumberingAfterBreak="0">
    <w:nsid w:val="695706A9"/>
    <w:multiLevelType w:val="hybridMultilevel"/>
    <w:tmpl w:val="FFFFFFFF"/>
    <w:lvl w:ilvl="0" w:tplc="3EA82B70">
      <w:start w:val="1"/>
      <w:numFmt w:val="bullet"/>
      <w:lvlText w:val="-"/>
      <w:lvlJc w:val="left"/>
      <w:pPr>
        <w:ind w:left="720" w:hanging="360"/>
      </w:pPr>
      <w:rPr>
        <w:rFonts w:ascii="Calibri" w:hAnsi="Calibri" w:hint="default"/>
      </w:rPr>
    </w:lvl>
    <w:lvl w:ilvl="1" w:tplc="AE08D6A2">
      <w:start w:val="1"/>
      <w:numFmt w:val="bullet"/>
      <w:lvlText w:val="o"/>
      <w:lvlJc w:val="left"/>
      <w:pPr>
        <w:ind w:left="1440" w:hanging="360"/>
      </w:pPr>
      <w:rPr>
        <w:rFonts w:ascii="Courier New" w:hAnsi="Courier New" w:hint="default"/>
      </w:rPr>
    </w:lvl>
    <w:lvl w:ilvl="2" w:tplc="B8EE2734">
      <w:start w:val="1"/>
      <w:numFmt w:val="bullet"/>
      <w:lvlText w:val=""/>
      <w:lvlJc w:val="left"/>
      <w:pPr>
        <w:ind w:left="2160" w:hanging="360"/>
      </w:pPr>
      <w:rPr>
        <w:rFonts w:ascii="Wingdings" w:hAnsi="Wingdings" w:hint="default"/>
      </w:rPr>
    </w:lvl>
    <w:lvl w:ilvl="3" w:tplc="6B3C6AB2">
      <w:start w:val="1"/>
      <w:numFmt w:val="bullet"/>
      <w:lvlText w:val=""/>
      <w:lvlJc w:val="left"/>
      <w:pPr>
        <w:ind w:left="2880" w:hanging="360"/>
      </w:pPr>
      <w:rPr>
        <w:rFonts w:ascii="Symbol" w:hAnsi="Symbol" w:hint="default"/>
      </w:rPr>
    </w:lvl>
    <w:lvl w:ilvl="4" w:tplc="A47EE11A">
      <w:start w:val="1"/>
      <w:numFmt w:val="bullet"/>
      <w:lvlText w:val="o"/>
      <w:lvlJc w:val="left"/>
      <w:pPr>
        <w:ind w:left="3600" w:hanging="360"/>
      </w:pPr>
      <w:rPr>
        <w:rFonts w:ascii="Courier New" w:hAnsi="Courier New" w:hint="default"/>
      </w:rPr>
    </w:lvl>
    <w:lvl w:ilvl="5" w:tplc="3FDA175E">
      <w:start w:val="1"/>
      <w:numFmt w:val="bullet"/>
      <w:lvlText w:val=""/>
      <w:lvlJc w:val="left"/>
      <w:pPr>
        <w:ind w:left="4320" w:hanging="360"/>
      </w:pPr>
      <w:rPr>
        <w:rFonts w:ascii="Wingdings" w:hAnsi="Wingdings" w:hint="default"/>
      </w:rPr>
    </w:lvl>
    <w:lvl w:ilvl="6" w:tplc="D02E2BFE">
      <w:start w:val="1"/>
      <w:numFmt w:val="bullet"/>
      <w:lvlText w:val=""/>
      <w:lvlJc w:val="left"/>
      <w:pPr>
        <w:ind w:left="5040" w:hanging="360"/>
      </w:pPr>
      <w:rPr>
        <w:rFonts w:ascii="Symbol" w:hAnsi="Symbol" w:hint="default"/>
      </w:rPr>
    </w:lvl>
    <w:lvl w:ilvl="7" w:tplc="FFA2B4BE">
      <w:start w:val="1"/>
      <w:numFmt w:val="bullet"/>
      <w:lvlText w:val="o"/>
      <w:lvlJc w:val="left"/>
      <w:pPr>
        <w:ind w:left="5760" w:hanging="360"/>
      </w:pPr>
      <w:rPr>
        <w:rFonts w:ascii="Courier New" w:hAnsi="Courier New" w:hint="default"/>
      </w:rPr>
    </w:lvl>
    <w:lvl w:ilvl="8" w:tplc="653E8C88">
      <w:start w:val="1"/>
      <w:numFmt w:val="bullet"/>
      <w:lvlText w:val=""/>
      <w:lvlJc w:val="left"/>
      <w:pPr>
        <w:ind w:left="6480" w:hanging="360"/>
      </w:pPr>
      <w:rPr>
        <w:rFonts w:ascii="Wingdings" w:hAnsi="Wingdings" w:hint="default"/>
      </w:rPr>
    </w:lvl>
  </w:abstractNum>
  <w:abstractNum w:abstractNumId="40" w15:restartNumberingAfterBreak="0">
    <w:nsid w:val="6C221292"/>
    <w:multiLevelType w:val="hybridMultilevel"/>
    <w:tmpl w:val="FFFFFFFF"/>
    <w:lvl w:ilvl="0" w:tplc="1D3CFD9C">
      <w:start w:val="1"/>
      <w:numFmt w:val="bullet"/>
      <w:lvlText w:val="-"/>
      <w:lvlJc w:val="left"/>
      <w:pPr>
        <w:ind w:left="720" w:hanging="360"/>
      </w:pPr>
      <w:rPr>
        <w:rFonts w:ascii="Calibri" w:hAnsi="Calibri" w:hint="default"/>
      </w:rPr>
    </w:lvl>
    <w:lvl w:ilvl="1" w:tplc="F7645720">
      <w:start w:val="1"/>
      <w:numFmt w:val="bullet"/>
      <w:lvlText w:val="o"/>
      <w:lvlJc w:val="left"/>
      <w:pPr>
        <w:ind w:left="1440" w:hanging="360"/>
      </w:pPr>
      <w:rPr>
        <w:rFonts w:ascii="Courier New" w:hAnsi="Courier New" w:hint="default"/>
      </w:rPr>
    </w:lvl>
    <w:lvl w:ilvl="2" w:tplc="C4B4C152">
      <w:start w:val="1"/>
      <w:numFmt w:val="bullet"/>
      <w:lvlText w:val=""/>
      <w:lvlJc w:val="left"/>
      <w:pPr>
        <w:ind w:left="2160" w:hanging="360"/>
      </w:pPr>
      <w:rPr>
        <w:rFonts w:ascii="Wingdings" w:hAnsi="Wingdings" w:hint="default"/>
      </w:rPr>
    </w:lvl>
    <w:lvl w:ilvl="3" w:tplc="166A2DA6">
      <w:start w:val="1"/>
      <w:numFmt w:val="bullet"/>
      <w:lvlText w:val=""/>
      <w:lvlJc w:val="left"/>
      <w:pPr>
        <w:ind w:left="2880" w:hanging="360"/>
      </w:pPr>
      <w:rPr>
        <w:rFonts w:ascii="Symbol" w:hAnsi="Symbol" w:hint="default"/>
      </w:rPr>
    </w:lvl>
    <w:lvl w:ilvl="4" w:tplc="BB263C76">
      <w:start w:val="1"/>
      <w:numFmt w:val="bullet"/>
      <w:lvlText w:val="o"/>
      <w:lvlJc w:val="left"/>
      <w:pPr>
        <w:ind w:left="3600" w:hanging="360"/>
      </w:pPr>
      <w:rPr>
        <w:rFonts w:ascii="Courier New" w:hAnsi="Courier New" w:hint="default"/>
      </w:rPr>
    </w:lvl>
    <w:lvl w:ilvl="5" w:tplc="C8445B90">
      <w:start w:val="1"/>
      <w:numFmt w:val="bullet"/>
      <w:lvlText w:val=""/>
      <w:lvlJc w:val="left"/>
      <w:pPr>
        <w:ind w:left="4320" w:hanging="360"/>
      </w:pPr>
      <w:rPr>
        <w:rFonts w:ascii="Wingdings" w:hAnsi="Wingdings" w:hint="default"/>
      </w:rPr>
    </w:lvl>
    <w:lvl w:ilvl="6" w:tplc="36DCF0FA">
      <w:start w:val="1"/>
      <w:numFmt w:val="bullet"/>
      <w:lvlText w:val=""/>
      <w:lvlJc w:val="left"/>
      <w:pPr>
        <w:ind w:left="5040" w:hanging="360"/>
      </w:pPr>
      <w:rPr>
        <w:rFonts w:ascii="Symbol" w:hAnsi="Symbol" w:hint="default"/>
      </w:rPr>
    </w:lvl>
    <w:lvl w:ilvl="7" w:tplc="3544BE40">
      <w:start w:val="1"/>
      <w:numFmt w:val="bullet"/>
      <w:lvlText w:val="o"/>
      <w:lvlJc w:val="left"/>
      <w:pPr>
        <w:ind w:left="5760" w:hanging="360"/>
      </w:pPr>
      <w:rPr>
        <w:rFonts w:ascii="Courier New" w:hAnsi="Courier New" w:hint="default"/>
      </w:rPr>
    </w:lvl>
    <w:lvl w:ilvl="8" w:tplc="3752BA84">
      <w:start w:val="1"/>
      <w:numFmt w:val="bullet"/>
      <w:lvlText w:val=""/>
      <w:lvlJc w:val="left"/>
      <w:pPr>
        <w:ind w:left="6480" w:hanging="360"/>
      </w:pPr>
      <w:rPr>
        <w:rFonts w:ascii="Wingdings" w:hAnsi="Wingdings" w:hint="default"/>
      </w:rPr>
    </w:lvl>
  </w:abstractNum>
  <w:abstractNum w:abstractNumId="41" w15:restartNumberingAfterBreak="0">
    <w:nsid w:val="6DA23901"/>
    <w:multiLevelType w:val="hybridMultilevel"/>
    <w:tmpl w:val="FFFFFFFF"/>
    <w:lvl w:ilvl="0" w:tplc="296C6738">
      <w:start w:val="1"/>
      <w:numFmt w:val="bullet"/>
      <w:lvlText w:val="-"/>
      <w:lvlJc w:val="left"/>
      <w:pPr>
        <w:ind w:left="720" w:hanging="360"/>
      </w:pPr>
      <w:rPr>
        <w:rFonts w:ascii="Calibri" w:hAnsi="Calibri" w:hint="default"/>
      </w:rPr>
    </w:lvl>
    <w:lvl w:ilvl="1" w:tplc="36CEE2B6">
      <w:start w:val="1"/>
      <w:numFmt w:val="bullet"/>
      <w:lvlText w:val="o"/>
      <w:lvlJc w:val="left"/>
      <w:pPr>
        <w:ind w:left="1440" w:hanging="360"/>
      </w:pPr>
      <w:rPr>
        <w:rFonts w:ascii="Courier New" w:hAnsi="Courier New" w:hint="default"/>
      </w:rPr>
    </w:lvl>
    <w:lvl w:ilvl="2" w:tplc="DF125616">
      <w:start w:val="1"/>
      <w:numFmt w:val="bullet"/>
      <w:lvlText w:val=""/>
      <w:lvlJc w:val="left"/>
      <w:pPr>
        <w:ind w:left="2160" w:hanging="360"/>
      </w:pPr>
      <w:rPr>
        <w:rFonts w:ascii="Wingdings" w:hAnsi="Wingdings" w:hint="default"/>
      </w:rPr>
    </w:lvl>
    <w:lvl w:ilvl="3" w:tplc="24C4B5C0">
      <w:start w:val="1"/>
      <w:numFmt w:val="bullet"/>
      <w:lvlText w:val=""/>
      <w:lvlJc w:val="left"/>
      <w:pPr>
        <w:ind w:left="2880" w:hanging="360"/>
      </w:pPr>
      <w:rPr>
        <w:rFonts w:ascii="Symbol" w:hAnsi="Symbol" w:hint="default"/>
      </w:rPr>
    </w:lvl>
    <w:lvl w:ilvl="4" w:tplc="15A00940">
      <w:start w:val="1"/>
      <w:numFmt w:val="bullet"/>
      <w:lvlText w:val="o"/>
      <w:lvlJc w:val="left"/>
      <w:pPr>
        <w:ind w:left="3600" w:hanging="360"/>
      </w:pPr>
      <w:rPr>
        <w:rFonts w:ascii="Courier New" w:hAnsi="Courier New" w:hint="default"/>
      </w:rPr>
    </w:lvl>
    <w:lvl w:ilvl="5" w:tplc="41BE8A36">
      <w:start w:val="1"/>
      <w:numFmt w:val="bullet"/>
      <w:lvlText w:val=""/>
      <w:lvlJc w:val="left"/>
      <w:pPr>
        <w:ind w:left="4320" w:hanging="360"/>
      </w:pPr>
      <w:rPr>
        <w:rFonts w:ascii="Wingdings" w:hAnsi="Wingdings" w:hint="default"/>
      </w:rPr>
    </w:lvl>
    <w:lvl w:ilvl="6" w:tplc="AF48D266">
      <w:start w:val="1"/>
      <w:numFmt w:val="bullet"/>
      <w:lvlText w:val=""/>
      <w:lvlJc w:val="left"/>
      <w:pPr>
        <w:ind w:left="5040" w:hanging="360"/>
      </w:pPr>
      <w:rPr>
        <w:rFonts w:ascii="Symbol" w:hAnsi="Symbol" w:hint="default"/>
      </w:rPr>
    </w:lvl>
    <w:lvl w:ilvl="7" w:tplc="4EFC9B12">
      <w:start w:val="1"/>
      <w:numFmt w:val="bullet"/>
      <w:lvlText w:val="o"/>
      <w:lvlJc w:val="left"/>
      <w:pPr>
        <w:ind w:left="5760" w:hanging="360"/>
      </w:pPr>
      <w:rPr>
        <w:rFonts w:ascii="Courier New" w:hAnsi="Courier New" w:hint="default"/>
      </w:rPr>
    </w:lvl>
    <w:lvl w:ilvl="8" w:tplc="66EE0E6C">
      <w:start w:val="1"/>
      <w:numFmt w:val="bullet"/>
      <w:lvlText w:val=""/>
      <w:lvlJc w:val="left"/>
      <w:pPr>
        <w:ind w:left="6480" w:hanging="360"/>
      </w:pPr>
      <w:rPr>
        <w:rFonts w:ascii="Wingdings" w:hAnsi="Wingdings" w:hint="default"/>
      </w:rPr>
    </w:lvl>
  </w:abstractNum>
  <w:abstractNum w:abstractNumId="42" w15:restartNumberingAfterBreak="0">
    <w:nsid w:val="72272213"/>
    <w:multiLevelType w:val="hybridMultilevel"/>
    <w:tmpl w:val="FFFFFFFF"/>
    <w:lvl w:ilvl="0" w:tplc="F02A059C">
      <w:start w:val="1"/>
      <w:numFmt w:val="bullet"/>
      <w:lvlText w:val="-"/>
      <w:lvlJc w:val="left"/>
      <w:pPr>
        <w:ind w:left="720" w:hanging="360"/>
      </w:pPr>
      <w:rPr>
        <w:rFonts w:ascii="Calibri" w:hAnsi="Calibri" w:hint="default"/>
      </w:rPr>
    </w:lvl>
    <w:lvl w:ilvl="1" w:tplc="A998DEEA">
      <w:start w:val="1"/>
      <w:numFmt w:val="bullet"/>
      <w:lvlText w:val="o"/>
      <w:lvlJc w:val="left"/>
      <w:pPr>
        <w:ind w:left="1440" w:hanging="360"/>
      </w:pPr>
      <w:rPr>
        <w:rFonts w:ascii="Courier New" w:hAnsi="Courier New" w:hint="default"/>
      </w:rPr>
    </w:lvl>
    <w:lvl w:ilvl="2" w:tplc="772899BE">
      <w:start w:val="1"/>
      <w:numFmt w:val="bullet"/>
      <w:lvlText w:val=""/>
      <w:lvlJc w:val="left"/>
      <w:pPr>
        <w:ind w:left="2160" w:hanging="360"/>
      </w:pPr>
      <w:rPr>
        <w:rFonts w:ascii="Wingdings" w:hAnsi="Wingdings" w:hint="default"/>
      </w:rPr>
    </w:lvl>
    <w:lvl w:ilvl="3" w:tplc="A06E3F1E">
      <w:start w:val="1"/>
      <w:numFmt w:val="bullet"/>
      <w:lvlText w:val=""/>
      <w:lvlJc w:val="left"/>
      <w:pPr>
        <w:ind w:left="2880" w:hanging="360"/>
      </w:pPr>
      <w:rPr>
        <w:rFonts w:ascii="Symbol" w:hAnsi="Symbol" w:hint="default"/>
      </w:rPr>
    </w:lvl>
    <w:lvl w:ilvl="4" w:tplc="F036DA86">
      <w:start w:val="1"/>
      <w:numFmt w:val="bullet"/>
      <w:lvlText w:val="o"/>
      <w:lvlJc w:val="left"/>
      <w:pPr>
        <w:ind w:left="3600" w:hanging="360"/>
      </w:pPr>
      <w:rPr>
        <w:rFonts w:ascii="Courier New" w:hAnsi="Courier New" w:hint="default"/>
      </w:rPr>
    </w:lvl>
    <w:lvl w:ilvl="5" w:tplc="FE324EEC">
      <w:start w:val="1"/>
      <w:numFmt w:val="bullet"/>
      <w:lvlText w:val=""/>
      <w:lvlJc w:val="left"/>
      <w:pPr>
        <w:ind w:left="4320" w:hanging="360"/>
      </w:pPr>
      <w:rPr>
        <w:rFonts w:ascii="Wingdings" w:hAnsi="Wingdings" w:hint="default"/>
      </w:rPr>
    </w:lvl>
    <w:lvl w:ilvl="6" w:tplc="17961AD6">
      <w:start w:val="1"/>
      <w:numFmt w:val="bullet"/>
      <w:lvlText w:val=""/>
      <w:lvlJc w:val="left"/>
      <w:pPr>
        <w:ind w:left="5040" w:hanging="360"/>
      </w:pPr>
      <w:rPr>
        <w:rFonts w:ascii="Symbol" w:hAnsi="Symbol" w:hint="default"/>
      </w:rPr>
    </w:lvl>
    <w:lvl w:ilvl="7" w:tplc="FA6220BC">
      <w:start w:val="1"/>
      <w:numFmt w:val="bullet"/>
      <w:lvlText w:val="o"/>
      <w:lvlJc w:val="left"/>
      <w:pPr>
        <w:ind w:left="5760" w:hanging="360"/>
      </w:pPr>
      <w:rPr>
        <w:rFonts w:ascii="Courier New" w:hAnsi="Courier New" w:hint="default"/>
      </w:rPr>
    </w:lvl>
    <w:lvl w:ilvl="8" w:tplc="2CCE4AB0">
      <w:start w:val="1"/>
      <w:numFmt w:val="bullet"/>
      <w:lvlText w:val=""/>
      <w:lvlJc w:val="left"/>
      <w:pPr>
        <w:ind w:left="6480" w:hanging="360"/>
      </w:pPr>
      <w:rPr>
        <w:rFonts w:ascii="Wingdings" w:hAnsi="Wingdings" w:hint="default"/>
      </w:rPr>
    </w:lvl>
  </w:abstractNum>
  <w:abstractNum w:abstractNumId="43" w15:restartNumberingAfterBreak="0">
    <w:nsid w:val="7429143A"/>
    <w:multiLevelType w:val="hybridMultilevel"/>
    <w:tmpl w:val="FFFFFFFF"/>
    <w:lvl w:ilvl="0" w:tplc="380CA920">
      <w:start w:val="1"/>
      <w:numFmt w:val="bullet"/>
      <w:lvlText w:val="-"/>
      <w:lvlJc w:val="left"/>
      <w:pPr>
        <w:ind w:left="720" w:hanging="360"/>
      </w:pPr>
      <w:rPr>
        <w:rFonts w:ascii="Calibri" w:hAnsi="Calibri" w:hint="default"/>
      </w:rPr>
    </w:lvl>
    <w:lvl w:ilvl="1" w:tplc="D8AE2AFE">
      <w:start w:val="1"/>
      <w:numFmt w:val="bullet"/>
      <w:lvlText w:val="o"/>
      <w:lvlJc w:val="left"/>
      <w:pPr>
        <w:ind w:left="1440" w:hanging="360"/>
      </w:pPr>
      <w:rPr>
        <w:rFonts w:ascii="Courier New" w:hAnsi="Courier New" w:hint="default"/>
      </w:rPr>
    </w:lvl>
    <w:lvl w:ilvl="2" w:tplc="A496BCA8">
      <w:start w:val="1"/>
      <w:numFmt w:val="bullet"/>
      <w:lvlText w:val=""/>
      <w:lvlJc w:val="left"/>
      <w:pPr>
        <w:ind w:left="2160" w:hanging="360"/>
      </w:pPr>
      <w:rPr>
        <w:rFonts w:ascii="Wingdings" w:hAnsi="Wingdings" w:hint="default"/>
      </w:rPr>
    </w:lvl>
    <w:lvl w:ilvl="3" w:tplc="16262526">
      <w:start w:val="1"/>
      <w:numFmt w:val="bullet"/>
      <w:lvlText w:val=""/>
      <w:lvlJc w:val="left"/>
      <w:pPr>
        <w:ind w:left="2880" w:hanging="360"/>
      </w:pPr>
      <w:rPr>
        <w:rFonts w:ascii="Symbol" w:hAnsi="Symbol" w:hint="default"/>
      </w:rPr>
    </w:lvl>
    <w:lvl w:ilvl="4" w:tplc="A300D7A6">
      <w:start w:val="1"/>
      <w:numFmt w:val="bullet"/>
      <w:lvlText w:val="o"/>
      <w:lvlJc w:val="left"/>
      <w:pPr>
        <w:ind w:left="3600" w:hanging="360"/>
      </w:pPr>
      <w:rPr>
        <w:rFonts w:ascii="Courier New" w:hAnsi="Courier New" w:hint="default"/>
      </w:rPr>
    </w:lvl>
    <w:lvl w:ilvl="5" w:tplc="9AFE9762">
      <w:start w:val="1"/>
      <w:numFmt w:val="bullet"/>
      <w:lvlText w:val=""/>
      <w:lvlJc w:val="left"/>
      <w:pPr>
        <w:ind w:left="4320" w:hanging="360"/>
      </w:pPr>
      <w:rPr>
        <w:rFonts w:ascii="Wingdings" w:hAnsi="Wingdings" w:hint="default"/>
      </w:rPr>
    </w:lvl>
    <w:lvl w:ilvl="6" w:tplc="05AE65A8">
      <w:start w:val="1"/>
      <w:numFmt w:val="bullet"/>
      <w:lvlText w:val=""/>
      <w:lvlJc w:val="left"/>
      <w:pPr>
        <w:ind w:left="5040" w:hanging="360"/>
      </w:pPr>
      <w:rPr>
        <w:rFonts w:ascii="Symbol" w:hAnsi="Symbol" w:hint="default"/>
      </w:rPr>
    </w:lvl>
    <w:lvl w:ilvl="7" w:tplc="38FA4128">
      <w:start w:val="1"/>
      <w:numFmt w:val="bullet"/>
      <w:lvlText w:val="o"/>
      <w:lvlJc w:val="left"/>
      <w:pPr>
        <w:ind w:left="5760" w:hanging="360"/>
      </w:pPr>
      <w:rPr>
        <w:rFonts w:ascii="Courier New" w:hAnsi="Courier New" w:hint="default"/>
      </w:rPr>
    </w:lvl>
    <w:lvl w:ilvl="8" w:tplc="05B444F8">
      <w:start w:val="1"/>
      <w:numFmt w:val="bullet"/>
      <w:lvlText w:val=""/>
      <w:lvlJc w:val="left"/>
      <w:pPr>
        <w:ind w:left="6480" w:hanging="360"/>
      </w:pPr>
      <w:rPr>
        <w:rFonts w:ascii="Wingdings" w:hAnsi="Wingdings" w:hint="default"/>
      </w:rPr>
    </w:lvl>
  </w:abstractNum>
  <w:abstractNum w:abstractNumId="44" w15:restartNumberingAfterBreak="0">
    <w:nsid w:val="76D7578B"/>
    <w:multiLevelType w:val="hybridMultilevel"/>
    <w:tmpl w:val="FFFFFFFF"/>
    <w:lvl w:ilvl="0" w:tplc="6FD6E4EE">
      <w:start w:val="1"/>
      <w:numFmt w:val="bullet"/>
      <w:lvlText w:val="-"/>
      <w:lvlJc w:val="left"/>
      <w:pPr>
        <w:ind w:left="720" w:hanging="360"/>
      </w:pPr>
      <w:rPr>
        <w:rFonts w:ascii="Calibri" w:hAnsi="Calibri" w:hint="default"/>
      </w:rPr>
    </w:lvl>
    <w:lvl w:ilvl="1" w:tplc="3BA0DF5A">
      <w:start w:val="1"/>
      <w:numFmt w:val="bullet"/>
      <w:lvlText w:val="o"/>
      <w:lvlJc w:val="left"/>
      <w:pPr>
        <w:ind w:left="1440" w:hanging="360"/>
      </w:pPr>
      <w:rPr>
        <w:rFonts w:ascii="Courier New" w:hAnsi="Courier New" w:hint="default"/>
      </w:rPr>
    </w:lvl>
    <w:lvl w:ilvl="2" w:tplc="0F10194A">
      <w:start w:val="1"/>
      <w:numFmt w:val="bullet"/>
      <w:lvlText w:val=""/>
      <w:lvlJc w:val="left"/>
      <w:pPr>
        <w:ind w:left="2160" w:hanging="360"/>
      </w:pPr>
      <w:rPr>
        <w:rFonts w:ascii="Wingdings" w:hAnsi="Wingdings" w:hint="default"/>
      </w:rPr>
    </w:lvl>
    <w:lvl w:ilvl="3" w:tplc="77A8EB1C">
      <w:start w:val="1"/>
      <w:numFmt w:val="bullet"/>
      <w:lvlText w:val=""/>
      <w:lvlJc w:val="left"/>
      <w:pPr>
        <w:ind w:left="2880" w:hanging="360"/>
      </w:pPr>
      <w:rPr>
        <w:rFonts w:ascii="Symbol" w:hAnsi="Symbol" w:hint="default"/>
      </w:rPr>
    </w:lvl>
    <w:lvl w:ilvl="4" w:tplc="41A6D068">
      <w:start w:val="1"/>
      <w:numFmt w:val="bullet"/>
      <w:lvlText w:val="o"/>
      <w:lvlJc w:val="left"/>
      <w:pPr>
        <w:ind w:left="3600" w:hanging="360"/>
      </w:pPr>
      <w:rPr>
        <w:rFonts w:ascii="Courier New" w:hAnsi="Courier New" w:hint="default"/>
      </w:rPr>
    </w:lvl>
    <w:lvl w:ilvl="5" w:tplc="C30C1E50">
      <w:start w:val="1"/>
      <w:numFmt w:val="bullet"/>
      <w:lvlText w:val=""/>
      <w:lvlJc w:val="left"/>
      <w:pPr>
        <w:ind w:left="4320" w:hanging="360"/>
      </w:pPr>
      <w:rPr>
        <w:rFonts w:ascii="Wingdings" w:hAnsi="Wingdings" w:hint="default"/>
      </w:rPr>
    </w:lvl>
    <w:lvl w:ilvl="6" w:tplc="3972489E">
      <w:start w:val="1"/>
      <w:numFmt w:val="bullet"/>
      <w:lvlText w:val=""/>
      <w:lvlJc w:val="left"/>
      <w:pPr>
        <w:ind w:left="5040" w:hanging="360"/>
      </w:pPr>
      <w:rPr>
        <w:rFonts w:ascii="Symbol" w:hAnsi="Symbol" w:hint="default"/>
      </w:rPr>
    </w:lvl>
    <w:lvl w:ilvl="7" w:tplc="5C4C328C">
      <w:start w:val="1"/>
      <w:numFmt w:val="bullet"/>
      <w:lvlText w:val="o"/>
      <w:lvlJc w:val="left"/>
      <w:pPr>
        <w:ind w:left="5760" w:hanging="360"/>
      </w:pPr>
      <w:rPr>
        <w:rFonts w:ascii="Courier New" w:hAnsi="Courier New" w:hint="default"/>
      </w:rPr>
    </w:lvl>
    <w:lvl w:ilvl="8" w:tplc="A692BF44">
      <w:start w:val="1"/>
      <w:numFmt w:val="bullet"/>
      <w:lvlText w:val=""/>
      <w:lvlJc w:val="left"/>
      <w:pPr>
        <w:ind w:left="6480" w:hanging="360"/>
      </w:pPr>
      <w:rPr>
        <w:rFonts w:ascii="Wingdings" w:hAnsi="Wingdings" w:hint="default"/>
      </w:rPr>
    </w:lvl>
  </w:abstractNum>
  <w:abstractNum w:abstractNumId="45" w15:restartNumberingAfterBreak="0">
    <w:nsid w:val="79131869"/>
    <w:multiLevelType w:val="hybridMultilevel"/>
    <w:tmpl w:val="FFFFFFFF"/>
    <w:lvl w:ilvl="0" w:tplc="2D30E71A">
      <w:start w:val="1"/>
      <w:numFmt w:val="bullet"/>
      <w:lvlText w:val="-"/>
      <w:lvlJc w:val="left"/>
      <w:pPr>
        <w:ind w:left="720" w:hanging="360"/>
      </w:pPr>
      <w:rPr>
        <w:rFonts w:ascii="Calibri" w:hAnsi="Calibri" w:hint="default"/>
      </w:rPr>
    </w:lvl>
    <w:lvl w:ilvl="1" w:tplc="636233E4">
      <w:start w:val="1"/>
      <w:numFmt w:val="bullet"/>
      <w:lvlText w:val="o"/>
      <w:lvlJc w:val="left"/>
      <w:pPr>
        <w:ind w:left="1440" w:hanging="360"/>
      </w:pPr>
      <w:rPr>
        <w:rFonts w:ascii="Courier New" w:hAnsi="Courier New" w:hint="default"/>
      </w:rPr>
    </w:lvl>
    <w:lvl w:ilvl="2" w:tplc="2CEE127C">
      <w:start w:val="1"/>
      <w:numFmt w:val="bullet"/>
      <w:lvlText w:val=""/>
      <w:lvlJc w:val="left"/>
      <w:pPr>
        <w:ind w:left="2160" w:hanging="360"/>
      </w:pPr>
      <w:rPr>
        <w:rFonts w:ascii="Wingdings" w:hAnsi="Wingdings" w:hint="default"/>
      </w:rPr>
    </w:lvl>
    <w:lvl w:ilvl="3" w:tplc="914EDB8A">
      <w:start w:val="1"/>
      <w:numFmt w:val="bullet"/>
      <w:lvlText w:val=""/>
      <w:lvlJc w:val="left"/>
      <w:pPr>
        <w:ind w:left="2880" w:hanging="360"/>
      </w:pPr>
      <w:rPr>
        <w:rFonts w:ascii="Symbol" w:hAnsi="Symbol" w:hint="default"/>
      </w:rPr>
    </w:lvl>
    <w:lvl w:ilvl="4" w:tplc="BC42B382">
      <w:start w:val="1"/>
      <w:numFmt w:val="bullet"/>
      <w:lvlText w:val="o"/>
      <w:lvlJc w:val="left"/>
      <w:pPr>
        <w:ind w:left="3600" w:hanging="360"/>
      </w:pPr>
      <w:rPr>
        <w:rFonts w:ascii="Courier New" w:hAnsi="Courier New" w:hint="default"/>
      </w:rPr>
    </w:lvl>
    <w:lvl w:ilvl="5" w:tplc="FAE4BB28">
      <w:start w:val="1"/>
      <w:numFmt w:val="bullet"/>
      <w:lvlText w:val=""/>
      <w:lvlJc w:val="left"/>
      <w:pPr>
        <w:ind w:left="4320" w:hanging="360"/>
      </w:pPr>
      <w:rPr>
        <w:rFonts w:ascii="Wingdings" w:hAnsi="Wingdings" w:hint="default"/>
      </w:rPr>
    </w:lvl>
    <w:lvl w:ilvl="6" w:tplc="A5869C80">
      <w:start w:val="1"/>
      <w:numFmt w:val="bullet"/>
      <w:lvlText w:val=""/>
      <w:lvlJc w:val="left"/>
      <w:pPr>
        <w:ind w:left="5040" w:hanging="360"/>
      </w:pPr>
      <w:rPr>
        <w:rFonts w:ascii="Symbol" w:hAnsi="Symbol" w:hint="default"/>
      </w:rPr>
    </w:lvl>
    <w:lvl w:ilvl="7" w:tplc="737AB402">
      <w:start w:val="1"/>
      <w:numFmt w:val="bullet"/>
      <w:lvlText w:val="o"/>
      <w:lvlJc w:val="left"/>
      <w:pPr>
        <w:ind w:left="5760" w:hanging="360"/>
      </w:pPr>
      <w:rPr>
        <w:rFonts w:ascii="Courier New" w:hAnsi="Courier New" w:hint="default"/>
      </w:rPr>
    </w:lvl>
    <w:lvl w:ilvl="8" w:tplc="2E0C1260">
      <w:start w:val="1"/>
      <w:numFmt w:val="bullet"/>
      <w:lvlText w:val=""/>
      <w:lvlJc w:val="left"/>
      <w:pPr>
        <w:ind w:left="6480" w:hanging="360"/>
      </w:pPr>
      <w:rPr>
        <w:rFonts w:ascii="Wingdings" w:hAnsi="Wingdings" w:hint="default"/>
      </w:rPr>
    </w:lvl>
  </w:abstractNum>
  <w:abstractNum w:abstractNumId="46" w15:restartNumberingAfterBreak="0">
    <w:nsid w:val="79D94F60"/>
    <w:multiLevelType w:val="hybridMultilevel"/>
    <w:tmpl w:val="FFFFFFFF"/>
    <w:lvl w:ilvl="0" w:tplc="B62C3214">
      <w:start w:val="1"/>
      <w:numFmt w:val="bullet"/>
      <w:lvlText w:val="-"/>
      <w:lvlJc w:val="left"/>
      <w:pPr>
        <w:ind w:left="720" w:hanging="360"/>
      </w:pPr>
      <w:rPr>
        <w:rFonts w:ascii="Calibri" w:hAnsi="Calibri" w:hint="default"/>
      </w:rPr>
    </w:lvl>
    <w:lvl w:ilvl="1" w:tplc="B55AB5E2">
      <w:start w:val="1"/>
      <w:numFmt w:val="bullet"/>
      <w:lvlText w:val="o"/>
      <w:lvlJc w:val="left"/>
      <w:pPr>
        <w:ind w:left="1440" w:hanging="360"/>
      </w:pPr>
      <w:rPr>
        <w:rFonts w:ascii="Courier New" w:hAnsi="Courier New" w:hint="default"/>
      </w:rPr>
    </w:lvl>
    <w:lvl w:ilvl="2" w:tplc="3A9A702E">
      <w:start w:val="1"/>
      <w:numFmt w:val="bullet"/>
      <w:lvlText w:val=""/>
      <w:lvlJc w:val="left"/>
      <w:pPr>
        <w:ind w:left="2160" w:hanging="360"/>
      </w:pPr>
      <w:rPr>
        <w:rFonts w:ascii="Wingdings" w:hAnsi="Wingdings" w:hint="default"/>
      </w:rPr>
    </w:lvl>
    <w:lvl w:ilvl="3" w:tplc="01CC40E8">
      <w:start w:val="1"/>
      <w:numFmt w:val="bullet"/>
      <w:lvlText w:val=""/>
      <w:lvlJc w:val="left"/>
      <w:pPr>
        <w:ind w:left="2880" w:hanging="360"/>
      </w:pPr>
      <w:rPr>
        <w:rFonts w:ascii="Symbol" w:hAnsi="Symbol" w:hint="default"/>
      </w:rPr>
    </w:lvl>
    <w:lvl w:ilvl="4" w:tplc="5BBCB164">
      <w:start w:val="1"/>
      <w:numFmt w:val="bullet"/>
      <w:lvlText w:val="o"/>
      <w:lvlJc w:val="left"/>
      <w:pPr>
        <w:ind w:left="3600" w:hanging="360"/>
      </w:pPr>
      <w:rPr>
        <w:rFonts w:ascii="Courier New" w:hAnsi="Courier New" w:hint="default"/>
      </w:rPr>
    </w:lvl>
    <w:lvl w:ilvl="5" w:tplc="B4AE1E74">
      <w:start w:val="1"/>
      <w:numFmt w:val="bullet"/>
      <w:lvlText w:val=""/>
      <w:lvlJc w:val="left"/>
      <w:pPr>
        <w:ind w:left="4320" w:hanging="360"/>
      </w:pPr>
      <w:rPr>
        <w:rFonts w:ascii="Wingdings" w:hAnsi="Wingdings" w:hint="default"/>
      </w:rPr>
    </w:lvl>
    <w:lvl w:ilvl="6" w:tplc="9122310E">
      <w:start w:val="1"/>
      <w:numFmt w:val="bullet"/>
      <w:lvlText w:val=""/>
      <w:lvlJc w:val="left"/>
      <w:pPr>
        <w:ind w:left="5040" w:hanging="360"/>
      </w:pPr>
      <w:rPr>
        <w:rFonts w:ascii="Symbol" w:hAnsi="Symbol" w:hint="default"/>
      </w:rPr>
    </w:lvl>
    <w:lvl w:ilvl="7" w:tplc="3EBC2DF6">
      <w:start w:val="1"/>
      <w:numFmt w:val="bullet"/>
      <w:lvlText w:val="o"/>
      <w:lvlJc w:val="left"/>
      <w:pPr>
        <w:ind w:left="5760" w:hanging="360"/>
      </w:pPr>
      <w:rPr>
        <w:rFonts w:ascii="Courier New" w:hAnsi="Courier New" w:hint="default"/>
      </w:rPr>
    </w:lvl>
    <w:lvl w:ilvl="8" w:tplc="B516BD36">
      <w:start w:val="1"/>
      <w:numFmt w:val="bullet"/>
      <w:lvlText w:val=""/>
      <w:lvlJc w:val="left"/>
      <w:pPr>
        <w:ind w:left="6480" w:hanging="360"/>
      </w:pPr>
      <w:rPr>
        <w:rFonts w:ascii="Wingdings" w:hAnsi="Wingdings" w:hint="default"/>
      </w:rPr>
    </w:lvl>
  </w:abstractNum>
  <w:abstractNum w:abstractNumId="47" w15:restartNumberingAfterBreak="0">
    <w:nsid w:val="7E513843"/>
    <w:multiLevelType w:val="hybridMultilevel"/>
    <w:tmpl w:val="FFFFFFFF"/>
    <w:lvl w:ilvl="0" w:tplc="1F2E6940">
      <w:start w:val="1"/>
      <w:numFmt w:val="bullet"/>
      <w:lvlText w:val="-"/>
      <w:lvlJc w:val="left"/>
      <w:pPr>
        <w:ind w:left="720" w:hanging="360"/>
      </w:pPr>
      <w:rPr>
        <w:rFonts w:ascii="Calibri" w:hAnsi="Calibri" w:hint="default"/>
      </w:rPr>
    </w:lvl>
    <w:lvl w:ilvl="1" w:tplc="3AB814B2">
      <w:start w:val="1"/>
      <w:numFmt w:val="bullet"/>
      <w:lvlText w:val="o"/>
      <w:lvlJc w:val="left"/>
      <w:pPr>
        <w:ind w:left="1440" w:hanging="360"/>
      </w:pPr>
      <w:rPr>
        <w:rFonts w:ascii="Courier New" w:hAnsi="Courier New" w:hint="default"/>
      </w:rPr>
    </w:lvl>
    <w:lvl w:ilvl="2" w:tplc="33BC40C0">
      <w:start w:val="1"/>
      <w:numFmt w:val="bullet"/>
      <w:lvlText w:val=""/>
      <w:lvlJc w:val="left"/>
      <w:pPr>
        <w:ind w:left="2160" w:hanging="360"/>
      </w:pPr>
      <w:rPr>
        <w:rFonts w:ascii="Wingdings" w:hAnsi="Wingdings" w:hint="default"/>
      </w:rPr>
    </w:lvl>
    <w:lvl w:ilvl="3" w:tplc="883A8244">
      <w:start w:val="1"/>
      <w:numFmt w:val="bullet"/>
      <w:lvlText w:val=""/>
      <w:lvlJc w:val="left"/>
      <w:pPr>
        <w:ind w:left="2880" w:hanging="360"/>
      </w:pPr>
      <w:rPr>
        <w:rFonts w:ascii="Symbol" w:hAnsi="Symbol" w:hint="default"/>
      </w:rPr>
    </w:lvl>
    <w:lvl w:ilvl="4" w:tplc="0AEC3CD8">
      <w:start w:val="1"/>
      <w:numFmt w:val="bullet"/>
      <w:lvlText w:val="o"/>
      <w:lvlJc w:val="left"/>
      <w:pPr>
        <w:ind w:left="3600" w:hanging="360"/>
      </w:pPr>
      <w:rPr>
        <w:rFonts w:ascii="Courier New" w:hAnsi="Courier New" w:hint="default"/>
      </w:rPr>
    </w:lvl>
    <w:lvl w:ilvl="5" w:tplc="7494B396">
      <w:start w:val="1"/>
      <w:numFmt w:val="bullet"/>
      <w:lvlText w:val=""/>
      <w:lvlJc w:val="left"/>
      <w:pPr>
        <w:ind w:left="4320" w:hanging="360"/>
      </w:pPr>
      <w:rPr>
        <w:rFonts w:ascii="Wingdings" w:hAnsi="Wingdings" w:hint="default"/>
      </w:rPr>
    </w:lvl>
    <w:lvl w:ilvl="6" w:tplc="0C64ADEA">
      <w:start w:val="1"/>
      <w:numFmt w:val="bullet"/>
      <w:lvlText w:val=""/>
      <w:lvlJc w:val="left"/>
      <w:pPr>
        <w:ind w:left="5040" w:hanging="360"/>
      </w:pPr>
      <w:rPr>
        <w:rFonts w:ascii="Symbol" w:hAnsi="Symbol" w:hint="default"/>
      </w:rPr>
    </w:lvl>
    <w:lvl w:ilvl="7" w:tplc="8F72AF72">
      <w:start w:val="1"/>
      <w:numFmt w:val="bullet"/>
      <w:lvlText w:val="o"/>
      <w:lvlJc w:val="left"/>
      <w:pPr>
        <w:ind w:left="5760" w:hanging="360"/>
      </w:pPr>
      <w:rPr>
        <w:rFonts w:ascii="Courier New" w:hAnsi="Courier New" w:hint="default"/>
      </w:rPr>
    </w:lvl>
    <w:lvl w:ilvl="8" w:tplc="37C00796">
      <w:start w:val="1"/>
      <w:numFmt w:val="bullet"/>
      <w:lvlText w:val=""/>
      <w:lvlJc w:val="left"/>
      <w:pPr>
        <w:ind w:left="6480" w:hanging="360"/>
      </w:pPr>
      <w:rPr>
        <w:rFonts w:ascii="Wingdings" w:hAnsi="Wingdings" w:hint="default"/>
      </w:rPr>
    </w:lvl>
  </w:abstractNum>
  <w:abstractNum w:abstractNumId="48" w15:restartNumberingAfterBreak="0">
    <w:nsid w:val="7F54208C"/>
    <w:multiLevelType w:val="hybridMultilevel"/>
    <w:tmpl w:val="FFFFFFFF"/>
    <w:lvl w:ilvl="0" w:tplc="8DB00044">
      <w:start w:val="1"/>
      <w:numFmt w:val="bullet"/>
      <w:lvlText w:val="-"/>
      <w:lvlJc w:val="left"/>
      <w:pPr>
        <w:ind w:left="720" w:hanging="360"/>
      </w:pPr>
      <w:rPr>
        <w:rFonts w:ascii="Calibri" w:hAnsi="Calibri" w:hint="default"/>
      </w:rPr>
    </w:lvl>
    <w:lvl w:ilvl="1" w:tplc="7F069B12">
      <w:start w:val="1"/>
      <w:numFmt w:val="bullet"/>
      <w:lvlText w:val="o"/>
      <w:lvlJc w:val="left"/>
      <w:pPr>
        <w:ind w:left="1440" w:hanging="360"/>
      </w:pPr>
      <w:rPr>
        <w:rFonts w:ascii="Courier New" w:hAnsi="Courier New" w:hint="default"/>
      </w:rPr>
    </w:lvl>
    <w:lvl w:ilvl="2" w:tplc="6E4CE3C0">
      <w:start w:val="1"/>
      <w:numFmt w:val="bullet"/>
      <w:lvlText w:val=""/>
      <w:lvlJc w:val="left"/>
      <w:pPr>
        <w:ind w:left="2160" w:hanging="360"/>
      </w:pPr>
      <w:rPr>
        <w:rFonts w:ascii="Wingdings" w:hAnsi="Wingdings" w:hint="default"/>
      </w:rPr>
    </w:lvl>
    <w:lvl w:ilvl="3" w:tplc="CBC4B0D2">
      <w:start w:val="1"/>
      <w:numFmt w:val="bullet"/>
      <w:lvlText w:val=""/>
      <w:lvlJc w:val="left"/>
      <w:pPr>
        <w:ind w:left="2880" w:hanging="360"/>
      </w:pPr>
      <w:rPr>
        <w:rFonts w:ascii="Symbol" w:hAnsi="Symbol" w:hint="default"/>
      </w:rPr>
    </w:lvl>
    <w:lvl w:ilvl="4" w:tplc="FCB06F24">
      <w:start w:val="1"/>
      <w:numFmt w:val="bullet"/>
      <w:lvlText w:val="o"/>
      <w:lvlJc w:val="left"/>
      <w:pPr>
        <w:ind w:left="3600" w:hanging="360"/>
      </w:pPr>
      <w:rPr>
        <w:rFonts w:ascii="Courier New" w:hAnsi="Courier New" w:hint="default"/>
      </w:rPr>
    </w:lvl>
    <w:lvl w:ilvl="5" w:tplc="13C49C82">
      <w:start w:val="1"/>
      <w:numFmt w:val="bullet"/>
      <w:lvlText w:val=""/>
      <w:lvlJc w:val="left"/>
      <w:pPr>
        <w:ind w:left="4320" w:hanging="360"/>
      </w:pPr>
      <w:rPr>
        <w:rFonts w:ascii="Wingdings" w:hAnsi="Wingdings" w:hint="default"/>
      </w:rPr>
    </w:lvl>
    <w:lvl w:ilvl="6" w:tplc="B3A0704A">
      <w:start w:val="1"/>
      <w:numFmt w:val="bullet"/>
      <w:lvlText w:val=""/>
      <w:lvlJc w:val="left"/>
      <w:pPr>
        <w:ind w:left="5040" w:hanging="360"/>
      </w:pPr>
      <w:rPr>
        <w:rFonts w:ascii="Symbol" w:hAnsi="Symbol" w:hint="default"/>
      </w:rPr>
    </w:lvl>
    <w:lvl w:ilvl="7" w:tplc="355C910E">
      <w:start w:val="1"/>
      <w:numFmt w:val="bullet"/>
      <w:lvlText w:val="o"/>
      <w:lvlJc w:val="left"/>
      <w:pPr>
        <w:ind w:left="5760" w:hanging="360"/>
      </w:pPr>
      <w:rPr>
        <w:rFonts w:ascii="Courier New" w:hAnsi="Courier New" w:hint="default"/>
      </w:rPr>
    </w:lvl>
    <w:lvl w:ilvl="8" w:tplc="70B8A3A6">
      <w:start w:val="1"/>
      <w:numFmt w:val="bullet"/>
      <w:lvlText w:val=""/>
      <w:lvlJc w:val="left"/>
      <w:pPr>
        <w:ind w:left="6480" w:hanging="360"/>
      </w:pPr>
      <w:rPr>
        <w:rFonts w:ascii="Wingdings" w:hAnsi="Wingdings" w:hint="default"/>
      </w:rPr>
    </w:lvl>
  </w:abstractNum>
  <w:num w:numId="1" w16cid:durableId="584919004">
    <w:abstractNumId w:val="17"/>
  </w:num>
  <w:num w:numId="2" w16cid:durableId="1936668539">
    <w:abstractNumId w:val="48"/>
  </w:num>
  <w:num w:numId="3" w16cid:durableId="30882633">
    <w:abstractNumId w:val="30"/>
  </w:num>
  <w:num w:numId="4" w16cid:durableId="919145973">
    <w:abstractNumId w:val="31"/>
  </w:num>
  <w:num w:numId="5" w16cid:durableId="109907070">
    <w:abstractNumId w:val="37"/>
  </w:num>
  <w:num w:numId="6" w16cid:durableId="51274359">
    <w:abstractNumId w:val="46"/>
  </w:num>
  <w:num w:numId="7" w16cid:durableId="1538658516">
    <w:abstractNumId w:val="20"/>
  </w:num>
  <w:num w:numId="8" w16cid:durableId="632440223">
    <w:abstractNumId w:val="41"/>
  </w:num>
  <w:num w:numId="9" w16cid:durableId="678895250">
    <w:abstractNumId w:val="22"/>
  </w:num>
  <w:num w:numId="10" w16cid:durableId="583996953">
    <w:abstractNumId w:val="24"/>
  </w:num>
  <w:num w:numId="11" w16cid:durableId="55278194">
    <w:abstractNumId w:val="2"/>
  </w:num>
  <w:num w:numId="12" w16cid:durableId="140970021">
    <w:abstractNumId w:val="16"/>
  </w:num>
  <w:num w:numId="13" w16cid:durableId="1189761987">
    <w:abstractNumId w:val="40"/>
  </w:num>
  <w:num w:numId="14" w16cid:durableId="706949273">
    <w:abstractNumId w:val="44"/>
  </w:num>
  <w:num w:numId="15" w16cid:durableId="1739405335">
    <w:abstractNumId w:val="1"/>
  </w:num>
  <w:num w:numId="16" w16cid:durableId="2067877744">
    <w:abstractNumId w:val="10"/>
  </w:num>
  <w:num w:numId="17" w16cid:durableId="887882193">
    <w:abstractNumId w:val="42"/>
  </w:num>
  <w:num w:numId="18" w16cid:durableId="1339581081">
    <w:abstractNumId w:val="36"/>
  </w:num>
  <w:num w:numId="19" w16cid:durableId="1354113841">
    <w:abstractNumId w:val="47"/>
  </w:num>
  <w:num w:numId="20" w16cid:durableId="2054453360">
    <w:abstractNumId w:val="21"/>
  </w:num>
  <w:num w:numId="21" w16cid:durableId="962804556">
    <w:abstractNumId w:val="13"/>
  </w:num>
  <w:num w:numId="22" w16cid:durableId="726998022">
    <w:abstractNumId w:val="3"/>
  </w:num>
  <w:num w:numId="23" w16cid:durableId="1872835370">
    <w:abstractNumId w:val="33"/>
  </w:num>
  <w:num w:numId="24" w16cid:durableId="750851644">
    <w:abstractNumId w:val="26"/>
  </w:num>
  <w:num w:numId="25" w16cid:durableId="1569460813">
    <w:abstractNumId w:val="39"/>
  </w:num>
  <w:num w:numId="26" w16cid:durableId="785463274">
    <w:abstractNumId w:val="34"/>
  </w:num>
  <w:num w:numId="27" w16cid:durableId="918556527">
    <w:abstractNumId w:val="14"/>
  </w:num>
  <w:num w:numId="28" w16cid:durableId="683433958">
    <w:abstractNumId w:val="28"/>
  </w:num>
  <w:num w:numId="29" w16cid:durableId="1411386821">
    <w:abstractNumId w:val="23"/>
  </w:num>
  <w:num w:numId="30" w16cid:durableId="542131879">
    <w:abstractNumId w:val="29"/>
  </w:num>
  <w:num w:numId="31" w16cid:durableId="487018612">
    <w:abstractNumId w:val="15"/>
  </w:num>
  <w:num w:numId="32" w16cid:durableId="1517694345">
    <w:abstractNumId w:val="12"/>
  </w:num>
  <w:num w:numId="33" w16cid:durableId="1905329893">
    <w:abstractNumId w:val="43"/>
  </w:num>
  <w:num w:numId="34" w16cid:durableId="963466906">
    <w:abstractNumId w:val="5"/>
  </w:num>
  <w:num w:numId="35" w16cid:durableId="1141849011">
    <w:abstractNumId w:val="18"/>
  </w:num>
  <w:num w:numId="36" w16cid:durableId="1373067653">
    <w:abstractNumId w:val="9"/>
  </w:num>
  <w:num w:numId="37" w16cid:durableId="916861690">
    <w:abstractNumId w:val="8"/>
  </w:num>
  <w:num w:numId="38" w16cid:durableId="2126195240">
    <w:abstractNumId w:val="11"/>
  </w:num>
  <w:num w:numId="39" w16cid:durableId="6911819">
    <w:abstractNumId w:val="38"/>
  </w:num>
  <w:num w:numId="40" w16cid:durableId="2002853362">
    <w:abstractNumId w:val="4"/>
  </w:num>
  <w:num w:numId="41" w16cid:durableId="2019773264">
    <w:abstractNumId w:val="27"/>
  </w:num>
  <w:num w:numId="42" w16cid:durableId="59595788">
    <w:abstractNumId w:val="7"/>
  </w:num>
  <w:num w:numId="43" w16cid:durableId="1991863028">
    <w:abstractNumId w:val="35"/>
  </w:num>
  <w:num w:numId="44" w16cid:durableId="2007125341">
    <w:abstractNumId w:val="45"/>
  </w:num>
  <w:num w:numId="45" w16cid:durableId="982806884">
    <w:abstractNumId w:val="6"/>
  </w:num>
  <w:num w:numId="46" w16cid:durableId="1376471102">
    <w:abstractNumId w:val="19"/>
  </w:num>
  <w:num w:numId="47" w16cid:durableId="245002117">
    <w:abstractNumId w:val="32"/>
  </w:num>
  <w:num w:numId="48" w16cid:durableId="1136604455">
    <w:abstractNumId w:val="25"/>
  </w:num>
  <w:num w:numId="49" w16cid:durableId="1532376980">
    <w:abstractNumId w:val="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esz, Zoltan">
    <w15:presenceInfo w15:providerId="AD" w15:userId="S::zh4917@ic.ac.uk::56aeee21-4603-425d-b964-d6c5417e6bd8"/>
  </w15:person>
  <w15:person w15:author="Jin, Robert">
    <w15:presenceInfo w15:providerId="AD" w15:userId="S::rzj17@ic.ac.uk::58aa53b4-a241-4e08-941a-ff86bffddbac"/>
  </w15:person>
  <w15:person w15:author="Zhang, Bowen">
    <w15:presenceInfo w15:providerId="AD" w15:userId="S::bz3317@ic.ac.uk::573c1996-8268-490b-9314-bbb754a778b7"/>
  </w15:person>
  <w15:person w15:author="Navarange, Rasika">
    <w15:presenceInfo w15:providerId="AD" w15:userId="S::rn3717@ic.ac.uk::97428f1a-2b72-4625-8b69-4facd9af5b4e"/>
  </w15:person>
  <w15:person w15:author="Cross, Tiger">
    <w15:presenceInfo w15:providerId="AD" w15:userId="S::tc2017@ic.ac.uk::fb1a221b-9880-46c9-ad79-4a918b37300c"/>
  </w15:person>
  <w15:person w15:author="Paglieri, Davide">
    <w15:presenceInfo w15:providerId="AD" w15:userId="S::dp220@ic.ac.uk::6e21a3d8-e0eb-4f5d-840c-9cecd48b1eb7"/>
  </w15:person>
  <w15:person w15:author="Alkhaddour, Mufid">
    <w15:presenceInfo w15:providerId="AD" w15:userId="S::ma3720@ic.ac.uk::a764f0a1-5831-4cc1-b296-cf197ae62415"/>
  </w15:person>
  <w15:person w15:author="Minhas, Suniyah">
    <w15:presenceInfo w15:providerId="AD" w15:userId="S::sm3821@ic.ac.uk::c02a8ade-e9de-47b7-b73c-6d437b264222"/>
  </w15:person>
  <w15:person w15:author="Topolewski, Marek">
    <w15:presenceInfo w15:providerId="AD" w15:userId="S::mt820@ic.ac.uk::d3cd42fa-3a68-4038-b88f-8b64e82398ec"/>
  </w15:person>
  <w15:person w15:author="Roze, Maelhann">
    <w15:presenceInfo w15:providerId="AD" w15:userId="S::mr3317@ic.ac.uk::aec07727-c6e8-4488-975c-538d28760f6e"/>
  </w15:person>
  <w15:person w15:author="Bai, Martin">
    <w15:presenceInfo w15:providerId="AD" w15:userId="S::mb220@ic.ac.uk::ec61964f-ea10-4a05-988b-a52ef4d7b04c"/>
  </w15:person>
  <w15:person w15:author="Mandre, Tanisha Manoj">
    <w15:presenceInfo w15:providerId="AD" w15:userId="S::tm520@ic.ac.uk::d2e66f6f-2e2b-40e6-8f13-314317ad9bba"/>
  </w15:person>
  <w15:person w15:author="Yeo, Matthew">
    <w15:presenceInfo w15:providerId="AD" w15:userId="S::my1817@ic.ac.uk::fd1e30d3-01d0-4bf4-bdb9-0ad0983be88f"/>
  </w15:person>
  <w15:person w15:author="Boccia, Yoram">
    <w15:presenceInfo w15:providerId="AD" w15:userId="S::yb4817@ic.ac.uk::0c165759-f4ef-4527-b874-fc167efb85de"/>
  </w15:person>
  <w15:person w15:author="Rackham, Joe">
    <w15:presenceInfo w15:providerId="AD" w15:userId="S::jar17@ic.ac.uk::dbcbbad7-3e49-4bc2-b09e-38d54d3b560b"/>
  </w15:person>
  <w15:person w15:author="Taylor, Tom">
    <w15:presenceInfo w15:providerId="AD" w15:userId="S::tjt20@ic.ac.uk::7491c14a-aad6-44e4-a3c5-757aaad22f2c"/>
  </w15:person>
  <w15:person w15:author="Coste, Thomas">
    <w15:presenceInfo w15:providerId="AD" w15:userId="S::tlc4418@ic.ac.uk::cfe120ae-d995-4307-a6b7-3dba5b41b20b"/>
  </w15:person>
  <w15:person w15:author="Burr, William">
    <w15:presenceInfo w15:providerId="AD" w15:userId="S::wb2117@ic.ac.uk::b8d9b496-5d86-4d41-8eac-ecc5a4188253"/>
  </w15:person>
  <w15:person w15:author="Morrison, Jack">
    <w15:presenceInfo w15:providerId="AD" w15:userId="S::jsm1317@ic.ac.uk::0a63a40b-3762-41cf-ba2e-ca63bb02b2af"/>
  </w15:person>
  <w15:person w15:author="Sbai, Kossai">
    <w15:presenceInfo w15:providerId="AD" w15:userId="S::ks1420@ic.ac.uk::f66eea86-6d52-431b-9a41-1fc7e6f0021e"/>
  </w15:person>
  <w15:person w15:author="DENG, Aiden">
    <w15:presenceInfo w15:providerId="AD" w15:userId="S::ad1821@ic.ac.uk::1dc0a9df-665a-4a1e-a726-7d2b26ec17cc"/>
  </w15:person>
  <w15:person w15:author="Rusu, Miruna">
    <w15:presenceInfo w15:providerId="AD" w15:userId="S::mir17@ic.ac.uk::265d8f67-4d52-4665-a3e4-0da7ba062918"/>
  </w15:person>
  <w15:person w15:author="Malarkey, Matthew">
    <w15:presenceInfo w15:providerId="AD" w15:userId="S::mm5917@ic.ac.uk::eb3ee758-2a42-4ae1-9893-81789cd3c0ae"/>
  </w15:person>
  <w15:person w15:author="Ghachem, Ali">
    <w15:presenceInfo w15:providerId="AD" w15:userId="S::ajg1317@ic.ac.uk::c956ab10-e90a-4ba1-90b9-ef9c99ebb532"/>
  </w15:person>
  <w15:person w15:author="Baugh, Matthew M G">
    <w15:presenceInfo w15:providerId="AD" w15:userId="S::mb4617@ic.ac.uk::c4d4a3bb-1d3d-4ab4-9f33-eaeb820f620a"/>
  </w15:person>
  <w15:person w15:author="Landert, Kevin">
    <w15:presenceInfo w15:providerId="AD" w15:userId="S::kgl20@ic.ac.uk::824f20c2-dcc5-43d1-b3a1-cff072258fc2"/>
  </w15:person>
  <w15:person w15:author="Joe Rackham">
    <w15:presenceInfo w15:providerId="None" w15:userId="Joe Rackham"/>
  </w15:person>
  <w15:person w15:author="Passerello, Giovanni A">
    <w15:presenceInfo w15:providerId="AD" w15:userId="S::gp2617@ic.ac.uk::1e832a9a-b513-4bb5-a1c7-183c363c3fe9"/>
  </w15:person>
  <w15:person w15:author="Wang, Mia">
    <w15:presenceInfo w15:providerId="AD" w15:userId="S::yw21218@ic.ac.uk::e4b0577b-11d6-4d8c-9da2-783c15230032"/>
  </w15:person>
  <w15:person w15:author="Sanyal, Satadru">
    <w15:presenceInfo w15:providerId="AD" w15:userId="S::ss13718@ic.ac.uk::25eb5bb5-a276-4387-9190-0e1856a317d9"/>
  </w15:person>
  <w15:person w15:author="Jakubowski, Lukasz">
    <w15:presenceInfo w15:providerId="AD" w15:userId="S::lj1019@ic.ac.uk::2edff18e-511b-4c1b-abc6-f73a348092e6"/>
  </w15:person>
  <w15:person w15:author="Georgescu, Tiberiu-Andrei">
    <w15:presenceInfo w15:providerId="AD" w15:userId="S::tg4018@ic.ac.uk::100b7bf2-5e5f-4229-a14f-c158f7ebba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TUxNTA1NrI0NDVX0lEKTi0uzszPAykwqwUAGTwxOCwAAAA="/>
  </w:docVars>
  <w:rsids>
    <w:rsidRoot w:val="54DF2DB8"/>
    <w:rsid w:val="000005B7"/>
    <w:rsid w:val="000006AD"/>
    <w:rsid w:val="000030D7"/>
    <w:rsid w:val="00010663"/>
    <w:rsid w:val="00011DC6"/>
    <w:rsid w:val="00016BDD"/>
    <w:rsid w:val="000268B4"/>
    <w:rsid w:val="0002780F"/>
    <w:rsid w:val="000352F7"/>
    <w:rsid w:val="00037775"/>
    <w:rsid w:val="00042BC1"/>
    <w:rsid w:val="00046226"/>
    <w:rsid w:val="000751A3"/>
    <w:rsid w:val="00081397"/>
    <w:rsid w:val="00081B9B"/>
    <w:rsid w:val="00082690"/>
    <w:rsid w:val="00085243"/>
    <w:rsid w:val="00085990"/>
    <w:rsid w:val="00085B3E"/>
    <w:rsid w:val="00091102"/>
    <w:rsid w:val="00091B21"/>
    <w:rsid w:val="00092B9D"/>
    <w:rsid w:val="000A25E8"/>
    <w:rsid w:val="000A68DA"/>
    <w:rsid w:val="000A7E62"/>
    <w:rsid w:val="000B4417"/>
    <w:rsid w:val="000C6649"/>
    <w:rsid w:val="000D3E7D"/>
    <w:rsid w:val="000D4669"/>
    <w:rsid w:val="000D5309"/>
    <w:rsid w:val="000E307F"/>
    <w:rsid w:val="000F1C92"/>
    <w:rsid w:val="000F3C7C"/>
    <w:rsid w:val="00103254"/>
    <w:rsid w:val="00114E4B"/>
    <w:rsid w:val="00114EA3"/>
    <w:rsid w:val="00114F4D"/>
    <w:rsid w:val="0011702E"/>
    <w:rsid w:val="00121C32"/>
    <w:rsid w:val="001226F9"/>
    <w:rsid w:val="0013246E"/>
    <w:rsid w:val="00144C2B"/>
    <w:rsid w:val="00144CB5"/>
    <w:rsid w:val="00153AA3"/>
    <w:rsid w:val="0016191D"/>
    <w:rsid w:val="00164C9A"/>
    <w:rsid w:val="00166DAA"/>
    <w:rsid w:val="00176A0F"/>
    <w:rsid w:val="00176DF4"/>
    <w:rsid w:val="001805DB"/>
    <w:rsid w:val="00186B6F"/>
    <w:rsid w:val="00192454"/>
    <w:rsid w:val="00192E76"/>
    <w:rsid w:val="001A1E65"/>
    <w:rsid w:val="001C188D"/>
    <w:rsid w:val="001C2D02"/>
    <w:rsid w:val="001C406C"/>
    <w:rsid w:val="001C7B8E"/>
    <w:rsid w:val="001D48C4"/>
    <w:rsid w:val="001E096C"/>
    <w:rsid w:val="001E169A"/>
    <w:rsid w:val="001E49F0"/>
    <w:rsid w:val="001E4DAB"/>
    <w:rsid w:val="001E6B62"/>
    <w:rsid w:val="001F36B0"/>
    <w:rsid w:val="001F3EDE"/>
    <w:rsid w:val="00212A40"/>
    <w:rsid w:val="00215AD7"/>
    <w:rsid w:val="00215E8E"/>
    <w:rsid w:val="00227592"/>
    <w:rsid w:val="002445B2"/>
    <w:rsid w:val="0024559D"/>
    <w:rsid w:val="00245EE7"/>
    <w:rsid w:val="00250D0B"/>
    <w:rsid w:val="002535A2"/>
    <w:rsid w:val="0027198D"/>
    <w:rsid w:val="002766B8"/>
    <w:rsid w:val="00283D3A"/>
    <w:rsid w:val="00296A1C"/>
    <w:rsid w:val="00296D32"/>
    <w:rsid w:val="00297C9A"/>
    <w:rsid w:val="002A1905"/>
    <w:rsid w:val="002A3691"/>
    <w:rsid w:val="002A7991"/>
    <w:rsid w:val="002B2D39"/>
    <w:rsid w:val="002B3CB0"/>
    <w:rsid w:val="002B622D"/>
    <w:rsid w:val="002D1A4A"/>
    <w:rsid w:val="002E0396"/>
    <w:rsid w:val="002E5514"/>
    <w:rsid w:val="002F35C7"/>
    <w:rsid w:val="002F61C1"/>
    <w:rsid w:val="002F6379"/>
    <w:rsid w:val="002F72BD"/>
    <w:rsid w:val="00305CE6"/>
    <w:rsid w:val="00310207"/>
    <w:rsid w:val="00310AD5"/>
    <w:rsid w:val="0031154A"/>
    <w:rsid w:val="00315A43"/>
    <w:rsid w:val="00325111"/>
    <w:rsid w:val="00325113"/>
    <w:rsid w:val="00327578"/>
    <w:rsid w:val="00331213"/>
    <w:rsid w:val="003348FF"/>
    <w:rsid w:val="003469C3"/>
    <w:rsid w:val="0035332A"/>
    <w:rsid w:val="00356FAA"/>
    <w:rsid w:val="0036237F"/>
    <w:rsid w:val="00362CD9"/>
    <w:rsid w:val="00370C3E"/>
    <w:rsid w:val="003715E4"/>
    <w:rsid w:val="00375613"/>
    <w:rsid w:val="00375CEC"/>
    <w:rsid w:val="00383967"/>
    <w:rsid w:val="00383B0F"/>
    <w:rsid w:val="003928FF"/>
    <w:rsid w:val="00393EAE"/>
    <w:rsid w:val="00393FB5"/>
    <w:rsid w:val="003960CB"/>
    <w:rsid w:val="003A1A71"/>
    <w:rsid w:val="003A467A"/>
    <w:rsid w:val="003B36BF"/>
    <w:rsid w:val="003B3A88"/>
    <w:rsid w:val="003B6A18"/>
    <w:rsid w:val="003B6D05"/>
    <w:rsid w:val="003C20DF"/>
    <w:rsid w:val="003C3241"/>
    <w:rsid w:val="003C6BB6"/>
    <w:rsid w:val="003D2161"/>
    <w:rsid w:val="003D33F6"/>
    <w:rsid w:val="003E7E0B"/>
    <w:rsid w:val="003F43AF"/>
    <w:rsid w:val="003F4852"/>
    <w:rsid w:val="003F792B"/>
    <w:rsid w:val="00402C59"/>
    <w:rsid w:val="00403811"/>
    <w:rsid w:val="00403A0A"/>
    <w:rsid w:val="004067A4"/>
    <w:rsid w:val="00417702"/>
    <w:rsid w:val="00426DEE"/>
    <w:rsid w:val="00426F46"/>
    <w:rsid w:val="00431C79"/>
    <w:rsid w:val="004337EB"/>
    <w:rsid w:val="004402E4"/>
    <w:rsid w:val="004429B6"/>
    <w:rsid w:val="0044715C"/>
    <w:rsid w:val="00452741"/>
    <w:rsid w:val="00453609"/>
    <w:rsid w:val="0045383C"/>
    <w:rsid w:val="004571D2"/>
    <w:rsid w:val="004576E6"/>
    <w:rsid w:val="00460E91"/>
    <w:rsid w:val="00467E32"/>
    <w:rsid w:val="0047226F"/>
    <w:rsid w:val="0047462F"/>
    <w:rsid w:val="004800CA"/>
    <w:rsid w:val="00487106"/>
    <w:rsid w:val="0049203E"/>
    <w:rsid w:val="00495801"/>
    <w:rsid w:val="004A1706"/>
    <w:rsid w:val="004A41F4"/>
    <w:rsid w:val="004B5C5A"/>
    <w:rsid w:val="004C3466"/>
    <w:rsid w:val="004D0324"/>
    <w:rsid w:val="004D0A5F"/>
    <w:rsid w:val="004D20C1"/>
    <w:rsid w:val="004D2B0F"/>
    <w:rsid w:val="004D57E0"/>
    <w:rsid w:val="004E1151"/>
    <w:rsid w:val="004E2505"/>
    <w:rsid w:val="004E37D7"/>
    <w:rsid w:val="004E3BD1"/>
    <w:rsid w:val="00500F82"/>
    <w:rsid w:val="00502C23"/>
    <w:rsid w:val="00506718"/>
    <w:rsid w:val="00510BBE"/>
    <w:rsid w:val="00511BAB"/>
    <w:rsid w:val="005234F4"/>
    <w:rsid w:val="005312ED"/>
    <w:rsid w:val="00532DA8"/>
    <w:rsid w:val="00532FF5"/>
    <w:rsid w:val="00535171"/>
    <w:rsid w:val="00535F28"/>
    <w:rsid w:val="00545D3D"/>
    <w:rsid w:val="00551CA2"/>
    <w:rsid w:val="005554D2"/>
    <w:rsid w:val="00556DBB"/>
    <w:rsid w:val="00560A7F"/>
    <w:rsid w:val="00561E10"/>
    <w:rsid w:val="00570355"/>
    <w:rsid w:val="005A505B"/>
    <w:rsid w:val="005B238C"/>
    <w:rsid w:val="005B52C1"/>
    <w:rsid w:val="005B6F6D"/>
    <w:rsid w:val="005C52BE"/>
    <w:rsid w:val="005D1911"/>
    <w:rsid w:val="005D4C46"/>
    <w:rsid w:val="005E0822"/>
    <w:rsid w:val="005E158C"/>
    <w:rsid w:val="005E44E8"/>
    <w:rsid w:val="00601E31"/>
    <w:rsid w:val="006100D9"/>
    <w:rsid w:val="006128A7"/>
    <w:rsid w:val="00634954"/>
    <w:rsid w:val="006415A7"/>
    <w:rsid w:val="006469E2"/>
    <w:rsid w:val="006477D3"/>
    <w:rsid w:val="00647A93"/>
    <w:rsid w:val="006515E2"/>
    <w:rsid w:val="006661CD"/>
    <w:rsid w:val="006701DC"/>
    <w:rsid w:val="006717F2"/>
    <w:rsid w:val="00673C52"/>
    <w:rsid w:val="00682C2C"/>
    <w:rsid w:val="006C1FE9"/>
    <w:rsid w:val="006C46BE"/>
    <w:rsid w:val="006C7721"/>
    <w:rsid w:val="006E57E0"/>
    <w:rsid w:val="006E666F"/>
    <w:rsid w:val="006F32CD"/>
    <w:rsid w:val="00700F70"/>
    <w:rsid w:val="00706AC6"/>
    <w:rsid w:val="00706E55"/>
    <w:rsid w:val="007101DD"/>
    <w:rsid w:val="0071041D"/>
    <w:rsid w:val="007106A7"/>
    <w:rsid w:val="0071692D"/>
    <w:rsid w:val="00723A55"/>
    <w:rsid w:val="00730455"/>
    <w:rsid w:val="007377C2"/>
    <w:rsid w:val="00740E4B"/>
    <w:rsid w:val="00741096"/>
    <w:rsid w:val="00744B12"/>
    <w:rsid w:val="007522E5"/>
    <w:rsid w:val="007546EC"/>
    <w:rsid w:val="00754B4D"/>
    <w:rsid w:val="007568E7"/>
    <w:rsid w:val="007569AA"/>
    <w:rsid w:val="00757485"/>
    <w:rsid w:val="00757F97"/>
    <w:rsid w:val="0078093D"/>
    <w:rsid w:val="007859EA"/>
    <w:rsid w:val="00796716"/>
    <w:rsid w:val="007A1E37"/>
    <w:rsid w:val="007A207C"/>
    <w:rsid w:val="007A4924"/>
    <w:rsid w:val="007A4C0A"/>
    <w:rsid w:val="007A4DB8"/>
    <w:rsid w:val="007B24A2"/>
    <w:rsid w:val="007B2BF4"/>
    <w:rsid w:val="007B4D67"/>
    <w:rsid w:val="007C4CF1"/>
    <w:rsid w:val="007C6177"/>
    <w:rsid w:val="007C755D"/>
    <w:rsid w:val="007C7E08"/>
    <w:rsid w:val="007D1D72"/>
    <w:rsid w:val="007D2F02"/>
    <w:rsid w:val="007E4F49"/>
    <w:rsid w:val="007E5B7C"/>
    <w:rsid w:val="007E6E09"/>
    <w:rsid w:val="007F1CA2"/>
    <w:rsid w:val="008023FD"/>
    <w:rsid w:val="00806EFB"/>
    <w:rsid w:val="00810823"/>
    <w:rsid w:val="00813490"/>
    <w:rsid w:val="00815275"/>
    <w:rsid w:val="00815B09"/>
    <w:rsid w:val="00816746"/>
    <w:rsid w:val="0083097F"/>
    <w:rsid w:val="00830F2A"/>
    <w:rsid w:val="00837FE0"/>
    <w:rsid w:val="00852E6A"/>
    <w:rsid w:val="0085554B"/>
    <w:rsid w:val="00855F93"/>
    <w:rsid w:val="0086214B"/>
    <w:rsid w:val="008635A3"/>
    <w:rsid w:val="008717D3"/>
    <w:rsid w:val="00874056"/>
    <w:rsid w:val="00880B58"/>
    <w:rsid w:val="008860DC"/>
    <w:rsid w:val="00892B5E"/>
    <w:rsid w:val="00893C79"/>
    <w:rsid w:val="008945C5"/>
    <w:rsid w:val="00894C52"/>
    <w:rsid w:val="008950C3"/>
    <w:rsid w:val="008967FF"/>
    <w:rsid w:val="008A791B"/>
    <w:rsid w:val="008B5B0D"/>
    <w:rsid w:val="008B7CF5"/>
    <w:rsid w:val="008C22E7"/>
    <w:rsid w:val="008C2B4D"/>
    <w:rsid w:val="008D4565"/>
    <w:rsid w:val="008E0FA6"/>
    <w:rsid w:val="008E26B2"/>
    <w:rsid w:val="008F491E"/>
    <w:rsid w:val="008F5813"/>
    <w:rsid w:val="008F5BE1"/>
    <w:rsid w:val="00904242"/>
    <w:rsid w:val="009043C2"/>
    <w:rsid w:val="00914FE2"/>
    <w:rsid w:val="00922C61"/>
    <w:rsid w:val="00930907"/>
    <w:rsid w:val="00931431"/>
    <w:rsid w:val="00950633"/>
    <w:rsid w:val="00951599"/>
    <w:rsid w:val="009550A1"/>
    <w:rsid w:val="00957524"/>
    <w:rsid w:val="00964018"/>
    <w:rsid w:val="009741E3"/>
    <w:rsid w:val="00986CC9"/>
    <w:rsid w:val="009870ED"/>
    <w:rsid w:val="00993E0E"/>
    <w:rsid w:val="00993E2A"/>
    <w:rsid w:val="009A0266"/>
    <w:rsid w:val="009A0B27"/>
    <w:rsid w:val="009AE890"/>
    <w:rsid w:val="009B3C48"/>
    <w:rsid w:val="009B48D8"/>
    <w:rsid w:val="009B54FB"/>
    <w:rsid w:val="009D098C"/>
    <w:rsid w:val="009D2532"/>
    <w:rsid w:val="009D67F6"/>
    <w:rsid w:val="009E0618"/>
    <w:rsid w:val="009E29A8"/>
    <w:rsid w:val="009E5785"/>
    <w:rsid w:val="009E581A"/>
    <w:rsid w:val="009E7AD0"/>
    <w:rsid w:val="00A04A2F"/>
    <w:rsid w:val="00A05D25"/>
    <w:rsid w:val="00A05EEE"/>
    <w:rsid w:val="00A17173"/>
    <w:rsid w:val="00A20FAC"/>
    <w:rsid w:val="00A27155"/>
    <w:rsid w:val="00A3186A"/>
    <w:rsid w:val="00A33E16"/>
    <w:rsid w:val="00A36789"/>
    <w:rsid w:val="00A42500"/>
    <w:rsid w:val="00A46A62"/>
    <w:rsid w:val="00A51C63"/>
    <w:rsid w:val="00A6679E"/>
    <w:rsid w:val="00A831A1"/>
    <w:rsid w:val="00A92864"/>
    <w:rsid w:val="00A94FB1"/>
    <w:rsid w:val="00AA18E4"/>
    <w:rsid w:val="00AB0A2B"/>
    <w:rsid w:val="00AB6347"/>
    <w:rsid w:val="00AC1590"/>
    <w:rsid w:val="00AD105F"/>
    <w:rsid w:val="00AD3959"/>
    <w:rsid w:val="00AD4C0D"/>
    <w:rsid w:val="00AE3A81"/>
    <w:rsid w:val="00AE7985"/>
    <w:rsid w:val="00AE7992"/>
    <w:rsid w:val="00AF4D35"/>
    <w:rsid w:val="00AF7FAF"/>
    <w:rsid w:val="00B03344"/>
    <w:rsid w:val="00B10A06"/>
    <w:rsid w:val="00B12A0F"/>
    <w:rsid w:val="00B200C1"/>
    <w:rsid w:val="00B215B5"/>
    <w:rsid w:val="00B21C9C"/>
    <w:rsid w:val="00B22BA8"/>
    <w:rsid w:val="00B23321"/>
    <w:rsid w:val="00B25A77"/>
    <w:rsid w:val="00B264E1"/>
    <w:rsid w:val="00B27958"/>
    <w:rsid w:val="00B301DD"/>
    <w:rsid w:val="00B30ACB"/>
    <w:rsid w:val="00B30B05"/>
    <w:rsid w:val="00B36330"/>
    <w:rsid w:val="00B504E0"/>
    <w:rsid w:val="00B529FB"/>
    <w:rsid w:val="00B55F67"/>
    <w:rsid w:val="00B627AF"/>
    <w:rsid w:val="00B74C86"/>
    <w:rsid w:val="00B75855"/>
    <w:rsid w:val="00B758EC"/>
    <w:rsid w:val="00B75A1B"/>
    <w:rsid w:val="00B847A3"/>
    <w:rsid w:val="00B853F6"/>
    <w:rsid w:val="00BB0807"/>
    <w:rsid w:val="00BB17AC"/>
    <w:rsid w:val="00BB446E"/>
    <w:rsid w:val="00BB5EE6"/>
    <w:rsid w:val="00BB7B5C"/>
    <w:rsid w:val="00BC22E1"/>
    <w:rsid w:val="00BC2D31"/>
    <w:rsid w:val="00BC6E3A"/>
    <w:rsid w:val="00BD20BC"/>
    <w:rsid w:val="00BD33AE"/>
    <w:rsid w:val="00BD5FC3"/>
    <w:rsid w:val="00BD6C72"/>
    <w:rsid w:val="00BE09B3"/>
    <w:rsid w:val="00BE3B2D"/>
    <w:rsid w:val="00BE4081"/>
    <w:rsid w:val="00BE41E1"/>
    <w:rsid w:val="00BE5487"/>
    <w:rsid w:val="00BE5876"/>
    <w:rsid w:val="00BE6EC1"/>
    <w:rsid w:val="00BE76C0"/>
    <w:rsid w:val="00BE7DAB"/>
    <w:rsid w:val="00BF4993"/>
    <w:rsid w:val="00C03653"/>
    <w:rsid w:val="00C041D2"/>
    <w:rsid w:val="00C06100"/>
    <w:rsid w:val="00C07A5E"/>
    <w:rsid w:val="00C07CA4"/>
    <w:rsid w:val="00C14CB3"/>
    <w:rsid w:val="00C273B3"/>
    <w:rsid w:val="00C35490"/>
    <w:rsid w:val="00C42748"/>
    <w:rsid w:val="00C4287C"/>
    <w:rsid w:val="00C4292D"/>
    <w:rsid w:val="00C45256"/>
    <w:rsid w:val="00C5239A"/>
    <w:rsid w:val="00C536DB"/>
    <w:rsid w:val="00C53CE6"/>
    <w:rsid w:val="00C56286"/>
    <w:rsid w:val="00C56DA8"/>
    <w:rsid w:val="00C70169"/>
    <w:rsid w:val="00C73586"/>
    <w:rsid w:val="00C872E6"/>
    <w:rsid w:val="00CA066D"/>
    <w:rsid w:val="00CA30CF"/>
    <w:rsid w:val="00CA6300"/>
    <w:rsid w:val="00CB00F6"/>
    <w:rsid w:val="00CB434E"/>
    <w:rsid w:val="00CC096F"/>
    <w:rsid w:val="00CC4DFD"/>
    <w:rsid w:val="00CC70FA"/>
    <w:rsid w:val="00CD0298"/>
    <w:rsid w:val="00CD0FCE"/>
    <w:rsid w:val="00CD14D3"/>
    <w:rsid w:val="00CD3D97"/>
    <w:rsid w:val="00CD4D44"/>
    <w:rsid w:val="00CD5B81"/>
    <w:rsid w:val="00CD6739"/>
    <w:rsid w:val="00CD78C7"/>
    <w:rsid w:val="00CE1CE1"/>
    <w:rsid w:val="00CE5243"/>
    <w:rsid w:val="00CE67E6"/>
    <w:rsid w:val="00CF041B"/>
    <w:rsid w:val="00CF088D"/>
    <w:rsid w:val="00CF3FBB"/>
    <w:rsid w:val="00CF4424"/>
    <w:rsid w:val="00CF4FE7"/>
    <w:rsid w:val="00D137DF"/>
    <w:rsid w:val="00D17C24"/>
    <w:rsid w:val="00D22AFC"/>
    <w:rsid w:val="00D42575"/>
    <w:rsid w:val="00D42731"/>
    <w:rsid w:val="00D432BC"/>
    <w:rsid w:val="00D456D7"/>
    <w:rsid w:val="00D46AAD"/>
    <w:rsid w:val="00D47736"/>
    <w:rsid w:val="00D50308"/>
    <w:rsid w:val="00D51562"/>
    <w:rsid w:val="00D62BA0"/>
    <w:rsid w:val="00D63AE3"/>
    <w:rsid w:val="00D71660"/>
    <w:rsid w:val="00D73D13"/>
    <w:rsid w:val="00D744AB"/>
    <w:rsid w:val="00D76AAE"/>
    <w:rsid w:val="00D848FA"/>
    <w:rsid w:val="00D85350"/>
    <w:rsid w:val="00D8729F"/>
    <w:rsid w:val="00D8DD19"/>
    <w:rsid w:val="00D9366D"/>
    <w:rsid w:val="00D94FE6"/>
    <w:rsid w:val="00D95042"/>
    <w:rsid w:val="00D9519E"/>
    <w:rsid w:val="00DA3174"/>
    <w:rsid w:val="00DB0A55"/>
    <w:rsid w:val="00DB0C80"/>
    <w:rsid w:val="00DB3A1D"/>
    <w:rsid w:val="00DB54D1"/>
    <w:rsid w:val="00DC629C"/>
    <w:rsid w:val="00DD064F"/>
    <w:rsid w:val="00DD2F80"/>
    <w:rsid w:val="00DD7932"/>
    <w:rsid w:val="00DE015B"/>
    <w:rsid w:val="00DF0211"/>
    <w:rsid w:val="00DF1F08"/>
    <w:rsid w:val="00DF2C50"/>
    <w:rsid w:val="00E015E3"/>
    <w:rsid w:val="00E01E56"/>
    <w:rsid w:val="00E043B3"/>
    <w:rsid w:val="00E0572C"/>
    <w:rsid w:val="00E20E3D"/>
    <w:rsid w:val="00E22285"/>
    <w:rsid w:val="00E23A0D"/>
    <w:rsid w:val="00E24BC5"/>
    <w:rsid w:val="00E462F9"/>
    <w:rsid w:val="00E51CBC"/>
    <w:rsid w:val="00E55C32"/>
    <w:rsid w:val="00E57A7C"/>
    <w:rsid w:val="00E62D96"/>
    <w:rsid w:val="00E64CF8"/>
    <w:rsid w:val="00E67647"/>
    <w:rsid w:val="00E6767C"/>
    <w:rsid w:val="00E73189"/>
    <w:rsid w:val="00E76B9A"/>
    <w:rsid w:val="00E80F47"/>
    <w:rsid w:val="00E830D2"/>
    <w:rsid w:val="00E83CB9"/>
    <w:rsid w:val="00E84D59"/>
    <w:rsid w:val="00E86491"/>
    <w:rsid w:val="00E90A82"/>
    <w:rsid w:val="00E96109"/>
    <w:rsid w:val="00E96B31"/>
    <w:rsid w:val="00E9736D"/>
    <w:rsid w:val="00EA7ABE"/>
    <w:rsid w:val="00EB0010"/>
    <w:rsid w:val="00EB17C7"/>
    <w:rsid w:val="00EB5021"/>
    <w:rsid w:val="00EC3425"/>
    <w:rsid w:val="00EC4172"/>
    <w:rsid w:val="00EC7C98"/>
    <w:rsid w:val="00ED0C99"/>
    <w:rsid w:val="00EE04A9"/>
    <w:rsid w:val="00EE6F81"/>
    <w:rsid w:val="00EF15F0"/>
    <w:rsid w:val="00EF16FC"/>
    <w:rsid w:val="00F12D95"/>
    <w:rsid w:val="00F150A3"/>
    <w:rsid w:val="00F21866"/>
    <w:rsid w:val="00F21CC7"/>
    <w:rsid w:val="00F22BF8"/>
    <w:rsid w:val="00F301EE"/>
    <w:rsid w:val="00F4199D"/>
    <w:rsid w:val="00F53663"/>
    <w:rsid w:val="00F61695"/>
    <w:rsid w:val="00F6586D"/>
    <w:rsid w:val="00F80EF0"/>
    <w:rsid w:val="00F8101A"/>
    <w:rsid w:val="00F8384D"/>
    <w:rsid w:val="00F83FCE"/>
    <w:rsid w:val="00F92728"/>
    <w:rsid w:val="00FA297D"/>
    <w:rsid w:val="00FA4C28"/>
    <w:rsid w:val="00FB00BF"/>
    <w:rsid w:val="00FB06D2"/>
    <w:rsid w:val="00FC1B18"/>
    <w:rsid w:val="00FC21C0"/>
    <w:rsid w:val="00FE1CCB"/>
    <w:rsid w:val="00FF0FE2"/>
    <w:rsid w:val="00FF4E8A"/>
    <w:rsid w:val="00FF63F0"/>
    <w:rsid w:val="0114D429"/>
    <w:rsid w:val="011A43BC"/>
    <w:rsid w:val="0147550F"/>
    <w:rsid w:val="014AF4B5"/>
    <w:rsid w:val="01658E52"/>
    <w:rsid w:val="01722E69"/>
    <w:rsid w:val="018C7A23"/>
    <w:rsid w:val="018DCCFA"/>
    <w:rsid w:val="01A152B3"/>
    <w:rsid w:val="01B894DB"/>
    <w:rsid w:val="01D068F7"/>
    <w:rsid w:val="01DE81EB"/>
    <w:rsid w:val="0203D6FC"/>
    <w:rsid w:val="02092D2C"/>
    <w:rsid w:val="021D6A7B"/>
    <w:rsid w:val="0280C280"/>
    <w:rsid w:val="02BDDFE5"/>
    <w:rsid w:val="032767FA"/>
    <w:rsid w:val="032D7166"/>
    <w:rsid w:val="03400100"/>
    <w:rsid w:val="038CE387"/>
    <w:rsid w:val="03A632A0"/>
    <w:rsid w:val="03D567E0"/>
    <w:rsid w:val="03F2CC3D"/>
    <w:rsid w:val="03FBB897"/>
    <w:rsid w:val="04084F70"/>
    <w:rsid w:val="04327720"/>
    <w:rsid w:val="045468A9"/>
    <w:rsid w:val="0460E9AE"/>
    <w:rsid w:val="046C3D9E"/>
    <w:rsid w:val="046EEA56"/>
    <w:rsid w:val="048CABBA"/>
    <w:rsid w:val="04908A92"/>
    <w:rsid w:val="049496D4"/>
    <w:rsid w:val="0495086A"/>
    <w:rsid w:val="04B0C439"/>
    <w:rsid w:val="04B10893"/>
    <w:rsid w:val="04B64898"/>
    <w:rsid w:val="04CA26CE"/>
    <w:rsid w:val="04CA4203"/>
    <w:rsid w:val="04CB2001"/>
    <w:rsid w:val="04DCCAC3"/>
    <w:rsid w:val="04FDA5A1"/>
    <w:rsid w:val="052DBEF1"/>
    <w:rsid w:val="053AA8D4"/>
    <w:rsid w:val="054EB4FE"/>
    <w:rsid w:val="057559F9"/>
    <w:rsid w:val="05907A94"/>
    <w:rsid w:val="05C68AD0"/>
    <w:rsid w:val="05CA3565"/>
    <w:rsid w:val="05F8EEE3"/>
    <w:rsid w:val="060E9832"/>
    <w:rsid w:val="0616EA5F"/>
    <w:rsid w:val="063C3C10"/>
    <w:rsid w:val="064609FB"/>
    <w:rsid w:val="064C5798"/>
    <w:rsid w:val="06AFDA43"/>
    <w:rsid w:val="06B17F04"/>
    <w:rsid w:val="06D26145"/>
    <w:rsid w:val="06F4BBFA"/>
    <w:rsid w:val="070E5696"/>
    <w:rsid w:val="0712551A"/>
    <w:rsid w:val="07213AD3"/>
    <w:rsid w:val="072385B6"/>
    <w:rsid w:val="07268605"/>
    <w:rsid w:val="0729065D"/>
    <w:rsid w:val="073B2372"/>
    <w:rsid w:val="07464D43"/>
    <w:rsid w:val="07570838"/>
    <w:rsid w:val="077B8832"/>
    <w:rsid w:val="07D27C39"/>
    <w:rsid w:val="07D7A8BD"/>
    <w:rsid w:val="07E59435"/>
    <w:rsid w:val="07F2B115"/>
    <w:rsid w:val="080767D3"/>
    <w:rsid w:val="0842965F"/>
    <w:rsid w:val="085A0A6B"/>
    <w:rsid w:val="0881148C"/>
    <w:rsid w:val="088513FB"/>
    <w:rsid w:val="0888F2C0"/>
    <w:rsid w:val="08B38C12"/>
    <w:rsid w:val="08C734E3"/>
    <w:rsid w:val="08DB3F28"/>
    <w:rsid w:val="08ECF991"/>
    <w:rsid w:val="08F47C62"/>
    <w:rsid w:val="08F5B80D"/>
    <w:rsid w:val="0925AF57"/>
    <w:rsid w:val="093158F3"/>
    <w:rsid w:val="0933881F"/>
    <w:rsid w:val="093FE000"/>
    <w:rsid w:val="0958D43B"/>
    <w:rsid w:val="096F3320"/>
    <w:rsid w:val="0989F9B9"/>
    <w:rsid w:val="099AACBB"/>
    <w:rsid w:val="09AFF6DA"/>
    <w:rsid w:val="09B49520"/>
    <w:rsid w:val="0A15ED87"/>
    <w:rsid w:val="0A3F8C80"/>
    <w:rsid w:val="0A55AEF5"/>
    <w:rsid w:val="0A5C4F13"/>
    <w:rsid w:val="0AA5B1D3"/>
    <w:rsid w:val="0AA96F86"/>
    <w:rsid w:val="0AAFA13C"/>
    <w:rsid w:val="0AB264B6"/>
    <w:rsid w:val="0AD5C065"/>
    <w:rsid w:val="0ADC932B"/>
    <w:rsid w:val="0B0F256B"/>
    <w:rsid w:val="0B1BA282"/>
    <w:rsid w:val="0B234819"/>
    <w:rsid w:val="0B2E18D5"/>
    <w:rsid w:val="0B407386"/>
    <w:rsid w:val="0B5D3349"/>
    <w:rsid w:val="0B6C765B"/>
    <w:rsid w:val="0B7FF167"/>
    <w:rsid w:val="0BA2D842"/>
    <w:rsid w:val="0BBF4473"/>
    <w:rsid w:val="0BCC1A48"/>
    <w:rsid w:val="0C003467"/>
    <w:rsid w:val="0C1A0D06"/>
    <w:rsid w:val="0C23D0F0"/>
    <w:rsid w:val="0C3B8C4A"/>
    <w:rsid w:val="0C460EA4"/>
    <w:rsid w:val="0C51ADC1"/>
    <w:rsid w:val="0C5A8A62"/>
    <w:rsid w:val="0C6A8EDD"/>
    <w:rsid w:val="0C6BBE2A"/>
    <w:rsid w:val="0C7A9A2E"/>
    <w:rsid w:val="0C95F2F0"/>
    <w:rsid w:val="0CAB5A06"/>
    <w:rsid w:val="0CB9330E"/>
    <w:rsid w:val="0CCF5F06"/>
    <w:rsid w:val="0CD5D04F"/>
    <w:rsid w:val="0D6149B4"/>
    <w:rsid w:val="0D67456F"/>
    <w:rsid w:val="0D9E8203"/>
    <w:rsid w:val="0DC7D6D8"/>
    <w:rsid w:val="0DD9B729"/>
    <w:rsid w:val="0DDD8EA2"/>
    <w:rsid w:val="0DEB4BC9"/>
    <w:rsid w:val="0DF735CD"/>
    <w:rsid w:val="0E078E8B"/>
    <w:rsid w:val="0E30CCE3"/>
    <w:rsid w:val="0E8731EB"/>
    <w:rsid w:val="0E97B22E"/>
    <w:rsid w:val="0EB09818"/>
    <w:rsid w:val="0EBD7BDE"/>
    <w:rsid w:val="0EE8C39B"/>
    <w:rsid w:val="0EFAB818"/>
    <w:rsid w:val="0F12FDA3"/>
    <w:rsid w:val="0F44DF0A"/>
    <w:rsid w:val="0F775103"/>
    <w:rsid w:val="0FA09A77"/>
    <w:rsid w:val="0FB289C1"/>
    <w:rsid w:val="0FCAD66D"/>
    <w:rsid w:val="0FD386BE"/>
    <w:rsid w:val="102128F6"/>
    <w:rsid w:val="1024C9D1"/>
    <w:rsid w:val="1035D0CD"/>
    <w:rsid w:val="1045FE15"/>
    <w:rsid w:val="104C6879"/>
    <w:rsid w:val="1053A998"/>
    <w:rsid w:val="106CC943"/>
    <w:rsid w:val="10725959"/>
    <w:rsid w:val="10A9B7DC"/>
    <w:rsid w:val="10CC3DA4"/>
    <w:rsid w:val="10E3361E"/>
    <w:rsid w:val="1119D99E"/>
    <w:rsid w:val="11264459"/>
    <w:rsid w:val="11348EF0"/>
    <w:rsid w:val="11420B25"/>
    <w:rsid w:val="1157C8DC"/>
    <w:rsid w:val="115D6AE7"/>
    <w:rsid w:val="1199FC8C"/>
    <w:rsid w:val="11AA03E3"/>
    <w:rsid w:val="11B7EBB6"/>
    <w:rsid w:val="11BB0050"/>
    <w:rsid w:val="120834C7"/>
    <w:rsid w:val="1226074D"/>
    <w:rsid w:val="123ADF83"/>
    <w:rsid w:val="123F5C27"/>
    <w:rsid w:val="1245A544"/>
    <w:rsid w:val="12957E56"/>
    <w:rsid w:val="12994103"/>
    <w:rsid w:val="12C41FA7"/>
    <w:rsid w:val="12E1629F"/>
    <w:rsid w:val="12E88E9F"/>
    <w:rsid w:val="12EB7AFD"/>
    <w:rsid w:val="12EFD25A"/>
    <w:rsid w:val="12F46386"/>
    <w:rsid w:val="12F4AB6F"/>
    <w:rsid w:val="12FD281C"/>
    <w:rsid w:val="1313E3DC"/>
    <w:rsid w:val="132A373A"/>
    <w:rsid w:val="1331634A"/>
    <w:rsid w:val="139A9BA8"/>
    <w:rsid w:val="13A39431"/>
    <w:rsid w:val="13B8D523"/>
    <w:rsid w:val="13C0E468"/>
    <w:rsid w:val="13C0E78F"/>
    <w:rsid w:val="13CC3653"/>
    <w:rsid w:val="143B454E"/>
    <w:rsid w:val="1440700D"/>
    <w:rsid w:val="1454C9A0"/>
    <w:rsid w:val="145DD743"/>
    <w:rsid w:val="1464FBD2"/>
    <w:rsid w:val="14769CC4"/>
    <w:rsid w:val="147EF0D1"/>
    <w:rsid w:val="1482E139"/>
    <w:rsid w:val="14976347"/>
    <w:rsid w:val="14ADA7B7"/>
    <w:rsid w:val="14BFF2F5"/>
    <w:rsid w:val="14D01873"/>
    <w:rsid w:val="14D3A5F4"/>
    <w:rsid w:val="14E56893"/>
    <w:rsid w:val="14FF8072"/>
    <w:rsid w:val="15403A66"/>
    <w:rsid w:val="1547B31A"/>
    <w:rsid w:val="15639703"/>
    <w:rsid w:val="156626B9"/>
    <w:rsid w:val="1576FCE9"/>
    <w:rsid w:val="157CD9D7"/>
    <w:rsid w:val="157D44CA"/>
    <w:rsid w:val="15904193"/>
    <w:rsid w:val="15958AC5"/>
    <w:rsid w:val="159DF9FD"/>
    <w:rsid w:val="15B2593F"/>
    <w:rsid w:val="15BA0632"/>
    <w:rsid w:val="15C5B3C4"/>
    <w:rsid w:val="15CCB60C"/>
    <w:rsid w:val="15F04DF8"/>
    <w:rsid w:val="1608D5D7"/>
    <w:rsid w:val="1615F974"/>
    <w:rsid w:val="16212870"/>
    <w:rsid w:val="16308F90"/>
    <w:rsid w:val="1655606B"/>
    <w:rsid w:val="1656E31E"/>
    <w:rsid w:val="165C4754"/>
    <w:rsid w:val="1672292C"/>
    <w:rsid w:val="168CB4AD"/>
    <w:rsid w:val="16A31984"/>
    <w:rsid w:val="16B4639F"/>
    <w:rsid w:val="16D02400"/>
    <w:rsid w:val="16D092D7"/>
    <w:rsid w:val="16FF6764"/>
    <w:rsid w:val="172CDDCA"/>
    <w:rsid w:val="17309E5E"/>
    <w:rsid w:val="178BA8E9"/>
    <w:rsid w:val="178C5BCD"/>
    <w:rsid w:val="180EBA31"/>
    <w:rsid w:val="180F5776"/>
    <w:rsid w:val="18206DEC"/>
    <w:rsid w:val="1838F1FA"/>
    <w:rsid w:val="18512630"/>
    <w:rsid w:val="1874820C"/>
    <w:rsid w:val="1895D078"/>
    <w:rsid w:val="18C2F20F"/>
    <w:rsid w:val="18C5D767"/>
    <w:rsid w:val="18D03AAD"/>
    <w:rsid w:val="18F55D5A"/>
    <w:rsid w:val="190E9ADF"/>
    <w:rsid w:val="191B4FFF"/>
    <w:rsid w:val="193DA47A"/>
    <w:rsid w:val="19400811"/>
    <w:rsid w:val="194D9A36"/>
    <w:rsid w:val="19F8A6A1"/>
    <w:rsid w:val="19FA725F"/>
    <w:rsid w:val="19FD2DB1"/>
    <w:rsid w:val="1A4C08D8"/>
    <w:rsid w:val="1A4FC268"/>
    <w:rsid w:val="1A5886BF"/>
    <w:rsid w:val="1A82C2F6"/>
    <w:rsid w:val="1A890B6B"/>
    <w:rsid w:val="1A947F28"/>
    <w:rsid w:val="1A9DD8AB"/>
    <w:rsid w:val="1ABE3DE5"/>
    <w:rsid w:val="1ACC82E1"/>
    <w:rsid w:val="1ADB7136"/>
    <w:rsid w:val="1AF04F78"/>
    <w:rsid w:val="1B0D7AF9"/>
    <w:rsid w:val="1B0EAD8B"/>
    <w:rsid w:val="1B2B99EF"/>
    <w:rsid w:val="1B4845B4"/>
    <w:rsid w:val="1B5EF6A1"/>
    <w:rsid w:val="1B7348BB"/>
    <w:rsid w:val="1B772B58"/>
    <w:rsid w:val="1B775245"/>
    <w:rsid w:val="1BC370B5"/>
    <w:rsid w:val="1BD857BE"/>
    <w:rsid w:val="1BEE0D5F"/>
    <w:rsid w:val="1BF8359C"/>
    <w:rsid w:val="1C969017"/>
    <w:rsid w:val="1CBA25D5"/>
    <w:rsid w:val="1CBF4B8E"/>
    <w:rsid w:val="1CDBAC2C"/>
    <w:rsid w:val="1CDDC8B0"/>
    <w:rsid w:val="1CF2A18F"/>
    <w:rsid w:val="1CF78B7D"/>
    <w:rsid w:val="1CFC2BFA"/>
    <w:rsid w:val="1CFE8F1C"/>
    <w:rsid w:val="1D102DC3"/>
    <w:rsid w:val="1D1204B5"/>
    <w:rsid w:val="1D3C540A"/>
    <w:rsid w:val="1D504A4D"/>
    <w:rsid w:val="1D5FBF86"/>
    <w:rsid w:val="1D753DF6"/>
    <w:rsid w:val="1D7945EC"/>
    <w:rsid w:val="1DB93493"/>
    <w:rsid w:val="1DBC1A0E"/>
    <w:rsid w:val="1DC865A2"/>
    <w:rsid w:val="1DD62A7A"/>
    <w:rsid w:val="1DE4E78C"/>
    <w:rsid w:val="1DEA9215"/>
    <w:rsid w:val="1DF80669"/>
    <w:rsid w:val="1DFA198B"/>
    <w:rsid w:val="1E032744"/>
    <w:rsid w:val="1E18E14B"/>
    <w:rsid w:val="1E3935A9"/>
    <w:rsid w:val="1E4B7FFF"/>
    <w:rsid w:val="1E708C21"/>
    <w:rsid w:val="1E7D7BD1"/>
    <w:rsid w:val="1E86F6DD"/>
    <w:rsid w:val="1EF212CC"/>
    <w:rsid w:val="1EFABDEE"/>
    <w:rsid w:val="1EFB9A64"/>
    <w:rsid w:val="1F046707"/>
    <w:rsid w:val="1F276F71"/>
    <w:rsid w:val="1F46F8D2"/>
    <w:rsid w:val="1F662429"/>
    <w:rsid w:val="1F6854F2"/>
    <w:rsid w:val="1F73D5BB"/>
    <w:rsid w:val="1F8173AA"/>
    <w:rsid w:val="1F902870"/>
    <w:rsid w:val="1FB51BF5"/>
    <w:rsid w:val="1FD2D0FF"/>
    <w:rsid w:val="1FEFE4F0"/>
    <w:rsid w:val="200CD54F"/>
    <w:rsid w:val="201D89CF"/>
    <w:rsid w:val="201DECF0"/>
    <w:rsid w:val="20232DD6"/>
    <w:rsid w:val="2065259E"/>
    <w:rsid w:val="206D8CD7"/>
    <w:rsid w:val="20A457F3"/>
    <w:rsid w:val="20BCF781"/>
    <w:rsid w:val="20D5812E"/>
    <w:rsid w:val="20D7EFE3"/>
    <w:rsid w:val="20DF2492"/>
    <w:rsid w:val="20E7C767"/>
    <w:rsid w:val="2113B997"/>
    <w:rsid w:val="21451D09"/>
    <w:rsid w:val="2182F3E5"/>
    <w:rsid w:val="21A5107F"/>
    <w:rsid w:val="21BF8940"/>
    <w:rsid w:val="21D259C8"/>
    <w:rsid w:val="21EDEF7E"/>
    <w:rsid w:val="2206B77B"/>
    <w:rsid w:val="2217F34D"/>
    <w:rsid w:val="2246E3E4"/>
    <w:rsid w:val="22653B6E"/>
    <w:rsid w:val="22897C7A"/>
    <w:rsid w:val="22908536"/>
    <w:rsid w:val="22BA7BAD"/>
    <w:rsid w:val="22D4228D"/>
    <w:rsid w:val="22D516C4"/>
    <w:rsid w:val="22FA15C7"/>
    <w:rsid w:val="2303DAE0"/>
    <w:rsid w:val="233A61E5"/>
    <w:rsid w:val="235CC79F"/>
    <w:rsid w:val="23723DF7"/>
    <w:rsid w:val="237E1081"/>
    <w:rsid w:val="2395841D"/>
    <w:rsid w:val="23B111ED"/>
    <w:rsid w:val="23BBDDC8"/>
    <w:rsid w:val="23C4C20F"/>
    <w:rsid w:val="23C71FEF"/>
    <w:rsid w:val="23F5F909"/>
    <w:rsid w:val="23F61A51"/>
    <w:rsid w:val="2447D3BE"/>
    <w:rsid w:val="244D64F9"/>
    <w:rsid w:val="244F6898"/>
    <w:rsid w:val="2456D06B"/>
    <w:rsid w:val="2460A20C"/>
    <w:rsid w:val="246E355A"/>
    <w:rsid w:val="2478EAE8"/>
    <w:rsid w:val="247F1BAB"/>
    <w:rsid w:val="24B26ADD"/>
    <w:rsid w:val="24CB9473"/>
    <w:rsid w:val="24D38709"/>
    <w:rsid w:val="24D61974"/>
    <w:rsid w:val="24DCFDB5"/>
    <w:rsid w:val="24FF93FF"/>
    <w:rsid w:val="250168C3"/>
    <w:rsid w:val="2524B0C1"/>
    <w:rsid w:val="25389A2E"/>
    <w:rsid w:val="25610EAD"/>
    <w:rsid w:val="2589382C"/>
    <w:rsid w:val="25BF7FA6"/>
    <w:rsid w:val="25F01277"/>
    <w:rsid w:val="263E3318"/>
    <w:rsid w:val="26819498"/>
    <w:rsid w:val="268E0F6D"/>
    <w:rsid w:val="26989D12"/>
    <w:rsid w:val="26B6E5DC"/>
    <w:rsid w:val="26C0D383"/>
    <w:rsid w:val="26C7C77A"/>
    <w:rsid w:val="26E0863D"/>
    <w:rsid w:val="26EFF081"/>
    <w:rsid w:val="26EFF620"/>
    <w:rsid w:val="26F96017"/>
    <w:rsid w:val="26FC62D1"/>
    <w:rsid w:val="2704971B"/>
    <w:rsid w:val="27161098"/>
    <w:rsid w:val="271949D4"/>
    <w:rsid w:val="2736CA7E"/>
    <w:rsid w:val="27614669"/>
    <w:rsid w:val="2778E8BB"/>
    <w:rsid w:val="2784AE52"/>
    <w:rsid w:val="2795D0B1"/>
    <w:rsid w:val="27986A0C"/>
    <w:rsid w:val="279A7589"/>
    <w:rsid w:val="279F86CE"/>
    <w:rsid w:val="27A6678A"/>
    <w:rsid w:val="27AC31B7"/>
    <w:rsid w:val="27B0CD76"/>
    <w:rsid w:val="27BAB012"/>
    <w:rsid w:val="27C858F3"/>
    <w:rsid w:val="2817DB6B"/>
    <w:rsid w:val="282262F1"/>
    <w:rsid w:val="28274485"/>
    <w:rsid w:val="28452E22"/>
    <w:rsid w:val="287B3514"/>
    <w:rsid w:val="28A6E8BC"/>
    <w:rsid w:val="28A89192"/>
    <w:rsid w:val="28A9B517"/>
    <w:rsid w:val="28C96A2C"/>
    <w:rsid w:val="28F5DE54"/>
    <w:rsid w:val="29023FA5"/>
    <w:rsid w:val="290BC8D2"/>
    <w:rsid w:val="29247D6D"/>
    <w:rsid w:val="293CFF03"/>
    <w:rsid w:val="297A15F4"/>
    <w:rsid w:val="297AFB18"/>
    <w:rsid w:val="29855BC5"/>
    <w:rsid w:val="29DCAC82"/>
    <w:rsid w:val="29DD2CAB"/>
    <w:rsid w:val="2A08BBA7"/>
    <w:rsid w:val="2A0B3954"/>
    <w:rsid w:val="2A1C3209"/>
    <w:rsid w:val="2A240449"/>
    <w:rsid w:val="2A28F17D"/>
    <w:rsid w:val="2A3A61E5"/>
    <w:rsid w:val="2A3E5896"/>
    <w:rsid w:val="2A49DB96"/>
    <w:rsid w:val="2A653A8D"/>
    <w:rsid w:val="2A7FC895"/>
    <w:rsid w:val="2AB57A0B"/>
    <w:rsid w:val="2ABB4FAD"/>
    <w:rsid w:val="2ADFBE91"/>
    <w:rsid w:val="2AE7D16A"/>
    <w:rsid w:val="2B00A30B"/>
    <w:rsid w:val="2B0BB69B"/>
    <w:rsid w:val="2B0F097F"/>
    <w:rsid w:val="2B341D6C"/>
    <w:rsid w:val="2B3F172E"/>
    <w:rsid w:val="2BA8F785"/>
    <w:rsid w:val="2BC7E57B"/>
    <w:rsid w:val="2BD7551E"/>
    <w:rsid w:val="2BD8A22F"/>
    <w:rsid w:val="2BF770B0"/>
    <w:rsid w:val="2BFDDB2D"/>
    <w:rsid w:val="2C0C58A6"/>
    <w:rsid w:val="2C1A8ED6"/>
    <w:rsid w:val="2C219CE5"/>
    <w:rsid w:val="2C2D2820"/>
    <w:rsid w:val="2C315F77"/>
    <w:rsid w:val="2C4EAC24"/>
    <w:rsid w:val="2C53CD3F"/>
    <w:rsid w:val="2C86D391"/>
    <w:rsid w:val="2C99E0CB"/>
    <w:rsid w:val="2CA203DC"/>
    <w:rsid w:val="2CC396E7"/>
    <w:rsid w:val="2CC97849"/>
    <w:rsid w:val="2CF6C535"/>
    <w:rsid w:val="2D2A32C0"/>
    <w:rsid w:val="2D36239E"/>
    <w:rsid w:val="2D4C4E30"/>
    <w:rsid w:val="2D52DA3A"/>
    <w:rsid w:val="2D6AA3A1"/>
    <w:rsid w:val="2D6C4E1E"/>
    <w:rsid w:val="2D7202A7"/>
    <w:rsid w:val="2D7391DB"/>
    <w:rsid w:val="2D75F958"/>
    <w:rsid w:val="2D84DFCA"/>
    <w:rsid w:val="2D9129E9"/>
    <w:rsid w:val="2DA0525E"/>
    <w:rsid w:val="2DD7B211"/>
    <w:rsid w:val="2DDCE1F6"/>
    <w:rsid w:val="2DDD485C"/>
    <w:rsid w:val="2E14C4A9"/>
    <w:rsid w:val="2E40003F"/>
    <w:rsid w:val="2E706FAD"/>
    <w:rsid w:val="2E81216A"/>
    <w:rsid w:val="2E98BF08"/>
    <w:rsid w:val="2EC45E77"/>
    <w:rsid w:val="2F23A5AD"/>
    <w:rsid w:val="2F3011AF"/>
    <w:rsid w:val="2F60719E"/>
    <w:rsid w:val="2F6A21A2"/>
    <w:rsid w:val="2FABC02D"/>
    <w:rsid w:val="2FAEB043"/>
    <w:rsid w:val="2FD63AEF"/>
    <w:rsid w:val="2FD712FA"/>
    <w:rsid w:val="2FD7DB0C"/>
    <w:rsid w:val="2FDDF311"/>
    <w:rsid w:val="2FE20F4C"/>
    <w:rsid w:val="2FFB9655"/>
    <w:rsid w:val="30050CAB"/>
    <w:rsid w:val="301D90B1"/>
    <w:rsid w:val="30337821"/>
    <w:rsid w:val="303CBD0B"/>
    <w:rsid w:val="30602ED8"/>
    <w:rsid w:val="3084ED2C"/>
    <w:rsid w:val="30934DE8"/>
    <w:rsid w:val="30A1EDF6"/>
    <w:rsid w:val="30B563C7"/>
    <w:rsid w:val="30C8CAAB"/>
    <w:rsid w:val="30C9522D"/>
    <w:rsid w:val="30FC8543"/>
    <w:rsid w:val="318CBDE5"/>
    <w:rsid w:val="319C0843"/>
    <w:rsid w:val="319DABFF"/>
    <w:rsid w:val="31A1FDCE"/>
    <w:rsid w:val="31AE5451"/>
    <w:rsid w:val="31B09FA6"/>
    <w:rsid w:val="31B2A060"/>
    <w:rsid w:val="31E2CD0E"/>
    <w:rsid w:val="323F78A8"/>
    <w:rsid w:val="3241F9FE"/>
    <w:rsid w:val="32532713"/>
    <w:rsid w:val="32586836"/>
    <w:rsid w:val="327093B4"/>
    <w:rsid w:val="327839F8"/>
    <w:rsid w:val="3283B711"/>
    <w:rsid w:val="32981359"/>
    <w:rsid w:val="32A02323"/>
    <w:rsid w:val="32BD12DD"/>
    <w:rsid w:val="32C7D98F"/>
    <w:rsid w:val="331399AD"/>
    <w:rsid w:val="33312E36"/>
    <w:rsid w:val="333CD26C"/>
    <w:rsid w:val="334C8632"/>
    <w:rsid w:val="33583580"/>
    <w:rsid w:val="336384BC"/>
    <w:rsid w:val="337143ED"/>
    <w:rsid w:val="33BA4C22"/>
    <w:rsid w:val="33EA78EB"/>
    <w:rsid w:val="33F6F75F"/>
    <w:rsid w:val="34140A59"/>
    <w:rsid w:val="344363CD"/>
    <w:rsid w:val="348CED48"/>
    <w:rsid w:val="34D0748D"/>
    <w:rsid w:val="34E8FC3A"/>
    <w:rsid w:val="350A23FC"/>
    <w:rsid w:val="353629A6"/>
    <w:rsid w:val="353897A6"/>
    <w:rsid w:val="35469E30"/>
    <w:rsid w:val="3550B6BC"/>
    <w:rsid w:val="35553FD5"/>
    <w:rsid w:val="35576BC8"/>
    <w:rsid w:val="355A8924"/>
    <w:rsid w:val="3568C490"/>
    <w:rsid w:val="357311DC"/>
    <w:rsid w:val="35BF939B"/>
    <w:rsid w:val="35C0DC8B"/>
    <w:rsid w:val="35D5D1A5"/>
    <w:rsid w:val="35DB5267"/>
    <w:rsid w:val="360695BA"/>
    <w:rsid w:val="360D60A0"/>
    <w:rsid w:val="363AA69B"/>
    <w:rsid w:val="36438018"/>
    <w:rsid w:val="364DF7CC"/>
    <w:rsid w:val="3666D4CF"/>
    <w:rsid w:val="367AD7B5"/>
    <w:rsid w:val="367BD8FD"/>
    <w:rsid w:val="3689757C"/>
    <w:rsid w:val="368A624C"/>
    <w:rsid w:val="36928660"/>
    <w:rsid w:val="369E0F12"/>
    <w:rsid w:val="36CBA113"/>
    <w:rsid w:val="371B8699"/>
    <w:rsid w:val="371D80E3"/>
    <w:rsid w:val="3722A7BA"/>
    <w:rsid w:val="372373C8"/>
    <w:rsid w:val="3736FF27"/>
    <w:rsid w:val="3758285B"/>
    <w:rsid w:val="376CD533"/>
    <w:rsid w:val="376CF3DE"/>
    <w:rsid w:val="376F25CC"/>
    <w:rsid w:val="377C90E2"/>
    <w:rsid w:val="37AB0C99"/>
    <w:rsid w:val="37C1BCE4"/>
    <w:rsid w:val="37C96A7D"/>
    <w:rsid w:val="37CB89D5"/>
    <w:rsid w:val="37F4BBA4"/>
    <w:rsid w:val="3805E78A"/>
    <w:rsid w:val="381CF765"/>
    <w:rsid w:val="383B2143"/>
    <w:rsid w:val="3854A306"/>
    <w:rsid w:val="386B40BD"/>
    <w:rsid w:val="38D9FC7B"/>
    <w:rsid w:val="393CEBC5"/>
    <w:rsid w:val="397731C1"/>
    <w:rsid w:val="399B4A46"/>
    <w:rsid w:val="39C2295C"/>
    <w:rsid w:val="39C7EBA4"/>
    <w:rsid w:val="39E902F1"/>
    <w:rsid w:val="39EA12FD"/>
    <w:rsid w:val="3A00370B"/>
    <w:rsid w:val="3A0D75A4"/>
    <w:rsid w:val="3A1EDB27"/>
    <w:rsid w:val="3A38EC86"/>
    <w:rsid w:val="3A44EC87"/>
    <w:rsid w:val="3A588214"/>
    <w:rsid w:val="3A8E6AD0"/>
    <w:rsid w:val="3A9A3466"/>
    <w:rsid w:val="3B021A6F"/>
    <w:rsid w:val="3B02C095"/>
    <w:rsid w:val="3B3E315E"/>
    <w:rsid w:val="3B459433"/>
    <w:rsid w:val="3B4A17DD"/>
    <w:rsid w:val="3B9C80CA"/>
    <w:rsid w:val="3BC1D8EA"/>
    <w:rsid w:val="3BC78F34"/>
    <w:rsid w:val="3BD07E30"/>
    <w:rsid w:val="3BE1EBD8"/>
    <w:rsid w:val="3BF3955B"/>
    <w:rsid w:val="3C0A1123"/>
    <w:rsid w:val="3C962137"/>
    <w:rsid w:val="3CA8C3E5"/>
    <w:rsid w:val="3CB6D07C"/>
    <w:rsid w:val="3CB80846"/>
    <w:rsid w:val="3CB83756"/>
    <w:rsid w:val="3CD74B3E"/>
    <w:rsid w:val="3CEAE5B1"/>
    <w:rsid w:val="3CED61B2"/>
    <w:rsid w:val="3CF1C319"/>
    <w:rsid w:val="3D113CB8"/>
    <w:rsid w:val="3D1D8D48"/>
    <w:rsid w:val="3D972FA2"/>
    <w:rsid w:val="3DA02EF6"/>
    <w:rsid w:val="3DB2C613"/>
    <w:rsid w:val="3DDC4ABE"/>
    <w:rsid w:val="3DDC7B20"/>
    <w:rsid w:val="3E0353F3"/>
    <w:rsid w:val="3E0E6ED2"/>
    <w:rsid w:val="3E1F6513"/>
    <w:rsid w:val="3E4B4FAD"/>
    <w:rsid w:val="3E571378"/>
    <w:rsid w:val="3E82EA9D"/>
    <w:rsid w:val="3E8A1969"/>
    <w:rsid w:val="3EB14EF0"/>
    <w:rsid w:val="3EB90D16"/>
    <w:rsid w:val="3EB95DA9"/>
    <w:rsid w:val="3ED3EE76"/>
    <w:rsid w:val="3EF005A0"/>
    <w:rsid w:val="3EF5D8D7"/>
    <w:rsid w:val="3F07F0C0"/>
    <w:rsid w:val="3F103F43"/>
    <w:rsid w:val="3F1B7C89"/>
    <w:rsid w:val="3F1DCD56"/>
    <w:rsid w:val="3F3531A9"/>
    <w:rsid w:val="3F357993"/>
    <w:rsid w:val="3F439818"/>
    <w:rsid w:val="3F741154"/>
    <w:rsid w:val="3F75721A"/>
    <w:rsid w:val="3F962F16"/>
    <w:rsid w:val="3F9F2454"/>
    <w:rsid w:val="3FAFF1E5"/>
    <w:rsid w:val="3FC3B433"/>
    <w:rsid w:val="3FD7CA9E"/>
    <w:rsid w:val="3FEA667B"/>
    <w:rsid w:val="3FF5EC5C"/>
    <w:rsid w:val="400D24FA"/>
    <w:rsid w:val="4022EE14"/>
    <w:rsid w:val="40469024"/>
    <w:rsid w:val="40549AF9"/>
    <w:rsid w:val="4055A7E9"/>
    <w:rsid w:val="406C6666"/>
    <w:rsid w:val="40740C08"/>
    <w:rsid w:val="4075C2E1"/>
    <w:rsid w:val="4092B3B0"/>
    <w:rsid w:val="40AD8E0B"/>
    <w:rsid w:val="40B715A1"/>
    <w:rsid w:val="40BA1AA1"/>
    <w:rsid w:val="40CBAB6A"/>
    <w:rsid w:val="40F46A2F"/>
    <w:rsid w:val="412FFA7E"/>
    <w:rsid w:val="4145AD5B"/>
    <w:rsid w:val="4191BCBD"/>
    <w:rsid w:val="41951A61"/>
    <w:rsid w:val="41A814A6"/>
    <w:rsid w:val="41ADB13E"/>
    <w:rsid w:val="41B69352"/>
    <w:rsid w:val="41C2A228"/>
    <w:rsid w:val="41C7151A"/>
    <w:rsid w:val="42138C7B"/>
    <w:rsid w:val="4259826A"/>
    <w:rsid w:val="4266F683"/>
    <w:rsid w:val="426F0E47"/>
    <w:rsid w:val="426FB0F9"/>
    <w:rsid w:val="4273A805"/>
    <w:rsid w:val="4278AB6E"/>
    <w:rsid w:val="428EF34C"/>
    <w:rsid w:val="4295BFA4"/>
    <w:rsid w:val="42F3E7F7"/>
    <w:rsid w:val="43130151"/>
    <w:rsid w:val="43484407"/>
    <w:rsid w:val="439C790C"/>
    <w:rsid w:val="43A2D325"/>
    <w:rsid w:val="43BB93DD"/>
    <w:rsid w:val="43DE99F6"/>
    <w:rsid w:val="43E6CACB"/>
    <w:rsid w:val="43EEDE03"/>
    <w:rsid w:val="44094A1E"/>
    <w:rsid w:val="441ADCB7"/>
    <w:rsid w:val="44262681"/>
    <w:rsid w:val="4433E9C0"/>
    <w:rsid w:val="4451C24A"/>
    <w:rsid w:val="446B7001"/>
    <w:rsid w:val="446FB343"/>
    <w:rsid w:val="447899A1"/>
    <w:rsid w:val="449D4403"/>
    <w:rsid w:val="44A0A4BE"/>
    <w:rsid w:val="44B79EC9"/>
    <w:rsid w:val="44B87AC9"/>
    <w:rsid w:val="44CD9B84"/>
    <w:rsid w:val="44CE29B6"/>
    <w:rsid w:val="44DFF75C"/>
    <w:rsid w:val="44FF1311"/>
    <w:rsid w:val="450724A9"/>
    <w:rsid w:val="452BE8BD"/>
    <w:rsid w:val="452DC939"/>
    <w:rsid w:val="454A335F"/>
    <w:rsid w:val="454EBB92"/>
    <w:rsid w:val="4577FACF"/>
    <w:rsid w:val="459413C6"/>
    <w:rsid w:val="459F1C8D"/>
    <w:rsid w:val="45A824A4"/>
    <w:rsid w:val="45B78012"/>
    <w:rsid w:val="45CFF6AA"/>
    <w:rsid w:val="45E87244"/>
    <w:rsid w:val="45F5D9BA"/>
    <w:rsid w:val="4605BEE1"/>
    <w:rsid w:val="4607D8FD"/>
    <w:rsid w:val="463E6F84"/>
    <w:rsid w:val="463F600E"/>
    <w:rsid w:val="464543B5"/>
    <w:rsid w:val="4660A4F1"/>
    <w:rsid w:val="4680207A"/>
    <w:rsid w:val="46852FE2"/>
    <w:rsid w:val="46F3D7BF"/>
    <w:rsid w:val="46F5355B"/>
    <w:rsid w:val="470238EE"/>
    <w:rsid w:val="4739694F"/>
    <w:rsid w:val="4739D565"/>
    <w:rsid w:val="4743221C"/>
    <w:rsid w:val="474D7910"/>
    <w:rsid w:val="4753E707"/>
    <w:rsid w:val="47934F1C"/>
    <w:rsid w:val="4795B514"/>
    <w:rsid w:val="47DD5666"/>
    <w:rsid w:val="47E13F32"/>
    <w:rsid w:val="4809533D"/>
    <w:rsid w:val="480975BE"/>
    <w:rsid w:val="4815ED13"/>
    <w:rsid w:val="48234398"/>
    <w:rsid w:val="483C8409"/>
    <w:rsid w:val="48479FB3"/>
    <w:rsid w:val="487EB12D"/>
    <w:rsid w:val="489DF92C"/>
    <w:rsid w:val="48A05995"/>
    <w:rsid w:val="48A6BB65"/>
    <w:rsid w:val="48D6BD4F"/>
    <w:rsid w:val="48ED5A83"/>
    <w:rsid w:val="49109F8A"/>
    <w:rsid w:val="491896B5"/>
    <w:rsid w:val="4926B6E4"/>
    <w:rsid w:val="493FE7EB"/>
    <w:rsid w:val="49465607"/>
    <w:rsid w:val="4955A20C"/>
    <w:rsid w:val="49633EAF"/>
    <w:rsid w:val="497F7E4E"/>
    <w:rsid w:val="499704BD"/>
    <w:rsid w:val="49B72306"/>
    <w:rsid w:val="49BA44AE"/>
    <w:rsid w:val="49C270ED"/>
    <w:rsid w:val="49D91087"/>
    <w:rsid w:val="4A178B7D"/>
    <w:rsid w:val="4A215A1E"/>
    <w:rsid w:val="4A254E39"/>
    <w:rsid w:val="4A5E091E"/>
    <w:rsid w:val="4A60C506"/>
    <w:rsid w:val="4A8407F5"/>
    <w:rsid w:val="4A91A4F2"/>
    <w:rsid w:val="4AC28745"/>
    <w:rsid w:val="4AF7CF7E"/>
    <w:rsid w:val="4AF8C68D"/>
    <w:rsid w:val="4AFA8BFA"/>
    <w:rsid w:val="4B2E9472"/>
    <w:rsid w:val="4B3B33FA"/>
    <w:rsid w:val="4B55E2B4"/>
    <w:rsid w:val="4B680EE1"/>
    <w:rsid w:val="4B8158B5"/>
    <w:rsid w:val="4B89054C"/>
    <w:rsid w:val="4BD6FAFA"/>
    <w:rsid w:val="4BD801E5"/>
    <w:rsid w:val="4C0E5E11"/>
    <w:rsid w:val="4C10184A"/>
    <w:rsid w:val="4C1580CB"/>
    <w:rsid w:val="4C4351C3"/>
    <w:rsid w:val="4C4CA807"/>
    <w:rsid w:val="4C4FA353"/>
    <w:rsid w:val="4C50A64F"/>
    <w:rsid w:val="4C83BD6B"/>
    <w:rsid w:val="4C9D581A"/>
    <w:rsid w:val="4CCBC161"/>
    <w:rsid w:val="4CD90DF3"/>
    <w:rsid w:val="4CFEFE39"/>
    <w:rsid w:val="4D1D2916"/>
    <w:rsid w:val="4D31BFAE"/>
    <w:rsid w:val="4D52D761"/>
    <w:rsid w:val="4D992F16"/>
    <w:rsid w:val="4DB00708"/>
    <w:rsid w:val="4DB999B7"/>
    <w:rsid w:val="4DCCF8F0"/>
    <w:rsid w:val="4DD38FBE"/>
    <w:rsid w:val="4DD59228"/>
    <w:rsid w:val="4DFA5C0E"/>
    <w:rsid w:val="4DFF7C0C"/>
    <w:rsid w:val="4E079012"/>
    <w:rsid w:val="4E1EBA1A"/>
    <w:rsid w:val="4E20C68A"/>
    <w:rsid w:val="4E367CB5"/>
    <w:rsid w:val="4E50BAF6"/>
    <w:rsid w:val="4E5E3BE1"/>
    <w:rsid w:val="4E65A236"/>
    <w:rsid w:val="4E69DB5B"/>
    <w:rsid w:val="4E8A501C"/>
    <w:rsid w:val="4EABAAFF"/>
    <w:rsid w:val="4EAE2767"/>
    <w:rsid w:val="4EB728E7"/>
    <w:rsid w:val="4EB8F977"/>
    <w:rsid w:val="4EC36441"/>
    <w:rsid w:val="4ECB1196"/>
    <w:rsid w:val="4ECB6AF5"/>
    <w:rsid w:val="4F4F403D"/>
    <w:rsid w:val="4F7E89ED"/>
    <w:rsid w:val="4F8215C2"/>
    <w:rsid w:val="4FB0EFD0"/>
    <w:rsid w:val="4FCF0BDF"/>
    <w:rsid w:val="4FD4020D"/>
    <w:rsid w:val="4FDCAEFE"/>
    <w:rsid w:val="4FE1A8BF"/>
    <w:rsid w:val="502B261F"/>
    <w:rsid w:val="507FBF29"/>
    <w:rsid w:val="50B9A570"/>
    <w:rsid w:val="50C4F1D6"/>
    <w:rsid w:val="50CEBA57"/>
    <w:rsid w:val="50DE711B"/>
    <w:rsid w:val="511FE77D"/>
    <w:rsid w:val="51283E02"/>
    <w:rsid w:val="5130301C"/>
    <w:rsid w:val="5131FCD0"/>
    <w:rsid w:val="5154D50D"/>
    <w:rsid w:val="51594C73"/>
    <w:rsid w:val="5167CEC5"/>
    <w:rsid w:val="519120A2"/>
    <w:rsid w:val="51950593"/>
    <w:rsid w:val="51A39DA6"/>
    <w:rsid w:val="51CBC28E"/>
    <w:rsid w:val="51D450EC"/>
    <w:rsid w:val="51D89CAF"/>
    <w:rsid w:val="51DC99FA"/>
    <w:rsid w:val="51FCE35D"/>
    <w:rsid w:val="52010492"/>
    <w:rsid w:val="52236FD2"/>
    <w:rsid w:val="52330A91"/>
    <w:rsid w:val="5233D61B"/>
    <w:rsid w:val="523FC95D"/>
    <w:rsid w:val="52D4FF0F"/>
    <w:rsid w:val="52E896A5"/>
    <w:rsid w:val="53604E3C"/>
    <w:rsid w:val="53725A06"/>
    <w:rsid w:val="5395F9E9"/>
    <w:rsid w:val="53980972"/>
    <w:rsid w:val="539F65CE"/>
    <w:rsid w:val="53A7852A"/>
    <w:rsid w:val="53B1520C"/>
    <w:rsid w:val="53CF6BF5"/>
    <w:rsid w:val="53E8DBED"/>
    <w:rsid w:val="53EA8860"/>
    <w:rsid w:val="53F315A0"/>
    <w:rsid w:val="54020E01"/>
    <w:rsid w:val="5426A358"/>
    <w:rsid w:val="5438303D"/>
    <w:rsid w:val="543E0683"/>
    <w:rsid w:val="54472068"/>
    <w:rsid w:val="544CBDD9"/>
    <w:rsid w:val="54539C69"/>
    <w:rsid w:val="545CD005"/>
    <w:rsid w:val="545EB6BB"/>
    <w:rsid w:val="5488DE56"/>
    <w:rsid w:val="5490EE02"/>
    <w:rsid w:val="54A5D749"/>
    <w:rsid w:val="54C85361"/>
    <w:rsid w:val="54DF2DB8"/>
    <w:rsid w:val="54EA0619"/>
    <w:rsid w:val="54FEEA81"/>
    <w:rsid w:val="550C2DF8"/>
    <w:rsid w:val="551AEC83"/>
    <w:rsid w:val="551F44A6"/>
    <w:rsid w:val="5527BB11"/>
    <w:rsid w:val="5534B8F5"/>
    <w:rsid w:val="553E5911"/>
    <w:rsid w:val="555DF708"/>
    <w:rsid w:val="55714842"/>
    <w:rsid w:val="55A3856F"/>
    <w:rsid w:val="55F36B34"/>
    <w:rsid w:val="55F78360"/>
    <w:rsid w:val="5637801D"/>
    <w:rsid w:val="56396258"/>
    <w:rsid w:val="5643D650"/>
    <w:rsid w:val="56507D49"/>
    <w:rsid w:val="56624F59"/>
    <w:rsid w:val="566C5D8D"/>
    <w:rsid w:val="56755B6F"/>
    <w:rsid w:val="569240CD"/>
    <w:rsid w:val="56BC0AF7"/>
    <w:rsid w:val="56C61D4B"/>
    <w:rsid w:val="57007969"/>
    <w:rsid w:val="5743B3DC"/>
    <w:rsid w:val="5747ECD4"/>
    <w:rsid w:val="574B48EC"/>
    <w:rsid w:val="577C5177"/>
    <w:rsid w:val="57CB32DA"/>
    <w:rsid w:val="57DA671E"/>
    <w:rsid w:val="57F9BF43"/>
    <w:rsid w:val="5802B380"/>
    <w:rsid w:val="5812F77D"/>
    <w:rsid w:val="5824331A"/>
    <w:rsid w:val="583D90C9"/>
    <w:rsid w:val="58706E79"/>
    <w:rsid w:val="587D4775"/>
    <w:rsid w:val="588E2FAC"/>
    <w:rsid w:val="58B4A6B2"/>
    <w:rsid w:val="58C09D08"/>
    <w:rsid w:val="58E40119"/>
    <w:rsid w:val="58E7769B"/>
    <w:rsid w:val="5912F292"/>
    <w:rsid w:val="5923C664"/>
    <w:rsid w:val="5925D0DA"/>
    <w:rsid w:val="594D1AA2"/>
    <w:rsid w:val="59537396"/>
    <w:rsid w:val="59B6B3AC"/>
    <w:rsid w:val="59EE5DA6"/>
    <w:rsid w:val="59F39667"/>
    <w:rsid w:val="5A1706CC"/>
    <w:rsid w:val="5A3ECF7B"/>
    <w:rsid w:val="5A65E5DA"/>
    <w:rsid w:val="5A8F9536"/>
    <w:rsid w:val="5B0421B9"/>
    <w:rsid w:val="5B0559D7"/>
    <w:rsid w:val="5B16086E"/>
    <w:rsid w:val="5B174773"/>
    <w:rsid w:val="5B306FD0"/>
    <w:rsid w:val="5B5809E9"/>
    <w:rsid w:val="5B597C77"/>
    <w:rsid w:val="5B7DE22C"/>
    <w:rsid w:val="5B8A2E07"/>
    <w:rsid w:val="5BB2CDFD"/>
    <w:rsid w:val="5BEE8045"/>
    <w:rsid w:val="5BEF4669"/>
    <w:rsid w:val="5BFC5C97"/>
    <w:rsid w:val="5C295F7B"/>
    <w:rsid w:val="5C3391A3"/>
    <w:rsid w:val="5C3FF740"/>
    <w:rsid w:val="5C454659"/>
    <w:rsid w:val="5C51B040"/>
    <w:rsid w:val="5C56CD9C"/>
    <w:rsid w:val="5C707F61"/>
    <w:rsid w:val="5C8CF0EB"/>
    <w:rsid w:val="5C8EFC15"/>
    <w:rsid w:val="5C96EF30"/>
    <w:rsid w:val="5CAF869A"/>
    <w:rsid w:val="5CAF8AAA"/>
    <w:rsid w:val="5CDB440F"/>
    <w:rsid w:val="5CFB7BBB"/>
    <w:rsid w:val="5D198F3B"/>
    <w:rsid w:val="5D1BB20F"/>
    <w:rsid w:val="5D4C0990"/>
    <w:rsid w:val="5D901BEC"/>
    <w:rsid w:val="5D92E5BC"/>
    <w:rsid w:val="5DA06A56"/>
    <w:rsid w:val="5DCD1C86"/>
    <w:rsid w:val="5DD9798A"/>
    <w:rsid w:val="5DE089DA"/>
    <w:rsid w:val="5E144223"/>
    <w:rsid w:val="5E1795D3"/>
    <w:rsid w:val="5E17E8F7"/>
    <w:rsid w:val="5E18187F"/>
    <w:rsid w:val="5E1B5FFA"/>
    <w:rsid w:val="5E339E17"/>
    <w:rsid w:val="5E3EF990"/>
    <w:rsid w:val="5E455F7D"/>
    <w:rsid w:val="5E4D4C08"/>
    <w:rsid w:val="5E4FD86A"/>
    <w:rsid w:val="5E776F72"/>
    <w:rsid w:val="5E7F5CF8"/>
    <w:rsid w:val="5EC14481"/>
    <w:rsid w:val="5ED80E9D"/>
    <w:rsid w:val="5EE092A0"/>
    <w:rsid w:val="5EE21875"/>
    <w:rsid w:val="5F0FD86C"/>
    <w:rsid w:val="5F3C464A"/>
    <w:rsid w:val="5F55878E"/>
    <w:rsid w:val="5F640254"/>
    <w:rsid w:val="5F66E107"/>
    <w:rsid w:val="5F7E0CD7"/>
    <w:rsid w:val="5F8E88D5"/>
    <w:rsid w:val="5F94ADB7"/>
    <w:rsid w:val="5FA39C09"/>
    <w:rsid w:val="5FB96B52"/>
    <w:rsid w:val="5FCC7693"/>
    <w:rsid w:val="600A916D"/>
    <w:rsid w:val="605AFC73"/>
    <w:rsid w:val="6081643B"/>
    <w:rsid w:val="608A3F73"/>
    <w:rsid w:val="608DC5DF"/>
    <w:rsid w:val="60A40E86"/>
    <w:rsid w:val="60D2BCCE"/>
    <w:rsid w:val="610070F6"/>
    <w:rsid w:val="6110CEFD"/>
    <w:rsid w:val="6119D80E"/>
    <w:rsid w:val="612EE53F"/>
    <w:rsid w:val="6151621D"/>
    <w:rsid w:val="61548C8A"/>
    <w:rsid w:val="616F41A0"/>
    <w:rsid w:val="617907BE"/>
    <w:rsid w:val="6192B23E"/>
    <w:rsid w:val="61A12A20"/>
    <w:rsid w:val="61DE8D95"/>
    <w:rsid w:val="61DE95A9"/>
    <w:rsid w:val="6213BCAB"/>
    <w:rsid w:val="621BAC33"/>
    <w:rsid w:val="621CA6FB"/>
    <w:rsid w:val="624A4D26"/>
    <w:rsid w:val="626318DD"/>
    <w:rsid w:val="62743210"/>
    <w:rsid w:val="628D02BD"/>
    <w:rsid w:val="62A562DD"/>
    <w:rsid w:val="62BEB38E"/>
    <w:rsid w:val="62C69888"/>
    <w:rsid w:val="62D0F804"/>
    <w:rsid w:val="63045FB4"/>
    <w:rsid w:val="6318F678"/>
    <w:rsid w:val="632531F5"/>
    <w:rsid w:val="632C5A70"/>
    <w:rsid w:val="6341D65E"/>
    <w:rsid w:val="636D317F"/>
    <w:rsid w:val="638B609B"/>
    <w:rsid w:val="638F0317"/>
    <w:rsid w:val="63A1A8E0"/>
    <w:rsid w:val="63BE7C6D"/>
    <w:rsid w:val="63C08EB8"/>
    <w:rsid w:val="63EDE5FE"/>
    <w:rsid w:val="63FAE621"/>
    <w:rsid w:val="641538D2"/>
    <w:rsid w:val="6441AD1D"/>
    <w:rsid w:val="64548BE5"/>
    <w:rsid w:val="648FDB38"/>
    <w:rsid w:val="6496BDC8"/>
    <w:rsid w:val="64B4E79E"/>
    <w:rsid w:val="64B77564"/>
    <w:rsid w:val="64B97C00"/>
    <w:rsid w:val="64CACA61"/>
    <w:rsid w:val="64D58697"/>
    <w:rsid w:val="64E30C98"/>
    <w:rsid w:val="64FB627F"/>
    <w:rsid w:val="65071C38"/>
    <w:rsid w:val="6511348D"/>
    <w:rsid w:val="651B8375"/>
    <w:rsid w:val="6521F544"/>
    <w:rsid w:val="65241867"/>
    <w:rsid w:val="6526CE54"/>
    <w:rsid w:val="6579CA45"/>
    <w:rsid w:val="65801ED6"/>
    <w:rsid w:val="6596B682"/>
    <w:rsid w:val="65BD91BD"/>
    <w:rsid w:val="65C25E78"/>
    <w:rsid w:val="65CFCE7C"/>
    <w:rsid w:val="65E0A4AC"/>
    <w:rsid w:val="65EA3D57"/>
    <w:rsid w:val="65F7C0C6"/>
    <w:rsid w:val="65FE394A"/>
    <w:rsid w:val="660DAB8A"/>
    <w:rsid w:val="661F5704"/>
    <w:rsid w:val="6630E318"/>
    <w:rsid w:val="6651609A"/>
    <w:rsid w:val="669DB212"/>
    <w:rsid w:val="66AE3606"/>
    <w:rsid w:val="66B088AC"/>
    <w:rsid w:val="66BBFAA7"/>
    <w:rsid w:val="66ECD13E"/>
    <w:rsid w:val="66FCDC32"/>
    <w:rsid w:val="674DBD0D"/>
    <w:rsid w:val="67555025"/>
    <w:rsid w:val="6763B157"/>
    <w:rsid w:val="676ED238"/>
    <w:rsid w:val="67872F01"/>
    <w:rsid w:val="679506E5"/>
    <w:rsid w:val="67A1F6D8"/>
    <w:rsid w:val="67CF6982"/>
    <w:rsid w:val="67D2B229"/>
    <w:rsid w:val="67E41F13"/>
    <w:rsid w:val="67F61B0D"/>
    <w:rsid w:val="6864BEA5"/>
    <w:rsid w:val="688B8F3A"/>
    <w:rsid w:val="68995619"/>
    <w:rsid w:val="68E7D147"/>
    <w:rsid w:val="6907CA86"/>
    <w:rsid w:val="6908DF99"/>
    <w:rsid w:val="6930D746"/>
    <w:rsid w:val="69389C93"/>
    <w:rsid w:val="693E19DE"/>
    <w:rsid w:val="6960D6E7"/>
    <w:rsid w:val="696588F8"/>
    <w:rsid w:val="69694290"/>
    <w:rsid w:val="696B9C01"/>
    <w:rsid w:val="698BCD76"/>
    <w:rsid w:val="698D38D4"/>
    <w:rsid w:val="69903437"/>
    <w:rsid w:val="69A8CCD3"/>
    <w:rsid w:val="6A1D4338"/>
    <w:rsid w:val="6A25985D"/>
    <w:rsid w:val="6A48BAE5"/>
    <w:rsid w:val="6A565D0A"/>
    <w:rsid w:val="6AA1D6D9"/>
    <w:rsid w:val="6AA23E68"/>
    <w:rsid w:val="6ACD7A9A"/>
    <w:rsid w:val="6AD3032D"/>
    <w:rsid w:val="6B0EB60D"/>
    <w:rsid w:val="6B1001CD"/>
    <w:rsid w:val="6B31B383"/>
    <w:rsid w:val="6B8457DF"/>
    <w:rsid w:val="6B84A363"/>
    <w:rsid w:val="6B9F2FB0"/>
    <w:rsid w:val="6BD074E6"/>
    <w:rsid w:val="6BDD12B6"/>
    <w:rsid w:val="6C164F1A"/>
    <w:rsid w:val="6C184123"/>
    <w:rsid w:val="6C1F9C71"/>
    <w:rsid w:val="6C21D19E"/>
    <w:rsid w:val="6C27AA9C"/>
    <w:rsid w:val="6C756990"/>
    <w:rsid w:val="6C7E9A6A"/>
    <w:rsid w:val="6C948403"/>
    <w:rsid w:val="6C9C8700"/>
    <w:rsid w:val="6CA2FE8A"/>
    <w:rsid w:val="6CABAB9B"/>
    <w:rsid w:val="6CCA010B"/>
    <w:rsid w:val="6CCA693C"/>
    <w:rsid w:val="6CD2B3C9"/>
    <w:rsid w:val="6CD60A15"/>
    <w:rsid w:val="6CDCFDCF"/>
    <w:rsid w:val="6CE8ABB1"/>
    <w:rsid w:val="6CEFD61B"/>
    <w:rsid w:val="6D26913D"/>
    <w:rsid w:val="6D30013A"/>
    <w:rsid w:val="6DBCBB8F"/>
    <w:rsid w:val="6DC4D05B"/>
    <w:rsid w:val="6DEB924B"/>
    <w:rsid w:val="6DF7E30F"/>
    <w:rsid w:val="6E774B0C"/>
    <w:rsid w:val="6E865A57"/>
    <w:rsid w:val="6E9CCC79"/>
    <w:rsid w:val="6E9D8F4C"/>
    <w:rsid w:val="6EA3173B"/>
    <w:rsid w:val="6EB9FA46"/>
    <w:rsid w:val="6EC9CE21"/>
    <w:rsid w:val="6ED405A2"/>
    <w:rsid w:val="6EDD2966"/>
    <w:rsid w:val="6EF1819C"/>
    <w:rsid w:val="6F071208"/>
    <w:rsid w:val="6F34C00F"/>
    <w:rsid w:val="6F5D7E90"/>
    <w:rsid w:val="6F6643DF"/>
    <w:rsid w:val="6F71211C"/>
    <w:rsid w:val="6F7A550A"/>
    <w:rsid w:val="6F88522E"/>
    <w:rsid w:val="6F980406"/>
    <w:rsid w:val="6FA62154"/>
    <w:rsid w:val="6FED01CC"/>
    <w:rsid w:val="700F6FF7"/>
    <w:rsid w:val="7015D245"/>
    <w:rsid w:val="70434571"/>
    <w:rsid w:val="704FE72A"/>
    <w:rsid w:val="7058AECE"/>
    <w:rsid w:val="705B95C3"/>
    <w:rsid w:val="705F7F5D"/>
    <w:rsid w:val="70613325"/>
    <w:rsid w:val="7094222A"/>
    <w:rsid w:val="70A20975"/>
    <w:rsid w:val="70C891C7"/>
    <w:rsid w:val="710811B1"/>
    <w:rsid w:val="710B02B8"/>
    <w:rsid w:val="713D35FD"/>
    <w:rsid w:val="71462C14"/>
    <w:rsid w:val="7186AD43"/>
    <w:rsid w:val="71923FEF"/>
    <w:rsid w:val="71986EA6"/>
    <w:rsid w:val="71A49A47"/>
    <w:rsid w:val="71C428FB"/>
    <w:rsid w:val="71D5CB69"/>
    <w:rsid w:val="71F7D65E"/>
    <w:rsid w:val="720DE296"/>
    <w:rsid w:val="7244EA40"/>
    <w:rsid w:val="72628CA9"/>
    <w:rsid w:val="7263378C"/>
    <w:rsid w:val="72695A95"/>
    <w:rsid w:val="72A24E73"/>
    <w:rsid w:val="72B0DCBE"/>
    <w:rsid w:val="72DF44A8"/>
    <w:rsid w:val="72ED6A0D"/>
    <w:rsid w:val="72FA7972"/>
    <w:rsid w:val="73142C19"/>
    <w:rsid w:val="73375105"/>
    <w:rsid w:val="73536553"/>
    <w:rsid w:val="737DF82C"/>
    <w:rsid w:val="739EED49"/>
    <w:rsid w:val="73B04C0D"/>
    <w:rsid w:val="73B75853"/>
    <w:rsid w:val="73CD7C8C"/>
    <w:rsid w:val="73CF76A0"/>
    <w:rsid w:val="73D3A485"/>
    <w:rsid w:val="73D891A4"/>
    <w:rsid w:val="73E9D5DF"/>
    <w:rsid w:val="73EB394B"/>
    <w:rsid w:val="73F7887A"/>
    <w:rsid w:val="73FD9CF7"/>
    <w:rsid w:val="740D1D46"/>
    <w:rsid w:val="741D66DC"/>
    <w:rsid w:val="741DB51C"/>
    <w:rsid w:val="741F352A"/>
    <w:rsid w:val="74257076"/>
    <w:rsid w:val="7434B29B"/>
    <w:rsid w:val="743A8867"/>
    <w:rsid w:val="74406EF2"/>
    <w:rsid w:val="744CCC47"/>
    <w:rsid w:val="7460FA2E"/>
    <w:rsid w:val="74A20D8A"/>
    <w:rsid w:val="74A85D09"/>
    <w:rsid w:val="74AFE262"/>
    <w:rsid w:val="74B58902"/>
    <w:rsid w:val="74B824DF"/>
    <w:rsid w:val="74CE561E"/>
    <w:rsid w:val="74D907F1"/>
    <w:rsid w:val="74FBECDE"/>
    <w:rsid w:val="75011DE8"/>
    <w:rsid w:val="750548EC"/>
    <w:rsid w:val="75261D41"/>
    <w:rsid w:val="75A3BDDE"/>
    <w:rsid w:val="75BFC860"/>
    <w:rsid w:val="75DF5CDC"/>
    <w:rsid w:val="76004356"/>
    <w:rsid w:val="764A520B"/>
    <w:rsid w:val="7660E3B1"/>
    <w:rsid w:val="7673A962"/>
    <w:rsid w:val="767717AF"/>
    <w:rsid w:val="7695B3C0"/>
    <w:rsid w:val="76CC3AE9"/>
    <w:rsid w:val="76DE982F"/>
    <w:rsid w:val="76E8B4F1"/>
    <w:rsid w:val="76EFB746"/>
    <w:rsid w:val="76F7C08C"/>
    <w:rsid w:val="77051318"/>
    <w:rsid w:val="772E97BC"/>
    <w:rsid w:val="77B6CD5D"/>
    <w:rsid w:val="77C56853"/>
    <w:rsid w:val="77E8F0A5"/>
    <w:rsid w:val="77EB9B70"/>
    <w:rsid w:val="781E2801"/>
    <w:rsid w:val="783DBCAA"/>
    <w:rsid w:val="78549267"/>
    <w:rsid w:val="785D4D72"/>
    <w:rsid w:val="78610432"/>
    <w:rsid w:val="787302DA"/>
    <w:rsid w:val="787A6890"/>
    <w:rsid w:val="787FC7C6"/>
    <w:rsid w:val="78810138"/>
    <w:rsid w:val="78849FC8"/>
    <w:rsid w:val="78A0C02A"/>
    <w:rsid w:val="78A997E2"/>
    <w:rsid w:val="78F1DDC3"/>
    <w:rsid w:val="78FEBF27"/>
    <w:rsid w:val="794ABB9A"/>
    <w:rsid w:val="795B8EB8"/>
    <w:rsid w:val="7982870D"/>
    <w:rsid w:val="79928F7B"/>
    <w:rsid w:val="79BD8378"/>
    <w:rsid w:val="79E6BFF6"/>
    <w:rsid w:val="7A1254CF"/>
    <w:rsid w:val="7A26986C"/>
    <w:rsid w:val="7A2A057C"/>
    <w:rsid w:val="7A2F614E"/>
    <w:rsid w:val="7A3E930C"/>
    <w:rsid w:val="7A4ED177"/>
    <w:rsid w:val="7A622F09"/>
    <w:rsid w:val="7A96C8D5"/>
    <w:rsid w:val="7AB04173"/>
    <w:rsid w:val="7AB5D794"/>
    <w:rsid w:val="7ABF2F94"/>
    <w:rsid w:val="7ACE8612"/>
    <w:rsid w:val="7ADA147C"/>
    <w:rsid w:val="7ADCD598"/>
    <w:rsid w:val="7AFB40EC"/>
    <w:rsid w:val="7B061173"/>
    <w:rsid w:val="7B174314"/>
    <w:rsid w:val="7B1FCFCA"/>
    <w:rsid w:val="7B3C6ABF"/>
    <w:rsid w:val="7B57370F"/>
    <w:rsid w:val="7B761C89"/>
    <w:rsid w:val="7B7AE340"/>
    <w:rsid w:val="7BCDE3EA"/>
    <w:rsid w:val="7C3D078C"/>
    <w:rsid w:val="7C71FD6D"/>
    <w:rsid w:val="7C762079"/>
    <w:rsid w:val="7C8491E1"/>
    <w:rsid w:val="7C8E3E9C"/>
    <w:rsid w:val="7C963942"/>
    <w:rsid w:val="7C988B8F"/>
    <w:rsid w:val="7CACBBBE"/>
    <w:rsid w:val="7CAFC646"/>
    <w:rsid w:val="7CB305FD"/>
    <w:rsid w:val="7CCBFE3B"/>
    <w:rsid w:val="7D070525"/>
    <w:rsid w:val="7D0C5179"/>
    <w:rsid w:val="7D41C1D0"/>
    <w:rsid w:val="7D8744D4"/>
    <w:rsid w:val="7D8A6E9E"/>
    <w:rsid w:val="7D978BC6"/>
    <w:rsid w:val="7DDE553A"/>
    <w:rsid w:val="7DE2A2F9"/>
    <w:rsid w:val="7DE457F1"/>
    <w:rsid w:val="7DEAB61F"/>
    <w:rsid w:val="7DF9C17A"/>
    <w:rsid w:val="7E04E678"/>
    <w:rsid w:val="7E2310BA"/>
    <w:rsid w:val="7E2B8E4B"/>
    <w:rsid w:val="7E2DAB3A"/>
    <w:rsid w:val="7E329707"/>
    <w:rsid w:val="7E3AC077"/>
    <w:rsid w:val="7E4E65B4"/>
    <w:rsid w:val="7E5A0EF7"/>
    <w:rsid w:val="7E60C3A0"/>
    <w:rsid w:val="7E66EB64"/>
    <w:rsid w:val="7E759FCC"/>
    <w:rsid w:val="7E7F2F9E"/>
    <w:rsid w:val="7ED2957E"/>
    <w:rsid w:val="7ED4E4FA"/>
    <w:rsid w:val="7EE46FB0"/>
    <w:rsid w:val="7EE9AA14"/>
    <w:rsid w:val="7EEBE13D"/>
    <w:rsid w:val="7F052E70"/>
    <w:rsid w:val="7F1B0759"/>
    <w:rsid w:val="7F3B2886"/>
    <w:rsid w:val="7F3B387C"/>
    <w:rsid w:val="7F3E8369"/>
    <w:rsid w:val="7F469A70"/>
    <w:rsid w:val="7F4E7724"/>
    <w:rsid w:val="7F5D2526"/>
    <w:rsid w:val="7F74A813"/>
    <w:rsid w:val="7FC13770"/>
    <w:rsid w:val="7FC6F58B"/>
    <w:rsid w:val="7FC760DA"/>
    <w:rsid w:val="7FCB5FDB"/>
    <w:rsid w:val="7FD02E7C"/>
    <w:rsid w:val="7FE2E9CF"/>
    <w:rsid w:val="7FFD8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2DB8"/>
  <w15:chartTrackingRefBased/>
  <w15:docId w15:val="{C4443779-E052-44FB-ACAD-17E7191F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05EEE"/>
    <w:rPr>
      <w:b/>
      <w:bCs/>
    </w:rPr>
  </w:style>
  <w:style w:type="character" w:customStyle="1" w:styleId="CommentSubjectChar">
    <w:name w:val="Comment Subject Char"/>
    <w:basedOn w:val="CommentTextChar"/>
    <w:link w:val="CommentSubject"/>
    <w:uiPriority w:val="99"/>
    <w:semiHidden/>
    <w:rsid w:val="00A05EEE"/>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rxiv.org/abs/2103.03404" TargetMode="External"/><Relationship Id="rId2" Type="http://schemas.openxmlformats.org/officeDocument/2006/relationships/hyperlink" Target="https://en.wikipedia.org/wiki/Cross_entropy" TargetMode="External"/><Relationship Id="rId1" Type="http://schemas.openxmlformats.org/officeDocument/2006/relationships/hyperlink" Target="https://gombru.github.io/2018/05/23/cross_entropy_los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xams.doc.ic.ac.uk/feedback/2019-2020/C490_Examination%20Feedback.pdf"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piazza.com/class/kf7uhclsgjbyt?cid=182" TargetMode="External"/><Relationship Id="rId2" Type="http://schemas.openxmlformats.org/officeDocument/2006/relationships/numbering" Target="numbering.xml"/><Relationship Id="rId16" Type="http://schemas.openxmlformats.org/officeDocument/2006/relationships/hyperlink" Target="https://dans.world/Bounded-output-networ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9E481-9ACF-4410-90BE-04E18351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2144</Words>
  <Characters>12223</Characters>
  <Application>Microsoft Office Word</Application>
  <DocSecurity>4</DocSecurity>
  <Lines>101</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Neethi Cholan, Kapilan</dc:creator>
  <cp:keywords/>
  <dc:description/>
  <cp:lastModifiedBy>Doust Alba, Lucas</cp:lastModifiedBy>
  <cp:revision>302</cp:revision>
  <dcterms:created xsi:type="dcterms:W3CDTF">2021-03-09T14:54:00Z</dcterms:created>
  <dcterms:modified xsi:type="dcterms:W3CDTF">2023-03-23T09:05:00Z</dcterms:modified>
</cp:coreProperties>
</file>