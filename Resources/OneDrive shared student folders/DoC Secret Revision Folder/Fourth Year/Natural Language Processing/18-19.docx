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35F20" w:rsidP="5E6CDCF0" w:rsidRDefault="3BD38BC8" w14:paraId="2C078E63" w14:textId="1ED14CBC">
      <w:r w:rsidR="3BD38BC8">
        <w:rPr/>
        <w:t>1</w:t>
      </w:r>
      <w:r w:rsidR="5F71F697">
        <w:rPr/>
        <w:t>a</w:t>
      </w:r>
      <w:r w:rsidR="3BD38BC8">
        <w:rPr/>
        <w:t>.</w:t>
      </w:r>
    </w:p>
    <w:p w:rsidR="3BD38BC8" w:rsidP="737B95EB" w:rsidRDefault="2F077433" w14:paraId="76AC260B" w14:textId="48B27806">
      <w:r>
        <w:t>i</w:t>
      </w:r>
      <w:r w:rsidR="3BD38BC8">
        <w:t xml:space="preserve">) Negative sampling: </w:t>
      </w:r>
    </w:p>
    <w:p w:rsidR="3BD38BC8" w:rsidP="46898B42" w:rsidRDefault="3BD38BC8" w14:paraId="31987582" w14:textId="00AD7679">
      <w:pPr>
        <w:rPr>
          <w:rFonts w:ascii="Calibri" w:hAnsi="Calibri" w:eastAsia="Calibri" w:cs="Calibri"/>
          <w:color w:val="000000" w:themeColor="text1"/>
        </w:rPr>
      </w:pPr>
      <w:r w:rsidR="3BD38BC8">
        <w:rPr/>
        <w:t xml:space="preserve">An alternative computation for similarity compared to the </w:t>
      </w:r>
      <w:r w:rsidR="3BD38BC8">
        <w:rPr/>
        <w:t>softmax</w:t>
      </w:r>
      <w:r w:rsidR="3BD38BC8">
        <w:rPr/>
        <w:t xml:space="preserve"> function where </w:t>
      </w:r>
      <w:r w:rsidR="0BD6EEEE">
        <w:rPr/>
        <w:t xml:space="preserve">we approximate </w:t>
      </w:r>
      <w:r w:rsidR="0BD6EEEE">
        <w:rPr/>
        <w:t>softmax</w:t>
      </w:r>
      <w:r w:rsidR="0BD6EEEE">
        <w:rPr/>
        <w:t xml:space="preserve"> to reduce complexity.</w:t>
      </w:r>
      <w:r w:rsidR="1CBF4BEB">
        <w:rPr/>
        <w:t xml:space="preserve"> </w:t>
      </w:r>
      <w:r w:rsidRPr="314C59F7" w:rsidR="1CBF4BEB">
        <w:rPr>
          <w:rFonts w:ascii="Calibri" w:hAnsi="Calibri" w:eastAsia="Calibri" w:cs="Calibri"/>
          <w:color w:val="000000" w:themeColor="text1" w:themeTint="FF" w:themeShade="FF"/>
        </w:rPr>
        <w:t xml:space="preserve">Rather than using a one-hot vector the size of the entire vocabulary, we randomly select a small number of negative words to update the weights for. In the output layer, only the weights for </w:t>
      </w:r>
      <w:r w:rsidRPr="314C59F7" w:rsidR="38F53D87">
        <w:rPr>
          <w:rFonts w:ascii="Calibri" w:hAnsi="Calibri" w:eastAsia="Calibri" w:cs="Calibri"/>
          <w:color w:val="000000" w:themeColor="text1" w:themeTint="FF" w:themeShade="FF"/>
        </w:rPr>
        <w:t xml:space="preserve">the </w:t>
      </w:r>
      <w:r w:rsidRPr="314C59F7" w:rsidR="1CBF4BEB">
        <w:rPr>
          <w:rFonts w:ascii="Calibri" w:hAnsi="Calibri" w:eastAsia="Calibri" w:cs="Calibri"/>
          <w:color w:val="000000" w:themeColor="text1" w:themeTint="FF" w:themeShade="FF"/>
        </w:rPr>
        <w:t xml:space="preserve">positive </w:t>
      </w:r>
      <w:r w:rsidRPr="314C59F7" w:rsidR="1CBF4BEB">
        <w:rPr>
          <w:rFonts w:ascii="Calibri" w:hAnsi="Calibri" w:eastAsia="Calibri" w:cs="Calibri"/>
          <w:color w:val="000000" w:themeColor="text1" w:themeTint="FF" w:themeShade="FF"/>
        </w:rPr>
        <w:t>word</w:t>
      </w:r>
      <w:r w:rsidRPr="314C59F7" w:rsidR="1CBF4BEB">
        <w:rPr>
          <w:rFonts w:ascii="Calibri" w:hAnsi="Calibri" w:eastAsia="Calibri" w:cs="Calibri"/>
          <w:color w:val="000000" w:themeColor="text1" w:themeTint="FF" w:themeShade="FF"/>
        </w:rPr>
        <w:t xml:space="preserve"> and our negative words will be updated, rather than all the weights.</w:t>
      </w:r>
    </w:p>
    <w:p w:rsidR="0BD6EEEE" w:rsidP="737B95EB" w:rsidRDefault="62F553EA" w14:paraId="1C34670A" w14:textId="356CBEF7">
      <w:r w:rsidR="62F553EA">
        <w:drawing>
          <wp:inline wp14:editId="6A6336F9" wp14:anchorId="581C2BE7">
            <wp:extent cx="4572000" cy="552450"/>
            <wp:effectExtent l="0" t="0" r="0" b="0"/>
            <wp:docPr id="1120080100" name="Picture 1120080100" title=""/>
            <wp:cNvGraphicFramePr>
              <a:graphicFrameLocks noChangeAspect="1"/>
            </wp:cNvGraphicFramePr>
            <a:graphic>
              <a:graphicData uri="http://schemas.openxmlformats.org/drawingml/2006/picture">
                <pic:pic>
                  <pic:nvPicPr>
                    <pic:cNvPr id="0" name="Picture 1120080100"/>
                    <pic:cNvPicPr/>
                  </pic:nvPicPr>
                  <pic:blipFill>
                    <a:blip r:embed="R069fc1646ec143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552450"/>
                    </a:xfrm>
                    <a:prstGeom prst="rect">
                      <a:avLst/>
                    </a:prstGeom>
                  </pic:spPr>
                </pic:pic>
              </a:graphicData>
            </a:graphic>
          </wp:inline>
        </w:drawing>
      </w:r>
    </w:p>
    <w:p w:rsidR="0BD6EEEE" w:rsidP="737B95EB" w:rsidRDefault="62F553EA" w14:paraId="2BCA7D6F" w14:textId="41D02F12">
      <w:r w:rsidR="62F553EA">
        <w:drawing>
          <wp:inline wp14:editId="7EE28A87" wp14:anchorId="1A8508E4">
            <wp:extent cx="4572000" cy="2371725"/>
            <wp:effectExtent l="0" t="0" r="0" b="0"/>
            <wp:docPr id="1429865496" name="Picture 1429865496" title=""/>
            <wp:cNvGraphicFramePr>
              <a:graphicFrameLocks noChangeAspect="1"/>
            </wp:cNvGraphicFramePr>
            <a:graphic>
              <a:graphicData uri="http://schemas.openxmlformats.org/drawingml/2006/picture">
                <pic:pic>
                  <pic:nvPicPr>
                    <pic:cNvPr id="0" name="Picture 1429865496"/>
                    <pic:cNvPicPr/>
                  </pic:nvPicPr>
                  <pic:blipFill>
                    <a:blip r:embed="R51bdd751f73147d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371725"/>
                    </a:xfrm>
                    <a:prstGeom prst="rect">
                      <a:avLst/>
                    </a:prstGeom>
                  </pic:spPr>
                </pic:pic>
              </a:graphicData>
            </a:graphic>
          </wp:inline>
        </w:drawing>
      </w:r>
    </w:p>
    <w:p w:rsidR="0BD6EEEE" w:rsidP="737B95EB" w:rsidRDefault="48733858" w14:paraId="6627CFDA" w14:textId="59BA762D">
      <w:r w:rsidR="57719638">
        <w:rPr/>
        <w:t>i</w:t>
      </w:r>
      <w:r w:rsidR="253FE6F3">
        <w:rPr/>
        <w:t xml:space="preserve">i) </w:t>
      </w:r>
      <w:r w:rsidR="253FE6F3">
        <w:rPr/>
        <w:t>advantage :</w:t>
      </w:r>
      <w:r w:rsidR="253FE6F3">
        <w:rPr/>
        <w:t xml:space="preserve">  </w:t>
      </w:r>
      <w:commentRangeStart w:id="252702915"/>
      <w:r w:rsidR="253FE6F3">
        <w:rPr/>
        <w:t xml:space="preserve">reduced </w:t>
      </w:r>
      <w:commentRangeEnd w:id="252702915"/>
      <w:r>
        <w:rPr>
          <w:rStyle w:val="CommentReference"/>
        </w:rPr>
        <w:commentReference w:id="252702915"/>
      </w:r>
      <w:r w:rsidR="685A3BD5">
        <w:rPr/>
        <w:t>computational efficiency</w:t>
      </w:r>
      <w:r w:rsidR="253FE6F3">
        <w:rPr/>
        <w:t xml:space="preserve"> as you </w:t>
      </w:r>
      <w:r w:rsidR="253FE6F3">
        <w:rPr/>
        <w:t>don’t</w:t>
      </w:r>
      <w:r w:rsidR="253FE6F3">
        <w:rPr/>
        <w:t xml:space="preserve"> have to use all words in calculations</w:t>
      </w:r>
    </w:p>
    <w:p w:rsidR="0BD6EEEE" w:rsidP="737B95EB" w:rsidRDefault="68311B01" w14:paraId="53979997" w14:textId="7D05BE10">
      <w:r>
        <w:t>i</w:t>
      </w:r>
      <w:r w:rsidR="0BD6EEEE">
        <w:t xml:space="preserve">ii) </w:t>
      </w:r>
    </w:p>
    <w:p w:rsidR="737B95EB" w:rsidP="5E6CDCF0" w:rsidRDefault="3537B871" w14:paraId="38A1A94D" w14:textId="3E4D2E15">
      <w:r w:rsidR="3537B871">
        <w:drawing>
          <wp:inline wp14:editId="14521679" wp14:anchorId="030BA683">
            <wp:extent cx="5000625" cy="689189"/>
            <wp:effectExtent l="0" t="0" r="0" b="0"/>
            <wp:docPr id="1287156698" name="Picture 1287156698" title=""/>
            <wp:cNvGraphicFramePr>
              <a:graphicFrameLocks noChangeAspect="1"/>
            </wp:cNvGraphicFramePr>
            <a:graphic>
              <a:graphicData uri="http://schemas.openxmlformats.org/drawingml/2006/picture">
                <pic:pic>
                  <pic:nvPicPr>
                    <pic:cNvPr id="0" name="Picture 1287156698"/>
                    <pic:cNvPicPr/>
                  </pic:nvPicPr>
                  <pic:blipFill>
                    <a:blip r:embed="R445554ed74e9408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00625" cy="689189"/>
                    </a:xfrm>
                    <a:prstGeom prst="rect">
                      <a:avLst/>
                    </a:prstGeom>
                  </pic:spPr>
                </pic:pic>
              </a:graphicData>
            </a:graphic>
          </wp:inline>
        </w:drawing>
      </w:r>
    </w:p>
    <w:p w:rsidR="737B95EB" w:rsidP="46898B42" w:rsidRDefault="49F36AC7" w14:paraId="76AF3E64" w14:textId="664C9B86">
      <w:r w:rsidR="49F36AC7">
        <w:rPr/>
        <w:t xml:space="preserve">The first term tries to maximize the probability of occurrence for actual words that lie in the context window, </w:t>
      </w:r>
      <w:r w:rsidR="59149D66">
        <w:rPr/>
        <w:t>i.e.,</w:t>
      </w:r>
      <w:r w:rsidR="49F36AC7">
        <w:rPr/>
        <w:t xml:space="preserve"> they co-occur.</w:t>
      </w:r>
      <w:r w:rsidR="0A7A42F4">
        <w:rPr/>
        <w:t xml:space="preserve"> </w:t>
      </w:r>
      <w:r w:rsidR="0A7A42F4">
        <w:rPr/>
        <w:t>The second term</w:t>
      </w:r>
      <w:r w:rsidR="49F36AC7">
        <w:rPr/>
        <w:t xml:space="preserve"> tries to iterate over some random words j tha</w:t>
      </w:r>
      <w:r w:rsidR="49F36AC7">
        <w:rPr/>
        <w:t xml:space="preserve">t </w:t>
      </w:r>
      <w:r w:rsidR="49F36AC7">
        <w:rPr/>
        <w:t>don</w:t>
      </w:r>
      <w:r w:rsidR="49F36AC7">
        <w:rPr/>
        <w:t>’t</w:t>
      </w:r>
      <w:r w:rsidR="49F36AC7">
        <w:rPr/>
        <w:t xml:space="preserve"> lie in the window and minimize their probability of co-occurrence.</w:t>
      </w:r>
    </w:p>
    <w:p w:rsidR="737B95EB" w:rsidP="737B95EB" w:rsidRDefault="737B95EB" w14:paraId="495FE3D4" w14:textId="0C4D6BC7"/>
    <w:p w:rsidR="737B95EB" w:rsidP="737B95EB" w:rsidRDefault="27FC1890" w14:paraId="1C642F00" w14:textId="0E87D5CA">
      <w:r>
        <w:t>1b.</w:t>
      </w:r>
    </w:p>
    <w:p w:rsidR="5EE36008" w:rsidP="46898B42" w:rsidRDefault="6B751AC9" w14:paraId="70562B14" w14:textId="40443B8B">
      <w:commentRangeStart w:id="0"/>
      <w:commentRangeStart w:id="1"/>
      <w:commentRangeStart w:id="2"/>
      <w:commentRangeStart w:id="127475731"/>
      <w:r w:rsidR="38657105">
        <w:rPr/>
        <w:t>30000</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127475731"/>
      <w:r>
        <w:rPr>
          <w:rStyle w:val="CommentReference"/>
        </w:rPr>
        <w:commentReference w:id="127475731"/>
      </w:r>
    </w:p>
    <w:p w:rsidR="46898B42" w:rsidP="46898B42" w:rsidRDefault="46898B42" w14:paraId="43451531" w14:textId="4BE43C9F"/>
    <w:p w:rsidR="0D6F2ED8" w:rsidP="46898B42" w:rsidRDefault="0D6F2ED8" w14:paraId="1967D1CE" w14:textId="122B46C4">
      <w:r>
        <w:t>1c.</w:t>
      </w:r>
    </w:p>
    <w:p w:rsidR="711DC507" w:rsidP="46898B42" w:rsidRDefault="711DC507" w14:paraId="2C669304" w14:textId="6A88D46A">
      <w:r w:rsidR="711DC507">
        <w:rPr/>
        <w:t>i</w:t>
      </w:r>
      <w:r w:rsidR="711DC507">
        <w:rPr/>
        <w:t>)</w:t>
      </w:r>
    </w:p>
    <w:p w:rsidR="20BFA654" w:rsidP="46898B42" w:rsidRDefault="5BDD3810" w14:paraId="02F381AC" w14:textId="1A7B70F9">
      <w:r w:rsidR="5BDD3810">
        <w:rPr/>
        <w:t xml:space="preserve">Word </w:t>
      </w:r>
      <w:r w:rsidR="5BDD3810">
        <w:rPr/>
        <w:t>normalisation</w:t>
      </w:r>
      <w:r w:rsidR="5BDD3810">
        <w:rPr/>
        <w:t xml:space="preserve"> (</w:t>
      </w:r>
      <w:r w:rsidR="4EBE8538">
        <w:rPr/>
        <w:t>l</w:t>
      </w:r>
      <w:r w:rsidR="5BDD3810">
        <w:rPr/>
        <w:t>ower casing</w:t>
      </w:r>
      <w:r w:rsidR="138133A2">
        <w:rPr/>
        <w:t>,</w:t>
      </w:r>
      <w:r w:rsidR="21409104">
        <w:rPr/>
        <w:t xml:space="preserve"> </w:t>
      </w:r>
      <w:r w:rsidR="6BF0FF05">
        <w:rPr/>
        <w:t>lemmatisation</w:t>
      </w:r>
      <w:r w:rsidR="6BF0FF05">
        <w:rPr/>
        <w:t xml:space="preserve"> / </w:t>
      </w:r>
      <w:r w:rsidR="6539E6AC">
        <w:rPr/>
        <w:t>stemming</w:t>
      </w:r>
      <w:r w:rsidR="1B1B6F32">
        <w:rPr/>
        <w:t>)</w:t>
      </w:r>
      <w:commentRangeStart w:id="3"/>
      <w:commentRangeEnd w:id="3"/>
      <w:r>
        <w:rPr>
          <w:rStyle w:val="CommentReference"/>
        </w:rPr>
        <w:commentReference w:id="3"/>
      </w:r>
      <w:commentRangeStart w:id="4"/>
      <w:commentRangeEnd w:id="4"/>
      <w:r>
        <w:rPr>
          <w:rStyle w:val="CommentReference"/>
        </w:rPr>
        <w:commentReference w:id="4"/>
      </w:r>
    </w:p>
    <w:p w:rsidR="5F2F1672" w:rsidP="39AFF9D4" w:rsidRDefault="5F2F1672" w14:paraId="4C71D4CC" w14:textId="6402188C">
      <w:pPr>
        <w:rPr>
          <w:del w:author="Jin, Robert" w:date="2021-03-18T14:15:00Z" w:id="1888873737"/>
        </w:rPr>
      </w:pPr>
      <w:del w:author="Jin, Robert" w:date="2021-03-18T14:15:00Z" w:id="28948096">
        <w:r w:rsidDel="5F2F1672">
          <w:delText>Please accept the below review if you deem the corrected version acceptable</w:delText>
        </w:r>
      </w:del>
    </w:p>
    <w:tbl>
      <w:tblPr>
        <w:tblStyle w:val="TableGrid"/>
        <w:tblW w:w="8440" w:type="dxa"/>
        <w:tblLayout w:type="fixed"/>
        <w:tblLook w:val="06A0" w:firstRow="1" w:lastRow="0" w:firstColumn="1" w:lastColumn="0" w:noHBand="1" w:noVBand="1"/>
      </w:tblPr>
      <w:tblGrid>
        <w:gridCol w:w="870"/>
        <w:gridCol w:w="615"/>
        <w:gridCol w:w="570"/>
        <w:gridCol w:w="495"/>
        <w:gridCol w:w="675"/>
        <w:gridCol w:w="570"/>
        <w:gridCol w:w="570"/>
        <w:gridCol w:w="645"/>
        <w:gridCol w:w="495"/>
        <w:gridCol w:w="640"/>
        <w:gridCol w:w="540"/>
        <w:gridCol w:w="720"/>
        <w:gridCol w:w="1035"/>
      </w:tblGrid>
      <w:tr w:rsidR="46898B42" w:rsidTr="314C59F7" w14:paraId="0FFB949E" w14:textId="77777777">
        <w:trPr>
          <w:trHeight w:val="300"/>
        </w:trPr>
        <w:tc>
          <w:tcPr>
            <w:tcW w:w="870" w:type="dxa"/>
            <w:tcMar/>
          </w:tcPr>
          <w:p w:rsidR="46898B42" w:rsidP="46898B42" w:rsidRDefault="46898B42" w14:paraId="3E1F842F" w14:textId="74A458D1">
            <w:pPr>
              <w:rPr>
                <w:sz w:val="18"/>
                <w:szCs w:val="18"/>
              </w:rPr>
            </w:pPr>
          </w:p>
        </w:tc>
        <w:tc>
          <w:tcPr>
            <w:tcW w:w="615" w:type="dxa"/>
            <w:tcMar/>
          </w:tcPr>
          <w:p w:rsidR="2143D876" w:rsidP="46898B42" w:rsidRDefault="2143D876" w14:paraId="133FAB2A" w14:textId="17B0211E">
            <w:pPr>
              <w:rPr>
                <w:sz w:val="18"/>
                <w:szCs w:val="18"/>
              </w:rPr>
            </w:pPr>
            <w:del w:author="Jin, Robert" w:date="2021-03-18T14:11:00Z" w:id="915779239">
              <w:r w:rsidRPr="314C59F7" w:rsidDel="38670FFF">
                <w:rPr>
                  <w:sz w:val="18"/>
                  <w:szCs w:val="18"/>
                </w:rPr>
                <w:delText>mary</w:delText>
              </w:r>
            </w:del>
          </w:p>
        </w:tc>
        <w:tc>
          <w:tcPr>
            <w:tcW w:w="570" w:type="dxa"/>
            <w:tcMar/>
          </w:tcPr>
          <w:p w:rsidR="0D6F2ED8" w:rsidP="46898B42" w:rsidRDefault="0D6F2ED8" w14:paraId="57B991EB" w14:textId="334E4DC3">
            <w:pPr>
              <w:rPr>
                <w:sz w:val="18"/>
                <w:szCs w:val="18"/>
              </w:rPr>
            </w:pPr>
            <w:del w:author="Jin, Robert" w:date="2021-03-18T14:11:00Z" w:id="594156144">
              <w:r w:rsidRPr="314C59F7" w:rsidDel="0D6F2ED8">
                <w:rPr>
                  <w:sz w:val="18"/>
                  <w:szCs w:val="18"/>
                </w:rPr>
                <w:delText>play</w:delText>
              </w:r>
            </w:del>
          </w:p>
        </w:tc>
        <w:tc>
          <w:tcPr>
            <w:tcW w:w="495" w:type="dxa"/>
            <w:tcMar/>
          </w:tcPr>
          <w:p w:rsidR="6D2667E1" w:rsidP="46898B42" w:rsidRDefault="6D2667E1" w14:paraId="6B5556AC" w14:textId="6BFBB5F9">
            <w:pPr>
              <w:spacing w:line="259" w:lineRule="auto"/>
              <w:rPr>
                <w:sz w:val="18"/>
                <w:szCs w:val="18"/>
              </w:rPr>
            </w:pPr>
            <w:del w:author="Jin, Robert" w:date="2021-03-18T14:11:00Z" w:id="1809917541">
              <w:r w:rsidRPr="314C59F7" w:rsidDel="4CFD23EB">
                <w:rPr>
                  <w:sz w:val="18"/>
                  <w:szCs w:val="18"/>
                </w:rPr>
                <w:delText>the</w:delText>
              </w:r>
            </w:del>
          </w:p>
        </w:tc>
        <w:tc>
          <w:tcPr>
            <w:tcW w:w="675" w:type="dxa"/>
            <w:tcMar/>
          </w:tcPr>
          <w:p w:rsidR="6D2667E1" w:rsidP="46898B42" w:rsidRDefault="6D2667E1" w14:paraId="106E52F5" w14:textId="017ECA04">
            <w:pPr>
              <w:spacing w:line="259" w:lineRule="auto"/>
              <w:rPr>
                <w:sz w:val="18"/>
                <w:szCs w:val="18"/>
              </w:rPr>
            </w:pPr>
            <w:del w:author="Jin, Robert" w:date="2021-03-18T14:11:00Z" w:id="1423947143">
              <w:r w:rsidRPr="314C59F7" w:rsidDel="4CFD23EB">
                <w:rPr>
                  <w:sz w:val="18"/>
                  <w:szCs w:val="18"/>
                </w:rPr>
                <w:delText>piano</w:delText>
              </w:r>
            </w:del>
          </w:p>
        </w:tc>
        <w:tc>
          <w:tcPr>
            <w:tcW w:w="570" w:type="dxa"/>
            <w:tcMar/>
          </w:tcPr>
          <w:p w:rsidR="6D2667E1" w:rsidP="46898B42" w:rsidRDefault="6D2667E1" w14:paraId="55F9605D" w14:textId="221EBFD3">
            <w:pPr>
              <w:spacing w:line="259" w:lineRule="auto"/>
              <w:rPr>
                <w:sz w:val="18"/>
                <w:szCs w:val="18"/>
              </w:rPr>
            </w:pPr>
            <w:del w:author="Jin, Robert" w:date="2021-03-18T14:11:00Z" w:id="2121363262">
              <w:r w:rsidRPr="314C59F7" w:rsidDel="4CFD23EB">
                <w:rPr>
                  <w:sz w:val="18"/>
                  <w:szCs w:val="18"/>
                </w:rPr>
                <w:delText>john</w:delText>
              </w:r>
            </w:del>
          </w:p>
        </w:tc>
        <w:tc>
          <w:tcPr>
            <w:tcW w:w="570" w:type="dxa"/>
            <w:tcMar/>
          </w:tcPr>
          <w:p w:rsidR="6836FE6B" w:rsidP="46898B42" w:rsidRDefault="6836FE6B" w14:paraId="3CD957BC" w14:textId="41FA9C45">
            <w:pPr>
              <w:spacing w:line="259" w:lineRule="auto"/>
              <w:rPr>
                <w:sz w:val="18"/>
                <w:szCs w:val="18"/>
              </w:rPr>
            </w:pPr>
            <w:del w:author="Jin, Robert" w:date="2021-03-18T14:11:00Z" w:id="104856953">
              <w:r w:rsidRPr="314C59F7" w:rsidDel="34593B2C">
                <w:rPr>
                  <w:sz w:val="18"/>
                  <w:szCs w:val="18"/>
                </w:rPr>
                <w:delText>get</w:delText>
              </w:r>
            </w:del>
          </w:p>
        </w:tc>
        <w:tc>
          <w:tcPr>
            <w:tcW w:w="645" w:type="dxa"/>
            <w:tcMar/>
          </w:tcPr>
          <w:p w:rsidR="6D2667E1" w:rsidP="46898B42" w:rsidRDefault="6D2667E1" w14:paraId="5F959734" w14:textId="03A4BB81">
            <w:pPr>
              <w:spacing w:line="259" w:lineRule="auto"/>
              <w:rPr>
                <w:sz w:val="18"/>
                <w:szCs w:val="18"/>
              </w:rPr>
            </w:pPr>
            <w:del w:author="Jin, Robert" w:date="2021-03-18T14:11:00Z" w:id="1101977238">
              <w:r w:rsidRPr="314C59F7" w:rsidDel="4CFD23EB">
                <w:rPr>
                  <w:sz w:val="18"/>
                  <w:szCs w:val="18"/>
                </w:rPr>
                <w:delText>ticket</w:delText>
              </w:r>
            </w:del>
          </w:p>
        </w:tc>
        <w:tc>
          <w:tcPr>
            <w:tcW w:w="495" w:type="dxa"/>
            <w:tcMar/>
          </w:tcPr>
          <w:p w:rsidR="0D6F2ED8" w:rsidP="46898B42" w:rsidRDefault="0D6F2ED8" w14:paraId="3140AC76" w14:textId="53F20609">
            <w:pPr>
              <w:rPr>
                <w:sz w:val="18"/>
                <w:szCs w:val="18"/>
              </w:rPr>
            </w:pPr>
            <w:del w:author="Jin, Robert" w:date="2021-03-18T14:11:00Z" w:id="319968158">
              <w:r w:rsidRPr="314C59F7" w:rsidDel="0D6F2ED8">
                <w:rPr>
                  <w:sz w:val="18"/>
                  <w:szCs w:val="18"/>
                </w:rPr>
                <w:delText>for</w:delText>
              </w:r>
            </w:del>
          </w:p>
        </w:tc>
        <w:tc>
          <w:tcPr>
            <w:tcW w:w="640" w:type="dxa"/>
            <w:tcMar/>
          </w:tcPr>
          <w:p w:rsidR="5688A147" w:rsidP="46898B42" w:rsidRDefault="5688A147" w14:paraId="26895409" w14:textId="1B21E407">
            <w:pPr>
              <w:spacing w:line="259" w:lineRule="auto"/>
              <w:rPr>
                <w:sz w:val="18"/>
                <w:szCs w:val="18"/>
              </w:rPr>
            </w:pPr>
            <w:del w:author="Jin, Robert" w:date="2021-03-18T14:11:00Z" w:id="1314134970">
              <w:r w:rsidRPr="314C59F7" w:rsidDel="7595410A">
                <w:rPr>
                  <w:sz w:val="18"/>
                  <w:szCs w:val="18"/>
                </w:rPr>
                <w:delText>we</w:delText>
              </w:r>
            </w:del>
          </w:p>
        </w:tc>
        <w:tc>
          <w:tcPr>
            <w:tcW w:w="540" w:type="dxa"/>
            <w:tcMar/>
          </w:tcPr>
          <w:p w:rsidR="5688A147" w:rsidP="46898B42" w:rsidRDefault="5688A147" w14:paraId="7A8AB3B0" w14:textId="38784603">
            <w:pPr>
              <w:rPr>
                <w:sz w:val="18"/>
                <w:szCs w:val="18"/>
              </w:rPr>
            </w:pPr>
            <w:del w:author="Jin, Robert" w:date="2021-03-18T14:11:00Z" w:id="1471495028">
              <w:r w:rsidRPr="314C59F7" w:rsidDel="7595410A">
                <w:rPr>
                  <w:sz w:val="18"/>
                  <w:szCs w:val="18"/>
                </w:rPr>
                <w:delText>see</w:delText>
              </w:r>
            </w:del>
          </w:p>
        </w:tc>
        <w:tc>
          <w:tcPr>
            <w:tcW w:w="720" w:type="dxa"/>
            <w:tcMar/>
          </w:tcPr>
          <w:p w:rsidR="5688A147" w:rsidP="46898B42" w:rsidRDefault="5688A147" w14:paraId="1701A664" w14:textId="088B148A">
            <w:pPr>
              <w:spacing w:line="259" w:lineRule="auto"/>
              <w:rPr>
                <w:sz w:val="18"/>
                <w:szCs w:val="18"/>
              </w:rPr>
            </w:pPr>
            <w:del w:author="Jin, Robert" w:date="2021-03-18T14:11:00Z" w:id="1756575986">
              <w:r w:rsidRPr="314C59F7" w:rsidDel="7595410A">
                <w:rPr>
                  <w:sz w:val="18"/>
                  <w:szCs w:val="18"/>
                </w:rPr>
                <w:delText>game</w:delText>
              </w:r>
            </w:del>
          </w:p>
        </w:tc>
        <w:tc>
          <w:tcPr>
            <w:tcW w:w="1035" w:type="dxa"/>
            <w:tcMar/>
          </w:tcPr>
          <w:p w:rsidR="5522A6F0" w:rsidP="46898B42" w:rsidRDefault="5522A6F0" w14:paraId="1A52F3CD" w14:textId="31787FA2">
            <w:pPr>
              <w:rPr>
                <w:sz w:val="18"/>
                <w:szCs w:val="18"/>
              </w:rPr>
            </w:pPr>
            <w:del w:author="Jin, Robert" w:date="2021-03-18T14:11:00Z" w:id="827385711">
              <w:r w:rsidRPr="314C59F7" w:rsidDel="2AFCBFA9">
                <w:rPr>
                  <w:sz w:val="18"/>
                  <w:szCs w:val="18"/>
                </w:rPr>
                <w:delText>system</w:delText>
              </w:r>
            </w:del>
          </w:p>
        </w:tc>
      </w:tr>
      <w:tr w:rsidR="46898B42" w:rsidTr="314C59F7" w14:paraId="77EC881D" w14:textId="77777777">
        <w:trPr>
          <w:trHeight w:val="300"/>
        </w:trPr>
        <w:tc>
          <w:tcPr>
            <w:tcW w:w="870" w:type="dxa"/>
            <w:tcMar/>
          </w:tcPr>
          <w:p w:rsidR="15EDD89C" w:rsidP="46898B42" w:rsidRDefault="15EDD89C" w14:paraId="731E1105" w14:textId="64632E1A">
            <w:pPr>
              <w:rPr>
                <w:sz w:val="20"/>
                <w:szCs w:val="20"/>
              </w:rPr>
            </w:pPr>
            <w:del w:author="Jin, Robert" w:date="2021-03-18T14:11:00Z" w:id="667361123">
              <w:r w:rsidRPr="314C59F7" w:rsidDel="77FCBB25">
                <w:rPr>
                  <w:sz w:val="20"/>
                  <w:szCs w:val="20"/>
                </w:rPr>
                <w:delText>mary</w:delText>
              </w:r>
            </w:del>
          </w:p>
        </w:tc>
        <w:tc>
          <w:tcPr>
            <w:tcW w:w="615" w:type="dxa"/>
            <w:tcMar/>
          </w:tcPr>
          <w:p w:rsidR="46898B42" w:rsidP="46898B42" w:rsidRDefault="46898B42" w14:paraId="735C982D" w14:textId="3B8D89B3">
            <w:pPr>
              <w:rPr>
                <w:sz w:val="20"/>
                <w:szCs w:val="20"/>
              </w:rPr>
            </w:pPr>
          </w:p>
        </w:tc>
        <w:tc>
          <w:tcPr>
            <w:tcW w:w="570" w:type="dxa"/>
            <w:tcMar/>
          </w:tcPr>
          <w:p w:rsidR="381447B9" w:rsidP="46898B42" w:rsidRDefault="381447B9" w14:paraId="1D4C4C30" w14:textId="2BFB6946">
            <w:pPr>
              <w:rPr>
                <w:sz w:val="20"/>
                <w:szCs w:val="20"/>
              </w:rPr>
            </w:pPr>
            <w:del w:author="Jin, Robert" w:date="2021-03-18T14:11:00Z" w:id="562329160">
              <w:r w:rsidRPr="314C59F7" w:rsidDel="5D2E2EB9">
                <w:rPr>
                  <w:sz w:val="20"/>
                  <w:szCs w:val="20"/>
                </w:rPr>
                <w:delText>2</w:delText>
              </w:r>
            </w:del>
          </w:p>
        </w:tc>
        <w:tc>
          <w:tcPr>
            <w:tcW w:w="495" w:type="dxa"/>
            <w:tcMar/>
          </w:tcPr>
          <w:p w:rsidR="46898B42" w:rsidP="46898B42" w:rsidRDefault="46898B42" w14:paraId="4F1C08BB" w14:textId="507703A9">
            <w:pPr>
              <w:rPr>
                <w:sz w:val="20"/>
                <w:szCs w:val="20"/>
              </w:rPr>
            </w:pPr>
          </w:p>
        </w:tc>
        <w:tc>
          <w:tcPr>
            <w:tcW w:w="675" w:type="dxa"/>
            <w:tcMar/>
          </w:tcPr>
          <w:p w:rsidR="46898B42" w:rsidP="46898B42" w:rsidRDefault="46898B42" w14:paraId="32B9A5B9" w14:textId="7F2DE120">
            <w:pPr>
              <w:rPr>
                <w:sz w:val="20"/>
                <w:szCs w:val="20"/>
              </w:rPr>
            </w:pPr>
          </w:p>
        </w:tc>
        <w:tc>
          <w:tcPr>
            <w:tcW w:w="570" w:type="dxa"/>
            <w:tcMar/>
          </w:tcPr>
          <w:p w:rsidR="46898B42" w:rsidP="46898B42" w:rsidRDefault="46898B42" w14:paraId="5B0D38DD" w14:textId="64301A97">
            <w:pPr>
              <w:rPr>
                <w:sz w:val="20"/>
                <w:szCs w:val="20"/>
              </w:rPr>
            </w:pPr>
          </w:p>
        </w:tc>
        <w:tc>
          <w:tcPr>
            <w:tcW w:w="570" w:type="dxa"/>
            <w:tcMar/>
          </w:tcPr>
          <w:p w:rsidR="46898B42" w:rsidP="46898B42" w:rsidRDefault="46898B42" w14:paraId="08767E69" w14:textId="37706CE1">
            <w:pPr>
              <w:rPr>
                <w:sz w:val="20"/>
                <w:szCs w:val="20"/>
              </w:rPr>
            </w:pPr>
          </w:p>
        </w:tc>
        <w:tc>
          <w:tcPr>
            <w:tcW w:w="645" w:type="dxa"/>
            <w:tcMar/>
          </w:tcPr>
          <w:p w:rsidR="46898B42" w:rsidP="46898B42" w:rsidRDefault="46898B42" w14:paraId="3CE4FC10" w14:textId="324E0D53">
            <w:pPr>
              <w:rPr>
                <w:sz w:val="20"/>
                <w:szCs w:val="20"/>
              </w:rPr>
            </w:pPr>
          </w:p>
        </w:tc>
        <w:tc>
          <w:tcPr>
            <w:tcW w:w="495" w:type="dxa"/>
            <w:tcMar/>
          </w:tcPr>
          <w:p w:rsidR="46898B42" w:rsidP="46898B42" w:rsidRDefault="46898B42" w14:paraId="58E9B7BD" w14:textId="686B947C">
            <w:pPr>
              <w:rPr>
                <w:sz w:val="20"/>
                <w:szCs w:val="20"/>
              </w:rPr>
            </w:pPr>
          </w:p>
        </w:tc>
        <w:tc>
          <w:tcPr>
            <w:tcW w:w="640" w:type="dxa"/>
            <w:tcMar/>
          </w:tcPr>
          <w:p w:rsidR="46898B42" w:rsidP="46898B42" w:rsidRDefault="46898B42" w14:paraId="79D9885E" w14:textId="3D455A65">
            <w:pPr>
              <w:rPr>
                <w:sz w:val="20"/>
                <w:szCs w:val="20"/>
              </w:rPr>
            </w:pPr>
          </w:p>
        </w:tc>
        <w:tc>
          <w:tcPr>
            <w:tcW w:w="540" w:type="dxa"/>
            <w:tcMar/>
          </w:tcPr>
          <w:p w:rsidR="46898B42" w:rsidP="46898B42" w:rsidRDefault="46898B42" w14:paraId="02EACF47" w14:textId="3C86789C">
            <w:pPr>
              <w:rPr>
                <w:sz w:val="20"/>
                <w:szCs w:val="20"/>
              </w:rPr>
            </w:pPr>
          </w:p>
        </w:tc>
        <w:tc>
          <w:tcPr>
            <w:tcW w:w="720" w:type="dxa"/>
            <w:tcMar/>
          </w:tcPr>
          <w:p w:rsidR="46898B42" w:rsidP="46898B42" w:rsidRDefault="46898B42" w14:paraId="781A4FC9" w14:textId="7AC34AF6">
            <w:pPr>
              <w:rPr>
                <w:sz w:val="20"/>
                <w:szCs w:val="20"/>
              </w:rPr>
            </w:pPr>
          </w:p>
        </w:tc>
        <w:tc>
          <w:tcPr>
            <w:tcW w:w="1035" w:type="dxa"/>
            <w:tcMar/>
          </w:tcPr>
          <w:p w:rsidR="46898B42" w:rsidP="46898B42" w:rsidRDefault="46898B42" w14:paraId="18A0A000" w14:textId="393A8DFF">
            <w:pPr>
              <w:rPr>
                <w:sz w:val="20"/>
                <w:szCs w:val="20"/>
              </w:rPr>
            </w:pPr>
          </w:p>
        </w:tc>
      </w:tr>
      <w:tr w:rsidR="46898B42" w:rsidTr="314C59F7" w14:paraId="2BD41503" w14:textId="77777777">
        <w:trPr>
          <w:trHeight w:val="300"/>
        </w:trPr>
        <w:tc>
          <w:tcPr>
            <w:tcW w:w="870" w:type="dxa"/>
            <w:tcMar/>
          </w:tcPr>
          <w:p w:rsidR="3E07DE92" w:rsidP="46898B42" w:rsidRDefault="3E07DE92" w14:paraId="7C60A940" w14:textId="06A3BF23">
            <w:pPr>
              <w:rPr>
                <w:sz w:val="20"/>
                <w:szCs w:val="20"/>
              </w:rPr>
            </w:pPr>
            <w:del w:author="Jin, Robert" w:date="2021-03-18T14:11:00Z" w:id="1063811641">
              <w:r w:rsidRPr="314C59F7" w:rsidDel="4B2BC39B">
                <w:rPr>
                  <w:sz w:val="20"/>
                  <w:szCs w:val="20"/>
                </w:rPr>
                <w:delText>play</w:delText>
              </w:r>
            </w:del>
          </w:p>
        </w:tc>
        <w:tc>
          <w:tcPr>
            <w:tcW w:w="615" w:type="dxa"/>
            <w:tcMar/>
          </w:tcPr>
          <w:p w:rsidR="46898B42" w:rsidP="46898B42" w:rsidRDefault="46898B42" w14:paraId="5C327173" w14:textId="0DC71D9D">
            <w:pPr>
              <w:rPr>
                <w:sz w:val="20"/>
                <w:szCs w:val="20"/>
              </w:rPr>
            </w:pPr>
          </w:p>
        </w:tc>
        <w:tc>
          <w:tcPr>
            <w:tcW w:w="570" w:type="dxa"/>
            <w:tcMar/>
          </w:tcPr>
          <w:p w:rsidR="46898B42" w:rsidP="46898B42" w:rsidRDefault="46898B42" w14:paraId="55906DA7" w14:textId="633A09AF">
            <w:pPr>
              <w:rPr>
                <w:sz w:val="20"/>
                <w:szCs w:val="20"/>
              </w:rPr>
            </w:pPr>
          </w:p>
        </w:tc>
        <w:tc>
          <w:tcPr>
            <w:tcW w:w="495" w:type="dxa"/>
            <w:tcMar/>
          </w:tcPr>
          <w:p w:rsidR="67C835C1" w:rsidP="46898B42" w:rsidRDefault="67C835C1" w14:paraId="6CBE538A" w14:textId="277126B1">
            <w:pPr>
              <w:rPr>
                <w:sz w:val="20"/>
                <w:szCs w:val="20"/>
              </w:rPr>
            </w:pPr>
            <w:del w:author="Jin, Robert" w:date="2021-03-18T14:11:00Z" w:id="1808677015">
              <w:r w:rsidRPr="314C59F7" w:rsidDel="298E02C8">
                <w:rPr>
                  <w:sz w:val="20"/>
                  <w:szCs w:val="20"/>
                </w:rPr>
                <w:delText>1</w:delText>
              </w:r>
            </w:del>
          </w:p>
        </w:tc>
        <w:tc>
          <w:tcPr>
            <w:tcW w:w="675" w:type="dxa"/>
            <w:tcMar/>
          </w:tcPr>
          <w:p w:rsidR="46898B42" w:rsidP="46898B42" w:rsidRDefault="46898B42" w14:paraId="4FD874BE" w14:textId="2F81EB99">
            <w:pPr>
              <w:rPr>
                <w:sz w:val="20"/>
                <w:szCs w:val="20"/>
              </w:rPr>
            </w:pPr>
          </w:p>
        </w:tc>
        <w:tc>
          <w:tcPr>
            <w:tcW w:w="570" w:type="dxa"/>
            <w:tcMar/>
          </w:tcPr>
          <w:p w:rsidR="46898B42" w:rsidP="46898B42" w:rsidRDefault="46898B42" w14:paraId="68F55897" w14:textId="6A71388B">
            <w:pPr>
              <w:rPr>
                <w:sz w:val="20"/>
                <w:szCs w:val="20"/>
              </w:rPr>
            </w:pPr>
          </w:p>
        </w:tc>
        <w:tc>
          <w:tcPr>
            <w:tcW w:w="570" w:type="dxa"/>
            <w:tcMar/>
          </w:tcPr>
          <w:p w:rsidR="46898B42" w:rsidP="46898B42" w:rsidRDefault="46898B42" w14:paraId="596440F3" w14:textId="0C123F86">
            <w:pPr>
              <w:rPr>
                <w:sz w:val="20"/>
                <w:szCs w:val="20"/>
              </w:rPr>
            </w:pPr>
          </w:p>
        </w:tc>
        <w:tc>
          <w:tcPr>
            <w:tcW w:w="645" w:type="dxa"/>
            <w:tcMar/>
          </w:tcPr>
          <w:p w:rsidR="46898B42" w:rsidP="46898B42" w:rsidRDefault="46898B42" w14:paraId="39EFB73E" w14:textId="0239BD90">
            <w:pPr>
              <w:rPr>
                <w:sz w:val="20"/>
                <w:szCs w:val="20"/>
              </w:rPr>
            </w:pPr>
          </w:p>
        </w:tc>
        <w:tc>
          <w:tcPr>
            <w:tcW w:w="495" w:type="dxa"/>
            <w:tcMar/>
          </w:tcPr>
          <w:p w:rsidR="46898B42" w:rsidP="46898B42" w:rsidRDefault="46898B42" w14:paraId="4CCB3D3C" w14:textId="0997A9C4">
            <w:pPr>
              <w:rPr>
                <w:sz w:val="20"/>
                <w:szCs w:val="20"/>
              </w:rPr>
            </w:pPr>
          </w:p>
        </w:tc>
        <w:tc>
          <w:tcPr>
            <w:tcW w:w="640" w:type="dxa"/>
            <w:tcMar/>
          </w:tcPr>
          <w:p w:rsidR="46898B42" w:rsidP="46898B42" w:rsidRDefault="46898B42" w14:paraId="49B68479" w14:textId="3D52566E">
            <w:pPr>
              <w:rPr>
                <w:sz w:val="20"/>
                <w:szCs w:val="20"/>
              </w:rPr>
            </w:pPr>
          </w:p>
        </w:tc>
        <w:tc>
          <w:tcPr>
            <w:tcW w:w="540" w:type="dxa"/>
            <w:tcMar/>
          </w:tcPr>
          <w:p w:rsidR="46898B42" w:rsidP="46898B42" w:rsidRDefault="46898B42" w14:paraId="05355E01" w14:textId="440940E2">
            <w:pPr>
              <w:rPr>
                <w:sz w:val="20"/>
                <w:szCs w:val="20"/>
              </w:rPr>
            </w:pPr>
          </w:p>
        </w:tc>
        <w:tc>
          <w:tcPr>
            <w:tcW w:w="720" w:type="dxa"/>
            <w:tcMar/>
          </w:tcPr>
          <w:p w:rsidR="67C835C1" w:rsidP="46898B42" w:rsidRDefault="67C835C1" w14:paraId="6F4D4635" w14:textId="7C841285">
            <w:pPr>
              <w:rPr>
                <w:sz w:val="20"/>
                <w:szCs w:val="20"/>
              </w:rPr>
            </w:pPr>
            <w:del w:author="Jin, Robert" w:date="2021-03-18T14:11:00Z" w:id="1928297519">
              <w:r w:rsidRPr="314C59F7" w:rsidDel="298E02C8">
                <w:rPr>
                  <w:sz w:val="20"/>
                  <w:szCs w:val="20"/>
                </w:rPr>
                <w:delText>1</w:delText>
              </w:r>
            </w:del>
          </w:p>
        </w:tc>
        <w:tc>
          <w:tcPr>
            <w:tcW w:w="1035" w:type="dxa"/>
            <w:tcMar/>
          </w:tcPr>
          <w:p w:rsidR="46898B42" w:rsidP="46898B42" w:rsidRDefault="46898B42" w14:paraId="37E388D3" w14:textId="4DEF7927">
            <w:pPr>
              <w:rPr>
                <w:sz w:val="20"/>
                <w:szCs w:val="20"/>
              </w:rPr>
            </w:pPr>
          </w:p>
        </w:tc>
      </w:tr>
      <w:tr w:rsidR="46898B42" w:rsidTr="314C59F7" w14:paraId="0AB3855E" w14:textId="77777777">
        <w:trPr>
          <w:trHeight w:val="300"/>
        </w:trPr>
        <w:tc>
          <w:tcPr>
            <w:tcW w:w="870" w:type="dxa"/>
            <w:tcMar/>
          </w:tcPr>
          <w:p w:rsidR="537B6D16" w:rsidP="46898B42" w:rsidRDefault="537B6D16" w14:paraId="18B3A8A9" w14:textId="0B618CF0">
            <w:pPr>
              <w:spacing w:line="259" w:lineRule="auto"/>
              <w:rPr>
                <w:sz w:val="20"/>
                <w:szCs w:val="20"/>
              </w:rPr>
            </w:pPr>
            <w:del w:author="Jin, Robert" w:date="2021-03-18T14:11:00Z" w:id="215425456">
              <w:r w:rsidRPr="314C59F7" w:rsidDel="78AC92FA">
                <w:rPr>
                  <w:sz w:val="20"/>
                  <w:szCs w:val="20"/>
                </w:rPr>
                <w:delText>the</w:delText>
              </w:r>
            </w:del>
          </w:p>
        </w:tc>
        <w:tc>
          <w:tcPr>
            <w:tcW w:w="615" w:type="dxa"/>
            <w:tcMar/>
          </w:tcPr>
          <w:p w:rsidR="46898B42" w:rsidP="46898B42" w:rsidRDefault="46898B42" w14:paraId="3F7A3274" w14:textId="08DD1DC0">
            <w:pPr>
              <w:rPr>
                <w:sz w:val="20"/>
                <w:szCs w:val="20"/>
              </w:rPr>
            </w:pPr>
          </w:p>
        </w:tc>
        <w:tc>
          <w:tcPr>
            <w:tcW w:w="570" w:type="dxa"/>
            <w:tcMar/>
          </w:tcPr>
          <w:p w:rsidR="46898B42" w:rsidP="46898B42" w:rsidRDefault="46898B42" w14:paraId="2A07C76F" w14:textId="0EE759C0">
            <w:pPr>
              <w:rPr>
                <w:sz w:val="20"/>
                <w:szCs w:val="20"/>
              </w:rPr>
            </w:pPr>
            <w:commentRangeStart w:id="25"/>
            <w:commentRangeEnd w:id="25"/>
            <w:r>
              <w:rPr>
                <w:rStyle w:val="CommentReference"/>
              </w:rPr>
              <w:commentReference w:id="25"/>
            </w:r>
            <w:del w:author="Jin, Robert" w:date="2021-03-18T14:11:00Z" w:id="723405386">
              <w:r w:rsidRPr="314C59F7" w:rsidDel="73ABC7E2">
                <w:rPr>
                  <w:sz w:val="20"/>
                  <w:szCs w:val="20"/>
                </w:rPr>
                <w:delText>1</w:delText>
              </w:r>
            </w:del>
          </w:p>
        </w:tc>
        <w:tc>
          <w:tcPr>
            <w:tcW w:w="495" w:type="dxa"/>
            <w:tcMar/>
          </w:tcPr>
          <w:p w:rsidR="46898B42" w:rsidP="46898B42" w:rsidRDefault="46898B42" w14:paraId="467E12A2" w14:textId="18D47A09">
            <w:pPr>
              <w:rPr>
                <w:sz w:val="20"/>
                <w:szCs w:val="20"/>
              </w:rPr>
            </w:pPr>
          </w:p>
        </w:tc>
        <w:tc>
          <w:tcPr>
            <w:tcW w:w="675" w:type="dxa"/>
            <w:tcMar/>
          </w:tcPr>
          <w:p w:rsidR="1B33626E" w:rsidP="46898B42" w:rsidRDefault="1B33626E" w14:paraId="21F6E9B6" w14:textId="3BB05940">
            <w:pPr>
              <w:spacing w:line="259" w:lineRule="auto"/>
              <w:rPr>
                <w:sz w:val="20"/>
                <w:szCs w:val="20"/>
              </w:rPr>
            </w:pPr>
            <w:del w:author="Jin, Robert" w:date="2021-03-18T14:11:00Z" w:id="1441824674">
              <w:r w:rsidRPr="314C59F7" w:rsidDel="4E354D44">
                <w:rPr>
                  <w:sz w:val="20"/>
                  <w:szCs w:val="20"/>
                </w:rPr>
                <w:delText>1</w:delText>
              </w:r>
            </w:del>
          </w:p>
        </w:tc>
        <w:tc>
          <w:tcPr>
            <w:tcW w:w="570" w:type="dxa"/>
            <w:tcMar/>
          </w:tcPr>
          <w:p w:rsidR="46898B42" w:rsidP="46898B42" w:rsidRDefault="46898B42" w14:paraId="12013BEB" w14:textId="0901EDF0">
            <w:pPr>
              <w:rPr>
                <w:sz w:val="20"/>
                <w:szCs w:val="20"/>
              </w:rPr>
            </w:pPr>
          </w:p>
        </w:tc>
        <w:tc>
          <w:tcPr>
            <w:tcW w:w="570" w:type="dxa"/>
            <w:tcMar/>
          </w:tcPr>
          <w:p w:rsidR="46898B42" w:rsidP="46898B42" w:rsidRDefault="46898B42" w14:paraId="7170AEA8" w14:textId="385C32C1">
            <w:pPr>
              <w:rPr>
                <w:sz w:val="20"/>
                <w:szCs w:val="20"/>
              </w:rPr>
            </w:pPr>
          </w:p>
        </w:tc>
        <w:tc>
          <w:tcPr>
            <w:tcW w:w="645" w:type="dxa"/>
            <w:tcMar/>
          </w:tcPr>
          <w:p w:rsidR="46898B42" w:rsidP="46898B42" w:rsidRDefault="46898B42" w14:paraId="3A7ED113" w14:textId="387FD6AF">
            <w:pPr>
              <w:rPr>
                <w:sz w:val="20"/>
                <w:szCs w:val="20"/>
              </w:rPr>
            </w:pPr>
          </w:p>
        </w:tc>
        <w:tc>
          <w:tcPr>
            <w:tcW w:w="495" w:type="dxa"/>
            <w:tcMar/>
          </w:tcPr>
          <w:p w:rsidR="46898B42" w:rsidP="46898B42" w:rsidRDefault="46898B42" w14:paraId="30D7DF31" w14:textId="03536165">
            <w:pPr>
              <w:rPr>
                <w:sz w:val="20"/>
                <w:szCs w:val="20"/>
              </w:rPr>
            </w:pPr>
          </w:p>
        </w:tc>
        <w:tc>
          <w:tcPr>
            <w:tcW w:w="640" w:type="dxa"/>
            <w:tcMar/>
          </w:tcPr>
          <w:p w:rsidR="46898B42" w:rsidP="46898B42" w:rsidRDefault="46898B42" w14:paraId="3FE7D56B" w14:textId="46AFECFB">
            <w:pPr>
              <w:rPr>
                <w:sz w:val="20"/>
                <w:szCs w:val="20"/>
              </w:rPr>
            </w:pPr>
          </w:p>
        </w:tc>
        <w:tc>
          <w:tcPr>
            <w:tcW w:w="540" w:type="dxa"/>
            <w:tcMar/>
          </w:tcPr>
          <w:p w:rsidR="46898B42" w:rsidP="46898B42" w:rsidRDefault="46898B42" w14:paraId="4DF25B85" w14:textId="3FA20AF5">
            <w:pPr>
              <w:rPr>
                <w:sz w:val="20"/>
                <w:szCs w:val="20"/>
              </w:rPr>
            </w:pPr>
          </w:p>
        </w:tc>
        <w:tc>
          <w:tcPr>
            <w:tcW w:w="720" w:type="dxa"/>
            <w:tcMar/>
          </w:tcPr>
          <w:p w:rsidR="46898B42" w:rsidP="46898B42" w:rsidRDefault="46898B42" w14:paraId="1DCC2C73" w14:textId="53611955">
            <w:pPr>
              <w:rPr>
                <w:sz w:val="20"/>
                <w:szCs w:val="20"/>
              </w:rPr>
            </w:pPr>
          </w:p>
        </w:tc>
        <w:tc>
          <w:tcPr>
            <w:tcW w:w="1035" w:type="dxa"/>
            <w:tcMar/>
          </w:tcPr>
          <w:p w:rsidR="2F7BADDA" w:rsidP="46898B42" w:rsidRDefault="2F7BADDA" w14:paraId="03292526" w14:textId="227539FF">
            <w:pPr>
              <w:rPr>
                <w:sz w:val="20"/>
                <w:szCs w:val="20"/>
              </w:rPr>
            </w:pPr>
            <w:del w:author="Jin, Robert" w:date="2021-03-18T14:11:00Z" w:id="1660448168">
              <w:r w:rsidRPr="314C59F7" w:rsidDel="78702BDF">
                <w:rPr>
                  <w:sz w:val="20"/>
                  <w:szCs w:val="20"/>
                </w:rPr>
                <w:delText>1</w:delText>
              </w:r>
            </w:del>
          </w:p>
        </w:tc>
      </w:tr>
      <w:tr w:rsidR="46898B42" w:rsidTr="314C59F7" w14:paraId="13AEEE66" w14:textId="77777777">
        <w:trPr>
          <w:trHeight w:val="300"/>
        </w:trPr>
        <w:tc>
          <w:tcPr>
            <w:tcW w:w="870" w:type="dxa"/>
            <w:tcMar/>
          </w:tcPr>
          <w:p w:rsidR="537B6D16" w:rsidP="46898B42" w:rsidRDefault="537B6D16" w14:paraId="4A318970" w14:textId="50923D5C">
            <w:pPr>
              <w:spacing w:line="259" w:lineRule="auto"/>
              <w:rPr>
                <w:sz w:val="20"/>
                <w:szCs w:val="20"/>
              </w:rPr>
            </w:pPr>
            <w:del w:author="Jin, Robert" w:date="2021-03-18T14:11:00Z" w:id="993069934">
              <w:r w:rsidRPr="314C59F7" w:rsidDel="78AC92FA">
                <w:rPr>
                  <w:sz w:val="20"/>
                  <w:szCs w:val="20"/>
                </w:rPr>
                <w:delText>piano</w:delText>
              </w:r>
            </w:del>
          </w:p>
        </w:tc>
        <w:tc>
          <w:tcPr>
            <w:tcW w:w="615" w:type="dxa"/>
            <w:tcMar/>
          </w:tcPr>
          <w:p w:rsidR="46898B42" w:rsidP="46898B42" w:rsidRDefault="46898B42" w14:paraId="59AB9830" w14:textId="38965FEC">
            <w:pPr>
              <w:rPr>
                <w:sz w:val="20"/>
                <w:szCs w:val="20"/>
              </w:rPr>
            </w:pPr>
          </w:p>
        </w:tc>
        <w:tc>
          <w:tcPr>
            <w:tcW w:w="570" w:type="dxa"/>
            <w:tcMar/>
          </w:tcPr>
          <w:p w:rsidR="46898B42" w:rsidP="46898B42" w:rsidRDefault="46898B42" w14:paraId="2135694E" w14:textId="733678AC">
            <w:pPr>
              <w:rPr>
                <w:sz w:val="20"/>
                <w:szCs w:val="20"/>
              </w:rPr>
            </w:pPr>
          </w:p>
        </w:tc>
        <w:tc>
          <w:tcPr>
            <w:tcW w:w="495" w:type="dxa"/>
            <w:tcMar/>
          </w:tcPr>
          <w:p w:rsidR="46898B42" w:rsidP="46898B42" w:rsidRDefault="46898B42" w14:paraId="32390B43" w14:textId="0E411A8C">
            <w:pPr>
              <w:rPr>
                <w:sz w:val="20"/>
                <w:szCs w:val="20"/>
              </w:rPr>
            </w:pPr>
          </w:p>
        </w:tc>
        <w:tc>
          <w:tcPr>
            <w:tcW w:w="675" w:type="dxa"/>
            <w:tcMar/>
          </w:tcPr>
          <w:p w:rsidR="46898B42" w:rsidP="46898B42" w:rsidRDefault="46898B42" w14:paraId="675B2DD0" w14:textId="7DDAC001">
            <w:pPr>
              <w:rPr>
                <w:sz w:val="20"/>
                <w:szCs w:val="20"/>
              </w:rPr>
            </w:pPr>
          </w:p>
        </w:tc>
        <w:tc>
          <w:tcPr>
            <w:tcW w:w="570" w:type="dxa"/>
            <w:tcMar/>
          </w:tcPr>
          <w:p w:rsidR="46898B42" w:rsidP="46898B42" w:rsidRDefault="46898B42" w14:paraId="181A2D9B" w14:textId="1088A9C7">
            <w:pPr>
              <w:rPr>
                <w:sz w:val="20"/>
                <w:szCs w:val="20"/>
              </w:rPr>
            </w:pPr>
          </w:p>
        </w:tc>
        <w:tc>
          <w:tcPr>
            <w:tcW w:w="570" w:type="dxa"/>
            <w:tcMar/>
          </w:tcPr>
          <w:p w:rsidR="46898B42" w:rsidP="46898B42" w:rsidRDefault="46898B42" w14:paraId="1F647FA3" w14:textId="64FFCB1A">
            <w:pPr>
              <w:rPr>
                <w:sz w:val="20"/>
                <w:szCs w:val="20"/>
              </w:rPr>
            </w:pPr>
          </w:p>
        </w:tc>
        <w:tc>
          <w:tcPr>
            <w:tcW w:w="645" w:type="dxa"/>
            <w:tcMar/>
          </w:tcPr>
          <w:p w:rsidR="46898B42" w:rsidP="46898B42" w:rsidRDefault="46898B42" w14:paraId="4206727B" w14:textId="0A0966CF">
            <w:pPr>
              <w:rPr>
                <w:sz w:val="20"/>
                <w:szCs w:val="20"/>
              </w:rPr>
            </w:pPr>
          </w:p>
        </w:tc>
        <w:tc>
          <w:tcPr>
            <w:tcW w:w="495" w:type="dxa"/>
            <w:tcMar/>
          </w:tcPr>
          <w:p w:rsidR="46898B42" w:rsidP="46898B42" w:rsidRDefault="46898B42" w14:paraId="41EC6F38" w14:textId="101F4F16">
            <w:pPr>
              <w:rPr>
                <w:sz w:val="20"/>
                <w:szCs w:val="20"/>
              </w:rPr>
            </w:pPr>
          </w:p>
        </w:tc>
        <w:tc>
          <w:tcPr>
            <w:tcW w:w="640" w:type="dxa"/>
            <w:tcMar/>
          </w:tcPr>
          <w:p w:rsidR="46898B42" w:rsidP="46898B42" w:rsidRDefault="46898B42" w14:paraId="07F58B09" w14:textId="6F54ECEA">
            <w:pPr>
              <w:rPr>
                <w:sz w:val="20"/>
                <w:szCs w:val="20"/>
              </w:rPr>
            </w:pPr>
          </w:p>
        </w:tc>
        <w:tc>
          <w:tcPr>
            <w:tcW w:w="540" w:type="dxa"/>
            <w:tcMar/>
          </w:tcPr>
          <w:p w:rsidR="46898B42" w:rsidP="46898B42" w:rsidRDefault="46898B42" w14:paraId="0346508B" w14:textId="15AAD4D6">
            <w:pPr>
              <w:rPr>
                <w:sz w:val="20"/>
                <w:szCs w:val="20"/>
              </w:rPr>
            </w:pPr>
          </w:p>
        </w:tc>
        <w:tc>
          <w:tcPr>
            <w:tcW w:w="720" w:type="dxa"/>
            <w:tcMar/>
          </w:tcPr>
          <w:p w:rsidR="46898B42" w:rsidP="46898B42" w:rsidRDefault="46898B42" w14:paraId="26788202" w14:textId="65EA4E3E">
            <w:pPr>
              <w:rPr>
                <w:sz w:val="20"/>
                <w:szCs w:val="20"/>
              </w:rPr>
            </w:pPr>
          </w:p>
        </w:tc>
        <w:tc>
          <w:tcPr>
            <w:tcW w:w="1035" w:type="dxa"/>
            <w:tcMar/>
          </w:tcPr>
          <w:p w:rsidR="46898B42" w:rsidP="46898B42" w:rsidRDefault="46898B42" w14:paraId="189936CC" w14:textId="554E3C4A">
            <w:pPr>
              <w:rPr>
                <w:sz w:val="20"/>
                <w:szCs w:val="20"/>
              </w:rPr>
            </w:pPr>
          </w:p>
        </w:tc>
      </w:tr>
      <w:tr w:rsidR="46898B42" w:rsidTr="314C59F7" w14:paraId="53812E95" w14:textId="77777777">
        <w:trPr>
          <w:trHeight w:val="300"/>
        </w:trPr>
        <w:tc>
          <w:tcPr>
            <w:tcW w:w="870" w:type="dxa"/>
            <w:tcMar/>
          </w:tcPr>
          <w:p w:rsidR="537B6D16" w:rsidP="46898B42" w:rsidRDefault="537B6D16" w14:paraId="1A44A53E" w14:textId="6A8E1081">
            <w:pPr>
              <w:spacing w:line="259" w:lineRule="auto"/>
              <w:rPr>
                <w:sz w:val="20"/>
                <w:szCs w:val="20"/>
              </w:rPr>
            </w:pPr>
            <w:del w:author="Jin, Robert" w:date="2021-03-18T14:11:00Z" w:id="2022464136">
              <w:r w:rsidRPr="314C59F7" w:rsidDel="78AC92FA">
                <w:rPr>
                  <w:sz w:val="20"/>
                  <w:szCs w:val="20"/>
                </w:rPr>
                <w:delText>john</w:delText>
              </w:r>
            </w:del>
          </w:p>
        </w:tc>
        <w:tc>
          <w:tcPr>
            <w:tcW w:w="615" w:type="dxa"/>
            <w:tcMar/>
          </w:tcPr>
          <w:p w:rsidR="46898B42" w:rsidP="46898B42" w:rsidRDefault="46898B42" w14:paraId="04D79B11" w14:textId="7626348D">
            <w:pPr>
              <w:rPr>
                <w:sz w:val="20"/>
                <w:szCs w:val="20"/>
              </w:rPr>
            </w:pPr>
          </w:p>
        </w:tc>
        <w:tc>
          <w:tcPr>
            <w:tcW w:w="570" w:type="dxa"/>
            <w:tcMar/>
          </w:tcPr>
          <w:p w:rsidR="46898B42" w:rsidP="46898B42" w:rsidRDefault="46898B42" w14:paraId="6A186AE6" w14:textId="1C24E47F">
            <w:pPr>
              <w:rPr>
                <w:sz w:val="20"/>
                <w:szCs w:val="20"/>
              </w:rPr>
            </w:pPr>
          </w:p>
        </w:tc>
        <w:tc>
          <w:tcPr>
            <w:tcW w:w="495" w:type="dxa"/>
            <w:tcMar/>
          </w:tcPr>
          <w:p w:rsidR="46898B42" w:rsidP="46898B42" w:rsidRDefault="46898B42" w14:paraId="3CD32908" w14:textId="3CE1C7AE">
            <w:pPr>
              <w:rPr>
                <w:sz w:val="20"/>
                <w:szCs w:val="20"/>
              </w:rPr>
            </w:pPr>
          </w:p>
        </w:tc>
        <w:tc>
          <w:tcPr>
            <w:tcW w:w="675" w:type="dxa"/>
            <w:tcMar/>
          </w:tcPr>
          <w:p w:rsidR="46898B42" w:rsidP="46898B42" w:rsidRDefault="46898B42" w14:paraId="6FD6770C" w14:textId="7EB69BBC">
            <w:pPr>
              <w:rPr>
                <w:sz w:val="20"/>
                <w:szCs w:val="20"/>
              </w:rPr>
            </w:pPr>
          </w:p>
        </w:tc>
        <w:tc>
          <w:tcPr>
            <w:tcW w:w="570" w:type="dxa"/>
            <w:tcMar/>
          </w:tcPr>
          <w:p w:rsidR="46898B42" w:rsidP="46898B42" w:rsidRDefault="46898B42" w14:paraId="7A13EB52" w14:textId="6058CD44">
            <w:pPr>
              <w:rPr>
                <w:sz w:val="20"/>
                <w:szCs w:val="20"/>
              </w:rPr>
            </w:pPr>
          </w:p>
        </w:tc>
        <w:tc>
          <w:tcPr>
            <w:tcW w:w="570" w:type="dxa"/>
            <w:tcMar/>
          </w:tcPr>
          <w:p w:rsidR="754A9326" w:rsidP="46898B42" w:rsidRDefault="754A9326" w14:paraId="53F48BA4" w14:textId="78323959">
            <w:pPr>
              <w:rPr>
                <w:sz w:val="20"/>
                <w:szCs w:val="20"/>
              </w:rPr>
            </w:pPr>
            <w:del w:author="Jin, Robert" w:date="2021-03-18T14:11:00Z" w:id="891519136">
              <w:r w:rsidRPr="314C59F7" w:rsidDel="09E699AC">
                <w:rPr>
                  <w:sz w:val="20"/>
                  <w:szCs w:val="20"/>
                </w:rPr>
                <w:delText>1</w:delText>
              </w:r>
            </w:del>
          </w:p>
        </w:tc>
        <w:tc>
          <w:tcPr>
            <w:tcW w:w="645" w:type="dxa"/>
            <w:tcMar/>
          </w:tcPr>
          <w:p w:rsidR="46898B42" w:rsidP="46898B42" w:rsidRDefault="46898B42" w14:paraId="0F6BDB36" w14:textId="488DDDAD">
            <w:pPr>
              <w:rPr>
                <w:sz w:val="20"/>
                <w:szCs w:val="20"/>
              </w:rPr>
            </w:pPr>
          </w:p>
        </w:tc>
        <w:tc>
          <w:tcPr>
            <w:tcW w:w="495" w:type="dxa"/>
            <w:tcMar/>
          </w:tcPr>
          <w:p w:rsidR="46898B42" w:rsidP="46898B42" w:rsidRDefault="46898B42" w14:paraId="145F96C3" w14:textId="181B6F62">
            <w:pPr>
              <w:rPr>
                <w:sz w:val="20"/>
                <w:szCs w:val="20"/>
              </w:rPr>
            </w:pPr>
          </w:p>
        </w:tc>
        <w:tc>
          <w:tcPr>
            <w:tcW w:w="640" w:type="dxa"/>
            <w:tcMar/>
          </w:tcPr>
          <w:p w:rsidR="46898B42" w:rsidP="46898B42" w:rsidRDefault="46898B42" w14:paraId="01619935" w14:textId="01FFD8A3">
            <w:pPr>
              <w:rPr>
                <w:sz w:val="20"/>
                <w:szCs w:val="20"/>
              </w:rPr>
            </w:pPr>
          </w:p>
        </w:tc>
        <w:tc>
          <w:tcPr>
            <w:tcW w:w="540" w:type="dxa"/>
            <w:tcMar/>
          </w:tcPr>
          <w:p w:rsidR="46898B42" w:rsidP="46898B42" w:rsidRDefault="46898B42" w14:paraId="2657E967" w14:textId="4F6B85AD">
            <w:pPr>
              <w:rPr>
                <w:sz w:val="20"/>
                <w:szCs w:val="20"/>
              </w:rPr>
            </w:pPr>
          </w:p>
        </w:tc>
        <w:tc>
          <w:tcPr>
            <w:tcW w:w="720" w:type="dxa"/>
            <w:tcMar/>
          </w:tcPr>
          <w:p w:rsidR="52626F1A" w:rsidP="46898B42" w:rsidRDefault="52626F1A" w14:paraId="0B265FAF" w14:textId="013A4CCE">
            <w:pPr>
              <w:rPr>
                <w:sz w:val="20"/>
                <w:szCs w:val="20"/>
              </w:rPr>
            </w:pPr>
            <w:del w:author="Jin, Robert" w:date="2021-03-18T14:11:00Z" w:id="365950655">
              <w:r w:rsidRPr="314C59F7" w:rsidDel="6381C6D1">
                <w:rPr>
                  <w:sz w:val="20"/>
                  <w:szCs w:val="20"/>
                </w:rPr>
                <w:delText>1</w:delText>
              </w:r>
            </w:del>
          </w:p>
        </w:tc>
        <w:tc>
          <w:tcPr>
            <w:tcW w:w="1035" w:type="dxa"/>
            <w:tcMar/>
          </w:tcPr>
          <w:p w:rsidR="46898B42" w:rsidP="46898B42" w:rsidRDefault="46898B42" w14:paraId="024A95E4" w14:textId="4E0F8C48">
            <w:pPr>
              <w:rPr>
                <w:sz w:val="20"/>
                <w:szCs w:val="20"/>
              </w:rPr>
            </w:pPr>
          </w:p>
        </w:tc>
      </w:tr>
      <w:tr w:rsidR="46898B42" w:rsidTr="314C59F7" w14:paraId="38406819" w14:textId="77777777">
        <w:trPr>
          <w:trHeight w:val="300"/>
        </w:trPr>
        <w:tc>
          <w:tcPr>
            <w:tcW w:w="870" w:type="dxa"/>
            <w:tcMar/>
          </w:tcPr>
          <w:p w:rsidR="754A9326" w:rsidP="46898B42" w:rsidRDefault="754A9326" w14:paraId="59DCF437" w14:textId="29B30618">
            <w:pPr>
              <w:spacing w:line="259" w:lineRule="auto"/>
              <w:rPr>
                <w:sz w:val="20"/>
                <w:szCs w:val="20"/>
              </w:rPr>
            </w:pPr>
            <w:del w:author="Jin, Robert" w:date="2021-03-18T14:11:00Z" w:id="1761739992">
              <w:r w:rsidRPr="314C59F7" w:rsidDel="09E699AC">
                <w:rPr>
                  <w:sz w:val="20"/>
                  <w:szCs w:val="20"/>
                </w:rPr>
                <w:delText>get</w:delText>
              </w:r>
            </w:del>
          </w:p>
        </w:tc>
        <w:tc>
          <w:tcPr>
            <w:tcW w:w="615" w:type="dxa"/>
            <w:tcMar/>
          </w:tcPr>
          <w:p w:rsidR="46898B42" w:rsidP="46898B42" w:rsidRDefault="46898B42" w14:paraId="5CE8FCBF" w14:textId="614ACF45">
            <w:pPr>
              <w:rPr>
                <w:sz w:val="20"/>
                <w:szCs w:val="20"/>
              </w:rPr>
            </w:pPr>
          </w:p>
        </w:tc>
        <w:tc>
          <w:tcPr>
            <w:tcW w:w="570" w:type="dxa"/>
            <w:tcMar/>
          </w:tcPr>
          <w:p w:rsidR="46898B42" w:rsidP="46898B42" w:rsidRDefault="46898B42" w14:paraId="7B8157BB" w14:textId="20BA3D38">
            <w:pPr>
              <w:rPr>
                <w:sz w:val="20"/>
                <w:szCs w:val="20"/>
              </w:rPr>
            </w:pPr>
          </w:p>
        </w:tc>
        <w:tc>
          <w:tcPr>
            <w:tcW w:w="495" w:type="dxa"/>
            <w:tcMar/>
          </w:tcPr>
          <w:p w:rsidR="46898B42" w:rsidP="46898B42" w:rsidRDefault="46898B42" w14:paraId="75B67721" w14:textId="139BC747">
            <w:pPr>
              <w:rPr>
                <w:sz w:val="20"/>
                <w:szCs w:val="20"/>
              </w:rPr>
            </w:pPr>
          </w:p>
        </w:tc>
        <w:tc>
          <w:tcPr>
            <w:tcW w:w="675" w:type="dxa"/>
            <w:tcMar/>
          </w:tcPr>
          <w:p w:rsidR="46898B42" w:rsidP="46898B42" w:rsidRDefault="46898B42" w14:paraId="74C71472" w14:textId="3D02312F">
            <w:pPr>
              <w:rPr>
                <w:sz w:val="20"/>
                <w:szCs w:val="20"/>
              </w:rPr>
            </w:pPr>
          </w:p>
        </w:tc>
        <w:tc>
          <w:tcPr>
            <w:tcW w:w="570" w:type="dxa"/>
            <w:tcMar/>
          </w:tcPr>
          <w:p w:rsidR="46898B42" w:rsidP="46898B42" w:rsidRDefault="46898B42" w14:paraId="7FD21773" w14:textId="2C04CB51">
            <w:pPr>
              <w:rPr>
                <w:sz w:val="20"/>
                <w:szCs w:val="20"/>
              </w:rPr>
            </w:pPr>
          </w:p>
        </w:tc>
        <w:tc>
          <w:tcPr>
            <w:tcW w:w="570" w:type="dxa"/>
            <w:tcMar/>
          </w:tcPr>
          <w:p w:rsidR="46898B42" w:rsidP="46898B42" w:rsidRDefault="46898B42" w14:paraId="464C0452" w14:textId="064B8806">
            <w:pPr>
              <w:rPr>
                <w:sz w:val="20"/>
                <w:szCs w:val="20"/>
              </w:rPr>
            </w:pPr>
          </w:p>
        </w:tc>
        <w:tc>
          <w:tcPr>
            <w:tcW w:w="645" w:type="dxa"/>
            <w:tcMar/>
          </w:tcPr>
          <w:p w:rsidR="754A9326" w:rsidP="46898B42" w:rsidRDefault="754A9326" w14:paraId="1CD88325" w14:textId="1FEE96FB">
            <w:pPr>
              <w:spacing w:line="259" w:lineRule="auto"/>
              <w:rPr>
                <w:sz w:val="20"/>
                <w:szCs w:val="20"/>
              </w:rPr>
            </w:pPr>
            <w:del w:author="Jin, Robert" w:date="2021-03-18T14:11:00Z" w:id="247157173">
              <w:r w:rsidRPr="314C59F7" w:rsidDel="09E699AC">
                <w:rPr>
                  <w:sz w:val="20"/>
                  <w:szCs w:val="20"/>
                </w:rPr>
                <w:delText>1</w:delText>
              </w:r>
            </w:del>
          </w:p>
        </w:tc>
        <w:tc>
          <w:tcPr>
            <w:tcW w:w="495" w:type="dxa"/>
            <w:tcMar/>
          </w:tcPr>
          <w:p w:rsidR="46898B42" w:rsidP="46898B42" w:rsidRDefault="46898B42" w14:paraId="0F6A707A" w14:textId="550B98B8">
            <w:pPr>
              <w:rPr>
                <w:sz w:val="20"/>
                <w:szCs w:val="20"/>
              </w:rPr>
            </w:pPr>
          </w:p>
        </w:tc>
        <w:tc>
          <w:tcPr>
            <w:tcW w:w="640" w:type="dxa"/>
            <w:tcMar/>
          </w:tcPr>
          <w:p w:rsidR="46898B42" w:rsidP="46898B42" w:rsidRDefault="46898B42" w14:paraId="7A37BFB8" w14:textId="4AC58987">
            <w:pPr>
              <w:rPr>
                <w:sz w:val="20"/>
                <w:szCs w:val="20"/>
              </w:rPr>
            </w:pPr>
          </w:p>
        </w:tc>
        <w:tc>
          <w:tcPr>
            <w:tcW w:w="540" w:type="dxa"/>
            <w:tcMar/>
          </w:tcPr>
          <w:p w:rsidR="46898B42" w:rsidP="46898B42" w:rsidRDefault="46898B42" w14:paraId="71C1E4DE" w14:textId="72D15DAF">
            <w:pPr>
              <w:rPr>
                <w:sz w:val="20"/>
                <w:szCs w:val="20"/>
              </w:rPr>
            </w:pPr>
          </w:p>
        </w:tc>
        <w:tc>
          <w:tcPr>
            <w:tcW w:w="720" w:type="dxa"/>
            <w:tcMar/>
          </w:tcPr>
          <w:p w:rsidR="46898B42" w:rsidP="46898B42" w:rsidRDefault="46898B42" w14:paraId="17D910AF" w14:textId="42E0049B">
            <w:pPr>
              <w:rPr>
                <w:sz w:val="20"/>
                <w:szCs w:val="20"/>
              </w:rPr>
            </w:pPr>
          </w:p>
        </w:tc>
        <w:tc>
          <w:tcPr>
            <w:tcW w:w="1035" w:type="dxa"/>
            <w:tcMar/>
          </w:tcPr>
          <w:p w:rsidR="46898B42" w:rsidP="46898B42" w:rsidRDefault="46898B42" w14:paraId="3D811222" w14:textId="4633B328">
            <w:pPr>
              <w:rPr>
                <w:sz w:val="20"/>
                <w:szCs w:val="20"/>
              </w:rPr>
            </w:pPr>
          </w:p>
        </w:tc>
      </w:tr>
      <w:tr w:rsidR="46898B42" w:rsidTr="314C59F7" w14:paraId="71D3FE64" w14:textId="77777777">
        <w:trPr>
          <w:trHeight w:val="300"/>
        </w:trPr>
        <w:tc>
          <w:tcPr>
            <w:tcW w:w="870" w:type="dxa"/>
            <w:tcMar/>
          </w:tcPr>
          <w:p w:rsidR="537B6D16" w:rsidP="46898B42" w:rsidRDefault="537B6D16" w14:paraId="634A5B89" w14:textId="03C78842">
            <w:pPr>
              <w:spacing w:line="259" w:lineRule="auto"/>
              <w:rPr>
                <w:sz w:val="20"/>
                <w:szCs w:val="20"/>
              </w:rPr>
            </w:pPr>
            <w:del w:author="Jin, Robert" w:date="2021-03-18T14:11:00Z" w:id="317063458">
              <w:r w:rsidRPr="314C59F7" w:rsidDel="78AC92FA">
                <w:rPr>
                  <w:sz w:val="20"/>
                  <w:szCs w:val="20"/>
                </w:rPr>
                <w:delText>ticket</w:delText>
              </w:r>
            </w:del>
          </w:p>
        </w:tc>
        <w:tc>
          <w:tcPr>
            <w:tcW w:w="615" w:type="dxa"/>
            <w:tcMar/>
          </w:tcPr>
          <w:p w:rsidR="46898B42" w:rsidP="46898B42" w:rsidRDefault="46898B42" w14:paraId="396EF771" w14:textId="78204226">
            <w:pPr>
              <w:rPr>
                <w:sz w:val="20"/>
                <w:szCs w:val="20"/>
              </w:rPr>
            </w:pPr>
          </w:p>
        </w:tc>
        <w:tc>
          <w:tcPr>
            <w:tcW w:w="570" w:type="dxa"/>
            <w:tcMar/>
          </w:tcPr>
          <w:p w:rsidR="46898B42" w:rsidP="46898B42" w:rsidRDefault="46898B42" w14:paraId="640E1142" w14:textId="58F843DD">
            <w:pPr>
              <w:rPr>
                <w:sz w:val="20"/>
                <w:szCs w:val="20"/>
              </w:rPr>
            </w:pPr>
          </w:p>
        </w:tc>
        <w:tc>
          <w:tcPr>
            <w:tcW w:w="495" w:type="dxa"/>
            <w:tcMar/>
          </w:tcPr>
          <w:p w:rsidR="46898B42" w:rsidP="46898B42" w:rsidRDefault="46898B42" w14:paraId="181C33A4" w14:textId="2EBD971D">
            <w:pPr>
              <w:rPr>
                <w:sz w:val="20"/>
                <w:szCs w:val="20"/>
              </w:rPr>
            </w:pPr>
          </w:p>
        </w:tc>
        <w:tc>
          <w:tcPr>
            <w:tcW w:w="675" w:type="dxa"/>
            <w:tcMar/>
          </w:tcPr>
          <w:p w:rsidR="46898B42" w:rsidP="46898B42" w:rsidRDefault="46898B42" w14:paraId="45B0C0E0" w14:textId="67849723">
            <w:pPr>
              <w:rPr>
                <w:sz w:val="20"/>
                <w:szCs w:val="20"/>
              </w:rPr>
            </w:pPr>
          </w:p>
        </w:tc>
        <w:tc>
          <w:tcPr>
            <w:tcW w:w="570" w:type="dxa"/>
            <w:tcMar/>
          </w:tcPr>
          <w:p w:rsidR="46898B42" w:rsidP="46898B42" w:rsidRDefault="46898B42" w14:paraId="4D726B22" w14:textId="0A7B4687">
            <w:pPr>
              <w:rPr>
                <w:sz w:val="20"/>
                <w:szCs w:val="20"/>
              </w:rPr>
            </w:pPr>
          </w:p>
        </w:tc>
        <w:tc>
          <w:tcPr>
            <w:tcW w:w="570" w:type="dxa"/>
            <w:tcMar/>
          </w:tcPr>
          <w:p w:rsidR="46898B42" w:rsidP="46898B42" w:rsidRDefault="46898B42" w14:paraId="44848930" w14:textId="74C925AF">
            <w:pPr>
              <w:rPr>
                <w:sz w:val="20"/>
                <w:szCs w:val="20"/>
              </w:rPr>
            </w:pPr>
          </w:p>
        </w:tc>
        <w:tc>
          <w:tcPr>
            <w:tcW w:w="645" w:type="dxa"/>
            <w:tcMar/>
          </w:tcPr>
          <w:p w:rsidR="46898B42" w:rsidP="46898B42" w:rsidRDefault="46898B42" w14:paraId="23437F57" w14:textId="5F4B0365">
            <w:pPr>
              <w:rPr>
                <w:sz w:val="20"/>
                <w:szCs w:val="20"/>
              </w:rPr>
            </w:pPr>
          </w:p>
        </w:tc>
        <w:tc>
          <w:tcPr>
            <w:tcW w:w="495" w:type="dxa"/>
            <w:tcMar/>
          </w:tcPr>
          <w:p w:rsidR="3D79AA37" w:rsidP="46898B42" w:rsidRDefault="3D79AA37" w14:paraId="57571373" w14:textId="23953083">
            <w:pPr>
              <w:spacing w:line="259" w:lineRule="auto"/>
              <w:rPr>
                <w:sz w:val="20"/>
                <w:szCs w:val="20"/>
              </w:rPr>
            </w:pPr>
            <w:del w:author="Jin, Robert" w:date="2021-03-18T14:11:00Z" w:id="872124009">
              <w:r w:rsidRPr="314C59F7" w:rsidDel="325DA290">
                <w:rPr>
                  <w:sz w:val="20"/>
                  <w:szCs w:val="20"/>
                </w:rPr>
                <w:delText>1</w:delText>
              </w:r>
            </w:del>
          </w:p>
        </w:tc>
        <w:tc>
          <w:tcPr>
            <w:tcW w:w="640" w:type="dxa"/>
            <w:tcMar/>
          </w:tcPr>
          <w:p w:rsidR="46898B42" w:rsidP="46898B42" w:rsidRDefault="46898B42" w14:paraId="60661A29" w14:textId="225B7054">
            <w:pPr>
              <w:rPr>
                <w:sz w:val="20"/>
                <w:szCs w:val="20"/>
              </w:rPr>
            </w:pPr>
          </w:p>
        </w:tc>
        <w:tc>
          <w:tcPr>
            <w:tcW w:w="540" w:type="dxa"/>
            <w:tcMar/>
          </w:tcPr>
          <w:p w:rsidR="46898B42" w:rsidP="46898B42" w:rsidRDefault="46898B42" w14:paraId="2C921B37" w14:textId="2D6EC5B7">
            <w:pPr>
              <w:rPr>
                <w:sz w:val="20"/>
                <w:szCs w:val="20"/>
              </w:rPr>
            </w:pPr>
          </w:p>
        </w:tc>
        <w:tc>
          <w:tcPr>
            <w:tcW w:w="720" w:type="dxa"/>
            <w:tcMar/>
          </w:tcPr>
          <w:p w:rsidR="46898B42" w:rsidP="46898B42" w:rsidRDefault="46898B42" w14:paraId="0AA67828" w14:textId="74724FF6">
            <w:pPr>
              <w:rPr>
                <w:sz w:val="20"/>
                <w:szCs w:val="20"/>
              </w:rPr>
            </w:pPr>
          </w:p>
        </w:tc>
        <w:tc>
          <w:tcPr>
            <w:tcW w:w="1035" w:type="dxa"/>
            <w:tcMar/>
          </w:tcPr>
          <w:p w:rsidR="46898B42" w:rsidP="46898B42" w:rsidRDefault="46898B42" w14:paraId="3E5ACB0A" w14:textId="1AED3A88">
            <w:pPr>
              <w:rPr>
                <w:sz w:val="20"/>
                <w:szCs w:val="20"/>
              </w:rPr>
            </w:pPr>
          </w:p>
        </w:tc>
      </w:tr>
      <w:tr w:rsidR="46898B42" w:rsidTr="314C59F7" w14:paraId="04D5194E" w14:textId="77777777">
        <w:trPr>
          <w:trHeight w:val="300"/>
        </w:trPr>
        <w:tc>
          <w:tcPr>
            <w:tcW w:w="870" w:type="dxa"/>
            <w:tcMar/>
          </w:tcPr>
          <w:p w:rsidR="3E07DE92" w:rsidP="46898B42" w:rsidRDefault="3E07DE92" w14:paraId="65E81A52" w14:textId="2B69B411">
            <w:pPr>
              <w:rPr>
                <w:sz w:val="20"/>
                <w:szCs w:val="20"/>
              </w:rPr>
            </w:pPr>
            <w:del w:author="Jin, Robert" w:date="2021-03-18T14:11:00Z" w:id="1786179395">
              <w:r w:rsidRPr="314C59F7" w:rsidDel="4B2BC39B">
                <w:rPr>
                  <w:sz w:val="20"/>
                  <w:szCs w:val="20"/>
                </w:rPr>
                <w:delText>for</w:delText>
              </w:r>
            </w:del>
          </w:p>
        </w:tc>
        <w:tc>
          <w:tcPr>
            <w:tcW w:w="615" w:type="dxa"/>
            <w:tcMar/>
          </w:tcPr>
          <w:p w:rsidR="46898B42" w:rsidP="46898B42" w:rsidRDefault="46898B42" w14:paraId="48736186" w14:textId="3F3CAAA3">
            <w:pPr>
              <w:rPr>
                <w:sz w:val="20"/>
                <w:szCs w:val="20"/>
              </w:rPr>
            </w:pPr>
          </w:p>
        </w:tc>
        <w:tc>
          <w:tcPr>
            <w:tcW w:w="570" w:type="dxa"/>
            <w:tcMar/>
          </w:tcPr>
          <w:p w:rsidR="6FD8E08F" w:rsidP="46898B42" w:rsidRDefault="6FD8E08F" w14:paraId="46AAE220" w14:textId="1AC6D2AD">
            <w:pPr>
              <w:rPr>
                <w:sz w:val="20"/>
                <w:szCs w:val="20"/>
              </w:rPr>
            </w:pPr>
            <w:commentRangeStart w:id="38"/>
            <w:del w:author="Jin, Robert" w:date="2021-03-18T14:11:00Z" w:id="1515362379">
              <w:r w:rsidRPr="314C59F7" w:rsidDel="3F0C953D">
                <w:rPr>
                  <w:sz w:val="20"/>
                  <w:szCs w:val="20"/>
                </w:rPr>
                <w:delText>1</w:delText>
              </w:r>
            </w:del>
          </w:p>
        </w:tc>
        <w:tc>
          <w:tcPr>
            <w:tcW w:w="495" w:type="dxa"/>
            <w:tcMar/>
          </w:tcPr>
          <w:p w:rsidR="46898B42" w:rsidP="46898B42" w:rsidRDefault="46898B42" w14:paraId="760F342A" w14:textId="496C9E14">
            <w:pPr>
              <w:rPr>
                <w:sz w:val="20"/>
                <w:szCs w:val="20"/>
              </w:rPr>
            </w:pPr>
            <w:commentRangeEnd w:id="38"/>
            <w:r>
              <w:rPr>
                <w:rStyle w:val="CommentReference"/>
              </w:rPr>
              <w:commentReference w:id="38"/>
            </w:r>
          </w:p>
        </w:tc>
        <w:tc>
          <w:tcPr>
            <w:tcW w:w="675" w:type="dxa"/>
            <w:tcMar/>
          </w:tcPr>
          <w:p w:rsidR="46898B42" w:rsidP="46898B42" w:rsidRDefault="46898B42" w14:paraId="7EFED65A" w14:textId="775DBE84">
            <w:pPr>
              <w:rPr>
                <w:sz w:val="20"/>
                <w:szCs w:val="20"/>
              </w:rPr>
            </w:pPr>
          </w:p>
        </w:tc>
        <w:tc>
          <w:tcPr>
            <w:tcW w:w="570" w:type="dxa"/>
            <w:tcMar/>
          </w:tcPr>
          <w:p w:rsidR="46898B42" w:rsidP="46898B42" w:rsidRDefault="46898B42" w14:paraId="1BF23526" w14:textId="2CBA0225">
            <w:pPr>
              <w:rPr>
                <w:sz w:val="20"/>
                <w:szCs w:val="20"/>
              </w:rPr>
            </w:pPr>
          </w:p>
        </w:tc>
        <w:tc>
          <w:tcPr>
            <w:tcW w:w="570" w:type="dxa"/>
            <w:tcMar/>
          </w:tcPr>
          <w:p w:rsidR="46898B42" w:rsidP="46898B42" w:rsidRDefault="46898B42" w14:paraId="5E014A44" w14:textId="6D0B8A77">
            <w:pPr>
              <w:rPr>
                <w:sz w:val="20"/>
                <w:szCs w:val="20"/>
              </w:rPr>
            </w:pPr>
          </w:p>
        </w:tc>
        <w:tc>
          <w:tcPr>
            <w:tcW w:w="645" w:type="dxa"/>
            <w:tcMar/>
          </w:tcPr>
          <w:p w:rsidR="46898B42" w:rsidP="46898B42" w:rsidRDefault="46898B42" w14:paraId="0C3D20D3" w14:textId="1B720E94">
            <w:pPr>
              <w:rPr>
                <w:sz w:val="20"/>
                <w:szCs w:val="20"/>
              </w:rPr>
            </w:pPr>
          </w:p>
        </w:tc>
        <w:tc>
          <w:tcPr>
            <w:tcW w:w="495" w:type="dxa"/>
            <w:tcMar/>
          </w:tcPr>
          <w:p w:rsidR="46898B42" w:rsidP="46898B42" w:rsidRDefault="46898B42" w14:paraId="0183FC2D" w14:textId="62F63B53">
            <w:pPr>
              <w:rPr>
                <w:sz w:val="20"/>
                <w:szCs w:val="20"/>
              </w:rPr>
            </w:pPr>
          </w:p>
        </w:tc>
        <w:tc>
          <w:tcPr>
            <w:tcW w:w="640" w:type="dxa"/>
            <w:tcMar/>
          </w:tcPr>
          <w:p w:rsidR="46898B42" w:rsidP="46898B42" w:rsidRDefault="46898B42" w14:paraId="68229ECB" w14:textId="4138A571">
            <w:pPr>
              <w:spacing w:line="259" w:lineRule="auto"/>
              <w:rPr>
                <w:sz w:val="20"/>
                <w:szCs w:val="20"/>
              </w:rPr>
            </w:pPr>
          </w:p>
        </w:tc>
        <w:tc>
          <w:tcPr>
            <w:tcW w:w="540" w:type="dxa"/>
            <w:tcMar/>
          </w:tcPr>
          <w:p w:rsidR="46898B42" w:rsidP="46898B42" w:rsidRDefault="46898B42" w14:paraId="58956862" w14:textId="61FF4284">
            <w:pPr>
              <w:rPr>
                <w:sz w:val="20"/>
                <w:szCs w:val="20"/>
              </w:rPr>
            </w:pPr>
          </w:p>
        </w:tc>
        <w:tc>
          <w:tcPr>
            <w:tcW w:w="720" w:type="dxa"/>
            <w:tcMar/>
          </w:tcPr>
          <w:p w:rsidR="46898B42" w:rsidP="46898B42" w:rsidRDefault="46898B42" w14:paraId="32E64E4B" w14:textId="01439D44">
            <w:pPr>
              <w:rPr>
                <w:sz w:val="20"/>
                <w:szCs w:val="20"/>
              </w:rPr>
            </w:pPr>
          </w:p>
        </w:tc>
        <w:tc>
          <w:tcPr>
            <w:tcW w:w="1035" w:type="dxa"/>
            <w:tcMar/>
          </w:tcPr>
          <w:p w:rsidR="46898B42" w:rsidP="46898B42" w:rsidRDefault="46898B42" w14:paraId="4790D663" w14:textId="1FE41DFF">
            <w:pPr>
              <w:rPr>
                <w:sz w:val="20"/>
                <w:szCs w:val="20"/>
              </w:rPr>
            </w:pPr>
          </w:p>
        </w:tc>
      </w:tr>
      <w:tr w:rsidR="46898B42" w:rsidTr="314C59F7" w14:paraId="2D4F13B1" w14:textId="77777777">
        <w:trPr>
          <w:trHeight w:val="300"/>
        </w:trPr>
        <w:tc>
          <w:tcPr>
            <w:tcW w:w="870" w:type="dxa"/>
            <w:tcMar/>
          </w:tcPr>
          <w:p w:rsidR="4EA87AF8" w:rsidP="46898B42" w:rsidRDefault="4EA87AF8" w14:paraId="0659406E" w14:textId="65C33F8A">
            <w:pPr>
              <w:spacing w:line="259" w:lineRule="auto"/>
              <w:rPr>
                <w:sz w:val="20"/>
                <w:szCs w:val="20"/>
              </w:rPr>
            </w:pPr>
            <w:del w:author="Jin, Robert" w:date="2021-03-18T14:11:00Z" w:id="1437597963">
              <w:r w:rsidRPr="314C59F7" w:rsidDel="67A4B8E3">
                <w:rPr>
                  <w:sz w:val="20"/>
                  <w:szCs w:val="20"/>
                </w:rPr>
                <w:delText>we</w:delText>
              </w:r>
            </w:del>
          </w:p>
        </w:tc>
        <w:tc>
          <w:tcPr>
            <w:tcW w:w="615" w:type="dxa"/>
            <w:tcMar/>
          </w:tcPr>
          <w:p w:rsidR="46898B42" w:rsidP="46898B42" w:rsidRDefault="46898B42" w14:paraId="4449ADD0" w14:textId="5042EE9E">
            <w:pPr>
              <w:rPr>
                <w:sz w:val="20"/>
                <w:szCs w:val="20"/>
              </w:rPr>
            </w:pPr>
          </w:p>
        </w:tc>
        <w:tc>
          <w:tcPr>
            <w:tcW w:w="570" w:type="dxa"/>
            <w:tcMar/>
          </w:tcPr>
          <w:p w:rsidR="46898B42" w:rsidP="46898B42" w:rsidRDefault="46898B42" w14:paraId="0B0385AC" w14:textId="7D9B3364">
            <w:pPr>
              <w:rPr>
                <w:sz w:val="20"/>
                <w:szCs w:val="20"/>
              </w:rPr>
            </w:pPr>
          </w:p>
        </w:tc>
        <w:tc>
          <w:tcPr>
            <w:tcW w:w="495" w:type="dxa"/>
            <w:tcMar/>
          </w:tcPr>
          <w:p w:rsidR="46898B42" w:rsidP="46898B42" w:rsidRDefault="46898B42" w14:paraId="136686E9" w14:textId="02D4495F">
            <w:pPr>
              <w:rPr>
                <w:sz w:val="20"/>
                <w:szCs w:val="20"/>
              </w:rPr>
            </w:pPr>
          </w:p>
        </w:tc>
        <w:tc>
          <w:tcPr>
            <w:tcW w:w="675" w:type="dxa"/>
            <w:tcMar/>
          </w:tcPr>
          <w:p w:rsidR="46898B42" w:rsidP="46898B42" w:rsidRDefault="46898B42" w14:paraId="3DE39823" w14:textId="40DE2E7F">
            <w:pPr>
              <w:rPr>
                <w:sz w:val="20"/>
                <w:szCs w:val="20"/>
              </w:rPr>
            </w:pPr>
          </w:p>
        </w:tc>
        <w:tc>
          <w:tcPr>
            <w:tcW w:w="570" w:type="dxa"/>
            <w:tcMar/>
          </w:tcPr>
          <w:p w:rsidR="46898B42" w:rsidP="46898B42" w:rsidRDefault="46898B42" w14:paraId="0249365A" w14:textId="6178C747">
            <w:pPr>
              <w:rPr>
                <w:sz w:val="20"/>
                <w:szCs w:val="20"/>
              </w:rPr>
            </w:pPr>
          </w:p>
        </w:tc>
        <w:tc>
          <w:tcPr>
            <w:tcW w:w="570" w:type="dxa"/>
            <w:tcMar/>
          </w:tcPr>
          <w:p w:rsidR="46898B42" w:rsidP="46898B42" w:rsidRDefault="46898B42" w14:paraId="2BDD9FCB" w14:textId="1A1C7726">
            <w:pPr>
              <w:rPr>
                <w:sz w:val="20"/>
                <w:szCs w:val="20"/>
              </w:rPr>
            </w:pPr>
          </w:p>
        </w:tc>
        <w:tc>
          <w:tcPr>
            <w:tcW w:w="645" w:type="dxa"/>
            <w:tcMar/>
          </w:tcPr>
          <w:p w:rsidR="46898B42" w:rsidP="46898B42" w:rsidRDefault="46898B42" w14:paraId="56600FD3" w14:textId="38575734">
            <w:pPr>
              <w:rPr>
                <w:sz w:val="20"/>
                <w:szCs w:val="20"/>
              </w:rPr>
            </w:pPr>
          </w:p>
        </w:tc>
        <w:tc>
          <w:tcPr>
            <w:tcW w:w="495" w:type="dxa"/>
            <w:tcMar/>
          </w:tcPr>
          <w:p w:rsidR="46898B42" w:rsidP="46898B42" w:rsidRDefault="46898B42" w14:paraId="5EA53115" w14:textId="1C2FE28A">
            <w:pPr>
              <w:rPr>
                <w:sz w:val="20"/>
                <w:szCs w:val="20"/>
              </w:rPr>
            </w:pPr>
          </w:p>
        </w:tc>
        <w:tc>
          <w:tcPr>
            <w:tcW w:w="640" w:type="dxa"/>
            <w:tcMar/>
          </w:tcPr>
          <w:p w:rsidR="46898B42" w:rsidP="46898B42" w:rsidRDefault="46898B42" w14:paraId="46288C9E" w14:textId="491BCBDB">
            <w:pPr>
              <w:rPr>
                <w:sz w:val="20"/>
                <w:szCs w:val="20"/>
              </w:rPr>
            </w:pPr>
          </w:p>
        </w:tc>
        <w:tc>
          <w:tcPr>
            <w:tcW w:w="540" w:type="dxa"/>
            <w:tcMar/>
          </w:tcPr>
          <w:p w:rsidR="6032D6BE" w:rsidP="46898B42" w:rsidRDefault="6032D6BE" w14:paraId="14972319" w14:textId="7D00A34E">
            <w:pPr>
              <w:spacing w:line="259" w:lineRule="auto"/>
              <w:rPr>
                <w:sz w:val="20"/>
                <w:szCs w:val="20"/>
              </w:rPr>
            </w:pPr>
            <w:del w:author="Jin, Robert" w:date="2021-03-18T14:11:00Z" w:id="1222010550">
              <w:r w:rsidRPr="314C59F7" w:rsidDel="12AB7028">
                <w:rPr>
                  <w:sz w:val="20"/>
                  <w:szCs w:val="20"/>
                </w:rPr>
                <w:delText>1</w:delText>
              </w:r>
            </w:del>
          </w:p>
        </w:tc>
        <w:tc>
          <w:tcPr>
            <w:tcW w:w="720" w:type="dxa"/>
            <w:tcMar/>
          </w:tcPr>
          <w:p w:rsidR="46898B42" w:rsidP="46898B42" w:rsidRDefault="46898B42" w14:paraId="0475CA35" w14:textId="4E10DD19">
            <w:pPr>
              <w:rPr>
                <w:sz w:val="20"/>
                <w:szCs w:val="20"/>
              </w:rPr>
            </w:pPr>
          </w:p>
        </w:tc>
        <w:tc>
          <w:tcPr>
            <w:tcW w:w="1035" w:type="dxa"/>
            <w:tcMar/>
          </w:tcPr>
          <w:p w:rsidR="46898B42" w:rsidP="46898B42" w:rsidRDefault="46898B42" w14:paraId="16D8DD5C" w14:textId="0ABC749E">
            <w:pPr>
              <w:rPr>
                <w:sz w:val="20"/>
                <w:szCs w:val="20"/>
              </w:rPr>
            </w:pPr>
          </w:p>
        </w:tc>
      </w:tr>
      <w:tr w:rsidR="46898B42" w:rsidTr="314C59F7" w14:paraId="260769F5" w14:textId="77777777">
        <w:trPr>
          <w:trHeight w:val="300"/>
        </w:trPr>
        <w:tc>
          <w:tcPr>
            <w:tcW w:w="870" w:type="dxa"/>
            <w:tcMar/>
          </w:tcPr>
          <w:p w:rsidR="4EA87AF8" w:rsidP="46898B42" w:rsidRDefault="4EA87AF8" w14:paraId="2D1A9D87" w14:textId="56B232E9">
            <w:pPr>
              <w:spacing w:line="259" w:lineRule="auto"/>
              <w:rPr>
                <w:sz w:val="20"/>
                <w:szCs w:val="20"/>
              </w:rPr>
            </w:pPr>
            <w:del w:author="Jin, Robert" w:date="2021-03-18T14:11:00Z" w:id="1774942414">
              <w:r w:rsidRPr="314C59F7" w:rsidDel="67A4B8E3">
                <w:rPr>
                  <w:sz w:val="20"/>
                  <w:szCs w:val="20"/>
                </w:rPr>
                <w:delText>see</w:delText>
              </w:r>
            </w:del>
          </w:p>
        </w:tc>
        <w:tc>
          <w:tcPr>
            <w:tcW w:w="615" w:type="dxa"/>
            <w:tcMar/>
          </w:tcPr>
          <w:p w:rsidR="39F5E10C" w:rsidP="46898B42" w:rsidRDefault="39F5E10C" w14:paraId="12F3DA97" w14:textId="639C01DC">
            <w:pPr>
              <w:spacing w:line="259" w:lineRule="auto"/>
              <w:rPr>
                <w:sz w:val="20"/>
                <w:szCs w:val="20"/>
              </w:rPr>
            </w:pPr>
            <w:del w:author="Jin, Robert" w:date="2021-03-18T14:11:00Z" w:id="1273998686">
              <w:r w:rsidRPr="314C59F7" w:rsidDel="1FAE32D5">
                <w:rPr>
                  <w:sz w:val="20"/>
                  <w:szCs w:val="20"/>
                </w:rPr>
                <w:delText>1</w:delText>
              </w:r>
            </w:del>
          </w:p>
        </w:tc>
        <w:tc>
          <w:tcPr>
            <w:tcW w:w="570" w:type="dxa"/>
            <w:tcMar/>
          </w:tcPr>
          <w:p w:rsidR="46898B42" w:rsidP="46898B42" w:rsidRDefault="46898B42" w14:paraId="188DF352" w14:textId="60F71025">
            <w:pPr>
              <w:rPr>
                <w:sz w:val="20"/>
                <w:szCs w:val="20"/>
              </w:rPr>
            </w:pPr>
          </w:p>
        </w:tc>
        <w:tc>
          <w:tcPr>
            <w:tcW w:w="495" w:type="dxa"/>
            <w:tcMar/>
          </w:tcPr>
          <w:p w:rsidR="46898B42" w:rsidP="46898B42" w:rsidRDefault="46898B42" w14:paraId="1C6ABDEA" w14:textId="08568D22">
            <w:pPr>
              <w:rPr>
                <w:sz w:val="20"/>
                <w:szCs w:val="20"/>
              </w:rPr>
            </w:pPr>
          </w:p>
        </w:tc>
        <w:tc>
          <w:tcPr>
            <w:tcW w:w="675" w:type="dxa"/>
            <w:tcMar/>
          </w:tcPr>
          <w:p w:rsidR="46898B42" w:rsidP="46898B42" w:rsidRDefault="46898B42" w14:paraId="1B5369CC" w14:textId="3DF8A1AB">
            <w:pPr>
              <w:rPr>
                <w:sz w:val="20"/>
                <w:szCs w:val="20"/>
              </w:rPr>
            </w:pPr>
          </w:p>
        </w:tc>
        <w:tc>
          <w:tcPr>
            <w:tcW w:w="570" w:type="dxa"/>
            <w:tcMar/>
          </w:tcPr>
          <w:p w:rsidR="46898B42" w:rsidP="46898B42" w:rsidRDefault="46898B42" w14:paraId="1B0579F7" w14:textId="0505A262">
            <w:pPr>
              <w:rPr>
                <w:sz w:val="20"/>
                <w:szCs w:val="20"/>
              </w:rPr>
            </w:pPr>
          </w:p>
        </w:tc>
        <w:tc>
          <w:tcPr>
            <w:tcW w:w="570" w:type="dxa"/>
            <w:tcMar/>
          </w:tcPr>
          <w:p w:rsidR="46898B42" w:rsidP="46898B42" w:rsidRDefault="46898B42" w14:paraId="27DF31DB" w14:textId="25C76BA5">
            <w:pPr>
              <w:rPr>
                <w:sz w:val="20"/>
                <w:szCs w:val="20"/>
              </w:rPr>
            </w:pPr>
          </w:p>
        </w:tc>
        <w:tc>
          <w:tcPr>
            <w:tcW w:w="645" w:type="dxa"/>
            <w:tcMar/>
          </w:tcPr>
          <w:p w:rsidR="46898B42" w:rsidP="46898B42" w:rsidRDefault="46898B42" w14:paraId="5131992A" w14:textId="26037A3E">
            <w:pPr>
              <w:rPr>
                <w:sz w:val="20"/>
                <w:szCs w:val="20"/>
              </w:rPr>
            </w:pPr>
          </w:p>
        </w:tc>
        <w:tc>
          <w:tcPr>
            <w:tcW w:w="495" w:type="dxa"/>
            <w:tcMar/>
          </w:tcPr>
          <w:p w:rsidR="46898B42" w:rsidP="46898B42" w:rsidRDefault="46898B42" w14:paraId="740266F8" w14:textId="7FB362B9">
            <w:pPr>
              <w:rPr>
                <w:sz w:val="20"/>
                <w:szCs w:val="20"/>
              </w:rPr>
            </w:pPr>
          </w:p>
        </w:tc>
        <w:tc>
          <w:tcPr>
            <w:tcW w:w="640" w:type="dxa"/>
            <w:tcMar/>
          </w:tcPr>
          <w:p w:rsidR="46898B42" w:rsidP="46898B42" w:rsidRDefault="46898B42" w14:paraId="01347FDF" w14:textId="4CC3462B">
            <w:pPr>
              <w:rPr>
                <w:sz w:val="20"/>
                <w:szCs w:val="20"/>
              </w:rPr>
            </w:pPr>
          </w:p>
        </w:tc>
        <w:tc>
          <w:tcPr>
            <w:tcW w:w="540" w:type="dxa"/>
            <w:tcMar/>
          </w:tcPr>
          <w:p w:rsidR="46898B42" w:rsidP="46898B42" w:rsidRDefault="46898B42" w14:paraId="1DB03BB6" w14:textId="5AA1C2D3">
            <w:pPr>
              <w:rPr>
                <w:sz w:val="20"/>
                <w:szCs w:val="20"/>
              </w:rPr>
            </w:pPr>
          </w:p>
        </w:tc>
        <w:tc>
          <w:tcPr>
            <w:tcW w:w="720" w:type="dxa"/>
            <w:tcMar/>
          </w:tcPr>
          <w:p w:rsidR="46898B42" w:rsidP="46898B42" w:rsidRDefault="46898B42" w14:paraId="12E6ADA4" w14:textId="401EADAD">
            <w:pPr>
              <w:rPr>
                <w:sz w:val="20"/>
                <w:szCs w:val="20"/>
              </w:rPr>
            </w:pPr>
          </w:p>
        </w:tc>
        <w:tc>
          <w:tcPr>
            <w:tcW w:w="1035" w:type="dxa"/>
            <w:tcMar/>
          </w:tcPr>
          <w:p w:rsidR="46898B42" w:rsidP="46898B42" w:rsidRDefault="46898B42" w14:paraId="13388335" w14:textId="090E0628">
            <w:pPr>
              <w:rPr>
                <w:sz w:val="20"/>
                <w:szCs w:val="20"/>
              </w:rPr>
            </w:pPr>
          </w:p>
        </w:tc>
      </w:tr>
      <w:tr w:rsidR="46898B42" w:rsidTr="314C59F7" w14:paraId="6FA0A67A" w14:textId="77777777">
        <w:trPr>
          <w:trHeight w:val="300"/>
        </w:trPr>
        <w:tc>
          <w:tcPr>
            <w:tcW w:w="870" w:type="dxa"/>
            <w:tcMar/>
          </w:tcPr>
          <w:p w:rsidR="4EA87AF8" w:rsidP="46898B42" w:rsidRDefault="4EA87AF8" w14:paraId="799B345D" w14:textId="4965FA42">
            <w:pPr>
              <w:spacing w:line="259" w:lineRule="auto"/>
              <w:rPr>
                <w:sz w:val="20"/>
                <w:szCs w:val="20"/>
              </w:rPr>
            </w:pPr>
            <w:del w:author="Jin, Robert" w:date="2021-03-18T14:11:00Z" w:id="288653253">
              <w:r w:rsidRPr="314C59F7" w:rsidDel="67A4B8E3">
                <w:rPr>
                  <w:sz w:val="20"/>
                  <w:szCs w:val="20"/>
                </w:rPr>
                <w:delText>game</w:delText>
              </w:r>
            </w:del>
          </w:p>
        </w:tc>
        <w:tc>
          <w:tcPr>
            <w:tcW w:w="615" w:type="dxa"/>
            <w:tcMar/>
          </w:tcPr>
          <w:p w:rsidR="46898B42" w:rsidP="46898B42" w:rsidRDefault="46898B42" w14:paraId="4DBE6FDF" w14:textId="2A96C9C7">
            <w:pPr>
              <w:rPr>
                <w:sz w:val="20"/>
                <w:szCs w:val="20"/>
              </w:rPr>
            </w:pPr>
          </w:p>
        </w:tc>
        <w:tc>
          <w:tcPr>
            <w:tcW w:w="570" w:type="dxa"/>
            <w:tcMar/>
          </w:tcPr>
          <w:p w:rsidR="46898B42" w:rsidP="46898B42" w:rsidRDefault="46898B42" w14:paraId="1D3EEDA9" w14:textId="10A80C67">
            <w:pPr>
              <w:rPr>
                <w:sz w:val="20"/>
                <w:szCs w:val="20"/>
              </w:rPr>
            </w:pPr>
          </w:p>
        </w:tc>
        <w:tc>
          <w:tcPr>
            <w:tcW w:w="495" w:type="dxa"/>
            <w:tcMar/>
          </w:tcPr>
          <w:p w:rsidR="58228A23" w:rsidP="46898B42" w:rsidRDefault="58228A23" w14:paraId="520EB87F" w14:textId="1A142FDD">
            <w:pPr>
              <w:rPr>
                <w:sz w:val="20"/>
                <w:szCs w:val="20"/>
              </w:rPr>
            </w:pPr>
            <w:del w:author="Jin, Robert" w:date="2021-03-18T14:11:00Z" w:id="713745547">
              <w:r w:rsidRPr="314C59F7" w:rsidDel="09BD510C">
                <w:rPr>
                  <w:sz w:val="20"/>
                  <w:szCs w:val="20"/>
                </w:rPr>
                <w:delText>1</w:delText>
              </w:r>
            </w:del>
          </w:p>
        </w:tc>
        <w:tc>
          <w:tcPr>
            <w:tcW w:w="675" w:type="dxa"/>
            <w:tcMar/>
          </w:tcPr>
          <w:p w:rsidR="46898B42" w:rsidP="46898B42" w:rsidRDefault="46898B42" w14:paraId="3B89C847" w14:textId="1C2E3857">
            <w:pPr>
              <w:rPr>
                <w:sz w:val="20"/>
                <w:szCs w:val="20"/>
              </w:rPr>
            </w:pPr>
          </w:p>
        </w:tc>
        <w:tc>
          <w:tcPr>
            <w:tcW w:w="570" w:type="dxa"/>
            <w:tcMar/>
          </w:tcPr>
          <w:p w:rsidR="46898B42" w:rsidP="46898B42" w:rsidRDefault="46898B42" w14:paraId="7C27E416" w14:textId="448F88FF">
            <w:pPr>
              <w:rPr>
                <w:sz w:val="20"/>
                <w:szCs w:val="20"/>
              </w:rPr>
            </w:pPr>
          </w:p>
        </w:tc>
        <w:tc>
          <w:tcPr>
            <w:tcW w:w="570" w:type="dxa"/>
            <w:tcMar/>
          </w:tcPr>
          <w:p w:rsidR="46898B42" w:rsidP="46898B42" w:rsidRDefault="46898B42" w14:paraId="29ED53D5" w14:textId="56F6FB33">
            <w:pPr>
              <w:rPr>
                <w:sz w:val="20"/>
                <w:szCs w:val="20"/>
              </w:rPr>
            </w:pPr>
          </w:p>
        </w:tc>
        <w:tc>
          <w:tcPr>
            <w:tcW w:w="645" w:type="dxa"/>
            <w:tcMar/>
          </w:tcPr>
          <w:p w:rsidR="46898B42" w:rsidP="46898B42" w:rsidRDefault="46898B42" w14:paraId="6D64FF1C" w14:textId="7DA6954A">
            <w:pPr>
              <w:rPr>
                <w:sz w:val="20"/>
                <w:szCs w:val="20"/>
              </w:rPr>
            </w:pPr>
          </w:p>
        </w:tc>
        <w:tc>
          <w:tcPr>
            <w:tcW w:w="495" w:type="dxa"/>
            <w:tcMar/>
          </w:tcPr>
          <w:p w:rsidR="46898B42" w:rsidP="46898B42" w:rsidRDefault="46898B42" w14:paraId="320AEA4A" w14:textId="76961B9F">
            <w:pPr>
              <w:rPr>
                <w:sz w:val="20"/>
                <w:szCs w:val="20"/>
              </w:rPr>
            </w:pPr>
          </w:p>
        </w:tc>
        <w:tc>
          <w:tcPr>
            <w:tcW w:w="640" w:type="dxa"/>
            <w:tcMar/>
          </w:tcPr>
          <w:p w:rsidR="46898B42" w:rsidP="46898B42" w:rsidRDefault="46898B42" w14:paraId="75299289" w14:textId="09BD2F06">
            <w:pPr>
              <w:rPr>
                <w:sz w:val="20"/>
                <w:szCs w:val="20"/>
              </w:rPr>
            </w:pPr>
          </w:p>
        </w:tc>
        <w:tc>
          <w:tcPr>
            <w:tcW w:w="540" w:type="dxa"/>
            <w:tcMar/>
          </w:tcPr>
          <w:p w:rsidR="46898B42" w:rsidP="46898B42" w:rsidRDefault="46898B42" w14:paraId="6B1E7DF9" w14:textId="426BD37A">
            <w:pPr>
              <w:rPr>
                <w:sz w:val="20"/>
                <w:szCs w:val="20"/>
              </w:rPr>
            </w:pPr>
          </w:p>
        </w:tc>
        <w:tc>
          <w:tcPr>
            <w:tcW w:w="720" w:type="dxa"/>
            <w:tcMar/>
          </w:tcPr>
          <w:p w:rsidR="46898B42" w:rsidP="46898B42" w:rsidRDefault="46898B42" w14:paraId="0C0C87C6" w14:textId="2293DED3">
            <w:pPr>
              <w:rPr>
                <w:sz w:val="20"/>
                <w:szCs w:val="20"/>
              </w:rPr>
            </w:pPr>
          </w:p>
        </w:tc>
        <w:tc>
          <w:tcPr>
            <w:tcW w:w="1035" w:type="dxa"/>
            <w:tcMar/>
          </w:tcPr>
          <w:p w:rsidR="46898B42" w:rsidP="46898B42" w:rsidRDefault="46898B42" w14:paraId="622A1D6E" w14:textId="6548CE0B">
            <w:pPr>
              <w:rPr>
                <w:sz w:val="20"/>
                <w:szCs w:val="20"/>
              </w:rPr>
            </w:pPr>
          </w:p>
        </w:tc>
      </w:tr>
      <w:tr w:rsidR="46898B42" w:rsidTr="314C59F7" w14:paraId="6C4C8240" w14:textId="77777777">
        <w:trPr>
          <w:trHeight w:val="300"/>
        </w:trPr>
        <w:tc>
          <w:tcPr>
            <w:tcW w:w="870" w:type="dxa"/>
            <w:tcMar/>
          </w:tcPr>
          <w:p w:rsidR="3E07DE92" w:rsidP="46898B42" w:rsidRDefault="3E07DE92" w14:paraId="7F4EBA85" w14:textId="5B130BCF">
            <w:pPr>
              <w:rPr>
                <w:sz w:val="20"/>
                <w:szCs w:val="20"/>
              </w:rPr>
            </w:pPr>
            <w:del w:author="Jin, Robert" w:date="2021-03-18T14:11:00Z" w:id="511736774">
              <w:r w:rsidRPr="314C59F7" w:rsidDel="4B2BC39B">
                <w:rPr>
                  <w:sz w:val="20"/>
                  <w:szCs w:val="20"/>
                </w:rPr>
                <w:delText>system</w:delText>
              </w:r>
            </w:del>
          </w:p>
        </w:tc>
        <w:tc>
          <w:tcPr>
            <w:tcW w:w="615" w:type="dxa"/>
            <w:tcMar/>
          </w:tcPr>
          <w:p w:rsidR="46898B42" w:rsidP="46898B42" w:rsidRDefault="46898B42" w14:paraId="6BD9C850" w14:textId="78F1848F">
            <w:pPr>
              <w:rPr>
                <w:sz w:val="20"/>
                <w:szCs w:val="20"/>
              </w:rPr>
            </w:pPr>
          </w:p>
        </w:tc>
        <w:tc>
          <w:tcPr>
            <w:tcW w:w="570" w:type="dxa"/>
            <w:tcMar/>
          </w:tcPr>
          <w:p w:rsidR="46898B42" w:rsidP="46898B42" w:rsidRDefault="46898B42" w14:paraId="22D4A6BC" w14:textId="00B31136">
            <w:pPr>
              <w:rPr>
                <w:sz w:val="20"/>
                <w:szCs w:val="20"/>
              </w:rPr>
            </w:pPr>
          </w:p>
        </w:tc>
        <w:tc>
          <w:tcPr>
            <w:tcW w:w="495" w:type="dxa"/>
            <w:tcMar/>
          </w:tcPr>
          <w:p w:rsidR="46898B42" w:rsidP="46898B42" w:rsidRDefault="46898B42" w14:paraId="7D64F3AB" w14:textId="6A2DF925">
            <w:pPr>
              <w:rPr>
                <w:sz w:val="20"/>
                <w:szCs w:val="20"/>
              </w:rPr>
            </w:pPr>
          </w:p>
        </w:tc>
        <w:tc>
          <w:tcPr>
            <w:tcW w:w="675" w:type="dxa"/>
            <w:tcMar/>
          </w:tcPr>
          <w:p w:rsidR="46898B42" w:rsidP="46898B42" w:rsidRDefault="46898B42" w14:paraId="3B495751" w14:textId="57C2747B">
            <w:pPr>
              <w:rPr>
                <w:sz w:val="20"/>
                <w:szCs w:val="20"/>
              </w:rPr>
            </w:pPr>
          </w:p>
        </w:tc>
        <w:tc>
          <w:tcPr>
            <w:tcW w:w="570" w:type="dxa"/>
            <w:tcMar/>
          </w:tcPr>
          <w:p w:rsidR="46898B42" w:rsidP="46898B42" w:rsidRDefault="46898B42" w14:paraId="1291595B" w14:textId="6F21EBA5">
            <w:pPr>
              <w:rPr>
                <w:sz w:val="20"/>
                <w:szCs w:val="20"/>
              </w:rPr>
            </w:pPr>
          </w:p>
        </w:tc>
        <w:tc>
          <w:tcPr>
            <w:tcW w:w="570" w:type="dxa"/>
            <w:tcMar/>
          </w:tcPr>
          <w:p w:rsidR="46898B42" w:rsidP="46898B42" w:rsidRDefault="46898B42" w14:paraId="36016C34" w14:textId="1532DCB5">
            <w:pPr>
              <w:rPr>
                <w:sz w:val="20"/>
                <w:szCs w:val="20"/>
              </w:rPr>
            </w:pPr>
          </w:p>
        </w:tc>
        <w:tc>
          <w:tcPr>
            <w:tcW w:w="645" w:type="dxa"/>
            <w:tcMar/>
          </w:tcPr>
          <w:p w:rsidR="46898B42" w:rsidP="46898B42" w:rsidRDefault="46898B42" w14:paraId="08B7C412" w14:textId="6E3262AD">
            <w:pPr>
              <w:rPr>
                <w:sz w:val="20"/>
                <w:szCs w:val="20"/>
              </w:rPr>
            </w:pPr>
          </w:p>
        </w:tc>
        <w:tc>
          <w:tcPr>
            <w:tcW w:w="495" w:type="dxa"/>
            <w:tcMar/>
          </w:tcPr>
          <w:p w:rsidR="46898B42" w:rsidP="46898B42" w:rsidRDefault="46898B42" w14:paraId="0A57D00D" w14:textId="28B83A54">
            <w:pPr>
              <w:rPr>
                <w:sz w:val="20"/>
                <w:szCs w:val="20"/>
              </w:rPr>
            </w:pPr>
          </w:p>
        </w:tc>
        <w:tc>
          <w:tcPr>
            <w:tcW w:w="640" w:type="dxa"/>
            <w:tcMar/>
          </w:tcPr>
          <w:p w:rsidR="46898B42" w:rsidP="46898B42" w:rsidRDefault="46898B42" w14:paraId="4CB4BEFA" w14:textId="6F752254">
            <w:pPr>
              <w:rPr>
                <w:sz w:val="20"/>
                <w:szCs w:val="20"/>
              </w:rPr>
            </w:pPr>
          </w:p>
        </w:tc>
        <w:tc>
          <w:tcPr>
            <w:tcW w:w="540" w:type="dxa"/>
            <w:tcMar/>
          </w:tcPr>
          <w:p w:rsidR="46898B42" w:rsidP="46898B42" w:rsidRDefault="46898B42" w14:paraId="01ABE2C0" w14:textId="34B6CAE7">
            <w:pPr>
              <w:rPr>
                <w:sz w:val="20"/>
                <w:szCs w:val="20"/>
              </w:rPr>
            </w:pPr>
          </w:p>
        </w:tc>
        <w:tc>
          <w:tcPr>
            <w:tcW w:w="720" w:type="dxa"/>
            <w:tcMar/>
          </w:tcPr>
          <w:p w:rsidR="46898B42" w:rsidP="46898B42" w:rsidRDefault="46898B42" w14:paraId="35E0F25D" w14:textId="1D05C28E">
            <w:pPr>
              <w:rPr>
                <w:sz w:val="20"/>
                <w:szCs w:val="20"/>
              </w:rPr>
            </w:pPr>
          </w:p>
        </w:tc>
        <w:tc>
          <w:tcPr>
            <w:tcW w:w="1035" w:type="dxa"/>
            <w:tcMar/>
          </w:tcPr>
          <w:p w:rsidR="46898B42" w:rsidP="46898B42" w:rsidRDefault="46898B42" w14:paraId="77208F1F" w14:textId="0A833F47">
            <w:pPr>
              <w:rPr>
                <w:sz w:val="20"/>
                <w:szCs w:val="20"/>
              </w:rPr>
            </w:pPr>
            <w:commentRangeStart w:id="47"/>
            <w:commentRangeEnd w:id="47"/>
            <w:r>
              <w:rPr>
                <w:rStyle w:val="CommentReference"/>
              </w:rPr>
              <w:commentReference w:id="47"/>
            </w:r>
            <w:commentRangeStart w:id="48"/>
            <w:commentRangeEnd w:id="48"/>
            <w:r>
              <w:rPr>
                <w:rStyle w:val="CommentReference"/>
              </w:rPr>
              <w:commentReference w:id="48"/>
            </w:r>
          </w:p>
        </w:tc>
      </w:tr>
    </w:tbl>
    <w:p w:rsidR="46898B42" w:rsidP="46898B42" w:rsidRDefault="0122378C" w14:paraId="56E7B807" w14:textId="5B00BDF9">
      <w:r>
        <w:t>My go at a corrected count table:</w:t>
      </w:r>
    </w:p>
    <w:tbl>
      <w:tblPr>
        <w:tblStyle w:val="TableGrid"/>
        <w:tblW w:w="0" w:type="auto"/>
        <w:tblLayout w:type="fixed"/>
        <w:tblLook w:val="06A0" w:firstRow="1" w:lastRow="0" w:firstColumn="1" w:lastColumn="0" w:noHBand="1" w:noVBand="1"/>
      </w:tblPr>
      <w:tblGrid>
        <w:gridCol w:w="669"/>
        <w:gridCol w:w="669"/>
        <w:gridCol w:w="669"/>
        <w:gridCol w:w="669"/>
        <w:gridCol w:w="669"/>
        <w:gridCol w:w="669"/>
        <w:gridCol w:w="669"/>
        <w:gridCol w:w="669"/>
        <w:gridCol w:w="669"/>
        <w:gridCol w:w="669"/>
        <w:gridCol w:w="669"/>
        <w:gridCol w:w="669"/>
        <w:gridCol w:w="840"/>
        <w:gridCol w:w="721"/>
      </w:tblGrid>
      <w:tr w:rsidR="39AFF9D4" w:rsidTr="314C59F7" w14:paraId="12757898" w14:textId="77777777">
        <w:tc>
          <w:tcPr>
            <w:tcW w:w="669" w:type="dxa"/>
            <w:tcMar/>
          </w:tcPr>
          <w:p w:rsidR="39AFF9D4" w:rsidP="39AFF9D4" w:rsidRDefault="39AFF9D4" w14:paraId="75C84991" w14:textId="48BDA48B">
            <w:pPr>
              <w:rPr>
                <w:sz w:val="18"/>
                <w:szCs w:val="18"/>
              </w:rPr>
            </w:pPr>
          </w:p>
        </w:tc>
        <w:tc>
          <w:tcPr>
            <w:tcW w:w="669" w:type="dxa"/>
            <w:tcMar/>
          </w:tcPr>
          <w:p w:rsidR="062B0C91" w:rsidP="39AFF9D4" w:rsidRDefault="062B0C91" w14:paraId="2DFE52D3" w14:textId="50E14B35">
            <w:pPr>
              <w:rPr>
                <w:sz w:val="16"/>
                <w:szCs w:val="16"/>
              </w:rPr>
            </w:pPr>
            <w:r w:rsidRPr="314C59F7" w:rsidR="74BF894B">
              <w:rPr>
                <w:sz w:val="18"/>
                <w:szCs w:val="18"/>
              </w:rPr>
              <w:t>mary</w:t>
            </w:r>
          </w:p>
        </w:tc>
        <w:tc>
          <w:tcPr>
            <w:tcW w:w="669" w:type="dxa"/>
            <w:tcMar/>
          </w:tcPr>
          <w:p w:rsidR="062B0C91" w:rsidP="39AFF9D4" w:rsidRDefault="062B0C91" w14:paraId="0305A61B" w14:textId="10ACDF2C">
            <w:pPr>
              <w:rPr>
                <w:sz w:val="16"/>
                <w:szCs w:val="16"/>
              </w:rPr>
            </w:pPr>
            <w:r w:rsidRPr="314C59F7" w:rsidR="74BF894B">
              <w:rPr>
                <w:sz w:val="18"/>
                <w:szCs w:val="18"/>
              </w:rPr>
              <w:t>play</w:t>
            </w:r>
          </w:p>
        </w:tc>
        <w:tc>
          <w:tcPr>
            <w:tcW w:w="669" w:type="dxa"/>
            <w:tcMar/>
          </w:tcPr>
          <w:p w:rsidR="062B0C91" w:rsidP="39AFF9D4" w:rsidRDefault="062B0C91" w14:paraId="137EC96F" w14:textId="02C967A2">
            <w:pPr>
              <w:rPr>
                <w:sz w:val="16"/>
                <w:szCs w:val="16"/>
              </w:rPr>
            </w:pPr>
            <w:r w:rsidRPr="314C59F7" w:rsidR="74BF894B">
              <w:rPr>
                <w:sz w:val="18"/>
                <w:szCs w:val="18"/>
              </w:rPr>
              <w:t>the</w:t>
            </w:r>
          </w:p>
        </w:tc>
        <w:tc>
          <w:tcPr>
            <w:tcW w:w="669" w:type="dxa"/>
            <w:tcMar/>
          </w:tcPr>
          <w:p w:rsidR="062B0C91" w:rsidP="39AFF9D4" w:rsidRDefault="062B0C91" w14:paraId="28084571" w14:textId="4417A2BC">
            <w:pPr>
              <w:rPr>
                <w:sz w:val="16"/>
                <w:szCs w:val="16"/>
              </w:rPr>
            </w:pPr>
            <w:r w:rsidRPr="314C59F7" w:rsidR="74BF894B">
              <w:rPr>
                <w:sz w:val="18"/>
                <w:szCs w:val="18"/>
              </w:rPr>
              <w:t>piano</w:t>
            </w:r>
          </w:p>
        </w:tc>
        <w:tc>
          <w:tcPr>
            <w:tcW w:w="669" w:type="dxa"/>
            <w:tcMar/>
          </w:tcPr>
          <w:p w:rsidR="062B0C91" w:rsidP="39AFF9D4" w:rsidRDefault="062B0C91" w14:paraId="569A26DC" w14:textId="5CC05176">
            <w:pPr>
              <w:rPr>
                <w:sz w:val="16"/>
                <w:szCs w:val="16"/>
              </w:rPr>
            </w:pPr>
            <w:r w:rsidRPr="314C59F7" w:rsidR="74BF894B">
              <w:rPr>
                <w:sz w:val="18"/>
                <w:szCs w:val="18"/>
              </w:rPr>
              <w:t>john</w:t>
            </w:r>
          </w:p>
        </w:tc>
        <w:tc>
          <w:tcPr>
            <w:tcW w:w="669" w:type="dxa"/>
            <w:tcMar/>
          </w:tcPr>
          <w:p w:rsidR="062B0C91" w:rsidP="39AFF9D4" w:rsidRDefault="062B0C91" w14:paraId="3AE69089" w14:textId="63A9CA86">
            <w:pPr>
              <w:rPr>
                <w:sz w:val="16"/>
                <w:szCs w:val="16"/>
              </w:rPr>
            </w:pPr>
            <w:r w:rsidRPr="314C59F7" w:rsidR="74BF894B">
              <w:rPr>
                <w:sz w:val="18"/>
                <w:szCs w:val="18"/>
              </w:rPr>
              <w:t>get</w:t>
            </w:r>
          </w:p>
        </w:tc>
        <w:tc>
          <w:tcPr>
            <w:tcW w:w="669" w:type="dxa"/>
            <w:tcMar/>
          </w:tcPr>
          <w:p w:rsidR="062B0C91" w:rsidP="39AFF9D4" w:rsidRDefault="062B0C91" w14:paraId="29F1918B" w14:textId="7D569839">
            <w:pPr>
              <w:rPr>
                <w:sz w:val="16"/>
                <w:szCs w:val="16"/>
              </w:rPr>
            </w:pPr>
            <w:r w:rsidRPr="314C59F7" w:rsidR="74BF894B">
              <w:rPr>
                <w:sz w:val="18"/>
                <w:szCs w:val="18"/>
              </w:rPr>
              <w:t>ticket</w:t>
            </w:r>
          </w:p>
        </w:tc>
        <w:tc>
          <w:tcPr>
            <w:tcW w:w="669" w:type="dxa"/>
            <w:tcMar/>
          </w:tcPr>
          <w:p w:rsidR="062B0C91" w:rsidP="39AFF9D4" w:rsidRDefault="062B0C91" w14:paraId="401627A6" w14:textId="661E9BFD">
            <w:pPr>
              <w:rPr>
                <w:sz w:val="16"/>
                <w:szCs w:val="16"/>
              </w:rPr>
            </w:pPr>
            <w:r w:rsidRPr="314C59F7" w:rsidR="74BF894B">
              <w:rPr>
                <w:sz w:val="18"/>
                <w:szCs w:val="18"/>
              </w:rPr>
              <w:t>for</w:t>
            </w:r>
          </w:p>
        </w:tc>
        <w:tc>
          <w:tcPr>
            <w:tcW w:w="669" w:type="dxa"/>
            <w:tcMar/>
          </w:tcPr>
          <w:p w:rsidR="062B0C91" w:rsidP="39AFF9D4" w:rsidRDefault="062B0C91" w14:paraId="4916CB42" w14:textId="490AC6B9">
            <w:pPr>
              <w:rPr>
                <w:sz w:val="16"/>
                <w:szCs w:val="16"/>
              </w:rPr>
            </w:pPr>
            <w:r w:rsidRPr="314C59F7" w:rsidR="74BF894B">
              <w:rPr>
                <w:sz w:val="18"/>
                <w:szCs w:val="18"/>
              </w:rPr>
              <w:t>we</w:t>
            </w:r>
          </w:p>
        </w:tc>
        <w:tc>
          <w:tcPr>
            <w:tcW w:w="669" w:type="dxa"/>
            <w:tcMar/>
          </w:tcPr>
          <w:p w:rsidR="062B0C91" w:rsidP="39AFF9D4" w:rsidRDefault="062B0C91" w14:paraId="69A5BCFF" w14:textId="67F3E349">
            <w:pPr>
              <w:rPr>
                <w:sz w:val="16"/>
                <w:szCs w:val="16"/>
              </w:rPr>
            </w:pPr>
            <w:r w:rsidRPr="314C59F7" w:rsidR="74BF894B">
              <w:rPr>
                <w:sz w:val="18"/>
                <w:szCs w:val="18"/>
              </w:rPr>
              <w:t>see</w:t>
            </w:r>
          </w:p>
        </w:tc>
        <w:tc>
          <w:tcPr>
            <w:tcW w:w="669" w:type="dxa"/>
            <w:tcMar/>
          </w:tcPr>
          <w:p w:rsidR="062B0C91" w:rsidP="39AFF9D4" w:rsidRDefault="062B0C91" w14:paraId="0F3161F5" w14:textId="3BB97C92">
            <w:pPr>
              <w:rPr>
                <w:sz w:val="16"/>
                <w:szCs w:val="16"/>
              </w:rPr>
            </w:pPr>
            <w:r w:rsidRPr="314C59F7" w:rsidR="74BF894B">
              <w:rPr>
                <w:sz w:val="18"/>
                <w:szCs w:val="18"/>
              </w:rPr>
              <w:t>game</w:t>
            </w:r>
          </w:p>
        </w:tc>
        <w:tc>
          <w:tcPr>
            <w:tcW w:w="840" w:type="dxa"/>
            <w:tcMar/>
          </w:tcPr>
          <w:p w:rsidR="062B0C91" w:rsidP="39AFF9D4" w:rsidRDefault="062B0C91" w14:paraId="4F8852B7" w14:textId="26F0945F">
            <w:pPr>
              <w:rPr>
                <w:sz w:val="16"/>
                <w:szCs w:val="16"/>
              </w:rPr>
            </w:pPr>
            <w:r w:rsidRPr="314C59F7" w:rsidR="74BF894B">
              <w:rPr>
                <w:sz w:val="18"/>
                <w:szCs w:val="18"/>
              </w:rPr>
              <w:t>system</w:t>
            </w:r>
          </w:p>
        </w:tc>
        <w:tc>
          <w:tcPr>
            <w:tcW w:w="721" w:type="dxa"/>
            <w:tcMar/>
          </w:tcPr>
          <w:p w:rsidR="062B0C91" w:rsidP="39AFF9D4" w:rsidRDefault="062B0C91" w14:paraId="4CE1CF95" w14:textId="714DAFF8">
            <w:pPr>
              <w:rPr>
                <w:sz w:val="16"/>
                <w:szCs w:val="16"/>
              </w:rPr>
            </w:pPr>
            <w:r w:rsidRPr="314C59F7" w:rsidR="74BF894B">
              <w:rPr>
                <w:sz w:val="18"/>
                <w:szCs w:val="18"/>
              </w:rPr>
              <w:t>&lt;/s&gt;</w:t>
            </w:r>
          </w:p>
        </w:tc>
      </w:tr>
      <w:tr w:rsidR="39AFF9D4" w:rsidTr="314C59F7" w14:paraId="3D461EC6" w14:textId="77777777">
        <w:tc>
          <w:tcPr>
            <w:tcW w:w="669" w:type="dxa"/>
            <w:tcMar/>
          </w:tcPr>
          <w:p w:rsidR="0122378C" w:rsidP="39AFF9D4" w:rsidRDefault="0122378C" w14:paraId="68452AC2" w14:textId="2159451C">
            <w:pPr>
              <w:rPr>
                <w:sz w:val="16"/>
                <w:szCs w:val="16"/>
              </w:rPr>
            </w:pPr>
            <w:r w:rsidRPr="314C59F7" w:rsidR="0122378C">
              <w:rPr>
                <w:sz w:val="18"/>
                <w:szCs w:val="18"/>
              </w:rPr>
              <w:t>&lt;s&gt;</w:t>
            </w:r>
          </w:p>
        </w:tc>
        <w:tc>
          <w:tcPr>
            <w:tcW w:w="669" w:type="dxa"/>
            <w:tcMar/>
          </w:tcPr>
          <w:p w:rsidR="3E695B5E" w:rsidP="39AFF9D4" w:rsidRDefault="3E695B5E" w14:paraId="1911D371" w14:textId="5AB5414D">
            <w:pPr>
              <w:rPr>
                <w:sz w:val="18"/>
                <w:szCs w:val="18"/>
              </w:rPr>
            </w:pPr>
            <w:r w:rsidRPr="314C59F7" w:rsidR="63B7117F">
              <w:rPr>
                <w:sz w:val="18"/>
                <w:szCs w:val="18"/>
              </w:rPr>
              <w:t>1</w:t>
            </w:r>
          </w:p>
        </w:tc>
        <w:tc>
          <w:tcPr>
            <w:tcW w:w="669" w:type="dxa"/>
            <w:tcMar/>
          </w:tcPr>
          <w:p w:rsidR="39AFF9D4" w:rsidP="39AFF9D4" w:rsidRDefault="39AFF9D4" w14:paraId="77817C0D" w14:textId="29363412">
            <w:pPr>
              <w:rPr>
                <w:sz w:val="18"/>
                <w:szCs w:val="18"/>
              </w:rPr>
            </w:pPr>
          </w:p>
        </w:tc>
        <w:tc>
          <w:tcPr>
            <w:tcW w:w="669" w:type="dxa"/>
            <w:tcMar/>
          </w:tcPr>
          <w:p w:rsidR="39AFF9D4" w:rsidP="39AFF9D4" w:rsidRDefault="39AFF9D4" w14:paraId="03A742DB" w14:textId="29363412">
            <w:pPr>
              <w:rPr>
                <w:sz w:val="18"/>
                <w:szCs w:val="18"/>
              </w:rPr>
            </w:pPr>
          </w:p>
        </w:tc>
        <w:tc>
          <w:tcPr>
            <w:tcW w:w="669" w:type="dxa"/>
            <w:tcMar/>
          </w:tcPr>
          <w:p w:rsidR="39AFF9D4" w:rsidP="39AFF9D4" w:rsidRDefault="39AFF9D4" w14:paraId="4ECEBA76" w14:textId="29363412">
            <w:pPr>
              <w:rPr>
                <w:sz w:val="18"/>
                <w:szCs w:val="18"/>
              </w:rPr>
            </w:pPr>
          </w:p>
        </w:tc>
        <w:tc>
          <w:tcPr>
            <w:tcW w:w="669" w:type="dxa"/>
            <w:tcMar/>
          </w:tcPr>
          <w:p w:rsidR="3E695B5E" w:rsidP="39AFF9D4" w:rsidRDefault="3E695B5E" w14:paraId="5380CF3E" w14:textId="2AD85200">
            <w:pPr>
              <w:rPr>
                <w:sz w:val="18"/>
                <w:szCs w:val="18"/>
              </w:rPr>
            </w:pPr>
            <w:r w:rsidRPr="314C59F7" w:rsidR="63B7117F">
              <w:rPr>
                <w:sz w:val="18"/>
                <w:szCs w:val="18"/>
              </w:rPr>
              <w:t>2</w:t>
            </w:r>
          </w:p>
        </w:tc>
        <w:tc>
          <w:tcPr>
            <w:tcW w:w="669" w:type="dxa"/>
            <w:tcMar/>
          </w:tcPr>
          <w:p w:rsidR="39AFF9D4" w:rsidP="39AFF9D4" w:rsidRDefault="39AFF9D4" w14:paraId="2AC9136F" w14:textId="29363412">
            <w:pPr>
              <w:rPr>
                <w:sz w:val="18"/>
                <w:szCs w:val="18"/>
              </w:rPr>
            </w:pPr>
          </w:p>
        </w:tc>
        <w:tc>
          <w:tcPr>
            <w:tcW w:w="669" w:type="dxa"/>
            <w:tcMar/>
          </w:tcPr>
          <w:p w:rsidR="39AFF9D4" w:rsidP="39AFF9D4" w:rsidRDefault="39AFF9D4" w14:paraId="72DF4417" w14:textId="29363412">
            <w:pPr>
              <w:rPr>
                <w:sz w:val="18"/>
                <w:szCs w:val="18"/>
              </w:rPr>
            </w:pPr>
          </w:p>
        </w:tc>
        <w:tc>
          <w:tcPr>
            <w:tcW w:w="669" w:type="dxa"/>
            <w:tcMar/>
          </w:tcPr>
          <w:p w:rsidR="39AFF9D4" w:rsidP="39AFF9D4" w:rsidRDefault="39AFF9D4" w14:paraId="643E6478" w14:textId="29363412">
            <w:pPr>
              <w:rPr>
                <w:sz w:val="18"/>
                <w:szCs w:val="18"/>
              </w:rPr>
            </w:pPr>
          </w:p>
        </w:tc>
        <w:tc>
          <w:tcPr>
            <w:tcW w:w="669" w:type="dxa"/>
            <w:tcMar/>
          </w:tcPr>
          <w:p w:rsidR="3E695B5E" w:rsidP="39AFF9D4" w:rsidRDefault="3E695B5E" w14:paraId="70DF1DCC" w14:textId="0DDED753">
            <w:pPr>
              <w:rPr>
                <w:sz w:val="18"/>
                <w:szCs w:val="18"/>
              </w:rPr>
            </w:pPr>
            <w:r w:rsidRPr="314C59F7" w:rsidR="63B7117F">
              <w:rPr>
                <w:sz w:val="18"/>
                <w:szCs w:val="18"/>
              </w:rPr>
              <w:t>1</w:t>
            </w:r>
          </w:p>
        </w:tc>
        <w:tc>
          <w:tcPr>
            <w:tcW w:w="669" w:type="dxa"/>
            <w:tcMar/>
          </w:tcPr>
          <w:p w:rsidR="39AFF9D4" w:rsidP="39AFF9D4" w:rsidRDefault="39AFF9D4" w14:paraId="62022653" w14:textId="54BFE025">
            <w:pPr>
              <w:rPr>
                <w:sz w:val="18"/>
                <w:szCs w:val="18"/>
              </w:rPr>
            </w:pPr>
          </w:p>
        </w:tc>
        <w:tc>
          <w:tcPr>
            <w:tcW w:w="669" w:type="dxa"/>
            <w:tcMar/>
          </w:tcPr>
          <w:p w:rsidR="39AFF9D4" w:rsidP="39AFF9D4" w:rsidRDefault="39AFF9D4" w14:paraId="16C4DAC6" w14:textId="21A570E7">
            <w:pPr>
              <w:rPr>
                <w:sz w:val="18"/>
                <w:szCs w:val="18"/>
              </w:rPr>
            </w:pPr>
          </w:p>
        </w:tc>
        <w:tc>
          <w:tcPr>
            <w:tcW w:w="840" w:type="dxa"/>
            <w:tcMar/>
          </w:tcPr>
          <w:p w:rsidR="39AFF9D4" w:rsidP="39AFF9D4" w:rsidRDefault="39AFF9D4" w14:paraId="71550C92" w14:textId="24F98903">
            <w:pPr>
              <w:rPr>
                <w:sz w:val="18"/>
                <w:szCs w:val="18"/>
              </w:rPr>
            </w:pPr>
          </w:p>
        </w:tc>
        <w:tc>
          <w:tcPr>
            <w:tcW w:w="721" w:type="dxa"/>
            <w:tcMar/>
          </w:tcPr>
          <w:p w:rsidR="39AFF9D4" w:rsidP="39AFF9D4" w:rsidRDefault="39AFF9D4" w14:paraId="3D41998D" w14:textId="1D359742">
            <w:pPr>
              <w:rPr>
                <w:sz w:val="18"/>
                <w:szCs w:val="18"/>
              </w:rPr>
            </w:pPr>
          </w:p>
        </w:tc>
      </w:tr>
      <w:tr w:rsidR="39AFF9D4" w:rsidTr="314C59F7" w14:paraId="2E6C1403" w14:textId="77777777">
        <w:tc>
          <w:tcPr>
            <w:tcW w:w="669" w:type="dxa"/>
            <w:tcMar/>
          </w:tcPr>
          <w:p w:rsidR="0122378C" w:rsidP="39AFF9D4" w:rsidRDefault="0122378C" w14:paraId="5E89EF95" w14:textId="34A608B8">
            <w:pPr>
              <w:rPr>
                <w:sz w:val="16"/>
                <w:szCs w:val="16"/>
              </w:rPr>
            </w:pPr>
            <w:r w:rsidRPr="314C59F7" w:rsidR="0122378C">
              <w:rPr>
                <w:sz w:val="18"/>
                <w:szCs w:val="18"/>
              </w:rPr>
              <w:t>mary</w:t>
            </w:r>
          </w:p>
        </w:tc>
        <w:tc>
          <w:tcPr>
            <w:tcW w:w="669" w:type="dxa"/>
            <w:tcMar/>
          </w:tcPr>
          <w:p w:rsidR="39AFF9D4" w:rsidP="39AFF9D4" w:rsidRDefault="39AFF9D4" w14:paraId="29E28B10" w14:textId="29363412">
            <w:pPr>
              <w:rPr>
                <w:sz w:val="18"/>
                <w:szCs w:val="18"/>
              </w:rPr>
            </w:pPr>
          </w:p>
        </w:tc>
        <w:tc>
          <w:tcPr>
            <w:tcW w:w="669" w:type="dxa"/>
            <w:tcMar/>
          </w:tcPr>
          <w:p w:rsidR="3A65BC56" w:rsidP="39AFF9D4" w:rsidRDefault="3A65BC56" w14:paraId="4BC33579" w14:textId="0A8CAC5C">
            <w:pPr>
              <w:rPr>
                <w:sz w:val="18"/>
                <w:szCs w:val="18"/>
              </w:rPr>
            </w:pPr>
            <w:r w:rsidRPr="314C59F7" w:rsidR="30A71639">
              <w:rPr>
                <w:sz w:val="18"/>
                <w:szCs w:val="18"/>
              </w:rPr>
              <w:t>2</w:t>
            </w:r>
          </w:p>
        </w:tc>
        <w:tc>
          <w:tcPr>
            <w:tcW w:w="669" w:type="dxa"/>
            <w:tcMar/>
          </w:tcPr>
          <w:p w:rsidR="39AFF9D4" w:rsidP="39AFF9D4" w:rsidRDefault="39AFF9D4" w14:paraId="154970EF" w14:textId="29363412">
            <w:pPr>
              <w:rPr>
                <w:sz w:val="18"/>
                <w:szCs w:val="18"/>
              </w:rPr>
            </w:pPr>
          </w:p>
        </w:tc>
        <w:tc>
          <w:tcPr>
            <w:tcW w:w="669" w:type="dxa"/>
            <w:tcMar/>
          </w:tcPr>
          <w:p w:rsidR="39AFF9D4" w:rsidP="39AFF9D4" w:rsidRDefault="39AFF9D4" w14:paraId="24A7A4F5" w14:textId="29363412">
            <w:pPr>
              <w:rPr>
                <w:sz w:val="18"/>
                <w:szCs w:val="18"/>
              </w:rPr>
            </w:pPr>
          </w:p>
        </w:tc>
        <w:tc>
          <w:tcPr>
            <w:tcW w:w="669" w:type="dxa"/>
            <w:tcMar/>
          </w:tcPr>
          <w:p w:rsidR="39AFF9D4" w:rsidP="39AFF9D4" w:rsidRDefault="39AFF9D4" w14:paraId="48C710F2" w14:textId="29363412">
            <w:pPr>
              <w:rPr>
                <w:sz w:val="18"/>
                <w:szCs w:val="18"/>
              </w:rPr>
            </w:pPr>
          </w:p>
        </w:tc>
        <w:tc>
          <w:tcPr>
            <w:tcW w:w="669" w:type="dxa"/>
            <w:tcMar/>
          </w:tcPr>
          <w:p w:rsidR="39AFF9D4" w:rsidP="39AFF9D4" w:rsidRDefault="39AFF9D4" w14:paraId="64F27B11" w14:textId="29363412">
            <w:pPr>
              <w:rPr>
                <w:sz w:val="18"/>
                <w:szCs w:val="18"/>
              </w:rPr>
            </w:pPr>
          </w:p>
        </w:tc>
        <w:tc>
          <w:tcPr>
            <w:tcW w:w="669" w:type="dxa"/>
            <w:tcMar/>
          </w:tcPr>
          <w:p w:rsidR="39AFF9D4" w:rsidP="39AFF9D4" w:rsidRDefault="39AFF9D4" w14:paraId="623C0F9C" w14:textId="29363412">
            <w:pPr>
              <w:rPr>
                <w:sz w:val="18"/>
                <w:szCs w:val="18"/>
              </w:rPr>
            </w:pPr>
          </w:p>
        </w:tc>
        <w:tc>
          <w:tcPr>
            <w:tcW w:w="669" w:type="dxa"/>
            <w:tcMar/>
          </w:tcPr>
          <w:p w:rsidR="39AFF9D4" w:rsidP="39AFF9D4" w:rsidRDefault="39AFF9D4" w14:paraId="72EEC1E8" w14:textId="29363412">
            <w:pPr>
              <w:rPr>
                <w:sz w:val="18"/>
                <w:szCs w:val="18"/>
              </w:rPr>
            </w:pPr>
          </w:p>
        </w:tc>
        <w:tc>
          <w:tcPr>
            <w:tcW w:w="669" w:type="dxa"/>
            <w:tcMar/>
          </w:tcPr>
          <w:p w:rsidR="39AFF9D4" w:rsidP="39AFF9D4" w:rsidRDefault="39AFF9D4" w14:paraId="0CE67A39" w14:textId="29363412">
            <w:pPr>
              <w:rPr>
                <w:sz w:val="18"/>
                <w:szCs w:val="18"/>
              </w:rPr>
            </w:pPr>
          </w:p>
        </w:tc>
        <w:tc>
          <w:tcPr>
            <w:tcW w:w="669" w:type="dxa"/>
            <w:tcMar/>
          </w:tcPr>
          <w:p w:rsidR="39AFF9D4" w:rsidP="39AFF9D4" w:rsidRDefault="39AFF9D4" w14:paraId="3133F298" w14:textId="696569EC">
            <w:pPr>
              <w:rPr>
                <w:sz w:val="18"/>
                <w:szCs w:val="18"/>
              </w:rPr>
            </w:pPr>
          </w:p>
        </w:tc>
        <w:tc>
          <w:tcPr>
            <w:tcW w:w="669" w:type="dxa"/>
            <w:tcMar/>
          </w:tcPr>
          <w:p w:rsidR="39AFF9D4" w:rsidP="39AFF9D4" w:rsidRDefault="39AFF9D4" w14:paraId="44823CC4" w14:textId="7DBB617B">
            <w:pPr>
              <w:rPr>
                <w:sz w:val="18"/>
                <w:szCs w:val="18"/>
              </w:rPr>
            </w:pPr>
          </w:p>
        </w:tc>
        <w:tc>
          <w:tcPr>
            <w:tcW w:w="840" w:type="dxa"/>
            <w:tcMar/>
          </w:tcPr>
          <w:p w:rsidR="39AFF9D4" w:rsidP="39AFF9D4" w:rsidRDefault="39AFF9D4" w14:paraId="795EDB3C" w14:textId="7E329589">
            <w:pPr>
              <w:rPr>
                <w:sz w:val="18"/>
                <w:szCs w:val="18"/>
              </w:rPr>
            </w:pPr>
          </w:p>
        </w:tc>
        <w:tc>
          <w:tcPr>
            <w:tcW w:w="721" w:type="dxa"/>
            <w:tcMar/>
          </w:tcPr>
          <w:p w:rsidR="39AFF9D4" w:rsidP="39AFF9D4" w:rsidRDefault="39AFF9D4" w14:paraId="0E8DF277" w14:textId="5226C6E8">
            <w:pPr>
              <w:rPr>
                <w:sz w:val="18"/>
                <w:szCs w:val="18"/>
              </w:rPr>
            </w:pPr>
          </w:p>
        </w:tc>
      </w:tr>
      <w:tr w:rsidR="39AFF9D4" w:rsidTr="314C59F7" w14:paraId="797F3D9F" w14:textId="77777777">
        <w:tc>
          <w:tcPr>
            <w:tcW w:w="669" w:type="dxa"/>
            <w:tcMar/>
          </w:tcPr>
          <w:p w:rsidR="0122378C" w:rsidP="39AFF9D4" w:rsidRDefault="0122378C" w14:paraId="4DCBB467" w14:textId="481203FE">
            <w:pPr>
              <w:rPr>
                <w:sz w:val="16"/>
                <w:szCs w:val="16"/>
              </w:rPr>
            </w:pPr>
            <w:r w:rsidRPr="314C59F7" w:rsidR="0122378C">
              <w:rPr>
                <w:sz w:val="18"/>
                <w:szCs w:val="18"/>
              </w:rPr>
              <w:t>play</w:t>
            </w:r>
          </w:p>
        </w:tc>
        <w:tc>
          <w:tcPr>
            <w:tcW w:w="669" w:type="dxa"/>
            <w:tcMar/>
          </w:tcPr>
          <w:p w:rsidR="39AFF9D4" w:rsidP="39AFF9D4" w:rsidRDefault="39AFF9D4" w14:paraId="63A80245" w14:textId="29363412">
            <w:pPr>
              <w:rPr>
                <w:sz w:val="18"/>
                <w:szCs w:val="18"/>
              </w:rPr>
            </w:pPr>
          </w:p>
        </w:tc>
        <w:tc>
          <w:tcPr>
            <w:tcW w:w="669" w:type="dxa"/>
            <w:tcMar/>
          </w:tcPr>
          <w:p w:rsidR="39AFF9D4" w:rsidP="39AFF9D4" w:rsidRDefault="39AFF9D4" w14:paraId="6ED55F81" w14:textId="29363412">
            <w:pPr>
              <w:rPr>
                <w:sz w:val="18"/>
                <w:szCs w:val="18"/>
              </w:rPr>
            </w:pPr>
          </w:p>
        </w:tc>
        <w:tc>
          <w:tcPr>
            <w:tcW w:w="669" w:type="dxa"/>
            <w:tcMar/>
          </w:tcPr>
          <w:p w:rsidR="073A8418" w:rsidP="39AFF9D4" w:rsidRDefault="073A8418" w14:paraId="60D15ADB" w14:textId="4A978D57">
            <w:pPr>
              <w:rPr>
                <w:sz w:val="18"/>
                <w:szCs w:val="18"/>
              </w:rPr>
            </w:pPr>
            <w:r w:rsidRPr="314C59F7" w:rsidR="4CDE80C6">
              <w:rPr>
                <w:sz w:val="18"/>
                <w:szCs w:val="18"/>
              </w:rPr>
              <w:t>1</w:t>
            </w:r>
          </w:p>
        </w:tc>
        <w:tc>
          <w:tcPr>
            <w:tcW w:w="669" w:type="dxa"/>
            <w:tcMar/>
          </w:tcPr>
          <w:p w:rsidR="39AFF9D4" w:rsidP="39AFF9D4" w:rsidRDefault="39AFF9D4" w14:paraId="1BDEC62C" w14:textId="29363412">
            <w:pPr>
              <w:rPr>
                <w:sz w:val="18"/>
                <w:szCs w:val="18"/>
              </w:rPr>
            </w:pPr>
          </w:p>
        </w:tc>
        <w:tc>
          <w:tcPr>
            <w:tcW w:w="669" w:type="dxa"/>
            <w:tcMar/>
          </w:tcPr>
          <w:p w:rsidR="39AFF9D4" w:rsidP="39AFF9D4" w:rsidRDefault="39AFF9D4" w14:paraId="70C80017" w14:textId="29363412">
            <w:pPr>
              <w:rPr>
                <w:sz w:val="18"/>
                <w:szCs w:val="18"/>
              </w:rPr>
            </w:pPr>
          </w:p>
        </w:tc>
        <w:tc>
          <w:tcPr>
            <w:tcW w:w="669" w:type="dxa"/>
            <w:tcMar/>
          </w:tcPr>
          <w:p w:rsidR="39AFF9D4" w:rsidP="39AFF9D4" w:rsidRDefault="39AFF9D4" w14:paraId="570D1C78" w14:textId="29363412">
            <w:pPr>
              <w:rPr>
                <w:sz w:val="18"/>
                <w:szCs w:val="18"/>
              </w:rPr>
            </w:pPr>
          </w:p>
        </w:tc>
        <w:tc>
          <w:tcPr>
            <w:tcW w:w="669" w:type="dxa"/>
            <w:tcMar/>
          </w:tcPr>
          <w:p w:rsidR="39AFF9D4" w:rsidP="39AFF9D4" w:rsidRDefault="39AFF9D4" w14:paraId="693B249E" w14:textId="29363412">
            <w:pPr>
              <w:rPr>
                <w:sz w:val="18"/>
                <w:szCs w:val="18"/>
              </w:rPr>
            </w:pPr>
          </w:p>
        </w:tc>
        <w:tc>
          <w:tcPr>
            <w:tcW w:w="669" w:type="dxa"/>
            <w:tcMar/>
          </w:tcPr>
          <w:p w:rsidR="39AFF9D4" w:rsidP="39AFF9D4" w:rsidRDefault="39AFF9D4" w14:paraId="7C57BE84" w14:textId="29363412">
            <w:pPr>
              <w:rPr>
                <w:sz w:val="18"/>
                <w:szCs w:val="18"/>
              </w:rPr>
            </w:pPr>
          </w:p>
        </w:tc>
        <w:tc>
          <w:tcPr>
            <w:tcW w:w="669" w:type="dxa"/>
            <w:tcMar/>
          </w:tcPr>
          <w:p w:rsidR="39AFF9D4" w:rsidP="39AFF9D4" w:rsidRDefault="39AFF9D4" w14:paraId="1BE1591D" w14:textId="29363412">
            <w:pPr>
              <w:rPr>
                <w:sz w:val="18"/>
                <w:szCs w:val="18"/>
              </w:rPr>
            </w:pPr>
          </w:p>
        </w:tc>
        <w:tc>
          <w:tcPr>
            <w:tcW w:w="669" w:type="dxa"/>
            <w:tcMar/>
          </w:tcPr>
          <w:p w:rsidR="39AFF9D4" w:rsidP="39AFF9D4" w:rsidRDefault="39AFF9D4" w14:paraId="0AE2D1A6" w14:textId="21978A34">
            <w:pPr>
              <w:rPr>
                <w:sz w:val="18"/>
                <w:szCs w:val="18"/>
              </w:rPr>
            </w:pPr>
          </w:p>
        </w:tc>
        <w:tc>
          <w:tcPr>
            <w:tcW w:w="669" w:type="dxa"/>
            <w:tcMar/>
          </w:tcPr>
          <w:p w:rsidR="073A8418" w:rsidP="39AFF9D4" w:rsidRDefault="073A8418" w14:paraId="17BAAA51" w14:textId="1D9E0AB5">
            <w:pPr>
              <w:rPr>
                <w:sz w:val="18"/>
                <w:szCs w:val="18"/>
              </w:rPr>
            </w:pPr>
            <w:r w:rsidRPr="314C59F7" w:rsidR="4CDE80C6">
              <w:rPr>
                <w:sz w:val="18"/>
                <w:szCs w:val="18"/>
              </w:rPr>
              <w:t>1</w:t>
            </w:r>
          </w:p>
        </w:tc>
        <w:tc>
          <w:tcPr>
            <w:tcW w:w="840" w:type="dxa"/>
            <w:tcMar/>
          </w:tcPr>
          <w:p w:rsidR="39AFF9D4" w:rsidP="39AFF9D4" w:rsidRDefault="39AFF9D4" w14:paraId="28107356" w14:textId="5CA09F13">
            <w:pPr>
              <w:rPr>
                <w:sz w:val="18"/>
                <w:szCs w:val="18"/>
              </w:rPr>
            </w:pPr>
          </w:p>
        </w:tc>
        <w:tc>
          <w:tcPr>
            <w:tcW w:w="721" w:type="dxa"/>
            <w:tcMar/>
          </w:tcPr>
          <w:p w:rsidR="08C29E9C" w:rsidP="39AFF9D4" w:rsidRDefault="08C29E9C" w14:paraId="54E9E402" w14:textId="4D883AFB">
            <w:pPr>
              <w:rPr>
                <w:sz w:val="18"/>
                <w:szCs w:val="18"/>
              </w:rPr>
            </w:pPr>
            <w:r w:rsidRPr="314C59F7" w:rsidR="08FF537A">
              <w:rPr>
                <w:sz w:val="18"/>
                <w:szCs w:val="18"/>
              </w:rPr>
              <w:t>1</w:t>
            </w:r>
          </w:p>
        </w:tc>
      </w:tr>
      <w:tr w:rsidR="39AFF9D4" w:rsidTr="314C59F7" w14:paraId="64F3A2BD" w14:textId="77777777">
        <w:tc>
          <w:tcPr>
            <w:tcW w:w="669" w:type="dxa"/>
            <w:tcMar/>
          </w:tcPr>
          <w:p w:rsidR="0122378C" w:rsidP="39AFF9D4" w:rsidRDefault="0122378C" w14:paraId="3B8EDEB8" w14:textId="152156D4">
            <w:pPr>
              <w:rPr>
                <w:sz w:val="16"/>
                <w:szCs w:val="16"/>
              </w:rPr>
            </w:pPr>
            <w:r w:rsidRPr="314C59F7" w:rsidR="0122378C">
              <w:rPr>
                <w:sz w:val="18"/>
                <w:szCs w:val="18"/>
              </w:rPr>
              <w:t>the</w:t>
            </w:r>
          </w:p>
        </w:tc>
        <w:tc>
          <w:tcPr>
            <w:tcW w:w="669" w:type="dxa"/>
            <w:tcMar/>
          </w:tcPr>
          <w:p w:rsidR="39AFF9D4" w:rsidP="39AFF9D4" w:rsidRDefault="39AFF9D4" w14:paraId="2517480B" w14:textId="29363412">
            <w:pPr>
              <w:rPr>
                <w:sz w:val="18"/>
                <w:szCs w:val="18"/>
              </w:rPr>
            </w:pPr>
          </w:p>
        </w:tc>
        <w:tc>
          <w:tcPr>
            <w:tcW w:w="669" w:type="dxa"/>
            <w:tcMar/>
          </w:tcPr>
          <w:p w:rsidR="071E075D" w:rsidP="39AFF9D4" w:rsidRDefault="071E075D" w14:paraId="31E6F85F" w14:textId="1ED71918">
            <w:pPr>
              <w:rPr>
                <w:sz w:val="18"/>
                <w:szCs w:val="18"/>
              </w:rPr>
            </w:pPr>
            <w:r w:rsidRPr="314C59F7" w:rsidR="5D3D8024">
              <w:rPr>
                <w:sz w:val="18"/>
                <w:szCs w:val="18"/>
              </w:rPr>
              <w:t>1</w:t>
            </w:r>
          </w:p>
        </w:tc>
        <w:tc>
          <w:tcPr>
            <w:tcW w:w="669" w:type="dxa"/>
            <w:tcMar/>
          </w:tcPr>
          <w:p w:rsidR="39AFF9D4" w:rsidP="39AFF9D4" w:rsidRDefault="39AFF9D4" w14:paraId="0B93F33F" w14:textId="29363412">
            <w:pPr>
              <w:rPr>
                <w:sz w:val="18"/>
                <w:szCs w:val="18"/>
              </w:rPr>
            </w:pPr>
          </w:p>
        </w:tc>
        <w:tc>
          <w:tcPr>
            <w:tcW w:w="669" w:type="dxa"/>
            <w:tcMar/>
          </w:tcPr>
          <w:p w:rsidR="071E075D" w:rsidP="39AFF9D4" w:rsidRDefault="071E075D" w14:paraId="74CF369D" w14:textId="3D672D88">
            <w:pPr>
              <w:rPr>
                <w:sz w:val="18"/>
                <w:szCs w:val="18"/>
              </w:rPr>
            </w:pPr>
            <w:r w:rsidRPr="314C59F7" w:rsidR="5D3D8024">
              <w:rPr>
                <w:sz w:val="18"/>
                <w:szCs w:val="18"/>
              </w:rPr>
              <w:t>1</w:t>
            </w:r>
          </w:p>
        </w:tc>
        <w:tc>
          <w:tcPr>
            <w:tcW w:w="669" w:type="dxa"/>
            <w:tcMar/>
          </w:tcPr>
          <w:p w:rsidR="39AFF9D4" w:rsidP="39AFF9D4" w:rsidRDefault="39AFF9D4" w14:paraId="6C913127" w14:textId="29363412">
            <w:pPr>
              <w:rPr>
                <w:sz w:val="18"/>
                <w:szCs w:val="18"/>
              </w:rPr>
            </w:pPr>
          </w:p>
        </w:tc>
        <w:tc>
          <w:tcPr>
            <w:tcW w:w="669" w:type="dxa"/>
            <w:tcMar/>
          </w:tcPr>
          <w:p w:rsidR="39AFF9D4" w:rsidP="39AFF9D4" w:rsidRDefault="39AFF9D4" w14:paraId="6DA925EC" w14:textId="29363412">
            <w:pPr>
              <w:rPr>
                <w:sz w:val="18"/>
                <w:szCs w:val="18"/>
              </w:rPr>
            </w:pPr>
          </w:p>
        </w:tc>
        <w:tc>
          <w:tcPr>
            <w:tcW w:w="669" w:type="dxa"/>
            <w:tcMar/>
          </w:tcPr>
          <w:p w:rsidR="39AFF9D4" w:rsidP="39AFF9D4" w:rsidRDefault="39AFF9D4" w14:paraId="319A2761" w14:textId="29363412">
            <w:pPr>
              <w:rPr>
                <w:sz w:val="18"/>
                <w:szCs w:val="18"/>
              </w:rPr>
            </w:pPr>
          </w:p>
        </w:tc>
        <w:tc>
          <w:tcPr>
            <w:tcW w:w="669" w:type="dxa"/>
            <w:tcMar/>
          </w:tcPr>
          <w:p w:rsidR="39AFF9D4" w:rsidP="39AFF9D4" w:rsidRDefault="39AFF9D4" w14:paraId="296D72EB" w14:textId="29363412">
            <w:pPr>
              <w:rPr>
                <w:sz w:val="18"/>
                <w:szCs w:val="18"/>
              </w:rPr>
            </w:pPr>
          </w:p>
        </w:tc>
        <w:tc>
          <w:tcPr>
            <w:tcW w:w="669" w:type="dxa"/>
            <w:tcMar/>
          </w:tcPr>
          <w:p w:rsidR="39AFF9D4" w:rsidP="39AFF9D4" w:rsidRDefault="39AFF9D4" w14:paraId="256F847B" w14:textId="29363412">
            <w:pPr>
              <w:rPr>
                <w:sz w:val="18"/>
                <w:szCs w:val="18"/>
              </w:rPr>
            </w:pPr>
          </w:p>
        </w:tc>
        <w:tc>
          <w:tcPr>
            <w:tcW w:w="669" w:type="dxa"/>
            <w:tcMar/>
          </w:tcPr>
          <w:p w:rsidR="39AFF9D4" w:rsidP="39AFF9D4" w:rsidRDefault="39AFF9D4" w14:paraId="4799DA24" w14:textId="48B422F2">
            <w:pPr>
              <w:rPr>
                <w:sz w:val="18"/>
                <w:szCs w:val="18"/>
              </w:rPr>
            </w:pPr>
          </w:p>
        </w:tc>
        <w:tc>
          <w:tcPr>
            <w:tcW w:w="669" w:type="dxa"/>
            <w:tcMar/>
          </w:tcPr>
          <w:p w:rsidR="39AFF9D4" w:rsidP="39AFF9D4" w:rsidRDefault="39AFF9D4" w14:paraId="4BC85DF0" w14:textId="7E6306FD">
            <w:pPr>
              <w:rPr>
                <w:sz w:val="18"/>
                <w:szCs w:val="18"/>
              </w:rPr>
            </w:pPr>
          </w:p>
        </w:tc>
        <w:tc>
          <w:tcPr>
            <w:tcW w:w="840" w:type="dxa"/>
            <w:tcMar/>
          </w:tcPr>
          <w:p w:rsidR="071E075D" w:rsidP="39AFF9D4" w:rsidRDefault="071E075D" w14:paraId="03ED77B9" w14:textId="21C3ED13">
            <w:pPr>
              <w:rPr>
                <w:sz w:val="18"/>
                <w:szCs w:val="18"/>
              </w:rPr>
            </w:pPr>
            <w:r w:rsidRPr="314C59F7" w:rsidR="5D3D8024">
              <w:rPr>
                <w:sz w:val="18"/>
                <w:szCs w:val="18"/>
              </w:rPr>
              <w:t>1</w:t>
            </w:r>
          </w:p>
        </w:tc>
        <w:tc>
          <w:tcPr>
            <w:tcW w:w="721" w:type="dxa"/>
            <w:tcMar/>
          </w:tcPr>
          <w:p w:rsidR="39AFF9D4" w:rsidP="39AFF9D4" w:rsidRDefault="39AFF9D4" w14:paraId="0618D77F" w14:textId="152B093C">
            <w:pPr>
              <w:rPr>
                <w:sz w:val="18"/>
                <w:szCs w:val="18"/>
              </w:rPr>
            </w:pPr>
          </w:p>
        </w:tc>
      </w:tr>
      <w:tr w:rsidR="39AFF9D4" w:rsidTr="314C59F7" w14:paraId="02BFC33F" w14:textId="77777777">
        <w:tc>
          <w:tcPr>
            <w:tcW w:w="669" w:type="dxa"/>
            <w:tcMar/>
          </w:tcPr>
          <w:p w:rsidR="0122378C" w:rsidP="39AFF9D4" w:rsidRDefault="0122378C" w14:paraId="48DFA58A" w14:textId="6B80E431">
            <w:pPr>
              <w:rPr>
                <w:sz w:val="16"/>
                <w:szCs w:val="16"/>
              </w:rPr>
            </w:pPr>
            <w:r w:rsidRPr="314C59F7" w:rsidR="0122378C">
              <w:rPr>
                <w:sz w:val="18"/>
                <w:szCs w:val="18"/>
              </w:rPr>
              <w:t>piano</w:t>
            </w:r>
          </w:p>
        </w:tc>
        <w:tc>
          <w:tcPr>
            <w:tcW w:w="669" w:type="dxa"/>
            <w:tcMar/>
          </w:tcPr>
          <w:p w:rsidR="39AFF9D4" w:rsidP="39AFF9D4" w:rsidRDefault="39AFF9D4" w14:paraId="7709E535" w14:textId="29363412">
            <w:pPr>
              <w:rPr>
                <w:sz w:val="18"/>
                <w:szCs w:val="18"/>
              </w:rPr>
            </w:pPr>
          </w:p>
        </w:tc>
        <w:tc>
          <w:tcPr>
            <w:tcW w:w="669" w:type="dxa"/>
            <w:tcMar/>
          </w:tcPr>
          <w:p w:rsidR="39AFF9D4" w:rsidP="39AFF9D4" w:rsidRDefault="39AFF9D4" w14:paraId="03E93679" w14:textId="29363412">
            <w:pPr>
              <w:rPr>
                <w:sz w:val="18"/>
                <w:szCs w:val="18"/>
              </w:rPr>
            </w:pPr>
          </w:p>
        </w:tc>
        <w:tc>
          <w:tcPr>
            <w:tcW w:w="669" w:type="dxa"/>
            <w:tcMar/>
          </w:tcPr>
          <w:p w:rsidR="39AFF9D4" w:rsidP="39AFF9D4" w:rsidRDefault="39AFF9D4" w14:paraId="22153BAE" w14:textId="29363412">
            <w:pPr>
              <w:rPr>
                <w:sz w:val="18"/>
                <w:szCs w:val="18"/>
              </w:rPr>
            </w:pPr>
          </w:p>
        </w:tc>
        <w:tc>
          <w:tcPr>
            <w:tcW w:w="669" w:type="dxa"/>
            <w:tcMar/>
          </w:tcPr>
          <w:p w:rsidR="39AFF9D4" w:rsidP="39AFF9D4" w:rsidRDefault="39AFF9D4" w14:paraId="3861E933" w14:textId="29363412">
            <w:pPr>
              <w:rPr>
                <w:sz w:val="18"/>
                <w:szCs w:val="18"/>
              </w:rPr>
            </w:pPr>
          </w:p>
        </w:tc>
        <w:tc>
          <w:tcPr>
            <w:tcW w:w="669" w:type="dxa"/>
            <w:tcMar/>
          </w:tcPr>
          <w:p w:rsidR="39AFF9D4" w:rsidP="39AFF9D4" w:rsidRDefault="39AFF9D4" w14:paraId="33194570" w14:textId="29363412">
            <w:pPr>
              <w:rPr>
                <w:sz w:val="18"/>
                <w:szCs w:val="18"/>
              </w:rPr>
            </w:pPr>
          </w:p>
        </w:tc>
        <w:tc>
          <w:tcPr>
            <w:tcW w:w="669" w:type="dxa"/>
            <w:tcMar/>
          </w:tcPr>
          <w:p w:rsidR="39AFF9D4" w:rsidP="39AFF9D4" w:rsidRDefault="39AFF9D4" w14:paraId="70766E63" w14:textId="29363412">
            <w:pPr>
              <w:rPr>
                <w:sz w:val="18"/>
                <w:szCs w:val="18"/>
              </w:rPr>
            </w:pPr>
          </w:p>
        </w:tc>
        <w:tc>
          <w:tcPr>
            <w:tcW w:w="669" w:type="dxa"/>
            <w:tcMar/>
          </w:tcPr>
          <w:p w:rsidR="39AFF9D4" w:rsidP="39AFF9D4" w:rsidRDefault="39AFF9D4" w14:paraId="36C001EB" w14:textId="29363412">
            <w:pPr>
              <w:rPr>
                <w:sz w:val="18"/>
                <w:szCs w:val="18"/>
              </w:rPr>
            </w:pPr>
          </w:p>
        </w:tc>
        <w:tc>
          <w:tcPr>
            <w:tcW w:w="669" w:type="dxa"/>
            <w:tcMar/>
          </w:tcPr>
          <w:p w:rsidR="39AFF9D4" w:rsidP="39AFF9D4" w:rsidRDefault="39AFF9D4" w14:paraId="7ACFB078" w14:textId="29363412">
            <w:pPr>
              <w:rPr>
                <w:sz w:val="18"/>
                <w:szCs w:val="18"/>
              </w:rPr>
            </w:pPr>
          </w:p>
        </w:tc>
        <w:tc>
          <w:tcPr>
            <w:tcW w:w="669" w:type="dxa"/>
            <w:tcMar/>
          </w:tcPr>
          <w:p w:rsidR="39AFF9D4" w:rsidP="39AFF9D4" w:rsidRDefault="39AFF9D4" w14:paraId="211AD4DA" w14:textId="29363412">
            <w:pPr>
              <w:rPr>
                <w:sz w:val="18"/>
                <w:szCs w:val="18"/>
              </w:rPr>
            </w:pPr>
          </w:p>
        </w:tc>
        <w:tc>
          <w:tcPr>
            <w:tcW w:w="669" w:type="dxa"/>
            <w:tcMar/>
          </w:tcPr>
          <w:p w:rsidR="39AFF9D4" w:rsidP="39AFF9D4" w:rsidRDefault="39AFF9D4" w14:paraId="275A67A3" w14:textId="449D1DBB">
            <w:pPr>
              <w:rPr>
                <w:sz w:val="18"/>
                <w:szCs w:val="18"/>
              </w:rPr>
            </w:pPr>
          </w:p>
        </w:tc>
        <w:tc>
          <w:tcPr>
            <w:tcW w:w="669" w:type="dxa"/>
            <w:tcMar/>
          </w:tcPr>
          <w:p w:rsidR="39AFF9D4" w:rsidP="39AFF9D4" w:rsidRDefault="39AFF9D4" w14:paraId="51B77BD0" w14:textId="1B46651B">
            <w:pPr>
              <w:rPr>
                <w:sz w:val="18"/>
                <w:szCs w:val="18"/>
              </w:rPr>
            </w:pPr>
          </w:p>
        </w:tc>
        <w:tc>
          <w:tcPr>
            <w:tcW w:w="840" w:type="dxa"/>
            <w:tcMar/>
          </w:tcPr>
          <w:p w:rsidR="39AFF9D4" w:rsidP="39AFF9D4" w:rsidRDefault="39AFF9D4" w14:paraId="47122723" w14:textId="3CAB5F7F">
            <w:pPr>
              <w:rPr>
                <w:sz w:val="18"/>
                <w:szCs w:val="18"/>
              </w:rPr>
            </w:pPr>
          </w:p>
        </w:tc>
        <w:tc>
          <w:tcPr>
            <w:tcW w:w="721" w:type="dxa"/>
            <w:tcMar/>
          </w:tcPr>
          <w:p w:rsidR="4B908B49" w:rsidP="39AFF9D4" w:rsidRDefault="4B908B49" w14:paraId="21F599F8" w14:textId="7FF4938F">
            <w:pPr>
              <w:rPr>
                <w:sz w:val="18"/>
                <w:szCs w:val="18"/>
              </w:rPr>
            </w:pPr>
            <w:r w:rsidRPr="314C59F7" w:rsidR="55F14604">
              <w:rPr>
                <w:sz w:val="18"/>
                <w:szCs w:val="18"/>
              </w:rPr>
              <w:t>1</w:t>
            </w:r>
          </w:p>
        </w:tc>
      </w:tr>
      <w:tr w:rsidR="39AFF9D4" w:rsidTr="314C59F7" w14:paraId="455BB846" w14:textId="77777777">
        <w:tc>
          <w:tcPr>
            <w:tcW w:w="669" w:type="dxa"/>
            <w:tcMar/>
          </w:tcPr>
          <w:p w:rsidR="0122378C" w:rsidP="39AFF9D4" w:rsidRDefault="0122378C" w14:paraId="4A00FC24" w14:textId="207B8B10">
            <w:pPr>
              <w:rPr>
                <w:sz w:val="16"/>
                <w:szCs w:val="16"/>
              </w:rPr>
            </w:pPr>
            <w:r w:rsidRPr="314C59F7" w:rsidR="0122378C">
              <w:rPr>
                <w:sz w:val="18"/>
                <w:szCs w:val="18"/>
              </w:rPr>
              <w:t>john</w:t>
            </w:r>
          </w:p>
        </w:tc>
        <w:tc>
          <w:tcPr>
            <w:tcW w:w="669" w:type="dxa"/>
            <w:tcMar/>
          </w:tcPr>
          <w:p w:rsidR="39AFF9D4" w:rsidP="39AFF9D4" w:rsidRDefault="39AFF9D4" w14:paraId="427CAD53" w14:textId="29363412">
            <w:pPr>
              <w:rPr>
                <w:sz w:val="18"/>
                <w:szCs w:val="18"/>
              </w:rPr>
            </w:pPr>
          </w:p>
        </w:tc>
        <w:tc>
          <w:tcPr>
            <w:tcW w:w="669" w:type="dxa"/>
            <w:tcMar/>
          </w:tcPr>
          <w:p w:rsidR="39AFF9D4" w:rsidP="39AFF9D4" w:rsidRDefault="39AFF9D4" w14:paraId="23619256" w14:textId="29363412">
            <w:pPr>
              <w:rPr>
                <w:sz w:val="18"/>
                <w:szCs w:val="18"/>
              </w:rPr>
            </w:pPr>
          </w:p>
        </w:tc>
        <w:tc>
          <w:tcPr>
            <w:tcW w:w="669" w:type="dxa"/>
            <w:tcMar/>
          </w:tcPr>
          <w:p w:rsidR="39AFF9D4" w:rsidP="39AFF9D4" w:rsidRDefault="39AFF9D4" w14:paraId="4E966A5F" w14:textId="29363412">
            <w:pPr>
              <w:rPr>
                <w:sz w:val="18"/>
                <w:szCs w:val="18"/>
              </w:rPr>
            </w:pPr>
          </w:p>
        </w:tc>
        <w:tc>
          <w:tcPr>
            <w:tcW w:w="669" w:type="dxa"/>
            <w:tcMar/>
          </w:tcPr>
          <w:p w:rsidR="39AFF9D4" w:rsidP="39AFF9D4" w:rsidRDefault="39AFF9D4" w14:paraId="7F6F5925" w14:textId="29363412">
            <w:pPr>
              <w:rPr>
                <w:sz w:val="18"/>
                <w:szCs w:val="18"/>
              </w:rPr>
            </w:pPr>
          </w:p>
        </w:tc>
        <w:tc>
          <w:tcPr>
            <w:tcW w:w="669" w:type="dxa"/>
            <w:tcMar/>
          </w:tcPr>
          <w:p w:rsidR="39AFF9D4" w:rsidP="39AFF9D4" w:rsidRDefault="39AFF9D4" w14:paraId="4ED194FE" w14:textId="29363412">
            <w:pPr>
              <w:rPr>
                <w:sz w:val="18"/>
                <w:szCs w:val="18"/>
              </w:rPr>
            </w:pPr>
          </w:p>
        </w:tc>
        <w:tc>
          <w:tcPr>
            <w:tcW w:w="669" w:type="dxa"/>
            <w:tcMar/>
          </w:tcPr>
          <w:p w:rsidR="7D032B28" w:rsidP="39AFF9D4" w:rsidRDefault="7D032B28" w14:paraId="53E06AC5" w14:textId="3B20A2FB">
            <w:pPr>
              <w:rPr>
                <w:sz w:val="18"/>
                <w:szCs w:val="18"/>
              </w:rPr>
            </w:pPr>
            <w:r w:rsidRPr="314C59F7" w:rsidR="468B5DB5">
              <w:rPr>
                <w:sz w:val="18"/>
                <w:szCs w:val="18"/>
              </w:rPr>
              <w:t>1</w:t>
            </w:r>
          </w:p>
        </w:tc>
        <w:tc>
          <w:tcPr>
            <w:tcW w:w="669" w:type="dxa"/>
            <w:tcMar/>
          </w:tcPr>
          <w:p w:rsidR="39AFF9D4" w:rsidP="39AFF9D4" w:rsidRDefault="39AFF9D4" w14:paraId="6D99B0E1" w14:textId="29363412">
            <w:pPr>
              <w:rPr>
                <w:sz w:val="18"/>
                <w:szCs w:val="18"/>
              </w:rPr>
            </w:pPr>
          </w:p>
        </w:tc>
        <w:tc>
          <w:tcPr>
            <w:tcW w:w="669" w:type="dxa"/>
            <w:tcMar/>
          </w:tcPr>
          <w:p w:rsidR="39AFF9D4" w:rsidP="39AFF9D4" w:rsidRDefault="39AFF9D4" w14:paraId="3E258C01" w14:textId="29363412">
            <w:pPr>
              <w:rPr>
                <w:sz w:val="18"/>
                <w:szCs w:val="18"/>
              </w:rPr>
            </w:pPr>
          </w:p>
        </w:tc>
        <w:tc>
          <w:tcPr>
            <w:tcW w:w="669" w:type="dxa"/>
            <w:tcMar/>
          </w:tcPr>
          <w:p w:rsidR="39AFF9D4" w:rsidP="39AFF9D4" w:rsidRDefault="39AFF9D4" w14:paraId="2C49E200" w14:textId="29363412">
            <w:pPr>
              <w:rPr>
                <w:sz w:val="18"/>
                <w:szCs w:val="18"/>
              </w:rPr>
            </w:pPr>
          </w:p>
        </w:tc>
        <w:tc>
          <w:tcPr>
            <w:tcW w:w="669" w:type="dxa"/>
            <w:tcMar/>
          </w:tcPr>
          <w:p w:rsidR="39AFF9D4" w:rsidP="39AFF9D4" w:rsidRDefault="39AFF9D4" w14:paraId="4BC8CA8B" w14:textId="021DFF08">
            <w:pPr>
              <w:rPr>
                <w:sz w:val="18"/>
                <w:szCs w:val="18"/>
              </w:rPr>
            </w:pPr>
          </w:p>
        </w:tc>
        <w:tc>
          <w:tcPr>
            <w:tcW w:w="669" w:type="dxa"/>
            <w:tcMar/>
          </w:tcPr>
          <w:p w:rsidR="7D032B28" w:rsidP="39AFF9D4" w:rsidRDefault="7D032B28" w14:paraId="4E9ECE21" w14:textId="757E8BEC">
            <w:pPr>
              <w:rPr>
                <w:sz w:val="18"/>
                <w:szCs w:val="18"/>
              </w:rPr>
            </w:pPr>
            <w:r w:rsidRPr="314C59F7" w:rsidR="468B5DB5">
              <w:rPr>
                <w:sz w:val="18"/>
                <w:szCs w:val="18"/>
              </w:rPr>
              <w:t>1</w:t>
            </w:r>
          </w:p>
        </w:tc>
        <w:tc>
          <w:tcPr>
            <w:tcW w:w="840" w:type="dxa"/>
            <w:tcMar/>
          </w:tcPr>
          <w:p w:rsidR="39AFF9D4" w:rsidP="39AFF9D4" w:rsidRDefault="39AFF9D4" w14:paraId="45D17BD2" w14:textId="2772CEE6">
            <w:pPr>
              <w:rPr>
                <w:sz w:val="18"/>
                <w:szCs w:val="18"/>
              </w:rPr>
            </w:pPr>
          </w:p>
        </w:tc>
        <w:tc>
          <w:tcPr>
            <w:tcW w:w="721" w:type="dxa"/>
            <w:tcMar/>
          </w:tcPr>
          <w:p w:rsidR="39AFF9D4" w:rsidP="39AFF9D4" w:rsidRDefault="39AFF9D4" w14:paraId="198E9F8B" w14:textId="658A9AF6">
            <w:pPr>
              <w:rPr>
                <w:sz w:val="18"/>
                <w:szCs w:val="18"/>
              </w:rPr>
            </w:pPr>
          </w:p>
        </w:tc>
      </w:tr>
      <w:tr w:rsidR="39AFF9D4" w:rsidTr="314C59F7" w14:paraId="780DF17F" w14:textId="77777777">
        <w:tc>
          <w:tcPr>
            <w:tcW w:w="669" w:type="dxa"/>
            <w:tcMar/>
          </w:tcPr>
          <w:p w:rsidR="0122378C" w:rsidP="39AFF9D4" w:rsidRDefault="0122378C" w14:paraId="446FF5AC" w14:textId="79336365">
            <w:pPr>
              <w:rPr>
                <w:sz w:val="16"/>
                <w:szCs w:val="16"/>
              </w:rPr>
            </w:pPr>
            <w:r w:rsidRPr="314C59F7" w:rsidR="0122378C">
              <w:rPr>
                <w:sz w:val="18"/>
                <w:szCs w:val="18"/>
              </w:rPr>
              <w:t>get</w:t>
            </w:r>
          </w:p>
        </w:tc>
        <w:tc>
          <w:tcPr>
            <w:tcW w:w="669" w:type="dxa"/>
            <w:tcMar/>
          </w:tcPr>
          <w:p w:rsidR="39AFF9D4" w:rsidP="39AFF9D4" w:rsidRDefault="39AFF9D4" w14:paraId="760C2F3C" w14:textId="29363412">
            <w:pPr>
              <w:rPr>
                <w:sz w:val="18"/>
                <w:szCs w:val="18"/>
              </w:rPr>
            </w:pPr>
          </w:p>
        </w:tc>
        <w:tc>
          <w:tcPr>
            <w:tcW w:w="669" w:type="dxa"/>
            <w:tcMar/>
          </w:tcPr>
          <w:p w:rsidR="39AFF9D4" w:rsidP="39AFF9D4" w:rsidRDefault="39AFF9D4" w14:paraId="1860F754" w14:textId="29363412">
            <w:pPr>
              <w:rPr>
                <w:sz w:val="18"/>
                <w:szCs w:val="18"/>
              </w:rPr>
            </w:pPr>
          </w:p>
        </w:tc>
        <w:tc>
          <w:tcPr>
            <w:tcW w:w="669" w:type="dxa"/>
            <w:tcMar/>
          </w:tcPr>
          <w:p w:rsidR="39AFF9D4" w:rsidP="39AFF9D4" w:rsidRDefault="39AFF9D4" w14:paraId="724CFC38" w14:textId="29363412">
            <w:pPr>
              <w:rPr>
                <w:sz w:val="18"/>
                <w:szCs w:val="18"/>
              </w:rPr>
            </w:pPr>
          </w:p>
        </w:tc>
        <w:tc>
          <w:tcPr>
            <w:tcW w:w="669" w:type="dxa"/>
            <w:tcMar/>
          </w:tcPr>
          <w:p w:rsidR="39AFF9D4" w:rsidP="39AFF9D4" w:rsidRDefault="39AFF9D4" w14:paraId="07A05FDC" w14:textId="29363412">
            <w:pPr>
              <w:rPr>
                <w:sz w:val="18"/>
                <w:szCs w:val="18"/>
              </w:rPr>
            </w:pPr>
          </w:p>
        </w:tc>
        <w:tc>
          <w:tcPr>
            <w:tcW w:w="669" w:type="dxa"/>
            <w:tcMar/>
          </w:tcPr>
          <w:p w:rsidR="39AFF9D4" w:rsidP="39AFF9D4" w:rsidRDefault="39AFF9D4" w14:paraId="737B850D" w14:textId="29363412">
            <w:pPr>
              <w:rPr>
                <w:sz w:val="18"/>
                <w:szCs w:val="18"/>
              </w:rPr>
            </w:pPr>
          </w:p>
        </w:tc>
        <w:tc>
          <w:tcPr>
            <w:tcW w:w="669" w:type="dxa"/>
            <w:tcMar/>
          </w:tcPr>
          <w:p w:rsidR="39AFF9D4" w:rsidP="39AFF9D4" w:rsidRDefault="39AFF9D4" w14:paraId="468C6465" w14:textId="29363412">
            <w:pPr>
              <w:rPr>
                <w:sz w:val="18"/>
                <w:szCs w:val="18"/>
              </w:rPr>
            </w:pPr>
          </w:p>
        </w:tc>
        <w:tc>
          <w:tcPr>
            <w:tcW w:w="669" w:type="dxa"/>
            <w:tcMar/>
          </w:tcPr>
          <w:p w:rsidR="3251816B" w:rsidP="39AFF9D4" w:rsidRDefault="3251816B" w14:paraId="249D4F23" w14:textId="450FD4DA">
            <w:pPr>
              <w:rPr>
                <w:sz w:val="18"/>
                <w:szCs w:val="18"/>
              </w:rPr>
            </w:pPr>
            <w:r w:rsidRPr="314C59F7" w:rsidR="06EF53AF">
              <w:rPr>
                <w:sz w:val="18"/>
                <w:szCs w:val="18"/>
              </w:rPr>
              <w:t>1</w:t>
            </w:r>
          </w:p>
        </w:tc>
        <w:tc>
          <w:tcPr>
            <w:tcW w:w="669" w:type="dxa"/>
            <w:tcMar/>
          </w:tcPr>
          <w:p w:rsidR="39AFF9D4" w:rsidP="39AFF9D4" w:rsidRDefault="39AFF9D4" w14:paraId="7888B235" w14:textId="29363412">
            <w:pPr>
              <w:rPr>
                <w:sz w:val="18"/>
                <w:szCs w:val="18"/>
              </w:rPr>
            </w:pPr>
          </w:p>
        </w:tc>
        <w:tc>
          <w:tcPr>
            <w:tcW w:w="669" w:type="dxa"/>
            <w:tcMar/>
          </w:tcPr>
          <w:p w:rsidR="39AFF9D4" w:rsidP="39AFF9D4" w:rsidRDefault="39AFF9D4" w14:paraId="7296595D" w14:textId="29363412">
            <w:pPr>
              <w:rPr>
                <w:sz w:val="18"/>
                <w:szCs w:val="18"/>
              </w:rPr>
            </w:pPr>
          </w:p>
        </w:tc>
        <w:tc>
          <w:tcPr>
            <w:tcW w:w="669" w:type="dxa"/>
            <w:tcMar/>
          </w:tcPr>
          <w:p w:rsidR="39AFF9D4" w:rsidP="39AFF9D4" w:rsidRDefault="39AFF9D4" w14:paraId="5C0C357C" w14:textId="4B485DEF">
            <w:pPr>
              <w:rPr>
                <w:sz w:val="18"/>
                <w:szCs w:val="18"/>
              </w:rPr>
            </w:pPr>
          </w:p>
        </w:tc>
        <w:tc>
          <w:tcPr>
            <w:tcW w:w="669" w:type="dxa"/>
            <w:tcMar/>
          </w:tcPr>
          <w:p w:rsidR="39AFF9D4" w:rsidP="39AFF9D4" w:rsidRDefault="39AFF9D4" w14:paraId="4D45D468" w14:textId="69602A1F">
            <w:pPr>
              <w:rPr>
                <w:sz w:val="18"/>
                <w:szCs w:val="18"/>
              </w:rPr>
            </w:pPr>
          </w:p>
        </w:tc>
        <w:tc>
          <w:tcPr>
            <w:tcW w:w="840" w:type="dxa"/>
            <w:tcMar/>
          </w:tcPr>
          <w:p w:rsidR="39AFF9D4" w:rsidP="39AFF9D4" w:rsidRDefault="39AFF9D4" w14:paraId="3E0E439D" w14:textId="6439431C">
            <w:pPr>
              <w:rPr>
                <w:sz w:val="18"/>
                <w:szCs w:val="18"/>
              </w:rPr>
            </w:pPr>
          </w:p>
        </w:tc>
        <w:tc>
          <w:tcPr>
            <w:tcW w:w="721" w:type="dxa"/>
            <w:tcMar/>
          </w:tcPr>
          <w:p w:rsidR="39AFF9D4" w:rsidP="39AFF9D4" w:rsidRDefault="39AFF9D4" w14:paraId="3DB90D38" w14:textId="3070B49C">
            <w:pPr>
              <w:rPr>
                <w:sz w:val="18"/>
                <w:szCs w:val="18"/>
              </w:rPr>
            </w:pPr>
          </w:p>
        </w:tc>
      </w:tr>
      <w:tr w:rsidR="39AFF9D4" w:rsidTr="314C59F7" w14:paraId="56D185DD" w14:textId="77777777">
        <w:tc>
          <w:tcPr>
            <w:tcW w:w="669" w:type="dxa"/>
            <w:tcMar/>
          </w:tcPr>
          <w:p w:rsidR="0122378C" w:rsidP="39AFF9D4" w:rsidRDefault="0122378C" w14:paraId="17186A03" w14:textId="74426433">
            <w:pPr>
              <w:rPr>
                <w:sz w:val="16"/>
                <w:szCs w:val="16"/>
              </w:rPr>
            </w:pPr>
            <w:r w:rsidRPr="314C59F7" w:rsidR="0122378C">
              <w:rPr>
                <w:sz w:val="18"/>
                <w:szCs w:val="18"/>
              </w:rPr>
              <w:t>ticket</w:t>
            </w:r>
          </w:p>
        </w:tc>
        <w:tc>
          <w:tcPr>
            <w:tcW w:w="669" w:type="dxa"/>
            <w:tcMar/>
          </w:tcPr>
          <w:p w:rsidR="39AFF9D4" w:rsidP="39AFF9D4" w:rsidRDefault="39AFF9D4" w14:paraId="007D7215" w14:textId="450BD3A6">
            <w:pPr>
              <w:rPr>
                <w:sz w:val="18"/>
                <w:szCs w:val="18"/>
              </w:rPr>
            </w:pPr>
          </w:p>
        </w:tc>
        <w:tc>
          <w:tcPr>
            <w:tcW w:w="669" w:type="dxa"/>
            <w:tcMar/>
          </w:tcPr>
          <w:p w:rsidR="39AFF9D4" w:rsidP="39AFF9D4" w:rsidRDefault="39AFF9D4" w14:paraId="70DCDCAE" w14:textId="56046D88">
            <w:pPr>
              <w:rPr>
                <w:sz w:val="18"/>
                <w:szCs w:val="18"/>
              </w:rPr>
            </w:pPr>
          </w:p>
        </w:tc>
        <w:tc>
          <w:tcPr>
            <w:tcW w:w="669" w:type="dxa"/>
            <w:tcMar/>
          </w:tcPr>
          <w:p w:rsidR="39AFF9D4" w:rsidP="39AFF9D4" w:rsidRDefault="39AFF9D4" w14:paraId="50630C9D" w14:textId="3F595350">
            <w:pPr>
              <w:rPr>
                <w:sz w:val="18"/>
                <w:szCs w:val="18"/>
              </w:rPr>
            </w:pPr>
          </w:p>
        </w:tc>
        <w:tc>
          <w:tcPr>
            <w:tcW w:w="669" w:type="dxa"/>
            <w:tcMar/>
          </w:tcPr>
          <w:p w:rsidR="39AFF9D4" w:rsidP="39AFF9D4" w:rsidRDefault="39AFF9D4" w14:paraId="36875F00" w14:textId="45CE05F5">
            <w:pPr>
              <w:rPr>
                <w:sz w:val="18"/>
                <w:szCs w:val="18"/>
              </w:rPr>
            </w:pPr>
          </w:p>
        </w:tc>
        <w:tc>
          <w:tcPr>
            <w:tcW w:w="669" w:type="dxa"/>
            <w:tcMar/>
          </w:tcPr>
          <w:p w:rsidR="39AFF9D4" w:rsidP="39AFF9D4" w:rsidRDefault="39AFF9D4" w14:paraId="088FF9E4" w14:textId="29B2093C">
            <w:pPr>
              <w:rPr>
                <w:sz w:val="18"/>
                <w:szCs w:val="18"/>
              </w:rPr>
            </w:pPr>
          </w:p>
        </w:tc>
        <w:tc>
          <w:tcPr>
            <w:tcW w:w="669" w:type="dxa"/>
            <w:tcMar/>
          </w:tcPr>
          <w:p w:rsidR="39AFF9D4" w:rsidP="39AFF9D4" w:rsidRDefault="39AFF9D4" w14:paraId="79AA40F3" w14:textId="054FA8AB">
            <w:pPr>
              <w:rPr>
                <w:sz w:val="18"/>
                <w:szCs w:val="18"/>
              </w:rPr>
            </w:pPr>
          </w:p>
        </w:tc>
        <w:tc>
          <w:tcPr>
            <w:tcW w:w="669" w:type="dxa"/>
            <w:tcMar/>
          </w:tcPr>
          <w:p w:rsidR="39AFF9D4" w:rsidP="39AFF9D4" w:rsidRDefault="39AFF9D4" w14:paraId="0CD913CD" w14:textId="73586920">
            <w:pPr>
              <w:rPr>
                <w:sz w:val="18"/>
                <w:szCs w:val="18"/>
              </w:rPr>
            </w:pPr>
          </w:p>
        </w:tc>
        <w:tc>
          <w:tcPr>
            <w:tcW w:w="669" w:type="dxa"/>
            <w:tcMar/>
          </w:tcPr>
          <w:p w:rsidR="76DECEB3" w:rsidP="39AFF9D4" w:rsidRDefault="76DECEB3" w14:paraId="04544D4B" w14:textId="66353BF9">
            <w:pPr>
              <w:rPr>
                <w:sz w:val="18"/>
                <w:szCs w:val="18"/>
              </w:rPr>
            </w:pPr>
            <w:r w:rsidRPr="314C59F7" w:rsidR="30FC47F3">
              <w:rPr>
                <w:sz w:val="18"/>
                <w:szCs w:val="18"/>
              </w:rPr>
              <w:t>1</w:t>
            </w:r>
          </w:p>
        </w:tc>
        <w:tc>
          <w:tcPr>
            <w:tcW w:w="669" w:type="dxa"/>
            <w:tcMar/>
          </w:tcPr>
          <w:p w:rsidR="39AFF9D4" w:rsidP="39AFF9D4" w:rsidRDefault="39AFF9D4" w14:paraId="1D577C6A" w14:textId="1974BC8F">
            <w:pPr>
              <w:rPr>
                <w:sz w:val="18"/>
                <w:szCs w:val="18"/>
              </w:rPr>
            </w:pPr>
          </w:p>
        </w:tc>
        <w:tc>
          <w:tcPr>
            <w:tcW w:w="669" w:type="dxa"/>
            <w:tcMar/>
          </w:tcPr>
          <w:p w:rsidR="39AFF9D4" w:rsidP="39AFF9D4" w:rsidRDefault="39AFF9D4" w14:paraId="58A88EEA" w14:textId="15436657">
            <w:pPr>
              <w:rPr>
                <w:sz w:val="18"/>
                <w:szCs w:val="18"/>
              </w:rPr>
            </w:pPr>
          </w:p>
        </w:tc>
        <w:tc>
          <w:tcPr>
            <w:tcW w:w="669" w:type="dxa"/>
            <w:tcMar/>
          </w:tcPr>
          <w:p w:rsidR="39AFF9D4" w:rsidP="39AFF9D4" w:rsidRDefault="39AFF9D4" w14:paraId="4B844ABD" w14:textId="377A9102">
            <w:pPr>
              <w:rPr>
                <w:sz w:val="18"/>
                <w:szCs w:val="18"/>
              </w:rPr>
            </w:pPr>
          </w:p>
        </w:tc>
        <w:tc>
          <w:tcPr>
            <w:tcW w:w="840" w:type="dxa"/>
            <w:tcMar/>
          </w:tcPr>
          <w:p w:rsidR="39AFF9D4" w:rsidP="39AFF9D4" w:rsidRDefault="39AFF9D4" w14:paraId="51DD6A61" w14:textId="5BE1581E">
            <w:pPr>
              <w:rPr>
                <w:sz w:val="18"/>
                <w:szCs w:val="18"/>
              </w:rPr>
            </w:pPr>
          </w:p>
        </w:tc>
        <w:tc>
          <w:tcPr>
            <w:tcW w:w="721" w:type="dxa"/>
            <w:tcMar/>
          </w:tcPr>
          <w:p w:rsidR="39AFF9D4" w:rsidP="39AFF9D4" w:rsidRDefault="39AFF9D4" w14:paraId="35BD3A62" w14:textId="2E52A25E">
            <w:pPr>
              <w:rPr>
                <w:sz w:val="18"/>
                <w:szCs w:val="18"/>
              </w:rPr>
            </w:pPr>
          </w:p>
        </w:tc>
      </w:tr>
      <w:tr w:rsidR="39AFF9D4" w:rsidTr="314C59F7" w14:paraId="2C1C2B7B" w14:textId="77777777">
        <w:tc>
          <w:tcPr>
            <w:tcW w:w="669" w:type="dxa"/>
            <w:tcMar/>
          </w:tcPr>
          <w:p w:rsidR="0122378C" w:rsidP="39AFF9D4" w:rsidRDefault="0122378C" w14:paraId="12FD66D6" w14:textId="52510368">
            <w:pPr>
              <w:rPr>
                <w:sz w:val="16"/>
                <w:szCs w:val="16"/>
              </w:rPr>
            </w:pPr>
            <w:r w:rsidRPr="314C59F7" w:rsidR="0122378C">
              <w:rPr>
                <w:sz w:val="18"/>
                <w:szCs w:val="18"/>
              </w:rPr>
              <w:t>for</w:t>
            </w:r>
          </w:p>
        </w:tc>
        <w:tc>
          <w:tcPr>
            <w:tcW w:w="669" w:type="dxa"/>
            <w:tcMar/>
          </w:tcPr>
          <w:p w:rsidR="39AFF9D4" w:rsidP="39AFF9D4" w:rsidRDefault="39AFF9D4" w14:paraId="188369B1" w14:textId="0B3BB607">
            <w:pPr>
              <w:rPr>
                <w:sz w:val="18"/>
                <w:szCs w:val="18"/>
              </w:rPr>
            </w:pPr>
          </w:p>
        </w:tc>
        <w:tc>
          <w:tcPr>
            <w:tcW w:w="669" w:type="dxa"/>
            <w:tcMar/>
          </w:tcPr>
          <w:p w:rsidR="39AFF9D4" w:rsidP="39AFF9D4" w:rsidRDefault="39AFF9D4" w14:paraId="7D47F0CF" w14:textId="40B9AB59">
            <w:pPr>
              <w:rPr>
                <w:sz w:val="18"/>
                <w:szCs w:val="18"/>
              </w:rPr>
            </w:pPr>
          </w:p>
        </w:tc>
        <w:tc>
          <w:tcPr>
            <w:tcW w:w="669" w:type="dxa"/>
            <w:tcMar/>
          </w:tcPr>
          <w:p w:rsidR="640B85B2" w:rsidP="39AFF9D4" w:rsidRDefault="640B85B2" w14:paraId="7A63A764" w14:textId="2BE31172">
            <w:pPr>
              <w:rPr>
                <w:sz w:val="18"/>
                <w:szCs w:val="18"/>
              </w:rPr>
            </w:pPr>
            <w:r w:rsidRPr="314C59F7" w:rsidR="4F26863A">
              <w:rPr>
                <w:sz w:val="18"/>
                <w:szCs w:val="18"/>
              </w:rPr>
              <w:t>1</w:t>
            </w:r>
          </w:p>
        </w:tc>
        <w:tc>
          <w:tcPr>
            <w:tcW w:w="669" w:type="dxa"/>
            <w:tcMar/>
          </w:tcPr>
          <w:p w:rsidR="39AFF9D4" w:rsidP="39AFF9D4" w:rsidRDefault="39AFF9D4" w14:paraId="48BB2A55" w14:textId="54ADE20C">
            <w:pPr>
              <w:rPr>
                <w:sz w:val="18"/>
                <w:szCs w:val="18"/>
              </w:rPr>
            </w:pPr>
          </w:p>
        </w:tc>
        <w:tc>
          <w:tcPr>
            <w:tcW w:w="669" w:type="dxa"/>
            <w:tcMar/>
          </w:tcPr>
          <w:p w:rsidR="39AFF9D4" w:rsidP="39AFF9D4" w:rsidRDefault="39AFF9D4" w14:paraId="5B4AC0B5" w14:textId="4B5CF88B">
            <w:pPr>
              <w:rPr>
                <w:sz w:val="18"/>
                <w:szCs w:val="18"/>
              </w:rPr>
            </w:pPr>
          </w:p>
        </w:tc>
        <w:tc>
          <w:tcPr>
            <w:tcW w:w="669" w:type="dxa"/>
            <w:tcMar/>
          </w:tcPr>
          <w:p w:rsidR="39AFF9D4" w:rsidP="39AFF9D4" w:rsidRDefault="39AFF9D4" w14:paraId="4988E1F0" w14:textId="7D3B5283">
            <w:pPr>
              <w:rPr>
                <w:sz w:val="18"/>
                <w:szCs w:val="18"/>
              </w:rPr>
            </w:pPr>
          </w:p>
        </w:tc>
        <w:tc>
          <w:tcPr>
            <w:tcW w:w="669" w:type="dxa"/>
            <w:tcMar/>
          </w:tcPr>
          <w:p w:rsidR="39AFF9D4" w:rsidP="39AFF9D4" w:rsidRDefault="39AFF9D4" w14:paraId="1C63FA29" w14:textId="2ED65E90">
            <w:pPr>
              <w:rPr>
                <w:sz w:val="18"/>
                <w:szCs w:val="18"/>
              </w:rPr>
            </w:pPr>
          </w:p>
        </w:tc>
        <w:tc>
          <w:tcPr>
            <w:tcW w:w="669" w:type="dxa"/>
            <w:tcMar/>
          </w:tcPr>
          <w:p w:rsidR="39AFF9D4" w:rsidP="39AFF9D4" w:rsidRDefault="39AFF9D4" w14:paraId="305A876A" w14:textId="39CDFC48">
            <w:pPr>
              <w:rPr>
                <w:sz w:val="18"/>
                <w:szCs w:val="18"/>
              </w:rPr>
            </w:pPr>
          </w:p>
        </w:tc>
        <w:tc>
          <w:tcPr>
            <w:tcW w:w="669" w:type="dxa"/>
            <w:tcMar/>
          </w:tcPr>
          <w:p w:rsidR="39AFF9D4" w:rsidP="39AFF9D4" w:rsidRDefault="39AFF9D4" w14:paraId="28CD2D24" w14:textId="4F084FC9">
            <w:pPr>
              <w:rPr>
                <w:sz w:val="18"/>
                <w:szCs w:val="18"/>
              </w:rPr>
            </w:pPr>
          </w:p>
        </w:tc>
        <w:tc>
          <w:tcPr>
            <w:tcW w:w="669" w:type="dxa"/>
            <w:tcMar/>
          </w:tcPr>
          <w:p w:rsidR="39AFF9D4" w:rsidP="39AFF9D4" w:rsidRDefault="39AFF9D4" w14:paraId="08718B49" w14:textId="680E1DB2">
            <w:pPr>
              <w:rPr>
                <w:sz w:val="18"/>
                <w:szCs w:val="18"/>
              </w:rPr>
            </w:pPr>
          </w:p>
        </w:tc>
        <w:tc>
          <w:tcPr>
            <w:tcW w:w="669" w:type="dxa"/>
            <w:tcMar/>
          </w:tcPr>
          <w:p w:rsidR="39AFF9D4" w:rsidP="39AFF9D4" w:rsidRDefault="39AFF9D4" w14:paraId="0FCA85A2" w14:textId="2A22089C">
            <w:pPr>
              <w:rPr>
                <w:sz w:val="18"/>
                <w:szCs w:val="18"/>
              </w:rPr>
            </w:pPr>
          </w:p>
        </w:tc>
        <w:tc>
          <w:tcPr>
            <w:tcW w:w="840" w:type="dxa"/>
            <w:tcMar/>
          </w:tcPr>
          <w:p w:rsidR="39AFF9D4" w:rsidP="39AFF9D4" w:rsidRDefault="39AFF9D4" w14:paraId="43437D67" w14:textId="2B730F86">
            <w:pPr>
              <w:rPr>
                <w:sz w:val="18"/>
                <w:szCs w:val="18"/>
              </w:rPr>
            </w:pPr>
          </w:p>
        </w:tc>
        <w:tc>
          <w:tcPr>
            <w:tcW w:w="721" w:type="dxa"/>
            <w:tcMar/>
          </w:tcPr>
          <w:p w:rsidR="39AFF9D4" w:rsidP="39AFF9D4" w:rsidRDefault="39AFF9D4" w14:paraId="2E5D859E" w14:textId="2AA43894">
            <w:pPr>
              <w:rPr>
                <w:sz w:val="18"/>
                <w:szCs w:val="18"/>
              </w:rPr>
            </w:pPr>
          </w:p>
        </w:tc>
      </w:tr>
      <w:tr w:rsidR="39AFF9D4" w:rsidTr="314C59F7" w14:paraId="22FFA8C5" w14:textId="77777777">
        <w:tc>
          <w:tcPr>
            <w:tcW w:w="669" w:type="dxa"/>
            <w:tcMar/>
          </w:tcPr>
          <w:p w:rsidR="0122378C" w:rsidP="39AFF9D4" w:rsidRDefault="0122378C" w14:paraId="0EC4CBF2" w14:textId="1EF7A8E7">
            <w:pPr>
              <w:rPr>
                <w:sz w:val="16"/>
                <w:szCs w:val="16"/>
              </w:rPr>
            </w:pPr>
            <w:r w:rsidRPr="314C59F7" w:rsidR="0122378C">
              <w:rPr>
                <w:sz w:val="18"/>
                <w:szCs w:val="18"/>
              </w:rPr>
              <w:t>we</w:t>
            </w:r>
          </w:p>
        </w:tc>
        <w:tc>
          <w:tcPr>
            <w:tcW w:w="669" w:type="dxa"/>
            <w:tcMar/>
          </w:tcPr>
          <w:p w:rsidR="39AFF9D4" w:rsidP="39AFF9D4" w:rsidRDefault="39AFF9D4" w14:paraId="3FD025B4" w14:textId="2C5531C1">
            <w:pPr>
              <w:rPr>
                <w:sz w:val="18"/>
                <w:szCs w:val="18"/>
              </w:rPr>
            </w:pPr>
          </w:p>
        </w:tc>
        <w:tc>
          <w:tcPr>
            <w:tcW w:w="669" w:type="dxa"/>
            <w:tcMar/>
          </w:tcPr>
          <w:p w:rsidR="39AFF9D4" w:rsidP="39AFF9D4" w:rsidRDefault="39AFF9D4" w14:paraId="080A82E9" w14:textId="34C076DA">
            <w:pPr>
              <w:rPr>
                <w:sz w:val="18"/>
                <w:szCs w:val="18"/>
              </w:rPr>
            </w:pPr>
          </w:p>
        </w:tc>
        <w:tc>
          <w:tcPr>
            <w:tcW w:w="669" w:type="dxa"/>
            <w:tcMar/>
          </w:tcPr>
          <w:p w:rsidR="39AFF9D4" w:rsidP="39AFF9D4" w:rsidRDefault="39AFF9D4" w14:paraId="56E08645" w14:textId="3DC03957">
            <w:pPr>
              <w:rPr>
                <w:sz w:val="18"/>
                <w:szCs w:val="18"/>
              </w:rPr>
            </w:pPr>
          </w:p>
        </w:tc>
        <w:tc>
          <w:tcPr>
            <w:tcW w:w="669" w:type="dxa"/>
            <w:tcMar/>
          </w:tcPr>
          <w:p w:rsidR="39AFF9D4" w:rsidP="39AFF9D4" w:rsidRDefault="39AFF9D4" w14:paraId="08C906CE" w14:textId="5A969403">
            <w:pPr>
              <w:rPr>
                <w:sz w:val="18"/>
                <w:szCs w:val="18"/>
              </w:rPr>
            </w:pPr>
          </w:p>
        </w:tc>
        <w:tc>
          <w:tcPr>
            <w:tcW w:w="669" w:type="dxa"/>
            <w:tcMar/>
          </w:tcPr>
          <w:p w:rsidR="39AFF9D4" w:rsidP="39AFF9D4" w:rsidRDefault="39AFF9D4" w14:paraId="61DA4596" w14:textId="0564702A">
            <w:pPr>
              <w:rPr>
                <w:sz w:val="18"/>
                <w:szCs w:val="18"/>
              </w:rPr>
            </w:pPr>
          </w:p>
        </w:tc>
        <w:tc>
          <w:tcPr>
            <w:tcW w:w="669" w:type="dxa"/>
            <w:tcMar/>
          </w:tcPr>
          <w:p w:rsidR="39AFF9D4" w:rsidP="39AFF9D4" w:rsidRDefault="39AFF9D4" w14:paraId="6FD8CF8C" w14:textId="057787C9">
            <w:pPr>
              <w:rPr>
                <w:sz w:val="18"/>
                <w:szCs w:val="18"/>
              </w:rPr>
            </w:pPr>
          </w:p>
        </w:tc>
        <w:tc>
          <w:tcPr>
            <w:tcW w:w="669" w:type="dxa"/>
            <w:tcMar/>
          </w:tcPr>
          <w:p w:rsidR="39AFF9D4" w:rsidP="39AFF9D4" w:rsidRDefault="39AFF9D4" w14:paraId="63D83589" w14:textId="098C3F92">
            <w:pPr>
              <w:rPr>
                <w:sz w:val="18"/>
                <w:szCs w:val="18"/>
              </w:rPr>
            </w:pPr>
          </w:p>
        </w:tc>
        <w:tc>
          <w:tcPr>
            <w:tcW w:w="669" w:type="dxa"/>
            <w:tcMar/>
          </w:tcPr>
          <w:p w:rsidR="39AFF9D4" w:rsidP="39AFF9D4" w:rsidRDefault="39AFF9D4" w14:paraId="32A1A61E" w14:textId="603756CF">
            <w:pPr>
              <w:rPr>
                <w:sz w:val="18"/>
                <w:szCs w:val="18"/>
              </w:rPr>
            </w:pPr>
          </w:p>
        </w:tc>
        <w:tc>
          <w:tcPr>
            <w:tcW w:w="669" w:type="dxa"/>
            <w:tcMar/>
          </w:tcPr>
          <w:p w:rsidR="39AFF9D4" w:rsidP="39AFF9D4" w:rsidRDefault="39AFF9D4" w14:paraId="63263538" w14:textId="74AFDA1F">
            <w:pPr>
              <w:rPr>
                <w:sz w:val="18"/>
                <w:szCs w:val="18"/>
              </w:rPr>
            </w:pPr>
          </w:p>
        </w:tc>
        <w:tc>
          <w:tcPr>
            <w:tcW w:w="669" w:type="dxa"/>
            <w:tcMar/>
          </w:tcPr>
          <w:p w:rsidR="667079F5" w:rsidP="39AFF9D4" w:rsidRDefault="667079F5" w14:paraId="7BE9992D" w14:textId="7215AFF0">
            <w:pPr>
              <w:rPr>
                <w:sz w:val="18"/>
                <w:szCs w:val="18"/>
              </w:rPr>
            </w:pPr>
            <w:r w:rsidRPr="314C59F7" w:rsidR="5A5BD3FA">
              <w:rPr>
                <w:sz w:val="18"/>
                <w:szCs w:val="18"/>
              </w:rPr>
              <w:t>1</w:t>
            </w:r>
          </w:p>
        </w:tc>
        <w:tc>
          <w:tcPr>
            <w:tcW w:w="669" w:type="dxa"/>
            <w:tcMar/>
          </w:tcPr>
          <w:p w:rsidR="39AFF9D4" w:rsidP="39AFF9D4" w:rsidRDefault="39AFF9D4" w14:paraId="0E311C13" w14:textId="60B6C387">
            <w:pPr>
              <w:rPr>
                <w:sz w:val="18"/>
                <w:szCs w:val="18"/>
              </w:rPr>
            </w:pPr>
          </w:p>
        </w:tc>
        <w:tc>
          <w:tcPr>
            <w:tcW w:w="840" w:type="dxa"/>
            <w:tcMar/>
          </w:tcPr>
          <w:p w:rsidR="39AFF9D4" w:rsidP="39AFF9D4" w:rsidRDefault="39AFF9D4" w14:paraId="5041F700" w14:textId="6FC2CF89">
            <w:pPr>
              <w:rPr>
                <w:sz w:val="18"/>
                <w:szCs w:val="18"/>
              </w:rPr>
            </w:pPr>
          </w:p>
        </w:tc>
        <w:tc>
          <w:tcPr>
            <w:tcW w:w="721" w:type="dxa"/>
            <w:tcMar/>
          </w:tcPr>
          <w:p w:rsidR="39AFF9D4" w:rsidP="39AFF9D4" w:rsidRDefault="39AFF9D4" w14:paraId="21D23043" w14:textId="3BCEC660">
            <w:pPr>
              <w:rPr>
                <w:sz w:val="18"/>
                <w:szCs w:val="18"/>
              </w:rPr>
            </w:pPr>
          </w:p>
        </w:tc>
      </w:tr>
      <w:tr w:rsidR="39AFF9D4" w:rsidTr="314C59F7" w14:paraId="4D87D57C" w14:textId="77777777">
        <w:tc>
          <w:tcPr>
            <w:tcW w:w="669" w:type="dxa"/>
            <w:tcMar/>
          </w:tcPr>
          <w:p w:rsidR="0122378C" w:rsidP="39AFF9D4" w:rsidRDefault="0122378C" w14:paraId="1DA071D7" w14:textId="1BFAC550">
            <w:pPr>
              <w:rPr>
                <w:sz w:val="16"/>
                <w:szCs w:val="16"/>
              </w:rPr>
            </w:pPr>
            <w:r w:rsidRPr="314C59F7" w:rsidR="0122378C">
              <w:rPr>
                <w:sz w:val="18"/>
                <w:szCs w:val="18"/>
              </w:rPr>
              <w:t>see</w:t>
            </w:r>
          </w:p>
        </w:tc>
        <w:tc>
          <w:tcPr>
            <w:tcW w:w="669" w:type="dxa"/>
            <w:tcMar/>
          </w:tcPr>
          <w:p w:rsidR="3F860C20" w:rsidP="39AFF9D4" w:rsidRDefault="3F860C20" w14:paraId="5FC88979" w14:textId="571EDBBF">
            <w:pPr>
              <w:rPr>
                <w:sz w:val="18"/>
                <w:szCs w:val="18"/>
              </w:rPr>
            </w:pPr>
            <w:r w:rsidRPr="314C59F7" w:rsidR="6565A8C1">
              <w:rPr>
                <w:sz w:val="18"/>
                <w:szCs w:val="18"/>
              </w:rPr>
              <w:t>1</w:t>
            </w:r>
          </w:p>
        </w:tc>
        <w:tc>
          <w:tcPr>
            <w:tcW w:w="669" w:type="dxa"/>
            <w:tcMar/>
          </w:tcPr>
          <w:p w:rsidR="39AFF9D4" w:rsidP="39AFF9D4" w:rsidRDefault="39AFF9D4" w14:paraId="2F2CE460" w14:textId="0FE08439">
            <w:pPr>
              <w:rPr>
                <w:sz w:val="18"/>
                <w:szCs w:val="18"/>
              </w:rPr>
            </w:pPr>
          </w:p>
        </w:tc>
        <w:tc>
          <w:tcPr>
            <w:tcW w:w="669" w:type="dxa"/>
            <w:tcMar/>
          </w:tcPr>
          <w:p w:rsidR="39AFF9D4" w:rsidP="39AFF9D4" w:rsidRDefault="39AFF9D4" w14:paraId="723190EE" w14:textId="2E3483AD">
            <w:pPr>
              <w:rPr>
                <w:sz w:val="18"/>
                <w:szCs w:val="18"/>
              </w:rPr>
            </w:pPr>
          </w:p>
        </w:tc>
        <w:tc>
          <w:tcPr>
            <w:tcW w:w="669" w:type="dxa"/>
            <w:tcMar/>
          </w:tcPr>
          <w:p w:rsidR="39AFF9D4" w:rsidP="39AFF9D4" w:rsidRDefault="39AFF9D4" w14:paraId="4A5C1D83" w14:textId="1D2DDCE5">
            <w:pPr>
              <w:rPr>
                <w:sz w:val="18"/>
                <w:szCs w:val="18"/>
              </w:rPr>
            </w:pPr>
          </w:p>
        </w:tc>
        <w:tc>
          <w:tcPr>
            <w:tcW w:w="669" w:type="dxa"/>
            <w:tcMar/>
          </w:tcPr>
          <w:p w:rsidR="39AFF9D4" w:rsidP="39AFF9D4" w:rsidRDefault="39AFF9D4" w14:paraId="1C1245ED" w14:textId="2506B09D">
            <w:pPr>
              <w:rPr>
                <w:sz w:val="18"/>
                <w:szCs w:val="18"/>
              </w:rPr>
            </w:pPr>
          </w:p>
        </w:tc>
        <w:tc>
          <w:tcPr>
            <w:tcW w:w="669" w:type="dxa"/>
            <w:tcMar/>
          </w:tcPr>
          <w:p w:rsidR="39AFF9D4" w:rsidP="39AFF9D4" w:rsidRDefault="39AFF9D4" w14:paraId="23F186BB" w14:textId="7E6F920C">
            <w:pPr>
              <w:rPr>
                <w:sz w:val="18"/>
                <w:szCs w:val="18"/>
              </w:rPr>
            </w:pPr>
          </w:p>
        </w:tc>
        <w:tc>
          <w:tcPr>
            <w:tcW w:w="669" w:type="dxa"/>
            <w:tcMar/>
          </w:tcPr>
          <w:p w:rsidR="39AFF9D4" w:rsidP="39AFF9D4" w:rsidRDefault="39AFF9D4" w14:paraId="6BEAF0D8" w14:textId="1ED53E17">
            <w:pPr>
              <w:rPr>
                <w:sz w:val="18"/>
                <w:szCs w:val="18"/>
              </w:rPr>
            </w:pPr>
          </w:p>
        </w:tc>
        <w:tc>
          <w:tcPr>
            <w:tcW w:w="669" w:type="dxa"/>
            <w:tcMar/>
          </w:tcPr>
          <w:p w:rsidR="39AFF9D4" w:rsidP="39AFF9D4" w:rsidRDefault="39AFF9D4" w14:paraId="3B949AA9" w14:textId="0625F09A">
            <w:pPr>
              <w:rPr>
                <w:sz w:val="18"/>
                <w:szCs w:val="18"/>
              </w:rPr>
            </w:pPr>
          </w:p>
        </w:tc>
        <w:tc>
          <w:tcPr>
            <w:tcW w:w="669" w:type="dxa"/>
            <w:tcMar/>
          </w:tcPr>
          <w:p w:rsidR="39AFF9D4" w:rsidP="39AFF9D4" w:rsidRDefault="39AFF9D4" w14:paraId="39FF1BF6" w14:textId="5568F051">
            <w:pPr>
              <w:rPr>
                <w:sz w:val="18"/>
                <w:szCs w:val="18"/>
              </w:rPr>
            </w:pPr>
          </w:p>
        </w:tc>
        <w:tc>
          <w:tcPr>
            <w:tcW w:w="669" w:type="dxa"/>
            <w:tcMar/>
          </w:tcPr>
          <w:p w:rsidR="39AFF9D4" w:rsidP="39AFF9D4" w:rsidRDefault="39AFF9D4" w14:paraId="2EB5B37F" w14:textId="0ECB73B8">
            <w:pPr>
              <w:rPr>
                <w:sz w:val="18"/>
                <w:szCs w:val="18"/>
              </w:rPr>
            </w:pPr>
          </w:p>
        </w:tc>
        <w:tc>
          <w:tcPr>
            <w:tcW w:w="669" w:type="dxa"/>
            <w:tcMar/>
          </w:tcPr>
          <w:p w:rsidR="39AFF9D4" w:rsidP="39AFF9D4" w:rsidRDefault="39AFF9D4" w14:paraId="00226304" w14:textId="7C7BAB3A">
            <w:pPr>
              <w:rPr>
                <w:sz w:val="18"/>
                <w:szCs w:val="18"/>
              </w:rPr>
            </w:pPr>
          </w:p>
        </w:tc>
        <w:tc>
          <w:tcPr>
            <w:tcW w:w="840" w:type="dxa"/>
            <w:tcMar/>
          </w:tcPr>
          <w:p w:rsidR="39AFF9D4" w:rsidP="39AFF9D4" w:rsidRDefault="39AFF9D4" w14:paraId="56AF22F3" w14:textId="7B8F8FDC">
            <w:pPr>
              <w:rPr>
                <w:sz w:val="18"/>
                <w:szCs w:val="18"/>
              </w:rPr>
            </w:pPr>
          </w:p>
        </w:tc>
        <w:tc>
          <w:tcPr>
            <w:tcW w:w="721" w:type="dxa"/>
            <w:tcMar/>
          </w:tcPr>
          <w:p w:rsidR="39AFF9D4" w:rsidP="39AFF9D4" w:rsidRDefault="39AFF9D4" w14:paraId="2400E43F" w14:textId="190B6A7C">
            <w:pPr>
              <w:rPr>
                <w:sz w:val="18"/>
                <w:szCs w:val="18"/>
              </w:rPr>
            </w:pPr>
          </w:p>
        </w:tc>
      </w:tr>
      <w:tr w:rsidR="39AFF9D4" w:rsidTr="314C59F7" w14:paraId="2C2D64B2" w14:textId="77777777">
        <w:tc>
          <w:tcPr>
            <w:tcW w:w="669" w:type="dxa"/>
            <w:tcMar/>
          </w:tcPr>
          <w:p w:rsidR="30162171" w:rsidP="39AFF9D4" w:rsidRDefault="30162171" w14:paraId="4A377B51" w14:textId="2FD08788">
            <w:pPr>
              <w:rPr>
                <w:sz w:val="16"/>
                <w:szCs w:val="16"/>
              </w:rPr>
            </w:pPr>
            <w:r w:rsidRPr="314C59F7" w:rsidR="3B650C81">
              <w:rPr>
                <w:sz w:val="18"/>
                <w:szCs w:val="18"/>
              </w:rPr>
              <w:t>game</w:t>
            </w:r>
          </w:p>
        </w:tc>
        <w:tc>
          <w:tcPr>
            <w:tcW w:w="669" w:type="dxa"/>
            <w:tcMar/>
          </w:tcPr>
          <w:p w:rsidR="39AFF9D4" w:rsidP="39AFF9D4" w:rsidRDefault="39AFF9D4" w14:paraId="2BD75CE5" w14:textId="0572BEB8">
            <w:pPr>
              <w:rPr>
                <w:sz w:val="18"/>
                <w:szCs w:val="18"/>
              </w:rPr>
            </w:pPr>
          </w:p>
        </w:tc>
        <w:tc>
          <w:tcPr>
            <w:tcW w:w="669" w:type="dxa"/>
            <w:tcMar/>
          </w:tcPr>
          <w:p w:rsidR="39AFF9D4" w:rsidP="39AFF9D4" w:rsidRDefault="39AFF9D4" w14:paraId="33A1D268" w14:textId="4E49A1FE">
            <w:pPr>
              <w:rPr>
                <w:sz w:val="18"/>
                <w:szCs w:val="18"/>
              </w:rPr>
            </w:pPr>
          </w:p>
        </w:tc>
        <w:tc>
          <w:tcPr>
            <w:tcW w:w="669" w:type="dxa"/>
            <w:tcMar/>
          </w:tcPr>
          <w:p w:rsidR="0E1F7B85" w:rsidP="39AFF9D4" w:rsidRDefault="0E1F7B85" w14:paraId="7B66EF83" w14:textId="4AC07EEE">
            <w:pPr>
              <w:rPr>
                <w:sz w:val="18"/>
                <w:szCs w:val="18"/>
              </w:rPr>
            </w:pPr>
            <w:r w:rsidRPr="314C59F7" w:rsidR="777A0237">
              <w:rPr>
                <w:sz w:val="18"/>
                <w:szCs w:val="18"/>
              </w:rPr>
              <w:t>1</w:t>
            </w:r>
          </w:p>
        </w:tc>
        <w:tc>
          <w:tcPr>
            <w:tcW w:w="669" w:type="dxa"/>
            <w:tcMar/>
          </w:tcPr>
          <w:p w:rsidR="39AFF9D4" w:rsidP="39AFF9D4" w:rsidRDefault="39AFF9D4" w14:paraId="28FE3027" w14:textId="0A4DEDA6">
            <w:pPr>
              <w:rPr>
                <w:sz w:val="18"/>
                <w:szCs w:val="18"/>
              </w:rPr>
            </w:pPr>
          </w:p>
        </w:tc>
        <w:tc>
          <w:tcPr>
            <w:tcW w:w="669" w:type="dxa"/>
            <w:tcMar/>
          </w:tcPr>
          <w:p w:rsidR="39AFF9D4" w:rsidP="39AFF9D4" w:rsidRDefault="39AFF9D4" w14:paraId="6763F94D" w14:textId="510724FA">
            <w:pPr>
              <w:rPr>
                <w:sz w:val="18"/>
                <w:szCs w:val="18"/>
              </w:rPr>
            </w:pPr>
          </w:p>
        </w:tc>
        <w:tc>
          <w:tcPr>
            <w:tcW w:w="669" w:type="dxa"/>
            <w:tcMar/>
          </w:tcPr>
          <w:p w:rsidR="39AFF9D4" w:rsidP="39AFF9D4" w:rsidRDefault="39AFF9D4" w14:paraId="4C3309B7" w14:textId="04E8131D">
            <w:pPr>
              <w:rPr>
                <w:sz w:val="18"/>
                <w:szCs w:val="18"/>
              </w:rPr>
            </w:pPr>
          </w:p>
        </w:tc>
        <w:tc>
          <w:tcPr>
            <w:tcW w:w="669" w:type="dxa"/>
            <w:tcMar/>
          </w:tcPr>
          <w:p w:rsidR="39AFF9D4" w:rsidP="39AFF9D4" w:rsidRDefault="39AFF9D4" w14:paraId="4D1C5F06" w14:textId="6A1E8FDC">
            <w:pPr>
              <w:rPr>
                <w:sz w:val="18"/>
                <w:szCs w:val="18"/>
              </w:rPr>
            </w:pPr>
          </w:p>
        </w:tc>
        <w:tc>
          <w:tcPr>
            <w:tcW w:w="669" w:type="dxa"/>
            <w:tcMar/>
          </w:tcPr>
          <w:p w:rsidR="39AFF9D4" w:rsidP="39AFF9D4" w:rsidRDefault="39AFF9D4" w14:paraId="288B42C8" w14:textId="393C0C6E">
            <w:pPr>
              <w:rPr>
                <w:sz w:val="18"/>
                <w:szCs w:val="18"/>
              </w:rPr>
            </w:pPr>
          </w:p>
        </w:tc>
        <w:tc>
          <w:tcPr>
            <w:tcW w:w="669" w:type="dxa"/>
            <w:tcMar/>
          </w:tcPr>
          <w:p w:rsidR="39AFF9D4" w:rsidP="39AFF9D4" w:rsidRDefault="39AFF9D4" w14:paraId="4B9F542F" w14:textId="0B731F4B">
            <w:pPr>
              <w:rPr>
                <w:sz w:val="18"/>
                <w:szCs w:val="18"/>
              </w:rPr>
            </w:pPr>
          </w:p>
        </w:tc>
        <w:tc>
          <w:tcPr>
            <w:tcW w:w="669" w:type="dxa"/>
            <w:tcMar/>
          </w:tcPr>
          <w:p w:rsidR="39AFF9D4" w:rsidP="39AFF9D4" w:rsidRDefault="39AFF9D4" w14:paraId="25B21E17" w14:textId="4D0CAA90">
            <w:pPr>
              <w:rPr>
                <w:sz w:val="18"/>
                <w:szCs w:val="18"/>
              </w:rPr>
            </w:pPr>
          </w:p>
        </w:tc>
        <w:tc>
          <w:tcPr>
            <w:tcW w:w="669" w:type="dxa"/>
            <w:tcMar/>
          </w:tcPr>
          <w:p w:rsidR="39AFF9D4" w:rsidP="39AFF9D4" w:rsidRDefault="39AFF9D4" w14:paraId="19B6BD2F" w14:textId="2AF18984">
            <w:pPr>
              <w:rPr>
                <w:sz w:val="18"/>
                <w:szCs w:val="18"/>
              </w:rPr>
            </w:pPr>
          </w:p>
        </w:tc>
        <w:tc>
          <w:tcPr>
            <w:tcW w:w="840" w:type="dxa"/>
            <w:tcMar/>
          </w:tcPr>
          <w:p w:rsidR="39AFF9D4" w:rsidP="39AFF9D4" w:rsidRDefault="39AFF9D4" w14:paraId="4B43D20E" w14:textId="7AF6B00C">
            <w:pPr>
              <w:rPr>
                <w:sz w:val="18"/>
                <w:szCs w:val="18"/>
              </w:rPr>
            </w:pPr>
          </w:p>
        </w:tc>
        <w:tc>
          <w:tcPr>
            <w:tcW w:w="721" w:type="dxa"/>
            <w:tcMar/>
          </w:tcPr>
          <w:p w:rsidR="355FB233" w:rsidP="39AFF9D4" w:rsidRDefault="355FB233" w14:paraId="28F3EBE6" w14:textId="7AD52421">
            <w:pPr>
              <w:rPr>
                <w:sz w:val="18"/>
                <w:szCs w:val="18"/>
              </w:rPr>
            </w:pPr>
            <w:r w:rsidRPr="314C59F7" w:rsidR="133BB6CB">
              <w:rPr>
                <w:sz w:val="18"/>
                <w:szCs w:val="18"/>
              </w:rPr>
              <w:t>1</w:t>
            </w:r>
          </w:p>
        </w:tc>
      </w:tr>
      <w:tr w:rsidR="39AFF9D4" w:rsidTr="314C59F7" w14:paraId="62874DD2" w14:textId="77777777">
        <w:tc>
          <w:tcPr>
            <w:tcW w:w="669" w:type="dxa"/>
            <w:tcMar/>
          </w:tcPr>
          <w:p w:rsidR="30162171" w:rsidP="39AFF9D4" w:rsidRDefault="30162171" w14:paraId="521C6FA6" w14:textId="5BEEE526">
            <w:pPr>
              <w:rPr>
                <w:sz w:val="16"/>
                <w:szCs w:val="16"/>
              </w:rPr>
            </w:pPr>
            <w:r w:rsidRPr="314C59F7" w:rsidR="3B650C81">
              <w:rPr>
                <w:sz w:val="18"/>
                <w:szCs w:val="18"/>
              </w:rPr>
              <w:t>system</w:t>
            </w:r>
          </w:p>
        </w:tc>
        <w:tc>
          <w:tcPr>
            <w:tcW w:w="669" w:type="dxa"/>
            <w:tcMar/>
          </w:tcPr>
          <w:p w:rsidR="39AFF9D4" w:rsidP="39AFF9D4" w:rsidRDefault="39AFF9D4" w14:paraId="4F5B4050" w14:textId="4B1DD129">
            <w:pPr>
              <w:rPr>
                <w:sz w:val="18"/>
                <w:szCs w:val="18"/>
              </w:rPr>
            </w:pPr>
          </w:p>
        </w:tc>
        <w:tc>
          <w:tcPr>
            <w:tcW w:w="669" w:type="dxa"/>
            <w:tcMar/>
          </w:tcPr>
          <w:p w:rsidR="39AFF9D4" w:rsidP="39AFF9D4" w:rsidRDefault="39AFF9D4" w14:paraId="4B717194" w14:textId="5EF121C0">
            <w:pPr>
              <w:rPr>
                <w:sz w:val="18"/>
                <w:szCs w:val="18"/>
              </w:rPr>
            </w:pPr>
          </w:p>
        </w:tc>
        <w:tc>
          <w:tcPr>
            <w:tcW w:w="669" w:type="dxa"/>
            <w:tcMar/>
          </w:tcPr>
          <w:p w:rsidR="39AFF9D4" w:rsidP="39AFF9D4" w:rsidRDefault="39AFF9D4" w14:paraId="10C3FDD0" w14:textId="1E5ADC4F">
            <w:pPr>
              <w:rPr>
                <w:sz w:val="18"/>
                <w:szCs w:val="18"/>
              </w:rPr>
            </w:pPr>
          </w:p>
        </w:tc>
        <w:tc>
          <w:tcPr>
            <w:tcW w:w="669" w:type="dxa"/>
            <w:tcMar/>
          </w:tcPr>
          <w:p w:rsidR="39AFF9D4" w:rsidP="39AFF9D4" w:rsidRDefault="39AFF9D4" w14:paraId="0CD2240A" w14:textId="32FC5350">
            <w:pPr>
              <w:rPr>
                <w:sz w:val="18"/>
                <w:szCs w:val="18"/>
              </w:rPr>
            </w:pPr>
          </w:p>
        </w:tc>
        <w:tc>
          <w:tcPr>
            <w:tcW w:w="669" w:type="dxa"/>
            <w:tcMar/>
          </w:tcPr>
          <w:p w:rsidR="39AFF9D4" w:rsidP="39AFF9D4" w:rsidRDefault="39AFF9D4" w14:paraId="3AEFE6A9" w14:textId="4D03C656">
            <w:pPr>
              <w:rPr>
                <w:sz w:val="18"/>
                <w:szCs w:val="18"/>
              </w:rPr>
            </w:pPr>
          </w:p>
        </w:tc>
        <w:tc>
          <w:tcPr>
            <w:tcW w:w="669" w:type="dxa"/>
            <w:tcMar/>
          </w:tcPr>
          <w:p w:rsidR="39AFF9D4" w:rsidP="39AFF9D4" w:rsidRDefault="39AFF9D4" w14:paraId="708E13FE" w14:textId="5A4C39D0">
            <w:pPr>
              <w:rPr>
                <w:sz w:val="18"/>
                <w:szCs w:val="18"/>
              </w:rPr>
            </w:pPr>
          </w:p>
        </w:tc>
        <w:tc>
          <w:tcPr>
            <w:tcW w:w="669" w:type="dxa"/>
            <w:tcMar/>
          </w:tcPr>
          <w:p w:rsidR="39AFF9D4" w:rsidP="39AFF9D4" w:rsidRDefault="39AFF9D4" w14:paraId="263D61C6" w14:textId="7143B890">
            <w:pPr>
              <w:rPr>
                <w:sz w:val="18"/>
                <w:szCs w:val="18"/>
              </w:rPr>
            </w:pPr>
          </w:p>
        </w:tc>
        <w:tc>
          <w:tcPr>
            <w:tcW w:w="669" w:type="dxa"/>
            <w:tcMar/>
          </w:tcPr>
          <w:p w:rsidR="39AFF9D4" w:rsidP="39AFF9D4" w:rsidRDefault="39AFF9D4" w14:paraId="431E1816" w14:textId="79AF0E07">
            <w:pPr>
              <w:rPr>
                <w:sz w:val="18"/>
                <w:szCs w:val="18"/>
              </w:rPr>
            </w:pPr>
          </w:p>
        </w:tc>
        <w:tc>
          <w:tcPr>
            <w:tcW w:w="669" w:type="dxa"/>
            <w:tcMar/>
          </w:tcPr>
          <w:p w:rsidR="39AFF9D4" w:rsidP="39AFF9D4" w:rsidRDefault="39AFF9D4" w14:paraId="02B6B07F" w14:textId="4EBF0211">
            <w:pPr>
              <w:rPr>
                <w:sz w:val="18"/>
                <w:szCs w:val="18"/>
              </w:rPr>
            </w:pPr>
          </w:p>
        </w:tc>
        <w:tc>
          <w:tcPr>
            <w:tcW w:w="669" w:type="dxa"/>
            <w:tcMar/>
          </w:tcPr>
          <w:p w:rsidR="39AFF9D4" w:rsidP="39AFF9D4" w:rsidRDefault="39AFF9D4" w14:paraId="5F1D1515" w14:textId="391102FD">
            <w:pPr>
              <w:rPr>
                <w:sz w:val="18"/>
                <w:szCs w:val="18"/>
              </w:rPr>
            </w:pPr>
          </w:p>
        </w:tc>
        <w:tc>
          <w:tcPr>
            <w:tcW w:w="669" w:type="dxa"/>
            <w:tcMar/>
          </w:tcPr>
          <w:p w:rsidR="39AFF9D4" w:rsidP="39AFF9D4" w:rsidRDefault="39AFF9D4" w14:paraId="598307D9" w14:textId="17901D60">
            <w:pPr>
              <w:rPr>
                <w:sz w:val="18"/>
                <w:szCs w:val="18"/>
              </w:rPr>
            </w:pPr>
          </w:p>
        </w:tc>
        <w:tc>
          <w:tcPr>
            <w:tcW w:w="840" w:type="dxa"/>
            <w:tcMar/>
          </w:tcPr>
          <w:p w:rsidR="39AFF9D4" w:rsidP="39AFF9D4" w:rsidRDefault="39AFF9D4" w14:paraId="1E9CDB7F" w14:textId="10E5A9AB">
            <w:pPr>
              <w:rPr>
                <w:sz w:val="18"/>
                <w:szCs w:val="18"/>
              </w:rPr>
            </w:pPr>
          </w:p>
        </w:tc>
        <w:tc>
          <w:tcPr>
            <w:tcW w:w="721" w:type="dxa"/>
            <w:tcMar/>
          </w:tcPr>
          <w:p w:rsidR="355FB233" w:rsidP="39AFF9D4" w:rsidRDefault="355FB233" w14:paraId="4AF5F8E6" w14:textId="7272D0D7">
            <w:pPr>
              <w:rPr>
                <w:sz w:val="18"/>
                <w:szCs w:val="18"/>
              </w:rPr>
            </w:pPr>
            <w:r w:rsidRPr="314C59F7" w:rsidR="133BB6CB">
              <w:rPr>
                <w:sz w:val="18"/>
                <w:szCs w:val="18"/>
              </w:rPr>
              <w:t>1</w:t>
            </w:r>
          </w:p>
        </w:tc>
      </w:tr>
    </w:tbl>
    <w:p w:rsidR="016AD8F6" w:rsidP="46898B42" w:rsidRDefault="428884CF" w14:paraId="6C65CFD3" w14:textId="309FDA2F">
      <w:r>
        <w:t># Add the probability table</w:t>
      </w:r>
    </w:p>
    <w:tbl>
      <w:tblPr>
        <w:tblStyle w:val="TableGrid"/>
        <w:tblW w:w="9366" w:type="dxa"/>
        <w:tblLayout w:type="fixed"/>
        <w:tblLook w:val="06A0" w:firstRow="1" w:lastRow="0" w:firstColumn="1" w:lastColumn="0" w:noHBand="1" w:noVBand="1"/>
      </w:tblPr>
      <w:tblGrid>
        <w:gridCol w:w="705"/>
        <w:gridCol w:w="633"/>
        <w:gridCol w:w="669"/>
        <w:gridCol w:w="669"/>
        <w:gridCol w:w="669"/>
        <w:gridCol w:w="669"/>
        <w:gridCol w:w="669"/>
        <w:gridCol w:w="669"/>
        <w:gridCol w:w="669"/>
        <w:gridCol w:w="669"/>
        <w:gridCol w:w="669"/>
        <w:gridCol w:w="669"/>
        <w:gridCol w:w="669"/>
        <w:gridCol w:w="669"/>
      </w:tblGrid>
      <w:tr w:rsidR="39AFF9D4" w:rsidTr="314C59F7" w14:paraId="370E802F" w14:textId="77777777">
        <w:tc>
          <w:tcPr>
            <w:tcW w:w="705" w:type="dxa"/>
            <w:tcMar/>
          </w:tcPr>
          <w:p w:rsidR="39AFF9D4" w:rsidP="39AFF9D4" w:rsidRDefault="39AFF9D4" w14:paraId="48EF78A7" w14:textId="48BDA48B">
            <w:pPr>
              <w:rPr>
                <w:sz w:val="18"/>
                <w:szCs w:val="18"/>
              </w:rPr>
            </w:pPr>
          </w:p>
        </w:tc>
        <w:tc>
          <w:tcPr>
            <w:tcW w:w="633" w:type="dxa"/>
            <w:tcMar/>
          </w:tcPr>
          <w:p w:rsidR="39AFF9D4" w:rsidP="39AFF9D4" w:rsidRDefault="39AFF9D4" w14:paraId="02B4D14D" w14:textId="50E14B35">
            <w:pPr>
              <w:rPr>
                <w:sz w:val="16"/>
                <w:szCs w:val="16"/>
              </w:rPr>
            </w:pPr>
            <w:r w:rsidRPr="314C59F7" w:rsidR="660F12F0">
              <w:rPr>
                <w:sz w:val="18"/>
                <w:szCs w:val="18"/>
              </w:rPr>
              <w:t>mary</w:t>
            </w:r>
          </w:p>
        </w:tc>
        <w:tc>
          <w:tcPr>
            <w:tcW w:w="669" w:type="dxa"/>
            <w:tcMar/>
          </w:tcPr>
          <w:p w:rsidR="39AFF9D4" w:rsidP="39AFF9D4" w:rsidRDefault="39AFF9D4" w14:paraId="47DF8954" w14:textId="10ACDF2C">
            <w:pPr>
              <w:rPr>
                <w:sz w:val="16"/>
                <w:szCs w:val="16"/>
              </w:rPr>
            </w:pPr>
            <w:r w:rsidRPr="314C59F7" w:rsidR="660F12F0">
              <w:rPr>
                <w:sz w:val="18"/>
                <w:szCs w:val="18"/>
              </w:rPr>
              <w:t>play</w:t>
            </w:r>
          </w:p>
        </w:tc>
        <w:tc>
          <w:tcPr>
            <w:tcW w:w="669" w:type="dxa"/>
            <w:tcMar/>
          </w:tcPr>
          <w:p w:rsidR="39AFF9D4" w:rsidP="39AFF9D4" w:rsidRDefault="39AFF9D4" w14:paraId="5F56957D" w14:textId="02C967A2">
            <w:pPr>
              <w:rPr>
                <w:sz w:val="16"/>
                <w:szCs w:val="16"/>
              </w:rPr>
            </w:pPr>
            <w:r w:rsidRPr="314C59F7" w:rsidR="660F12F0">
              <w:rPr>
                <w:sz w:val="18"/>
                <w:szCs w:val="18"/>
              </w:rPr>
              <w:t>the</w:t>
            </w:r>
          </w:p>
        </w:tc>
        <w:tc>
          <w:tcPr>
            <w:tcW w:w="669" w:type="dxa"/>
            <w:tcMar/>
          </w:tcPr>
          <w:p w:rsidR="39AFF9D4" w:rsidP="39AFF9D4" w:rsidRDefault="39AFF9D4" w14:paraId="5FA8E162" w14:textId="4417A2BC">
            <w:pPr>
              <w:rPr>
                <w:sz w:val="16"/>
                <w:szCs w:val="16"/>
              </w:rPr>
            </w:pPr>
            <w:r w:rsidRPr="314C59F7" w:rsidR="660F12F0">
              <w:rPr>
                <w:sz w:val="18"/>
                <w:szCs w:val="18"/>
              </w:rPr>
              <w:t>piano</w:t>
            </w:r>
          </w:p>
        </w:tc>
        <w:tc>
          <w:tcPr>
            <w:tcW w:w="669" w:type="dxa"/>
            <w:tcMar/>
          </w:tcPr>
          <w:p w:rsidR="39AFF9D4" w:rsidP="39AFF9D4" w:rsidRDefault="39AFF9D4" w14:paraId="3B6CC6A2" w14:textId="5CC05176">
            <w:pPr>
              <w:rPr>
                <w:sz w:val="16"/>
                <w:szCs w:val="16"/>
              </w:rPr>
            </w:pPr>
            <w:r w:rsidRPr="314C59F7" w:rsidR="660F12F0">
              <w:rPr>
                <w:sz w:val="18"/>
                <w:szCs w:val="18"/>
              </w:rPr>
              <w:t>john</w:t>
            </w:r>
          </w:p>
        </w:tc>
        <w:tc>
          <w:tcPr>
            <w:tcW w:w="669" w:type="dxa"/>
            <w:tcMar/>
          </w:tcPr>
          <w:p w:rsidR="39AFF9D4" w:rsidP="39AFF9D4" w:rsidRDefault="39AFF9D4" w14:paraId="68B66F6F" w14:textId="63A9CA86">
            <w:pPr>
              <w:rPr>
                <w:sz w:val="16"/>
                <w:szCs w:val="16"/>
              </w:rPr>
            </w:pPr>
            <w:r w:rsidRPr="314C59F7" w:rsidR="660F12F0">
              <w:rPr>
                <w:sz w:val="18"/>
                <w:szCs w:val="18"/>
              </w:rPr>
              <w:t>get</w:t>
            </w:r>
          </w:p>
        </w:tc>
        <w:tc>
          <w:tcPr>
            <w:tcW w:w="669" w:type="dxa"/>
            <w:tcMar/>
          </w:tcPr>
          <w:p w:rsidR="39AFF9D4" w:rsidP="39AFF9D4" w:rsidRDefault="39AFF9D4" w14:paraId="50364345" w14:textId="7D569839">
            <w:pPr>
              <w:rPr>
                <w:sz w:val="16"/>
                <w:szCs w:val="16"/>
              </w:rPr>
            </w:pPr>
            <w:r w:rsidRPr="314C59F7" w:rsidR="660F12F0">
              <w:rPr>
                <w:sz w:val="18"/>
                <w:szCs w:val="18"/>
              </w:rPr>
              <w:t>ticket</w:t>
            </w:r>
          </w:p>
        </w:tc>
        <w:tc>
          <w:tcPr>
            <w:tcW w:w="669" w:type="dxa"/>
            <w:tcMar/>
          </w:tcPr>
          <w:p w:rsidR="39AFF9D4" w:rsidP="39AFF9D4" w:rsidRDefault="39AFF9D4" w14:paraId="56588108" w14:textId="661E9BFD">
            <w:pPr>
              <w:rPr>
                <w:sz w:val="16"/>
                <w:szCs w:val="16"/>
              </w:rPr>
            </w:pPr>
            <w:r w:rsidRPr="314C59F7" w:rsidR="660F12F0">
              <w:rPr>
                <w:sz w:val="18"/>
                <w:szCs w:val="18"/>
              </w:rPr>
              <w:t>for</w:t>
            </w:r>
          </w:p>
        </w:tc>
        <w:tc>
          <w:tcPr>
            <w:tcW w:w="669" w:type="dxa"/>
            <w:tcMar/>
          </w:tcPr>
          <w:p w:rsidR="39AFF9D4" w:rsidP="39AFF9D4" w:rsidRDefault="39AFF9D4" w14:paraId="1CBDC39E" w14:textId="490AC6B9">
            <w:pPr>
              <w:rPr>
                <w:sz w:val="16"/>
                <w:szCs w:val="16"/>
              </w:rPr>
            </w:pPr>
            <w:r w:rsidRPr="314C59F7" w:rsidR="660F12F0">
              <w:rPr>
                <w:sz w:val="18"/>
                <w:szCs w:val="18"/>
              </w:rPr>
              <w:t>we</w:t>
            </w:r>
          </w:p>
        </w:tc>
        <w:tc>
          <w:tcPr>
            <w:tcW w:w="669" w:type="dxa"/>
            <w:tcMar/>
          </w:tcPr>
          <w:p w:rsidR="39AFF9D4" w:rsidP="39AFF9D4" w:rsidRDefault="39AFF9D4" w14:paraId="664FBB13" w14:textId="67F3E349">
            <w:pPr>
              <w:rPr>
                <w:sz w:val="16"/>
                <w:szCs w:val="16"/>
              </w:rPr>
            </w:pPr>
            <w:r w:rsidRPr="314C59F7" w:rsidR="660F12F0">
              <w:rPr>
                <w:sz w:val="18"/>
                <w:szCs w:val="18"/>
              </w:rPr>
              <w:t>see</w:t>
            </w:r>
          </w:p>
        </w:tc>
        <w:tc>
          <w:tcPr>
            <w:tcW w:w="669" w:type="dxa"/>
            <w:tcMar/>
          </w:tcPr>
          <w:p w:rsidR="39AFF9D4" w:rsidP="39AFF9D4" w:rsidRDefault="39AFF9D4" w14:paraId="351F5F67" w14:textId="3BB97C92">
            <w:pPr>
              <w:rPr>
                <w:sz w:val="16"/>
                <w:szCs w:val="16"/>
              </w:rPr>
            </w:pPr>
            <w:r w:rsidRPr="314C59F7" w:rsidR="660F12F0">
              <w:rPr>
                <w:sz w:val="18"/>
                <w:szCs w:val="18"/>
              </w:rPr>
              <w:t>game</w:t>
            </w:r>
          </w:p>
        </w:tc>
        <w:tc>
          <w:tcPr>
            <w:tcW w:w="669" w:type="dxa"/>
            <w:tcMar/>
          </w:tcPr>
          <w:p w:rsidR="39AFF9D4" w:rsidP="39AFF9D4" w:rsidRDefault="39AFF9D4" w14:paraId="029905E0" w14:textId="26F0945F">
            <w:pPr>
              <w:rPr>
                <w:sz w:val="16"/>
                <w:szCs w:val="16"/>
              </w:rPr>
            </w:pPr>
            <w:r w:rsidRPr="314C59F7" w:rsidR="660F12F0">
              <w:rPr>
                <w:sz w:val="18"/>
                <w:szCs w:val="18"/>
              </w:rPr>
              <w:t>system</w:t>
            </w:r>
          </w:p>
        </w:tc>
        <w:tc>
          <w:tcPr>
            <w:tcW w:w="669" w:type="dxa"/>
            <w:tcMar/>
          </w:tcPr>
          <w:p w:rsidR="39AFF9D4" w:rsidP="39AFF9D4" w:rsidRDefault="39AFF9D4" w14:paraId="5BEC65D8" w14:textId="714DAFF8">
            <w:pPr>
              <w:rPr>
                <w:sz w:val="16"/>
                <w:szCs w:val="16"/>
              </w:rPr>
            </w:pPr>
            <w:r w:rsidRPr="314C59F7" w:rsidR="660F12F0">
              <w:rPr>
                <w:sz w:val="18"/>
                <w:szCs w:val="18"/>
              </w:rPr>
              <w:t>&lt;/s&gt;</w:t>
            </w:r>
          </w:p>
        </w:tc>
      </w:tr>
      <w:tr w:rsidR="39AFF9D4" w:rsidTr="314C59F7" w14:paraId="044B9BF5" w14:textId="77777777">
        <w:trPr>
          <w:trHeight w:val="300"/>
        </w:trPr>
        <w:tc>
          <w:tcPr>
            <w:tcW w:w="705" w:type="dxa"/>
            <w:tcMar/>
          </w:tcPr>
          <w:p w:rsidR="39AFF9D4" w:rsidP="39AFF9D4" w:rsidRDefault="39AFF9D4" w14:paraId="2AFCE2D3" w14:textId="2159451C">
            <w:pPr>
              <w:rPr>
                <w:sz w:val="16"/>
                <w:szCs w:val="16"/>
              </w:rPr>
            </w:pPr>
            <w:r w:rsidRPr="314C59F7" w:rsidR="660F12F0">
              <w:rPr>
                <w:sz w:val="18"/>
                <w:szCs w:val="18"/>
              </w:rPr>
              <w:t>&lt;s&gt;</w:t>
            </w:r>
          </w:p>
        </w:tc>
        <w:tc>
          <w:tcPr>
            <w:tcW w:w="633" w:type="dxa"/>
            <w:tcMar/>
          </w:tcPr>
          <w:p w:rsidR="0BB24EB4" w:rsidP="39AFF9D4" w:rsidRDefault="0BB24EB4" w14:paraId="339CFE70" w14:textId="4E6A2151">
            <w:pPr>
              <w:spacing w:line="259" w:lineRule="auto"/>
              <w:rPr>
                <w:sz w:val="18"/>
                <w:szCs w:val="18"/>
              </w:rPr>
            </w:pPr>
            <w:r w:rsidRPr="314C59F7" w:rsidR="2B7C4047">
              <w:rPr>
                <w:sz w:val="18"/>
                <w:szCs w:val="18"/>
              </w:rPr>
              <w:t>0.25</w:t>
            </w:r>
          </w:p>
        </w:tc>
        <w:tc>
          <w:tcPr>
            <w:tcW w:w="669" w:type="dxa"/>
            <w:tcMar/>
          </w:tcPr>
          <w:p w:rsidR="39AFF9D4" w:rsidP="39AFF9D4" w:rsidRDefault="39AFF9D4" w14:paraId="27751FA9" w14:textId="29363412">
            <w:pPr>
              <w:rPr>
                <w:sz w:val="18"/>
                <w:szCs w:val="18"/>
              </w:rPr>
            </w:pPr>
          </w:p>
        </w:tc>
        <w:tc>
          <w:tcPr>
            <w:tcW w:w="669" w:type="dxa"/>
            <w:tcMar/>
          </w:tcPr>
          <w:p w:rsidR="39AFF9D4" w:rsidP="39AFF9D4" w:rsidRDefault="39AFF9D4" w14:paraId="6D09E083" w14:textId="29363412">
            <w:pPr>
              <w:rPr>
                <w:sz w:val="18"/>
                <w:szCs w:val="18"/>
              </w:rPr>
            </w:pPr>
          </w:p>
        </w:tc>
        <w:tc>
          <w:tcPr>
            <w:tcW w:w="669" w:type="dxa"/>
            <w:tcMar/>
          </w:tcPr>
          <w:p w:rsidR="39AFF9D4" w:rsidP="39AFF9D4" w:rsidRDefault="39AFF9D4" w14:paraId="095B6DF6" w14:textId="29363412">
            <w:pPr>
              <w:rPr>
                <w:sz w:val="18"/>
                <w:szCs w:val="18"/>
              </w:rPr>
            </w:pPr>
          </w:p>
        </w:tc>
        <w:tc>
          <w:tcPr>
            <w:tcW w:w="669" w:type="dxa"/>
            <w:tcMar/>
          </w:tcPr>
          <w:p w:rsidR="0BB24EB4" w:rsidP="39AFF9D4" w:rsidRDefault="0BB24EB4" w14:paraId="580DFBA3" w14:textId="4A43A6FE">
            <w:pPr>
              <w:spacing w:line="259" w:lineRule="auto"/>
              <w:rPr>
                <w:sz w:val="18"/>
                <w:szCs w:val="18"/>
              </w:rPr>
            </w:pPr>
            <w:r w:rsidRPr="314C59F7" w:rsidR="2B7C4047">
              <w:rPr>
                <w:sz w:val="18"/>
                <w:szCs w:val="18"/>
              </w:rPr>
              <w:t>0.5</w:t>
            </w:r>
          </w:p>
        </w:tc>
        <w:tc>
          <w:tcPr>
            <w:tcW w:w="669" w:type="dxa"/>
            <w:tcMar/>
          </w:tcPr>
          <w:p w:rsidR="39AFF9D4" w:rsidP="39AFF9D4" w:rsidRDefault="39AFF9D4" w14:paraId="6B019F22" w14:textId="29363412">
            <w:pPr>
              <w:rPr>
                <w:sz w:val="18"/>
                <w:szCs w:val="18"/>
              </w:rPr>
            </w:pPr>
          </w:p>
        </w:tc>
        <w:tc>
          <w:tcPr>
            <w:tcW w:w="669" w:type="dxa"/>
            <w:tcMar/>
          </w:tcPr>
          <w:p w:rsidR="39AFF9D4" w:rsidP="39AFF9D4" w:rsidRDefault="39AFF9D4" w14:paraId="778287F1" w14:textId="29363412">
            <w:pPr>
              <w:rPr>
                <w:sz w:val="18"/>
                <w:szCs w:val="18"/>
              </w:rPr>
            </w:pPr>
          </w:p>
        </w:tc>
        <w:tc>
          <w:tcPr>
            <w:tcW w:w="669" w:type="dxa"/>
            <w:tcMar/>
          </w:tcPr>
          <w:p w:rsidR="39AFF9D4" w:rsidP="39AFF9D4" w:rsidRDefault="39AFF9D4" w14:paraId="1E4873C4" w14:textId="29363412">
            <w:pPr>
              <w:rPr>
                <w:sz w:val="18"/>
                <w:szCs w:val="18"/>
              </w:rPr>
            </w:pPr>
          </w:p>
        </w:tc>
        <w:tc>
          <w:tcPr>
            <w:tcW w:w="669" w:type="dxa"/>
            <w:tcMar/>
          </w:tcPr>
          <w:p w:rsidR="0BB24EB4" w:rsidP="39AFF9D4" w:rsidRDefault="0BB24EB4" w14:paraId="7AB8A19B" w14:textId="3F2342B0">
            <w:pPr>
              <w:spacing w:line="259" w:lineRule="auto"/>
              <w:rPr>
                <w:sz w:val="18"/>
                <w:szCs w:val="18"/>
              </w:rPr>
            </w:pPr>
            <w:r w:rsidRPr="314C59F7" w:rsidR="2B7C4047">
              <w:rPr>
                <w:sz w:val="18"/>
                <w:szCs w:val="18"/>
              </w:rPr>
              <w:t>0.25</w:t>
            </w:r>
          </w:p>
        </w:tc>
        <w:tc>
          <w:tcPr>
            <w:tcW w:w="669" w:type="dxa"/>
            <w:tcMar/>
          </w:tcPr>
          <w:p w:rsidR="39AFF9D4" w:rsidP="39AFF9D4" w:rsidRDefault="39AFF9D4" w14:paraId="680C1718" w14:textId="54BFE025">
            <w:pPr>
              <w:rPr>
                <w:sz w:val="18"/>
                <w:szCs w:val="18"/>
              </w:rPr>
            </w:pPr>
          </w:p>
        </w:tc>
        <w:tc>
          <w:tcPr>
            <w:tcW w:w="669" w:type="dxa"/>
            <w:tcMar/>
          </w:tcPr>
          <w:p w:rsidR="39AFF9D4" w:rsidP="39AFF9D4" w:rsidRDefault="39AFF9D4" w14:paraId="170538E0" w14:textId="21A570E7">
            <w:pPr>
              <w:rPr>
                <w:sz w:val="18"/>
                <w:szCs w:val="18"/>
              </w:rPr>
            </w:pPr>
          </w:p>
        </w:tc>
        <w:tc>
          <w:tcPr>
            <w:tcW w:w="669" w:type="dxa"/>
            <w:tcMar/>
          </w:tcPr>
          <w:p w:rsidR="39AFF9D4" w:rsidP="39AFF9D4" w:rsidRDefault="39AFF9D4" w14:paraId="69EB709A" w14:textId="24F98903">
            <w:pPr>
              <w:rPr>
                <w:sz w:val="18"/>
                <w:szCs w:val="18"/>
              </w:rPr>
            </w:pPr>
          </w:p>
        </w:tc>
        <w:tc>
          <w:tcPr>
            <w:tcW w:w="669" w:type="dxa"/>
            <w:tcMar/>
          </w:tcPr>
          <w:p w:rsidR="39AFF9D4" w:rsidP="39AFF9D4" w:rsidRDefault="39AFF9D4" w14:paraId="25BCF7DE" w14:textId="1D359742">
            <w:pPr>
              <w:rPr>
                <w:sz w:val="18"/>
                <w:szCs w:val="18"/>
              </w:rPr>
            </w:pPr>
          </w:p>
        </w:tc>
      </w:tr>
      <w:tr w:rsidR="39AFF9D4" w:rsidTr="314C59F7" w14:paraId="508B9E41" w14:textId="77777777">
        <w:trPr>
          <w:trHeight w:val="300"/>
        </w:trPr>
        <w:tc>
          <w:tcPr>
            <w:tcW w:w="705" w:type="dxa"/>
            <w:tcMar/>
          </w:tcPr>
          <w:p w:rsidR="39AFF9D4" w:rsidP="39AFF9D4" w:rsidRDefault="39AFF9D4" w14:paraId="7F979CA2" w14:textId="34A608B8">
            <w:pPr>
              <w:rPr>
                <w:sz w:val="16"/>
                <w:szCs w:val="16"/>
              </w:rPr>
            </w:pPr>
            <w:r w:rsidRPr="314C59F7" w:rsidR="660F12F0">
              <w:rPr>
                <w:sz w:val="18"/>
                <w:szCs w:val="18"/>
              </w:rPr>
              <w:t>mary</w:t>
            </w:r>
          </w:p>
        </w:tc>
        <w:tc>
          <w:tcPr>
            <w:tcW w:w="633" w:type="dxa"/>
            <w:tcMar/>
          </w:tcPr>
          <w:p w:rsidR="39AFF9D4" w:rsidP="39AFF9D4" w:rsidRDefault="39AFF9D4" w14:paraId="3047E43A" w14:textId="29363412">
            <w:pPr>
              <w:rPr>
                <w:sz w:val="18"/>
                <w:szCs w:val="18"/>
              </w:rPr>
            </w:pPr>
          </w:p>
        </w:tc>
        <w:tc>
          <w:tcPr>
            <w:tcW w:w="669" w:type="dxa"/>
            <w:tcMar/>
          </w:tcPr>
          <w:p w:rsidR="5ABD958C" w:rsidP="39AFF9D4" w:rsidRDefault="5ABD958C" w14:paraId="2BBCAE43" w14:textId="29C5E2D2">
            <w:pPr>
              <w:spacing w:line="259" w:lineRule="auto"/>
              <w:rPr>
                <w:sz w:val="18"/>
                <w:szCs w:val="18"/>
              </w:rPr>
            </w:pPr>
            <w:r w:rsidRPr="314C59F7" w:rsidR="2664DEEE">
              <w:rPr>
                <w:sz w:val="18"/>
                <w:szCs w:val="18"/>
              </w:rPr>
              <w:t>1</w:t>
            </w:r>
          </w:p>
        </w:tc>
        <w:tc>
          <w:tcPr>
            <w:tcW w:w="669" w:type="dxa"/>
            <w:tcMar/>
          </w:tcPr>
          <w:p w:rsidR="39AFF9D4" w:rsidP="39AFF9D4" w:rsidRDefault="39AFF9D4" w14:paraId="1525A20B" w14:textId="29363412">
            <w:pPr>
              <w:rPr>
                <w:sz w:val="18"/>
                <w:szCs w:val="18"/>
              </w:rPr>
            </w:pPr>
          </w:p>
        </w:tc>
        <w:tc>
          <w:tcPr>
            <w:tcW w:w="669" w:type="dxa"/>
            <w:tcMar/>
          </w:tcPr>
          <w:p w:rsidR="39AFF9D4" w:rsidP="39AFF9D4" w:rsidRDefault="39AFF9D4" w14:paraId="6142E3D3" w14:textId="29363412">
            <w:pPr>
              <w:rPr>
                <w:sz w:val="18"/>
                <w:szCs w:val="18"/>
              </w:rPr>
            </w:pPr>
          </w:p>
        </w:tc>
        <w:tc>
          <w:tcPr>
            <w:tcW w:w="669" w:type="dxa"/>
            <w:tcMar/>
          </w:tcPr>
          <w:p w:rsidR="39AFF9D4" w:rsidP="39AFF9D4" w:rsidRDefault="39AFF9D4" w14:paraId="49FE5E87" w14:textId="29363412">
            <w:pPr>
              <w:rPr>
                <w:sz w:val="18"/>
                <w:szCs w:val="18"/>
              </w:rPr>
            </w:pPr>
          </w:p>
        </w:tc>
        <w:tc>
          <w:tcPr>
            <w:tcW w:w="669" w:type="dxa"/>
            <w:tcMar/>
          </w:tcPr>
          <w:p w:rsidR="39AFF9D4" w:rsidP="39AFF9D4" w:rsidRDefault="39AFF9D4" w14:paraId="6FD627F9" w14:textId="29363412">
            <w:pPr>
              <w:rPr>
                <w:sz w:val="18"/>
                <w:szCs w:val="18"/>
              </w:rPr>
            </w:pPr>
          </w:p>
        </w:tc>
        <w:tc>
          <w:tcPr>
            <w:tcW w:w="669" w:type="dxa"/>
            <w:tcMar/>
          </w:tcPr>
          <w:p w:rsidR="39AFF9D4" w:rsidP="39AFF9D4" w:rsidRDefault="39AFF9D4" w14:paraId="342D4E68" w14:textId="29363412">
            <w:pPr>
              <w:rPr>
                <w:sz w:val="18"/>
                <w:szCs w:val="18"/>
              </w:rPr>
            </w:pPr>
          </w:p>
        </w:tc>
        <w:tc>
          <w:tcPr>
            <w:tcW w:w="669" w:type="dxa"/>
            <w:tcMar/>
          </w:tcPr>
          <w:p w:rsidR="39AFF9D4" w:rsidP="39AFF9D4" w:rsidRDefault="39AFF9D4" w14:paraId="21A3E823" w14:textId="29363412">
            <w:pPr>
              <w:rPr>
                <w:sz w:val="18"/>
                <w:szCs w:val="18"/>
              </w:rPr>
            </w:pPr>
          </w:p>
        </w:tc>
        <w:tc>
          <w:tcPr>
            <w:tcW w:w="669" w:type="dxa"/>
            <w:tcMar/>
          </w:tcPr>
          <w:p w:rsidR="39AFF9D4" w:rsidP="39AFF9D4" w:rsidRDefault="39AFF9D4" w14:paraId="4A7AF4CF" w14:textId="29363412">
            <w:pPr>
              <w:rPr>
                <w:sz w:val="18"/>
                <w:szCs w:val="18"/>
              </w:rPr>
            </w:pPr>
          </w:p>
        </w:tc>
        <w:tc>
          <w:tcPr>
            <w:tcW w:w="669" w:type="dxa"/>
            <w:tcMar/>
          </w:tcPr>
          <w:p w:rsidR="39AFF9D4" w:rsidP="39AFF9D4" w:rsidRDefault="39AFF9D4" w14:paraId="17E2B893" w14:textId="696569EC">
            <w:pPr>
              <w:rPr>
                <w:sz w:val="18"/>
                <w:szCs w:val="18"/>
              </w:rPr>
            </w:pPr>
          </w:p>
        </w:tc>
        <w:tc>
          <w:tcPr>
            <w:tcW w:w="669" w:type="dxa"/>
            <w:tcMar/>
          </w:tcPr>
          <w:p w:rsidR="39AFF9D4" w:rsidP="39AFF9D4" w:rsidRDefault="39AFF9D4" w14:paraId="3DDE60E7" w14:textId="7DBB617B">
            <w:pPr>
              <w:rPr>
                <w:sz w:val="18"/>
                <w:szCs w:val="18"/>
              </w:rPr>
            </w:pPr>
          </w:p>
        </w:tc>
        <w:tc>
          <w:tcPr>
            <w:tcW w:w="669" w:type="dxa"/>
            <w:tcMar/>
          </w:tcPr>
          <w:p w:rsidR="39AFF9D4" w:rsidP="39AFF9D4" w:rsidRDefault="39AFF9D4" w14:paraId="19690686" w14:textId="7E329589">
            <w:pPr>
              <w:rPr>
                <w:sz w:val="18"/>
                <w:szCs w:val="18"/>
              </w:rPr>
            </w:pPr>
          </w:p>
        </w:tc>
        <w:tc>
          <w:tcPr>
            <w:tcW w:w="669" w:type="dxa"/>
            <w:tcMar/>
          </w:tcPr>
          <w:p w:rsidR="39AFF9D4" w:rsidP="39AFF9D4" w:rsidRDefault="39AFF9D4" w14:paraId="1B8B4EB0" w14:textId="5226C6E8">
            <w:pPr>
              <w:rPr>
                <w:sz w:val="18"/>
                <w:szCs w:val="18"/>
              </w:rPr>
            </w:pPr>
          </w:p>
        </w:tc>
      </w:tr>
      <w:tr w:rsidR="39AFF9D4" w:rsidTr="314C59F7" w14:paraId="37899437" w14:textId="77777777">
        <w:tc>
          <w:tcPr>
            <w:tcW w:w="705" w:type="dxa"/>
            <w:tcMar/>
          </w:tcPr>
          <w:p w:rsidR="39AFF9D4" w:rsidP="39AFF9D4" w:rsidRDefault="39AFF9D4" w14:paraId="19A11686" w14:textId="481203FE">
            <w:pPr>
              <w:rPr>
                <w:sz w:val="16"/>
                <w:szCs w:val="16"/>
              </w:rPr>
            </w:pPr>
            <w:r w:rsidRPr="314C59F7" w:rsidR="660F12F0">
              <w:rPr>
                <w:sz w:val="18"/>
                <w:szCs w:val="18"/>
              </w:rPr>
              <w:t>play</w:t>
            </w:r>
          </w:p>
        </w:tc>
        <w:tc>
          <w:tcPr>
            <w:tcW w:w="633" w:type="dxa"/>
            <w:tcMar/>
          </w:tcPr>
          <w:p w:rsidR="39AFF9D4" w:rsidP="39AFF9D4" w:rsidRDefault="39AFF9D4" w14:paraId="073DEF30" w14:textId="29363412">
            <w:pPr>
              <w:rPr>
                <w:sz w:val="18"/>
                <w:szCs w:val="18"/>
              </w:rPr>
            </w:pPr>
          </w:p>
        </w:tc>
        <w:tc>
          <w:tcPr>
            <w:tcW w:w="669" w:type="dxa"/>
            <w:tcMar/>
          </w:tcPr>
          <w:p w:rsidR="39AFF9D4" w:rsidP="39AFF9D4" w:rsidRDefault="39AFF9D4" w14:paraId="76F424B6" w14:textId="29363412">
            <w:pPr>
              <w:rPr>
                <w:sz w:val="18"/>
                <w:szCs w:val="18"/>
              </w:rPr>
            </w:pPr>
          </w:p>
        </w:tc>
        <w:tc>
          <w:tcPr>
            <w:tcW w:w="669" w:type="dxa"/>
            <w:tcMar/>
          </w:tcPr>
          <w:p w:rsidR="0B9A0BDB" w:rsidP="39AFF9D4" w:rsidRDefault="0B9A0BDB" w14:paraId="2FBC0C17" w14:textId="73750143">
            <w:pPr>
              <w:spacing w:line="259" w:lineRule="auto"/>
              <w:rPr>
                <w:sz w:val="18"/>
                <w:szCs w:val="18"/>
              </w:rPr>
            </w:pPr>
            <w:r w:rsidRPr="314C59F7" w:rsidR="01FD42DE">
              <w:rPr>
                <w:sz w:val="18"/>
                <w:szCs w:val="18"/>
              </w:rPr>
              <w:t>0.33</w:t>
            </w:r>
          </w:p>
        </w:tc>
        <w:tc>
          <w:tcPr>
            <w:tcW w:w="669" w:type="dxa"/>
            <w:tcMar/>
          </w:tcPr>
          <w:p w:rsidR="39AFF9D4" w:rsidP="39AFF9D4" w:rsidRDefault="39AFF9D4" w14:paraId="3CC4F375" w14:textId="29363412">
            <w:pPr>
              <w:rPr>
                <w:sz w:val="18"/>
                <w:szCs w:val="18"/>
              </w:rPr>
            </w:pPr>
          </w:p>
        </w:tc>
        <w:tc>
          <w:tcPr>
            <w:tcW w:w="669" w:type="dxa"/>
            <w:tcMar/>
          </w:tcPr>
          <w:p w:rsidR="39AFF9D4" w:rsidP="39AFF9D4" w:rsidRDefault="39AFF9D4" w14:paraId="6BA9C5E3" w14:textId="29363412">
            <w:pPr>
              <w:rPr>
                <w:sz w:val="18"/>
                <w:szCs w:val="18"/>
              </w:rPr>
            </w:pPr>
          </w:p>
        </w:tc>
        <w:tc>
          <w:tcPr>
            <w:tcW w:w="669" w:type="dxa"/>
            <w:tcMar/>
          </w:tcPr>
          <w:p w:rsidR="39AFF9D4" w:rsidP="39AFF9D4" w:rsidRDefault="39AFF9D4" w14:paraId="73BC1F22" w14:textId="29363412">
            <w:pPr>
              <w:rPr>
                <w:sz w:val="18"/>
                <w:szCs w:val="18"/>
              </w:rPr>
            </w:pPr>
          </w:p>
        </w:tc>
        <w:tc>
          <w:tcPr>
            <w:tcW w:w="669" w:type="dxa"/>
            <w:tcMar/>
          </w:tcPr>
          <w:p w:rsidR="39AFF9D4" w:rsidP="39AFF9D4" w:rsidRDefault="39AFF9D4" w14:paraId="7A705BAB" w14:textId="29363412">
            <w:pPr>
              <w:rPr>
                <w:sz w:val="18"/>
                <w:szCs w:val="18"/>
              </w:rPr>
            </w:pPr>
          </w:p>
        </w:tc>
        <w:tc>
          <w:tcPr>
            <w:tcW w:w="669" w:type="dxa"/>
            <w:tcMar/>
          </w:tcPr>
          <w:p w:rsidR="39AFF9D4" w:rsidP="39AFF9D4" w:rsidRDefault="39AFF9D4" w14:paraId="6537354B" w14:textId="29363412">
            <w:pPr>
              <w:rPr>
                <w:sz w:val="18"/>
                <w:szCs w:val="18"/>
              </w:rPr>
            </w:pPr>
          </w:p>
        </w:tc>
        <w:tc>
          <w:tcPr>
            <w:tcW w:w="669" w:type="dxa"/>
            <w:tcMar/>
          </w:tcPr>
          <w:p w:rsidR="39AFF9D4" w:rsidP="39AFF9D4" w:rsidRDefault="39AFF9D4" w14:paraId="771621E6" w14:textId="29363412">
            <w:pPr>
              <w:rPr>
                <w:sz w:val="18"/>
                <w:szCs w:val="18"/>
              </w:rPr>
            </w:pPr>
          </w:p>
        </w:tc>
        <w:tc>
          <w:tcPr>
            <w:tcW w:w="669" w:type="dxa"/>
            <w:tcMar/>
          </w:tcPr>
          <w:p w:rsidR="39AFF9D4" w:rsidP="39AFF9D4" w:rsidRDefault="39AFF9D4" w14:paraId="5E0F8886" w14:textId="21978A34">
            <w:pPr>
              <w:rPr>
                <w:sz w:val="18"/>
                <w:szCs w:val="18"/>
              </w:rPr>
            </w:pPr>
          </w:p>
        </w:tc>
        <w:tc>
          <w:tcPr>
            <w:tcW w:w="669" w:type="dxa"/>
            <w:tcMar/>
          </w:tcPr>
          <w:p w:rsidR="0B9A0BDB" w:rsidP="39AFF9D4" w:rsidRDefault="0B9A0BDB" w14:paraId="269D259D" w14:textId="2F653513">
            <w:pPr>
              <w:spacing w:line="259" w:lineRule="auto"/>
              <w:rPr>
                <w:sz w:val="18"/>
                <w:szCs w:val="18"/>
              </w:rPr>
            </w:pPr>
            <w:r w:rsidRPr="314C59F7" w:rsidR="01FD42DE">
              <w:rPr>
                <w:sz w:val="18"/>
                <w:szCs w:val="18"/>
              </w:rPr>
              <w:t>0.33</w:t>
            </w:r>
          </w:p>
        </w:tc>
        <w:tc>
          <w:tcPr>
            <w:tcW w:w="669" w:type="dxa"/>
            <w:tcMar/>
          </w:tcPr>
          <w:p w:rsidR="39AFF9D4" w:rsidP="39AFF9D4" w:rsidRDefault="39AFF9D4" w14:paraId="194D9B28" w14:textId="5CA09F13">
            <w:pPr>
              <w:rPr>
                <w:sz w:val="18"/>
                <w:szCs w:val="18"/>
              </w:rPr>
            </w:pPr>
          </w:p>
        </w:tc>
        <w:tc>
          <w:tcPr>
            <w:tcW w:w="669" w:type="dxa"/>
            <w:tcMar/>
          </w:tcPr>
          <w:p w:rsidR="0B9A0BDB" w:rsidP="39AFF9D4" w:rsidRDefault="0B9A0BDB" w14:paraId="4B06D29D" w14:textId="263E65A9">
            <w:pPr>
              <w:spacing w:line="259" w:lineRule="auto"/>
              <w:rPr>
                <w:sz w:val="18"/>
                <w:szCs w:val="18"/>
              </w:rPr>
            </w:pPr>
            <w:r w:rsidRPr="314C59F7" w:rsidR="01FD42DE">
              <w:rPr>
                <w:sz w:val="18"/>
                <w:szCs w:val="18"/>
              </w:rPr>
              <w:t>0.33</w:t>
            </w:r>
          </w:p>
        </w:tc>
      </w:tr>
      <w:tr w:rsidR="39AFF9D4" w:rsidTr="314C59F7" w14:paraId="71AFBEEF" w14:textId="77777777">
        <w:tc>
          <w:tcPr>
            <w:tcW w:w="705" w:type="dxa"/>
            <w:tcMar/>
          </w:tcPr>
          <w:p w:rsidR="39AFF9D4" w:rsidP="39AFF9D4" w:rsidRDefault="39AFF9D4" w14:paraId="3D8F5CA8" w14:textId="152156D4">
            <w:pPr>
              <w:rPr>
                <w:sz w:val="16"/>
                <w:szCs w:val="16"/>
              </w:rPr>
            </w:pPr>
            <w:r w:rsidRPr="314C59F7" w:rsidR="660F12F0">
              <w:rPr>
                <w:sz w:val="18"/>
                <w:szCs w:val="18"/>
              </w:rPr>
              <w:t>the</w:t>
            </w:r>
          </w:p>
        </w:tc>
        <w:tc>
          <w:tcPr>
            <w:tcW w:w="633" w:type="dxa"/>
            <w:tcMar/>
          </w:tcPr>
          <w:p w:rsidR="39AFF9D4" w:rsidP="39AFF9D4" w:rsidRDefault="39AFF9D4" w14:paraId="24AC9E4C" w14:textId="29363412">
            <w:pPr>
              <w:rPr>
                <w:sz w:val="18"/>
                <w:szCs w:val="18"/>
              </w:rPr>
            </w:pPr>
          </w:p>
        </w:tc>
        <w:tc>
          <w:tcPr>
            <w:tcW w:w="669" w:type="dxa"/>
            <w:tcMar/>
          </w:tcPr>
          <w:p w:rsidR="27D2C522" w:rsidP="39AFF9D4" w:rsidRDefault="27D2C522" w14:paraId="31D1A6A7" w14:textId="29895FCC">
            <w:pPr>
              <w:spacing w:line="259" w:lineRule="auto"/>
              <w:rPr>
                <w:sz w:val="18"/>
                <w:szCs w:val="18"/>
              </w:rPr>
            </w:pPr>
            <w:r w:rsidRPr="314C59F7" w:rsidR="2E4E75DF">
              <w:rPr>
                <w:sz w:val="18"/>
                <w:szCs w:val="18"/>
              </w:rPr>
              <w:t>0.33</w:t>
            </w:r>
          </w:p>
        </w:tc>
        <w:tc>
          <w:tcPr>
            <w:tcW w:w="669" w:type="dxa"/>
            <w:tcMar/>
          </w:tcPr>
          <w:p w:rsidR="39AFF9D4" w:rsidP="39AFF9D4" w:rsidRDefault="39AFF9D4" w14:paraId="5C4656A9" w14:textId="29363412">
            <w:pPr>
              <w:rPr>
                <w:sz w:val="18"/>
                <w:szCs w:val="18"/>
              </w:rPr>
            </w:pPr>
          </w:p>
        </w:tc>
        <w:tc>
          <w:tcPr>
            <w:tcW w:w="669" w:type="dxa"/>
            <w:tcMar/>
          </w:tcPr>
          <w:p w:rsidR="27D2C522" w:rsidP="39AFF9D4" w:rsidRDefault="27D2C522" w14:paraId="2D175F7F" w14:textId="4B71F45C">
            <w:pPr>
              <w:rPr>
                <w:sz w:val="18"/>
                <w:szCs w:val="18"/>
              </w:rPr>
            </w:pPr>
            <w:r w:rsidRPr="314C59F7" w:rsidR="2E4E75DF">
              <w:rPr>
                <w:sz w:val="18"/>
                <w:szCs w:val="18"/>
              </w:rPr>
              <w:t>0.33</w:t>
            </w:r>
          </w:p>
        </w:tc>
        <w:tc>
          <w:tcPr>
            <w:tcW w:w="669" w:type="dxa"/>
            <w:tcMar/>
          </w:tcPr>
          <w:p w:rsidR="39AFF9D4" w:rsidP="39AFF9D4" w:rsidRDefault="39AFF9D4" w14:paraId="121B4CEE" w14:textId="29363412">
            <w:pPr>
              <w:rPr>
                <w:sz w:val="18"/>
                <w:szCs w:val="18"/>
              </w:rPr>
            </w:pPr>
          </w:p>
        </w:tc>
        <w:tc>
          <w:tcPr>
            <w:tcW w:w="669" w:type="dxa"/>
            <w:tcMar/>
          </w:tcPr>
          <w:p w:rsidR="39AFF9D4" w:rsidP="39AFF9D4" w:rsidRDefault="39AFF9D4" w14:paraId="7762A6B8" w14:textId="29363412">
            <w:pPr>
              <w:rPr>
                <w:sz w:val="18"/>
                <w:szCs w:val="18"/>
              </w:rPr>
            </w:pPr>
          </w:p>
        </w:tc>
        <w:tc>
          <w:tcPr>
            <w:tcW w:w="669" w:type="dxa"/>
            <w:tcMar/>
          </w:tcPr>
          <w:p w:rsidR="39AFF9D4" w:rsidP="39AFF9D4" w:rsidRDefault="39AFF9D4" w14:paraId="69E1750D" w14:textId="29363412">
            <w:pPr>
              <w:rPr>
                <w:sz w:val="18"/>
                <w:szCs w:val="18"/>
              </w:rPr>
            </w:pPr>
          </w:p>
        </w:tc>
        <w:tc>
          <w:tcPr>
            <w:tcW w:w="669" w:type="dxa"/>
            <w:tcMar/>
          </w:tcPr>
          <w:p w:rsidR="39AFF9D4" w:rsidP="39AFF9D4" w:rsidRDefault="39AFF9D4" w14:paraId="5BF9C1FF" w14:textId="29363412">
            <w:pPr>
              <w:rPr>
                <w:sz w:val="18"/>
                <w:szCs w:val="18"/>
              </w:rPr>
            </w:pPr>
          </w:p>
        </w:tc>
        <w:tc>
          <w:tcPr>
            <w:tcW w:w="669" w:type="dxa"/>
            <w:tcMar/>
          </w:tcPr>
          <w:p w:rsidR="39AFF9D4" w:rsidP="39AFF9D4" w:rsidRDefault="39AFF9D4" w14:paraId="70647EAA" w14:textId="29363412">
            <w:pPr>
              <w:rPr>
                <w:sz w:val="18"/>
                <w:szCs w:val="18"/>
              </w:rPr>
            </w:pPr>
          </w:p>
        </w:tc>
        <w:tc>
          <w:tcPr>
            <w:tcW w:w="669" w:type="dxa"/>
            <w:tcMar/>
          </w:tcPr>
          <w:p w:rsidR="39AFF9D4" w:rsidP="39AFF9D4" w:rsidRDefault="39AFF9D4" w14:paraId="699AFBEB" w14:textId="48B422F2">
            <w:pPr>
              <w:rPr>
                <w:sz w:val="18"/>
                <w:szCs w:val="18"/>
              </w:rPr>
            </w:pPr>
          </w:p>
        </w:tc>
        <w:tc>
          <w:tcPr>
            <w:tcW w:w="669" w:type="dxa"/>
            <w:tcMar/>
          </w:tcPr>
          <w:p w:rsidR="39AFF9D4" w:rsidP="39AFF9D4" w:rsidRDefault="39AFF9D4" w14:paraId="29FF7FE7" w14:textId="7E6306FD">
            <w:pPr>
              <w:rPr>
                <w:sz w:val="18"/>
                <w:szCs w:val="18"/>
              </w:rPr>
            </w:pPr>
          </w:p>
        </w:tc>
        <w:tc>
          <w:tcPr>
            <w:tcW w:w="669" w:type="dxa"/>
            <w:tcMar/>
          </w:tcPr>
          <w:p w:rsidR="27D2C522" w:rsidP="39AFF9D4" w:rsidRDefault="27D2C522" w14:paraId="632576AC" w14:textId="2BD02EEA">
            <w:pPr>
              <w:rPr>
                <w:sz w:val="18"/>
                <w:szCs w:val="18"/>
              </w:rPr>
            </w:pPr>
            <w:r w:rsidRPr="314C59F7" w:rsidR="2E4E75DF">
              <w:rPr>
                <w:sz w:val="18"/>
                <w:szCs w:val="18"/>
              </w:rPr>
              <w:t>0.33</w:t>
            </w:r>
          </w:p>
        </w:tc>
        <w:tc>
          <w:tcPr>
            <w:tcW w:w="669" w:type="dxa"/>
            <w:tcMar/>
          </w:tcPr>
          <w:p w:rsidR="39AFF9D4" w:rsidP="39AFF9D4" w:rsidRDefault="39AFF9D4" w14:paraId="03C123EC" w14:textId="152B093C">
            <w:pPr>
              <w:rPr>
                <w:sz w:val="18"/>
                <w:szCs w:val="18"/>
              </w:rPr>
            </w:pPr>
          </w:p>
        </w:tc>
      </w:tr>
      <w:tr w:rsidR="39AFF9D4" w:rsidTr="314C59F7" w14:paraId="2138AC7D" w14:textId="77777777">
        <w:trPr>
          <w:trHeight w:val="300"/>
        </w:trPr>
        <w:tc>
          <w:tcPr>
            <w:tcW w:w="705" w:type="dxa"/>
            <w:tcMar/>
          </w:tcPr>
          <w:p w:rsidR="39AFF9D4" w:rsidP="39AFF9D4" w:rsidRDefault="39AFF9D4" w14:paraId="66EA9567" w14:textId="6B80E431">
            <w:pPr>
              <w:rPr>
                <w:sz w:val="16"/>
                <w:szCs w:val="16"/>
              </w:rPr>
            </w:pPr>
            <w:r w:rsidRPr="314C59F7" w:rsidR="660F12F0">
              <w:rPr>
                <w:sz w:val="18"/>
                <w:szCs w:val="18"/>
              </w:rPr>
              <w:t>piano</w:t>
            </w:r>
          </w:p>
        </w:tc>
        <w:tc>
          <w:tcPr>
            <w:tcW w:w="633" w:type="dxa"/>
            <w:tcMar/>
          </w:tcPr>
          <w:p w:rsidR="39AFF9D4" w:rsidP="39AFF9D4" w:rsidRDefault="39AFF9D4" w14:paraId="7EDE7E13" w14:textId="29363412">
            <w:pPr>
              <w:rPr>
                <w:sz w:val="18"/>
                <w:szCs w:val="18"/>
              </w:rPr>
            </w:pPr>
          </w:p>
        </w:tc>
        <w:tc>
          <w:tcPr>
            <w:tcW w:w="669" w:type="dxa"/>
            <w:tcMar/>
          </w:tcPr>
          <w:p w:rsidR="39AFF9D4" w:rsidP="39AFF9D4" w:rsidRDefault="39AFF9D4" w14:paraId="5A92118E" w14:textId="29363412">
            <w:pPr>
              <w:rPr>
                <w:sz w:val="18"/>
                <w:szCs w:val="18"/>
              </w:rPr>
            </w:pPr>
          </w:p>
        </w:tc>
        <w:tc>
          <w:tcPr>
            <w:tcW w:w="669" w:type="dxa"/>
            <w:tcMar/>
          </w:tcPr>
          <w:p w:rsidR="39AFF9D4" w:rsidP="39AFF9D4" w:rsidRDefault="39AFF9D4" w14:paraId="7935C03B" w14:textId="29363412">
            <w:pPr>
              <w:rPr>
                <w:sz w:val="18"/>
                <w:szCs w:val="18"/>
              </w:rPr>
            </w:pPr>
          </w:p>
        </w:tc>
        <w:tc>
          <w:tcPr>
            <w:tcW w:w="669" w:type="dxa"/>
            <w:tcMar/>
          </w:tcPr>
          <w:p w:rsidR="39AFF9D4" w:rsidP="39AFF9D4" w:rsidRDefault="39AFF9D4" w14:paraId="41CB7ABE" w14:textId="29363412">
            <w:pPr>
              <w:rPr>
                <w:sz w:val="18"/>
                <w:szCs w:val="18"/>
              </w:rPr>
            </w:pPr>
          </w:p>
        </w:tc>
        <w:tc>
          <w:tcPr>
            <w:tcW w:w="669" w:type="dxa"/>
            <w:tcMar/>
          </w:tcPr>
          <w:p w:rsidR="39AFF9D4" w:rsidP="39AFF9D4" w:rsidRDefault="39AFF9D4" w14:paraId="7BEBE167" w14:textId="29363412">
            <w:pPr>
              <w:rPr>
                <w:sz w:val="18"/>
                <w:szCs w:val="18"/>
              </w:rPr>
            </w:pPr>
          </w:p>
        </w:tc>
        <w:tc>
          <w:tcPr>
            <w:tcW w:w="669" w:type="dxa"/>
            <w:tcMar/>
          </w:tcPr>
          <w:p w:rsidR="39AFF9D4" w:rsidP="39AFF9D4" w:rsidRDefault="39AFF9D4" w14:paraId="3EF716F0" w14:textId="29363412">
            <w:pPr>
              <w:rPr>
                <w:sz w:val="18"/>
                <w:szCs w:val="18"/>
              </w:rPr>
            </w:pPr>
          </w:p>
        </w:tc>
        <w:tc>
          <w:tcPr>
            <w:tcW w:w="669" w:type="dxa"/>
            <w:tcMar/>
          </w:tcPr>
          <w:p w:rsidR="39AFF9D4" w:rsidP="39AFF9D4" w:rsidRDefault="39AFF9D4" w14:paraId="308342D8" w14:textId="29363412">
            <w:pPr>
              <w:rPr>
                <w:sz w:val="18"/>
                <w:szCs w:val="18"/>
              </w:rPr>
            </w:pPr>
          </w:p>
        </w:tc>
        <w:tc>
          <w:tcPr>
            <w:tcW w:w="669" w:type="dxa"/>
            <w:tcMar/>
          </w:tcPr>
          <w:p w:rsidR="39AFF9D4" w:rsidP="39AFF9D4" w:rsidRDefault="39AFF9D4" w14:paraId="746DD02D" w14:textId="29363412">
            <w:pPr>
              <w:rPr>
                <w:sz w:val="18"/>
                <w:szCs w:val="18"/>
              </w:rPr>
            </w:pPr>
          </w:p>
        </w:tc>
        <w:tc>
          <w:tcPr>
            <w:tcW w:w="669" w:type="dxa"/>
            <w:tcMar/>
          </w:tcPr>
          <w:p w:rsidR="39AFF9D4" w:rsidP="39AFF9D4" w:rsidRDefault="39AFF9D4" w14:paraId="35DB329C" w14:textId="29363412">
            <w:pPr>
              <w:rPr>
                <w:sz w:val="18"/>
                <w:szCs w:val="18"/>
              </w:rPr>
            </w:pPr>
          </w:p>
        </w:tc>
        <w:tc>
          <w:tcPr>
            <w:tcW w:w="669" w:type="dxa"/>
            <w:tcMar/>
          </w:tcPr>
          <w:p w:rsidR="39AFF9D4" w:rsidP="39AFF9D4" w:rsidRDefault="39AFF9D4" w14:paraId="46138633" w14:textId="449D1DBB">
            <w:pPr>
              <w:rPr>
                <w:sz w:val="18"/>
                <w:szCs w:val="18"/>
              </w:rPr>
            </w:pPr>
          </w:p>
        </w:tc>
        <w:tc>
          <w:tcPr>
            <w:tcW w:w="669" w:type="dxa"/>
            <w:tcMar/>
          </w:tcPr>
          <w:p w:rsidR="39AFF9D4" w:rsidP="39AFF9D4" w:rsidRDefault="39AFF9D4" w14:paraId="6191DB73" w14:textId="1B46651B">
            <w:pPr>
              <w:rPr>
                <w:sz w:val="18"/>
                <w:szCs w:val="18"/>
              </w:rPr>
            </w:pPr>
          </w:p>
        </w:tc>
        <w:tc>
          <w:tcPr>
            <w:tcW w:w="669" w:type="dxa"/>
            <w:tcMar/>
          </w:tcPr>
          <w:p w:rsidR="39AFF9D4" w:rsidP="39AFF9D4" w:rsidRDefault="39AFF9D4" w14:paraId="5E28B7BF" w14:textId="78DE8B12">
            <w:pPr>
              <w:rPr>
                <w:sz w:val="18"/>
                <w:szCs w:val="18"/>
              </w:rPr>
            </w:pPr>
          </w:p>
        </w:tc>
        <w:tc>
          <w:tcPr>
            <w:tcW w:w="669" w:type="dxa"/>
            <w:tcMar/>
          </w:tcPr>
          <w:p w:rsidR="39AFF9D4" w:rsidP="39AFF9D4" w:rsidRDefault="39AFF9D4" w14:paraId="23B0B8EF" w14:textId="7FF4938F">
            <w:pPr>
              <w:rPr>
                <w:sz w:val="18"/>
                <w:szCs w:val="18"/>
              </w:rPr>
            </w:pPr>
            <w:r w:rsidRPr="314C59F7" w:rsidR="660F12F0">
              <w:rPr>
                <w:sz w:val="18"/>
                <w:szCs w:val="18"/>
              </w:rPr>
              <w:t>1</w:t>
            </w:r>
          </w:p>
        </w:tc>
      </w:tr>
      <w:tr w:rsidR="39AFF9D4" w:rsidTr="314C59F7" w14:paraId="3BD37E92" w14:textId="77777777">
        <w:tc>
          <w:tcPr>
            <w:tcW w:w="705" w:type="dxa"/>
            <w:tcMar/>
          </w:tcPr>
          <w:p w:rsidR="39AFF9D4" w:rsidP="39AFF9D4" w:rsidRDefault="39AFF9D4" w14:paraId="138BCA94" w14:textId="207B8B10">
            <w:pPr>
              <w:rPr>
                <w:sz w:val="16"/>
                <w:szCs w:val="16"/>
              </w:rPr>
            </w:pPr>
            <w:r w:rsidRPr="314C59F7" w:rsidR="660F12F0">
              <w:rPr>
                <w:sz w:val="18"/>
                <w:szCs w:val="18"/>
              </w:rPr>
              <w:t>john</w:t>
            </w:r>
          </w:p>
        </w:tc>
        <w:tc>
          <w:tcPr>
            <w:tcW w:w="633" w:type="dxa"/>
            <w:tcMar/>
          </w:tcPr>
          <w:p w:rsidR="39AFF9D4" w:rsidP="39AFF9D4" w:rsidRDefault="39AFF9D4" w14:paraId="644E62A1" w14:textId="29363412">
            <w:pPr>
              <w:rPr>
                <w:sz w:val="18"/>
                <w:szCs w:val="18"/>
              </w:rPr>
            </w:pPr>
          </w:p>
        </w:tc>
        <w:tc>
          <w:tcPr>
            <w:tcW w:w="669" w:type="dxa"/>
            <w:tcMar/>
          </w:tcPr>
          <w:p w:rsidR="39AFF9D4" w:rsidP="39AFF9D4" w:rsidRDefault="39AFF9D4" w14:paraId="2FAB5F45" w14:textId="29363412">
            <w:pPr>
              <w:rPr>
                <w:sz w:val="18"/>
                <w:szCs w:val="18"/>
              </w:rPr>
            </w:pPr>
          </w:p>
        </w:tc>
        <w:tc>
          <w:tcPr>
            <w:tcW w:w="669" w:type="dxa"/>
            <w:tcMar/>
          </w:tcPr>
          <w:p w:rsidR="39AFF9D4" w:rsidP="39AFF9D4" w:rsidRDefault="39AFF9D4" w14:paraId="0BF0EC16" w14:textId="29363412">
            <w:pPr>
              <w:rPr>
                <w:sz w:val="18"/>
                <w:szCs w:val="18"/>
              </w:rPr>
            </w:pPr>
          </w:p>
        </w:tc>
        <w:tc>
          <w:tcPr>
            <w:tcW w:w="669" w:type="dxa"/>
            <w:tcMar/>
          </w:tcPr>
          <w:p w:rsidR="39AFF9D4" w:rsidP="39AFF9D4" w:rsidRDefault="39AFF9D4" w14:paraId="3B5CC7BE" w14:textId="29363412">
            <w:pPr>
              <w:rPr>
                <w:sz w:val="18"/>
                <w:szCs w:val="18"/>
              </w:rPr>
            </w:pPr>
          </w:p>
        </w:tc>
        <w:tc>
          <w:tcPr>
            <w:tcW w:w="669" w:type="dxa"/>
            <w:tcMar/>
          </w:tcPr>
          <w:p w:rsidR="39AFF9D4" w:rsidP="39AFF9D4" w:rsidRDefault="39AFF9D4" w14:paraId="23E6E884" w14:textId="29363412">
            <w:pPr>
              <w:rPr>
                <w:sz w:val="18"/>
                <w:szCs w:val="18"/>
              </w:rPr>
            </w:pPr>
          </w:p>
        </w:tc>
        <w:tc>
          <w:tcPr>
            <w:tcW w:w="669" w:type="dxa"/>
            <w:tcMar/>
          </w:tcPr>
          <w:p w:rsidR="2CA62532" w:rsidP="39AFF9D4" w:rsidRDefault="2CA62532" w14:paraId="5B8FAFD0" w14:textId="37E1ACCA">
            <w:pPr>
              <w:rPr>
                <w:sz w:val="18"/>
                <w:szCs w:val="18"/>
              </w:rPr>
            </w:pPr>
            <w:r w:rsidRPr="314C59F7" w:rsidR="65C7EFC9">
              <w:rPr>
                <w:sz w:val="18"/>
                <w:szCs w:val="18"/>
              </w:rPr>
              <w:t>0.5</w:t>
            </w:r>
          </w:p>
        </w:tc>
        <w:tc>
          <w:tcPr>
            <w:tcW w:w="669" w:type="dxa"/>
            <w:tcMar/>
          </w:tcPr>
          <w:p w:rsidR="39AFF9D4" w:rsidP="39AFF9D4" w:rsidRDefault="39AFF9D4" w14:paraId="3B6CD2FE" w14:textId="29363412">
            <w:pPr>
              <w:rPr>
                <w:sz w:val="18"/>
                <w:szCs w:val="18"/>
              </w:rPr>
            </w:pPr>
          </w:p>
        </w:tc>
        <w:tc>
          <w:tcPr>
            <w:tcW w:w="669" w:type="dxa"/>
            <w:tcMar/>
          </w:tcPr>
          <w:p w:rsidR="39AFF9D4" w:rsidP="39AFF9D4" w:rsidRDefault="39AFF9D4" w14:paraId="2A2FE95A" w14:textId="29363412">
            <w:pPr>
              <w:rPr>
                <w:sz w:val="18"/>
                <w:szCs w:val="18"/>
              </w:rPr>
            </w:pPr>
          </w:p>
        </w:tc>
        <w:tc>
          <w:tcPr>
            <w:tcW w:w="669" w:type="dxa"/>
            <w:tcMar/>
          </w:tcPr>
          <w:p w:rsidR="39AFF9D4" w:rsidP="39AFF9D4" w:rsidRDefault="39AFF9D4" w14:paraId="31DDF3FB" w14:textId="29363412">
            <w:pPr>
              <w:rPr>
                <w:sz w:val="18"/>
                <w:szCs w:val="18"/>
              </w:rPr>
            </w:pPr>
          </w:p>
        </w:tc>
        <w:tc>
          <w:tcPr>
            <w:tcW w:w="669" w:type="dxa"/>
            <w:tcMar/>
          </w:tcPr>
          <w:p w:rsidR="39AFF9D4" w:rsidP="39AFF9D4" w:rsidRDefault="39AFF9D4" w14:paraId="1DAAD959" w14:textId="021DFF08">
            <w:pPr>
              <w:rPr>
                <w:sz w:val="18"/>
                <w:szCs w:val="18"/>
              </w:rPr>
            </w:pPr>
          </w:p>
        </w:tc>
        <w:tc>
          <w:tcPr>
            <w:tcW w:w="669" w:type="dxa"/>
            <w:tcMar/>
          </w:tcPr>
          <w:p w:rsidR="222E8B03" w:rsidP="39AFF9D4" w:rsidRDefault="222E8B03" w14:paraId="0A46691E" w14:textId="6F01DBC6">
            <w:pPr>
              <w:rPr>
                <w:sz w:val="18"/>
                <w:szCs w:val="18"/>
              </w:rPr>
            </w:pPr>
            <w:r w:rsidRPr="314C59F7" w:rsidR="7AC5FF89">
              <w:rPr>
                <w:sz w:val="18"/>
                <w:szCs w:val="18"/>
              </w:rPr>
              <w:t>0.5</w:t>
            </w:r>
          </w:p>
        </w:tc>
        <w:tc>
          <w:tcPr>
            <w:tcW w:w="669" w:type="dxa"/>
            <w:tcMar/>
          </w:tcPr>
          <w:p w:rsidR="39AFF9D4" w:rsidP="39AFF9D4" w:rsidRDefault="39AFF9D4" w14:paraId="6E66A32A" w14:textId="2772CEE6">
            <w:pPr>
              <w:rPr>
                <w:sz w:val="18"/>
                <w:szCs w:val="18"/>
              </w:rPr>
            </w:pPr>
          </w:p>
        </w:tc>
        <w:tc>
          <w:tcPr>
            <w:tcW w:w="669" w:type="dxa"/>
            <w:tcMar/>
          </w:tcPr>
          <w:p w:rsidR="39AFF9D4" w:rsidP="39AFF9D4" w:rsidRDefault="39AFF9D4" w14:paraId="5C5DD8D0" w14:textId="658A9AF6">
            <w:pPr>
              <w:rPr>
                <w:sz w:val="18"/>
                <w:szCs w:val="18"/>
              </w:rPr>
            </w:pPr>
          </w:p>
        </w:tc>
      </w:tr>
      <w:tr w:rsidR="39AFF9D4" w:rsidTr="314C59F7" w14:paraId="6B2FAAFF" w14:textId="77777777">
        <w:tc>
          <w:tcPr>
            <w:tcW w:w="705" w:type="dxa"/>
            <w:tcMar/>
          </w:tcPr>
          <w:p w:rsidR="39AFF9D4" w:rsidP="39AFF9D4" w:rsidRDefault="39AFF9D4" w14:paraId="475AD031" w14:textId="79336365">
            <w:pPr>
              <w:rPr>
                <w:sz w:val="16"/>
                <w:szCs w:val="16"/>
              </w:rPr>
            </w:pPr>
            <w:r w:rsidRPr="314C59F7" w:rsidR="660F12F0">
              <w:rPr>
                <w:sz w:val="18"/>
                <w:szCs w:val="18"/>
              </w:rPr>
              <w:t>get</w:t>
            </w:r>
          </w:p>
        </w:tc>
        <w:tc>
          <w:tcPr>
            <w:tcW w:w="633" w:type="dxa"/>
            <w:tcMar/>
          </w:tcPr>
          <w:p w:rsidR="39AFF9D4" w:rsidP="39AFF9D4" w:rsidRDefault="39AFF9D4" w14:paraId="16F41A66" w14:textId="29363412">
            <w:pPr>
              <w:rPr>
                <w:sz w:val="18"/>
                <w:szCs w:val="18"/>
              </w:rPr>
            </w:pPr>
          </w:p>
        </w:tc>
        <w:tc>
          <w:tcPr>
            <w:tcW w:w="669" w:type="dxa"/>
            <w:tcMar/>
          </w:tcPr>
          <w:p w:rsidR="39AFF9D4" w:rsidP="39AFF9D4" w:rsidRDefault="39AFF9D4" w14:paraId="5E999835" w14:textId="29363412">
            <w:pPr>
              <w:rPr>
                <w:sz w:val="18"/>
                <w:szCs w:val="18"/>
              </w:rPr>
            </w:pPr>
          </w:p>
        </w:tc>
        <w:tc>
          <w:tcPr>
            <w:tcW w:w="669" w:type="dxa"/>
            <w:tcMar/>
          </w:tcPr>
          <w:p w:rsidR="39AFF9D4" w:rsidP="39AFF9D4" w:rsidRDefault="39AFF9D4" w14:paraId="0EB5E2C3" w14:textId="29363412">
            <w:pPr>
              <w:rPr>
                <w:sz w:val="18"/>
                <w:szCs w:val="18"/>
              </w:rPr>
            </w:pPr>
          </w:p>
        </w:tc>
        <w:tc>
          <w:tcPr>
            <w:tcW w:w="669" w:type="dxa"/>
            <w:tcMar/>
          </w:tcPr>
          <w:p w:rsidR="39AFF9D4" w:rsidP="39AFF9D4" w:rsidRDefault="39AFF9D4" w14:paraId="3CED4937" w14:textId="29363412">
            <w:pPr>
              <w:rPr>
                <w:sz w:val="18"/>
                <w:szCs w:val="18"/>
              </w:rPr>
            </w:pPr>
          </w:p>
        </w:tc>
        <w:tc>
          <w:tcPr>
            <w:tcW w:w="669" w:type="dxa"/>
            <w:tcMar/>
          </w:tcPr>
          <w:p w:rsidR="39AFF9D4" w:rsidP="39AFF9D4" w:rsidRDefault="39AFF9D4" w14:paraId="1ECB0312" w14:textId="29363412">
            <w:pPr>
              <w:rPr>
                <w:sz w:val="18"/>
                <w:szCs w:val="18"/>
              </w:rPr>
            </w:pPr>
          </w:p>
        </w:tc>
        <w:tc>
          <w:tcPr>
            <w:tcW w:w="669" w:type="dxa"/>
            <w:tcMar/>
          </w:tcPr>
          <w:p w:rsidR="39AFF9D4" w:rsidP="39AFF9D4" w:rsidRDefault="39AFF9D4" w14:paraId="09390FF9" w14:textId="29363412">
            <w:pPr>
              <w:rPr>
                <w:sz w:val="18"/>
                <w:szCs w:val="18"/>
              </w:rPr>
            </w:pPr>
          </w:p>
        </w:tc>
        <w:tc>
          <w:tcPr>
            <w:tcW w:w="669" w:type="dxa"/>
            <w:tcMar/>
          </w:tcPr>
          <w:p w:rsidR="39AFF9D4" w:rsidP="39AFF9D4" w:rsidRDefault="39AFF9D4" w14:paraId="4038C4C3" w14:textId="450FD4DA">
            <w:pPr>
              <w:rPr>
                <w:sz w:val="18"/>
                <w:szCs w:val="18"/>
              </w:rPr>
            </w:pPr>
            <w:r w:rsidRPr="314C59F7" w:rsidR="660F12F0">
              <w:rPr>
                <w:sz w:val="18"/>
                <w:szCs w:val="18"/>
              </w:rPr>
              <w:t>1</w:t>
            </w:r>
          </w:p>
        </w:tc>
        <w:tc>
          <w:tcPr>
            <w:tcW w:w="669" w:type="dxa"/>
            <w:tcMar/>
          </w:tcPr>
          <w:p w:rsidR="39AFF9D4" w:rsidP="39AFF9D4" w:rsidRDefault="39AFF9D4" w14:paraId="1178F123" w14:textId="29363412">
            <w:pPr>
              <w:rPr>
                <w:sz w:val="18"/>
                <w:szCs w:val="18"/>
              </w:rPr>
            </w:pPr>
          </w:p>
        </w:tc>
        <w:tc>
          <w:tcPr>
            <w:tcW w:w="669" w:type="dxa"/>
            <w:tcMar/>
          </w:tcPr>
          <w:p w:rsidR="39AFF9D4" w:rsidP="39AFF9D4" w:rsidRDefault="39AFF9D4" w14:paraId="7C75E13B" w14:textId="29363412">
            <w:pPr>
              <w:rPr>
                <w:sz w:val="18"/>
                <w:szCs w:val="18"/>
              </w:rPr>
            </w:pPr>
          </w:p>
        </w:tc>
        <w:tc>
          <w:tcPr>
            <w:tcW w:w="669" w:type="dxa"/>
            <w:tcMar/>
          </w:tcPr>
          <w:p w:rsidR="39AFF9D4" w:rsidP="39AFF9D4" w:rsidRDefault="39AFF9D4" w14:paraId="70A487E9" w14:textId="4B485DEF">
            <w:pPr>
              <w:rPr>
                <w:sz w:val="18"/>
                <w:szCs w:val="18"/>
              </w:rPr>
            </w:pPr>
          </w:p>
        </w:tc>
        <w:tc>
          <w:tcPr>
            <w:tcW w:w="669" w:type="dxa"/>
            <w:tcMar/>
          </w:tcPr>
          <w:p w:rsidR="39AFF9D4" w:rsidP="39AFF9D4" w:rsidRDefault="39AFF9D4" w14:paraId="6C81FBBB" w14:textId="69602A1F">
            <w:pPr>
              <w:rPr>
                <w:sz w:val="18"/>
                <w:szCs w:val="18"/>
              </w:rPr>
            </w:pPr>
          </w:p>
        </w:tc>
        <w:tc>
          <w:tcPr>
            <w:tcW w:w="669" w:type="dxa"/>
            <w:tcMar/>
          </w:tcPr>
          <w:p w:rsidR="39AFF9D4" w:rsidP="39AFF9D4" w:rsidRDefault="39AFF9D4" w14:paraId="70BB14AF" w14:textId="6439431C">
            <w:pPr>
              <w:rPr>
                <w:sz w:val="18"/>
                <w:szCs w:val="18"/>
              </w:rPr>
            </w:pPr>
          </w:p>
        </w:tc>
        <w:tc>
          <w:tcPr>
            <w:tcW w:w="669" w:type="dxa"/>
            <w:tcMar/>
          </w:tcPr>
          <w:p w:rsidR="39AFF9D4" w:rsidP="39AFF9D4" w:rsidRDefault="39AFF9D4" w14:paraId="4973C5E3" w14:textId="3070B49C">
            <w:pPr>
              <w:rPr>
                <w:sz w:val="18"/>
                <w:szCs w:val="18"/>
              </w:rPr>
            </w:pPr>
          </w:p>
        </w:tc>
      </w:tr>
      <w:tr w:rsidR="39AFF9D4" w:rsidTr="314C59F7" w14:paraId="27981E93" w14:textId="77777777">
        <w:trPr>
          <w:trHeight w:val="465"/>
        </w:trPr>
        <w:tc>
          <w:tcPr>
            <w:tcW w:w="705" w:type="dxa"/>
            <w:tcMar/>
          </w:tcPr>
          <w:p w:rsidR="39AFF9D4" w:rsidP="39AFF9D4" w:rsidRDefault="39AFF9D4" w14:paraId="3F70DB02" w14:textId="74426433">
            <w:pPr>
              <w:rPr>
                <w:sz w:val="16"/>
                <w:szCs w:val="16"/>
              </w:rPr>
            </w:pPr>
            <w:r w:rsidRPr="314C59F7" w:rsidR="660F12F0">
              <w:rPr>
                <w:sz w:val="18"/>
                <w:szCs w:val="18"/>
              </w:rPr>
              <w:t>ticket</w:t>
            </w:r>
          </w:p>
        </w:tc>
        <w:tc>
          <w:tcPr>
            <w:tcW w:w="633" w:type="dxa"/>
            <w:tcMar/>
          </w:tcPr>
          <w:p w:rsidR="39AFF9D4" w:rsidP="39AFF9D4" w:rsidRDefault="39AFF9D4" w14:paraId="37525627" w14:textId="450BD3A6">
            <w:pPr>
              <w:rPr>
                <w:sz w:val="18"/>
                <w:szCs w:val="18"/>
              </w:rPr>
            </w:pPr>
          </w:p>
        </w:tc>
        <w:tc>
          <w:tcPr>
            <w:tcW w:w="669" w:type="dxa"/>
            <w:tcMar/>
          </w:tcPr>
          <w:p w:rsidR="39AFF9D4" w:rsidP="39AFF9D4" w:rsidRDefault="39AFF9D4" w14:paraId="0A7595DC" w14:textId="56046D88">
            <w:pPr>
              <w:rPr>
                <w:sz w:val="18"/>
                <w:szCs w:val="18"/>
              </w:rPr>
            </w:pPr>
          </w:p>
        </w:tc>
        <w:tc>
          <w:tcPr>
            <w:tcW w:w="669" w:type="dxa"/>
            <w:tcMar/>
          </w:tcPr>
          <w:p w:rsidR="39AFF9D4" w:rsidP="39AFF9D4" w:rsidRDefault="39AFF9D4" w14:paraId="26B83B21" w14:textId="3F595350">
            <w:pPr>
              <w:rPr>
                <w:sz w:val="18"/>
                <w:szCs w:val="18"/>
              </w:rPr>
            </w:pPr>
          </w:p>
        </w:tc>
        <w:tc>
          <w:tcPr>
            <w:tcW w:w="669" w:type="dxa"/>
            <w:tcMar/>
          </w:tcPr>
          <w:p w:rsidR="39AFF9D4" w:rsidP="39AFF9D4" w:rsidRDefault="39AFF9D4" w14:paraId="0085D954" w14:textId="45CE05F5">
            <w:pPr>
              <w:rPr>
                <w:sz w:val="18"/>
                <w:szCs w:val="18"/>
              </w:rPr>
            </w:pPr>
          </w:p>
        </w:tc>
        <w:tc>
          <w:tcPr>
            <w:tcW w:w="669" w:type="dxa"/>
            <w:tcMar/>
          </w:tcPr>
          <w:p w:rsidR="39AFF9D4" w:rsidP="39AFF9D4" w:rsidRDefault="39AFF9D4" w14:paraId="1F6A5863" w14:textId="29B2093C">
            <w:pPr>
              <w:rPr>
                <w:sz w:val="18"/>
                <w:szCs w:val="18"/>
              </w:rPr>
            </w:pPr>
          </w:p>
        </w:tc>
        <w:tc>
          <w:tcPr>
            <w:tcW w:w="669" w:type="dxa"/>
            <w:tcMar/>
          </w:tcPr>
          <w:p w:rsidR="39AFF9D4" w:rsidP="39AFF9D4" w:rsidRDefault="39AFF9D4" w14:paraId="54AE2111" w14:textId="054FA8AB">
            <w:pPr>
              <w:rPr>
                <w:sz w:val="18"/>
                <w:szCs w:val="18"/>
              </w:rPr>
            </w:pPr>
          </w:p>
        </w:tc>
        <w:tc>
          <w:tcPr>
            <w:tcW w:w="669" w:type="dxa"/>
            <w:tcMar/>
          </w:tcPr>
          <w:p w:rsidR="39AFF9D4" w:rsidP="39AFF9D4" w:rsidRDefault="39AFF9D4" w14:paraId="0A4DDB06" w14:textId="73586920">
            <w:pPr>
              <w:rPr>
                <w:sz w:val="18"/>
                <w:szCs w:val="18"/>
              </w:rPr>
            </w:pPr>
          </w:p>
        </w:tc>
        <w:tc>
          <w:tcPr>
            <w:tcW w:w="669" w:type="dxa"/>
            <w:tcMar/>
          </w:tcPr>
          <w:p w:rsidR="39AFF9D4" w:rsidP="39AFF9D4" w:rsidRDefault="39AFF9D4" w14:paraId="657D0C09" w14:textId="66353BF9">
            <w:pPr>
              <w:rPr>
                <w:sz w:val="18"/>
                <w:szCs w:val="18"/>
              </w:rPr>
            </w:pPr>
            <w:r w:rsidRPr="314C59F7" w:rsidR="660F12F0">
              <w:rPr>
                <w:sz w:val="18"/>
                <w:szCs w:val="18"/>
              </w:rPr>
              <w:t>1</w:t>
            </w:r>
          </w:p>
        </w:tc>
        <w:tc>
          <w:tcPr>
            <w:tcW w:w="669" w:type="dxa"/>
            <w:tcMar/>
          </w:tcPr>
          <w:p w:rsidR="39AFF9D4" w:rsidP="39AFF9D4" w:rsidRDefault="39AFF9D4" w14:paraId="4984A52C" w14:textId="1974BC8F">
            <w:pPr>
              <w:rPr>
                <w:sz w:val="18"/>
                <w:szCs w:val="18"/>
              </w:rPr>
            </w:pPr>
          </w:p>
        </w:tc>
        <w:tc>
          <w:tcPr>
            <w:tcW w:w="669" w:type="dxa"/>
            <w:tcMar/>
          </w:tcPr>
          <w:p w:rsidR="39AFF9D4" w:rsidP="39AFF9D4" w:rsidRDefault="39AFF9D4" w14:paraId="710E0B2B" w14:textId="15436657">
            <w:pPr>
              <w:rPr>
                <w:sz w:val="18"/>
                <w:szCs w:val="18"/>
              </w:rPr>
            </w:pPr>
          </w:p>
        </w:tc>
        <w:tc>
          <w:tcPr>
            <w:tcW w:w="669" w:type="dxa"/>
            <w:tcMar/>
          </w:tcPr>
          <w:p w:rsidR="39AFF9D4" w:rsidP="39AFF9D4" w:rsidRDefault="39AFF9D4" w14:paraId="179DA733" w14:textId="377A9102">
            <w:pPr>
              <w:rPr>
                <w:sz w:val="18"/>
                <w:szCs w:val="18"/>
              </w:rPr>
            </w:pPr>
          </w:p>
        </w:tc>
        <w:tc>
          <w:tcPr>
            <w:tcW w:w="669" w:type="dxa"/>
            <w:tcMar/>
          </w:tcPr>
          <w:p w:rsidR="39AFF9D4" w:rsidP="39AFF9D4" w:rsidRDefault="39AFF9D4" w14:paraId="70059B69" w14:textId="5BE1581E">
            <w:pPr>
              <w:rPr>
                <w:sz w:val="18"/>
                <w:szCs w:val="18"/>
              </w:rPr>
            </w:pPr>
          </w:p>
        </w:tc>
        <w:tc>
          <w:tcPr>
            <w:tcW w:w="669" w:type="dxa"/>
            <w:tcMar/>
          </w:tcPr>
          <w:p w:rsidR="39AFF9D4" w:rsidP="39AFF9D4" w:rsidRDefault="39AFF9D4" w14:paraId="414889D3" w14:textId="2E52A25E">
            <w:pPr>
              <w:rPr>
                <w:sz w:val="18"/>
                <w:szCs w:val="18"/>
              </w:rPr>
            </w:pPr>
          </w:p>
        </w:tc>
      </w:tr>
      <w:tr w:rsidR="39AFF9D4" w:rsidTr="314C59F7" w14:paraId="7E09FB30" w14:textId="77777777">
        <w:tc>
          <w:tcPr>
            <w:tcW w:w="705" w:type="dxa"/>
            <w:tcMar/>
          </w:tcPr>
          <w:p w:rsidR="39AFF9D4" w:rsidP="39AFF9D4" w:rsidRDefault="39AFF9D4" w14:paraId="6879492C" w14:textId="52510368">
            <w:pPr>
              <w:rPr>
                <w:sz w:val="16"/>
                <w:szCs w:val="16"/>
              </w:rPr>
            </w:pPr>
            <w:r w:rsidRPr="314C59F7" w:rsidR="660F12F0">
              <w:rPr>
                <w:sz w:val="18"/>
                <w:szCs w:val="18"/>
              </w:rPr>
              <w:t>for</w:t>
            </w:r>
          </w:p>
        </w:tc>
        <w:tc>
          <w:tcPr>
            <w:tcW w:w="633" w:type="dxa"/>
            <w:tcMar/>
          </w:tcPr>
          <w:p w:rsidR="39AFF9D4" w:rsidP="39AFF9D4" w:rsidRDefault="39AFF9D4" w14:paraId="5BCC0FD6" w14:textId="0B3BB607">
            <w:pPr>
              <w:rPr>
                <w:sz w:val="18"/>
                <w:szCs w:val="18"/>
              </w:rPr>
            </w:pPr>
          </w:p>
        </w:tc>
        <w:tc>
          <w:tcPr>
            <w:tcW w:w="669" w:type="dxa"/>
            <w:tcMar/>
          </w:tcPr>
          <w:p w:rsidR="39AFF9D4" w:rsidP="39AFF9D4" w:rsidRDefault="39AFF9D4" w14:paraId="101C9B0E" w14:textId="40B9AB59">
            <w:pPr>
              <w:rPr>
                <w:sz w:val="18"/>
                <w:szCs w:val="18"/>
              </w:rPr>
            </w:pPr>
          </w:p>
        </w:tc>
        <w:tc>
          <w:tcPr>
            <w:tcW w:w="669" w:type="dxa"/>
            <w:tcMar/>
          </w:tcPr>
          <w:p w:rsidR="39AFF9D4" w:rsidP="39AFF9D4" w:rsidRDefault="39AFF9D4" w14:paraId="1AD9B5FA" w14:textId="2BE31172">
            <w:pPr>
              <w:rPr>
                <w:sz w:val="18"/>
                <w:szCs w:val="18"/>
              </w:rPr>
            </w:pPr>
            <w:r w:rsidRPr="314C59F7" w:rsidR="660F12F0">
              <w:rPr>
                <w:sz w:val="18"/>
                <w:szCs w:val="18"/>
              </w:rPr>
              <w:t>1</w:t>
            </w:r>
          </w:p>
        </w:tc>
        <w:tc>
          <w:tcPr>
            <w:tcW w:w="669" w:type="dxa"/>
            <w:tcMar/>
          </w:tcPr>
          <w:p w:rsidR="39AFF9D4" w:rsidP="39AFF9D4" w:rsidRDefault="39AFF9D4" w14:paraId="28ECF361" w14:textId="54ADE20C">
            <w:pPr>
              <w:rPr>
                <w:sz w:val="18"/>
                <w:szCs w:val="18"/>
              </w:rPr>
            </w:pPr>
          </w:p>
        </w:tc>
        <w:tc>
          <w:tcPr>
            <w:tcW w:w="669" w:type="dxa"/>
            <w:tcMar/>
          </w:tcPr>
          <w:p w:rsidR="39AFF9D4" w:rsidP="39AFF9D4" w:rsidRDefault="39AFF9D4" w14:paraId="1634985D" w14:textId="4B5CF88B">
            <w:pPr>
              <w:rPr>
                <w:sz w:val="18"/>
                <w:szCs w:val="18"/>
              </w:rPr>
            </w:pPr>
          </w:p>
        </w:tc>
        <w:tc>
          <w:tcPr>
            <w:tcW w:w="669" w:type="dxa"/>
            <w:tcMar/>
          </w:tcPr>
          <w:p w:rsidR="39AFF9D4" w:rsidP="39AFF9D4" w:rsidRDefault="39AFF9D4" w14:paraId="7D58E04F" w14:textId="7D3B5283">
            <w:pPr>
              <w:rPr>
                <w:sz w:val="18"/>
                <w:szCs w:val="18"/>
              </w:rPr>
            </w:pPr>
          </w:p>
        </w:tc>
        <w:tc>
          <w:tcPr>
            <w:tcW w:w="669" w:type="dxa"/>
            <w:tcMar/>
          </w:tcPr>
          <w:p w:rsidR="39AFF9D4" w:rsidP="39AFF9D4" w:rsidRDefault="39AFF9D4" w14:paraId="100B5B19" w14:textId="2ED65E90">
            <w:pPr>
              <w:rPr>
                <w:sz w:val="18"/>
                <w:szCs w:val="18"/>
              </w:rPr>
            </w:pPr>
          </w:p>
        </w:tc>
        <w:tc>
          <w:tcPr>
            <w:tcW w:w="669" w:type="dxa"/>
            <w:tcMar/>
          </w:tcPr>
          <w:p w:rsidR="39AFF9D4" w:rsidP="39AFF9D4" w:rsidRDefault="39AFF9D4" w14:paraId="02EA8CBA" w14:textId="39CDFC48">
            <w:pPr>
              <w:rPr>
                <w:sz w:val="18"/>
                <w:szCs w:val="18"/>
              </w:rPr>
            </w:pPr>
          </w:p>
        </w:tc>
        <w:tc>
          <w:tcPr>
            <w:tcW w:w="669" w:type="dxa"/>
            <w:tcMar/>
          </w:tcPr>
          <w:p w:rsidR="39AFF9D4" w:rsidP="39AFF9D4" w:rsidRDefault="39AFF9D4" w14:paraId="66A40227" w14:textId="4F084FC9">
            <w:pPr>
              <w:rPr>
                <w:sz w:val="18"/>
                <w:szCs w:val="18"/>
              </w:rPr>
            </w:pPr>
          </w:p>
        </w:tc>
        <w:tc>
          <w:tcPr>
            <w:tcW w:w="669" w:type="dxa"/>
            <w:tcMar/>
          </w:tcPr>
          <w:p w:rsidR="39AFF9D4" w:rsidP="39AFF9D4" w:rsidRDefault="39AFF9D4" w14:paraId="179E6C5B" w14:textId="680E1DB2">
            <w:pPr>
              <w:rPr>
                <w:sz w:val="18"/>
                <w:szCs w:val="18"/>
              </w:rPr>
            </w:pPr>
          </w:p>
        </w:tc>
        <w:tc>
          <w:tcPr>
            <w:tcW w:w="669" w:type="dxa"/>
            <w:tcMar/>
          </w:tcPr>
          <w:p w:rsidR="39AFF9D4" w:rsidP="39AFF9D4" w:rsidRDefault="39AFF9D4" w14:paraId="0AE3EBFB" w14:textId="2A22089C">
            <w:pPr>
              <w:rPr>
                <w:sz w:val="18"/>
                <w:szCs w:val="18"/>
              </w:rPr>
            </w:pPr>
          </w:p>
        </w:tc>
        <w:tc>
          <w:tcPr>
            <w:tcW w:w="669" w:type="dxa"/>
            <w:tcMar/>
          </w:tcPr>
          <w:p w:rsidR="39AFF9D4" w:rsidP="39AFF9D4" w:rsidRDefault="39AFF9D4" w14:paraId="1F7F6A2C" w14:textId="2B730F86">
            <w:pPr>
              <w:rPr>
                <w:sz w:val="18"/>
                <w:szCs w:val="18"/>
              </w:rPr>
            </w:pPr>
          </w:p>
        </w:tc>
        <w:tc>
          <w:tcPr>
            <w:tcW w:w="669" w:type="dxa"/>
            <w:tcMar/>
          </w:tcPr>
          <w:p w:rsidR="39AFF9D4" w:rsidP="39AFF9D4" w:rsidRDefault="39AFF9D4" w14:paraId="0AB95042" w14:textId="2AA43894">
            <w:pPr>
              <w:rPr>
                <w:sz w:val="18"/>
                <w:szCs w:val="18"/>
              </w:rPr>
            </w:pPr>
          </w:p>
        </w:tc>
      </w:tr>
      <w:tr w:rsidR="39AFF9D4" w:rsidTr="314C59F7" w14:paraId="3D18E3E3" w14:textId="77777777">
        <w:tc>
          <w:tcPr>
            <w:tcW w:w="705" w:type="dxa"/>
            <w:tcMar/>
          </w:tcPr>
          <w:p w:rsidR="39AFF9D4" w:rsidP="39AFF9D4" w:rsidRDefault="39AFF9D4" w14:paraId="7997A6AB" w14:textId="1EF7A8E7">
            <w:pPr>
              <w:rPr>
                <w:sz w:val="16"/>
                <w:szCs w:val="16"/>
              </w:rPr>
            </w:pPr>
            <w:r w:rsidRPr="314C59F7" w:rsidR="660F12F0">
              <w:rPr>
                <w:sz w:val="18"/>
                <w:szCs w:val="18"/>
              </w:rPr>
              <w:t>we</w:t>
            </w:r>
          </w:p>
        </w:tc>
        <w:tc>
          <w:tcPr>
            <w:tcW w:w="633" w:type="dxa"/>
            <w:tcMar/>
          </w:tcPr>
          <w:p w:rsidR="39AFF9D4" w:rsidP="39AFF9D4" w:rsidRDefault="39AFF9D4" w14:paraId="63DFE6DA" w14:textId="2C5531C1">
            <w:pPr>
              <w:rPr>
                <w:sz w:val="18"/>
                <w:szCs w:val="18"/>
              </w:rPr>
            </w:pPr>
          </w:p>
        </w:tc>
        <w:tc>
          <w:tcPr>
            <w:tcW w:w="669" w:type="dxa"/>
            <w:tcMar/>
          </w:tcPr>
          <w:p w:rsidR="39AFF9D4" w:rsidP="39AFF9D4" w:rsidRDefault="39AFF9D4" w14:paraId="6039D80E" w14:textId="34C076DA">
            <w:pPr>
              <w:rPr>
                <w:sz w:val="18"/>
                <w:szCs w:val="18"/>
              </w:rPr>
            </w:pPr>
          </w:p>
        </w:tc>
        <w:tc>
          <w:tcPr>
            <w:tcW w:w="669" w:type="dxa"/>
            <w:tcMar/>
          </w:tcPr>
          <w:p w:rsidR="39AFF9D4" w:rsidP="39AFF9D4" w:rsidRDefault="39AFF9D4" w14:paraId="49DEB80F" w14:textId="3DC03957">
            <w:pPr>
              <w:rPr>
                <w:sz w:val="18"/>
                <w:szCs w:val="18"/>
              </w:rPr>
            </w:pPr>
          </w:p>
        </w:tc>
        <w:tc>
          <w:tcPr>
            <w:tcW w:w="669" w:type="dxa"/>
            <w:tcMar/>
          </w:tcPr>
          <w:p w:rsidR="39AFF9D4" w:rsidP="39AFF9D4" w:rsidRDefault="39AFF9D4" w14:paraId="17B13ED6" w14:textId="5A969403">
            <w:pPr>
              <w:rPr>
                <w:sz w:val="18"/>
                <w:szCs w:val="18"/>
              </w:rPr>
            </w:pPr>
          </w:p>
        </w:tc>
        <w:tc>
          <w:tcPr>
            <w:tcW w:w="669" w:type="dxa"/>
            <w:tcMar/>
          </w:tcPr>
          <w:p w:rsidR="39AFF9D4" w:rsidP="39AFF9D4" w:rsidRDefault="39AFF9D4" w14:paraId="64766574" w14:textId="0564702A">
            <w:pPr>
              <w:rPr>
                <w:sz w:val="18"/>
                <w:szCs w:val="18"/>
              </w:rPr>
            </w:pPr>
          </w:p>
        </w:tc>
        <w:tc>
          <w:tcPr>
            <w:tcW w:w="669" w:type="dxa"/>
            <w:tcMar/>
          </w:tcPr>
          <w:p w:rsidR="39AFF9D4" w:rsidP="39AFF9D4" w:rsidRDefault="39AFF9D4" w14:paraId="7E68CA9D" w14:textId="057787C9">
            <w:pPr>
              <w:rPr>
                <w:sz w:val="18"/>
                <w:szCs w:val="18"/>
              </w:rPr>
            </w:pPr>
          </w:p>
        </w:tc>
        <w:tc>
          <w:tcPr>
            <w:tcW w:w="669" w:type="dxa"/>
            <w:tcMar/>
          </w:tcPr>
          <w:p w:rsidR="39AFF9D4" w:rsidP="39AFF9D4" w:rsidRDefault="39AFF9D4" w14:paraId="0596D10A" w14:textId="098C3F92">
            <w:pPr>
              <w:rPr>
                <w:sz w:val="18"/>
                <w:szCs w:val="18"/>
              </w:rPr>
            </w:pPr>
          </w:p>
        </w:tc>
        <w:tc>
          <w:tcPr>
            <w:tcW w:w="669" w:type="dxa"/>
            <w:tcMar/>
          </w:tcPr>
          <w:p w:rsidR="39AFF9D4" w:rsidP="39AFF9D4" w:rsidRDefault="39AFF9D4" w14:paraId="55C0BE76" w14:textId="603756CF">
            <w:pPr>
              <w:rPr>
                <w:sz w:val="18"/>
                <w:szCs w:val="18"/>
              </w:rPr>
            </w:pPr>
          </w:p>
        </w:tc>
        <w:tc>
          <w:tcPr>
            <w:tcW w:w="669" w:type="dxa"/>
            <w:tcMar/>
          </w:tcPr>
          <w:p w:rsidR="39AFF9D4" w:rsidP="39AFF9D4" w:rsidRDefault="39AFF9D4" w14:paraId="4E812756" w14:textId="74AFDA1F">
            <w:pPr>
              <w:rPr>
                <w:sz w:val="18"/>
                <w:szCs w:val="18"/>
              </w:rPr>
            </w:pPr>
          </w:p>
        </w:tc>
        <w:tc>
          <w:tcPr>
            <w:tcW w:w="669" w:type="dxa"/>
            <w:tcMar/>
          </w:tcPr>
          <w:p w:rsidR="39AFF9D4" w:rsidP="39AFF9D4" w:rsidRDefault="39AFF9D4" w14:paraId="471DA6E4" w14:textId="7215AFF0">
            <w:pPr>
              <w:rPr>
                <w:sz w:val="18"/>
                <w:szCs w:val="18"/>
              </w:rPr>
            </w:pPr>
            <w:r w:rsidRPr="314C59F7" w:rsidR="660F12F0">
              <w:rPr>
                <w:sz w:val="18"/>
                <w:szCs w:val="18"/>
              </w:rPr>
              <w:t>1</w:t>
            </w:r>
          </w:p>
        </w:tc>
        <w:tc>
          <w:tcPr>
            <w:tcW w:w="669" w:type="dxa"/>
            <w:tcMar/>
          </w:tcPr>
          <w:p w:rsidR="39AFF9D4" w:rsidP="39AFF9D4" w:rsidRDefault="39AFF9D4" w14:paraId="1292A5A2" w14:textId="60B6C387">
            <w:pPr>
              <w:rPr>
                <w:sz w:val="18"/>
                <w:szCs w:val="18"/>
              </w:rPr>
            </w:pPr>
          </w:p>
        </w:tc>
        <w:tc>
          <w:tcPr>
            <w:tcW w:w="669" w:type="dxa"/>
            <w:tcMar/>
          </w:tcPr>
          <w:p w:rsidR="39AFF9D4" w:rsidP="39AFF9D4" w:rsidRDefault="39AFF9D4" w14:paraId="7D1B17F9" w14:textId="6FC2CF89">
            <w:pPr>
              <w:rPr>
                <w:sz w:val="18"/>
                <w:szCs w:val="18"/>
              </w:rPr>
            </w:pPr>
          </w:p>
        </w:tc>
        <w:tc>
          <w:tcPr>
            <w:tcW w:w="669" w:type="dxa"/>
            <w:tcMar/>
          </w:tcPr>
          <w:p w:rsidR="39AFF9D4" w:rsidP="39AFF9D4" w:rsidRDefault="39AFF9D4" w14:paraId="1618ADCB" w14:textId="3BCEC660">
            <w:pPr>
              <w:rPr>
                <w:sz w:val="18"/>
                <w:szCs w:val="18"/>
              </w:rPr>
            </w:pPr>
          </w:p>
        </w:tc>
      </w:tr>
      <w:tr w:rsidR="39AFF9D4" w:rsidTr="314C59F7" w14:paraId="2BF555C1" w14:textId="77777777">
        <w:trPr>
          <w:trHeight w:val="300"/>
        </w:trPr>
        <w:tc>
          <w:tcPr>
            <w:tcW w:w="705" w:type="dxa"/>
            <w:tcMar/>
          </w:tcPr>
          <w:p w:rsidR="39AFF9D4" w:rsidP="39AFF9D4" w:rsidRDefault="39AFF9D4" w14:paraId="25BD4BCB" w14:textId="1BFAC550">
            <w:pPr>
              <w:rPr>
                <w:sz w:val="16"/>
                <w:szCs w:val="16"/>
              </w:rPr>
            </w:pPr>
            <w:r w:rsidRPr="314C59F7" w:rsidR="660F12F0">
              <w:rPr>
                <w:sz w:val="18"/>
                <w:szCs w:val="18"/>
              </w:rPr>
              <w:t>see</w:t>
            </w:r>
          </w:p>
        </w:tc>
        <w:tc>
          <w:tcPr>
            <w:tcW w:w="633" w:type="dxa"/>
            <w:tcMar/>
          </w:tcPr>
          <w:p w:rsidR="39AFF9D4" w:rsidP="39AFF9D4" w:rsidRDefault="39AFF9D4" w14:paraId="62726D3B" w14:textId="571EDBBF">
            <w:pPr>
              <w:rPr>
                <w:sz w:val="18"/>
                <w:szCs w:val="18"/>
              </w:rPr>
            </w:pPr>
            <w:r w:rsidRPr="314C59F7" w:rsidR="660F12F0">
              <w:rPr>
                <w:sz w:val="18"/>
                <w:szCs w:val="18"/>
              </w:rPr>
              <w:t>1</w:t>
            </w:r>
          </w:p>
        </w:tc>
        <w:tc>
          <w:tcPr>
            <w:tcW w:w="669" w:type="dxa"/>
            <w:tcMar/>
          </w:tcPr>
          <w:p w:rsidR="39AFF9D4" w:rsidP="39AFF9D4" w:rsidRDefault="39AFF9D4" w14:paraId="597A5CD1" w14:textId="0FE08439">
            <w:pPr>
              <w:rPr>
                <w:sz w:val="18"/>
                <w:szCs w:val="18"/>
              </w:rPr>
            </w:pPr>
          </w:p>
        </w:tc>
        <w:tc>
          <w:tcPr>
            <w:tcW w:w="669" w:type="dxa"/>
            <w:tcMar/>
          </w:tcPr>
          <w:p w:rsidR="39AFF9D4" w:rsidP="39AFF9D4" w:rsidRDefault="39AFF9D4" w14:paraId="4C71B903" w14:textId="2E3483AD">
            <w:pPr>
              <w:rPr>
                <w:sz w:val="18"/>
                <w:szCs w:val="18"/>
              </w:rPr>
            </w:pPr>
          </w:p>
        </w:tc>
        <w:tc>
          <w:tcPr>
            <w:tcW w:w="669" w:type="dxa"/>
            <w:tcMar/>
          </w:tcPr>
          <w:p w:rsidR="39AFF9D4" w:rsidP="39AFF9D4" w:rsidRDefault="39AFF9D4" w14:paraId="072477EE" w14:textId="1D2DDCE5">
            <w:pPr>
              <w:rPr>
                <w:sz w:val="18"/>
                <w:szCs w:val="18"/>
              </w:rPr>
            </w:pPr>
          </w:p>
        </w:tc>
        <w:tc>
          <w:tcPr>
            <w:tcW w:w="669" w:type="dxa"/>
            <w:tcMar/>
          </w:tcPr>
          <w:p w:rsidR="39AFF9D4" w:rsidP="39AFF9D4" w:rsidRDefault="39AFF9D4" w14:paraId="6CF4054A" w14:textId="2506B09D">
            <w:pPr>
              <w:rPr>
                <w:sz w:val="18"/>
                <w:szCs w:val="18"/>
              </w:rPr>
            </w:pPr>
          </w:p>
        </w:tc>
        <w:tc>
          <w:tcPr>
            <w:tcW w:w="669" w:type="dxa"/>
            <w:tcMar/>
          </w:tcPr>
          <w:p w:rsidR="39AFF9D4" w:rsidP="39AFF9D4" w:rsidRDefault="39AFF9D4" w14:paraId="1272C6F4" w14:textId="7E6F920C">
            <w:pPr>
              <w:rPr>
                <w:sz w:val="18"/>
                <w:szCs w:val="18"/>
              </w:rPr>
            </w:pPr>
          </w:p>
        </w:tc>
        <w:tc>
          <w:tcPr>
            <w:tcW w:w="669" w:type="dxa"/>
            <w:tcMar/>
          </w:tcPr>
          <w:p w:rsidR="39AFF9D4" w:rsidP="39AFF9D4" w:rsidRDefault="39AFF9D4" w14:paraId="510033E1" w14:textId="1ED53E17">
            <w:pPr>
              <w:rPr>
                <w:sz w:val="18"/>
                <w:szCs w:val="18"/>
              </w:rPr>
            </w:pPr>
          </w:p>
        </w:tc>
        <w:tc>
          <w:tcPr>
            <w:tcW w:w="669" w:type="dxa"/>
            <w:tcMar/>
          </w:tcPr>
          <w:p w:rsidR="39AFF9D4" w:rsidP="39AFF9D4" w:rsidRDefault="39AFF9D4" w14:paraId="39A1D37C" w14:textId="0625F09A">
            <w:pPr>
              <w:rPr>
                <w:sz w:val="18"/>
                <w:szCs w:val="18"/>
              </w:rPr>
            </w:pPr>
          </w:p>
        </w:tc>
        <w:tc>
          <w:tcPr>
            <w:tcW w:w="669" w:type="dxa"/>
            <w:tcMar/>
          </w:tcPr>
          <w:p w:rsidR="39AFF9D4" w:rsidP="39AFF9D4" w:rsidRDefault="39AFF9D4" w14:paraId="2B3F6C3A" w14:textId="5568F051">
            <w:pPr>
              <w:rPr>
                <w:sz w:val="18"/>
                <w:szCs w:val="18"/>
              </w:rPr>
            </w:pPr>
          </w:p>
        </w:tc>
        <w:tc>
          <w:tcPr>
            <w:tcW w:w="669" w:type="dxa"/>
            <w:tcMar/>
          </w:tcPr>
          <w:p w:rsidR="39AFF9D4" w:rsidP="39AFF9D4" w:rsidRDefault="39AFF9D4" w14:paraId="304B723C" w14:textId="0ECB73B8">
            <w:pPr>
              <w:rPr>
                <w:sz w:val="18"/>
                <w:szCs w:val="18"/>
              </w:rPr>
            </w:pPr>
          </w:p>
        </w:tc>
        <w:tc>
          <w:tcPr>
            <w:tcW w:w="669" w:type="dxa"/>
            <w:tcMar/>
          </w:tcPr>
          <w:p w:rsidR="39AFF9D4" w:rsidP="39AFF9D4" w:rsidRDefault="39AFF9D4" w14:paraId="6197C5AD" w14:textId="7C7BAB3A">
            <w:pPr>
              <w:rPr>
                <w:sz w:val="18"/>
                <w:szCs w:val="18"/>
              </w:rPr>
            </w:pPr>
          </w:p>
        </w:tc>
        <w:tc>
          <w:tcPr>
            <w:tcW w:w="669" w:type="dxa"/>
            <w:tcMar/>
          </w:tcPr>
          <w:p w:rsidR="39AFF9D4" w:rsidP="39AFF9D4" w:rsidRDefault="39AFF9D4" w14:paraId="3CD69F9B" w14:textId="7B8F8FDC">
            <w:pPr>
              <w:rPr>
                <w:sz w:val="18"/>
                <w:szCs w:val="18"/>
              </w:rPr>
            </w:pPr>
          </w:p>
        </w:tc>
        <w:tc>
          <w:tcPr>
            <w:tcW w:w="669" w:type="dxa"/>
            <w:tcMar/>
          </w:tcPr>
          <w:p w:rsidR="39AFF9D4" w:rsidP="39AFF9D4" w:rsidRDefault="39AFF9D4" w14:paraId="6BF511C1" w14:textId="190B6A7C">
            <w:pPr>
              <w:rPr>
                <w:sz w:val="18"/>
                <w:szCs w:val="18"/>
              </w:rPr>
            </w:pPr>
          </w:p>
        </w:tc>
      </w:tr>
      <w:tr w:rsidR="39AFF9D4" w:rsidTr="314C59F7" w14:paraId="4E1C0CD3" w14:textId="77777777">
        <w:tc>
          <w:tcPr>
            <w:tcW w:w="705" w:type="dxa"/>
            <w:tcMar/>
          </w:tcPr>
          <w:p w:rsidR="39AFF9D4" w:rsidP="39AFF9D4" w:rsidRDefault="39AFF9D4" w14:paraId="0B110A82" w14:textId="2FD08788">
            <w:pPr>
              <w:rPr>
                <w:sz w:val="16"/>
                <w:szCs w:val="16"/>
              </w:rPr>
            </w:pPr>
            <w:r w:rsidRPr="314C59F7" w:rsidR="660F12F0">
              <w:rPr>
                <w:sz w:val="18"/>
                <w:szCs w:val="18"/>
              </w:rPr>
              <w:t>game</w:t>
            </w:r>
          </w:p>
        </w:tc>
        <w:tc>
          <w:tcPr>
            <w:tcW w:w="633" w:type="dxa"/>
            <w:tcMar/>
          </w:tcPr>
          <w:p w:rsidR="39AFF9D4" w:rsidP="39AFF9D4" w:rsidRDefault="39AFF9D4" w14:paraId="7E237608" w14:textId="0572BEB8">
            <w:pPr>
              <w:rPr>
                <w:sz w:val="18"/>
                <w:szCs w:val="18"/>
              </w:rPr>
            </w:pPr>
          </w:p>
        </w:tc>
        <w:tc>
          <w:tcPr>
            <w:tcW w:w="669" w:type="dxa"/>
            <w:tcMar/>
          </w:tcPr>
          <w:p w:rsidR="39AFF9D4" w:rsidP="39AFF9D4" w:rsidRDefault="39AFF9D4" w14:paraId="0B30D85E" w14:textId="4E49A1FE">
            <w:pPr>
              <w:rPr>
                <w:sz w:val="18"/>
                <w:szCs w:val="18"/>
              </w:rPr>
            </w:pPr>
          </w:p>
        </w:tc>
        <w:tc>
          <w:tcPr>
            <w:tcW w:w="669" w:type="dxa"/>
            <w:tcMar/>
          </w:tcPr>
          <w:p w:rsidR="0422E713" w:rsidP="39AFF9D4" w:rsidRDefault="0422E713" w14:paraId="552281D8" w14:textId="476C72E1">
            <w:pPr>
              <w:rPr>
                <w:sz w:val="18"/>
                <w:szCs w:val="18"/>
              </w:rPr>
            </w:pPr>
            <w:r w:rsidRPr="314C59F7" w:rsidR="3D2AFA57">
              <w:rPr>
                <w:sz w:val="18"/>
                <w:szCs w:val="18"/>
              </w:rPr>
              <w:t>0.5</w:t>
            </w:r>
          </w:p>
        </w:tc>
        <w:tc>
          <w:tcPr>
            <w:tcW w:w="669" w:type="dxa"/>
            <w:tcMar/>
          </w:tcPr>
          <w:p w:rsidR="39AFF9D4" w:rsidP="39AFF9D4" w:rsidRDefault="39AFF9D4" w14:paraId="1E05F10A" w14:textId="0A4DEDA6">
            <w:pPr>
              <w:rPr>
                <w:sz w:val="18"/>
                <w:szCs w:val="18"/>
              </w:rPr>
            </w:pPr>
          </w:p>
        </w:tc>
        <w:tc>
          <w:tcPr>
            <w:tcW w:w="669" w:type="dxa"/>
            <w:tcMar/>
          </w:tcPr>
          <w:p w:rsidR="39AFF9D4" w:rsidP="39AFF9D4" w:rsidRDefault="39AFF9D4" w14:paraId="4E04B58C" w14:textId="510724FA">
            <w:pPr>
              <w:rPr>
                <w:sz w:val="18"/>
                <w:szCs w:val="18"/>
              </w:rPr>
            </w:pPr>
          </w:p>
        </w:tc>
        <w:tc>
          <w:tcPr>
            <w:tcW w:w="669" w:type="dxa"/>
            <w:tcMar/>
          </w:tcPr>
          <w:p w:rsidR="39AFF9D4" w:rsidP="39AFF9D4" w:rsidRDefault="39AFF9D4" w14:paraId="2651A4BB" w14:textId="04E8131D">
            <w:pPr>
              <w:rPr>
                <w:sz w:val="18"/>
                <w:szCs w:val="18"/>
              </w:rPr>
            </w:pPr>
          </w:p>
        </w:tc>
        <w:tc>
          <w:tcPr>
            <w:tcW w:w="669" w:type="dxa"/>
            <w:tcMar/>
          </w:tcPr>
          <w:p w:rsidR="39AFF9D4" w:rsidP="39AFF9D4" w:rsidRDefault="39AFF9D4" w14:paraId="182D03FD" w14:textId="6A1E8FDC">
            <w:pPr>
              <w:rPr>
                <w:sz w:val="18"/>
                <w:szCs w:val="18"/>
              </w:rPr>
            </w:pPr>
          </w:p>
        </w:tc>
        <w:tc>
          <w:tcPr>
            <w:tcW w:w="669" w:type="dxa"/>
            <w:tcMar/>
          </w:tcPr>
          <w:p w:rsidR="39AFF9D4" w:rsidP="39AFF9D4" w:rsidRDefault="39AFF9D4" w14:paraId="42AE93D5" w14:textId="393C0C6E">
            <w:pPr>
              <w:rPr>
                <w:sz w:val="18"/>
                <w:szCs w:val="18"/>
              </w:rPr>
            </w:pPr>
          </w:p>
        </w:tc>
        <w:tc>
          <w:tcPr>
            <w:tcW w:w="669" w:type="dxa"/>
            <w:tcMar/>
          </w:tcPr>
          <w:p w:rsidR="39AFF9D4" w:rsidP="39AFF9D4" w:rsidRDefault="39AFF9D4" w14:paraId="2D96CEB2" w14:textId="0B731F4B">
            <w:pPr>
              <w:rPr>
                <w:sz w:val="18"/>
                <w:szCs w:val="18"/>
              </w:rPr>
            </w:pPr>
          </w:p>
        </w:tc>
        <w:tc>
          <w:tcPr>
            <w:tcW w:w="669" w:type="dxa"/>
            <w:tcMar/>
          </w:tcPr>
          <w:p w:rsidR="39AFF9D4" w:rsidP="39AFF9D4" w:rsidRDefault="39AFF9D4" w14:paraId="7D52D187" w14:textId="4D0CAA90">
            <w:pPr>
              <w:rPr>
                <w:sz w:val="18"/>
                <w:szCs w:val="18"/>
              </w:rPr>
            </w:pPr>
          </w:p>
        </w:tc>
        <w:tc>
          <w:tcPr>
            <w:tcW w:w="669" w:type="dxa"/>
            <w:tcMar/>
          </w:tcPr>
          <w:p w:rsidR="39AFF9D4" w:rsidP="39AFF9D4" w:rsidRDefault="39AFF9D4" w14:paraId="1165F0D3" w14:textId="2AF18984">
            <w:pPr>
              <w:rPr>
                <w:sz w:val="18"/>
                <w:szCs w:val="18"/>
              </w:rPr>
            </w:pPr>
          </w:p>
        </w:tc>
        <w:tc>
          <w:tcPr>
            <w:tcW w:w="669" w:type="dxa"/>
            <w:tcMar/>
          </w:tcPr>
          <w:p w:rsidR="39AFF9D4" w:rsidP="39AFF9D4" w:rsidRDefault="39AFF9D4" w14:paraId="26A3AF46" w14:textId="7AF6B00C">
            <w:pPr>
              <w:rPr>
                <w:sz w:val="18"/>
                <w:szCs w:val="18"/>
              </w:rPr>
            </w:pPr>
          </w:p>
        </w:tc>
        <w:tc>
          <w:tcPr>
            <w:tcW w:w="669" w:type="dxa"/>
            <w:tcMar/>
          </w:tcPr>
          <w:p w:rsidR="0422E713" w:rsidP="39AFF9D4" w:rsidRDefault="0422E713" w14:paraId="0E74968C" w14:textId="1005D3EE">
            <w:pPr>
              <w:rPr>
                <w:sz w:val="18"/>
                <w:szCs w:val="18"/>
              </w:rPr>
            </w:pPr>
            <w:r w:rsidRPr="314C59F7" w:rsidR="3D2AFA57">
              <w:rPr>
                <w:sz w:val="18"/>
                <w:szCs w:val="18"/>
              </w:rPr>
              <w:t>0.5</w:t>
            </w:r>
          </w:p>
        </w:tc>
      </w:tr>
      <w:tr w:rsidR="39AFF9D4" w:rsidTr="314C59F7" w14:paraId="64BCD929" w14:textId="77777777">
        <w:tc>
          <w:tcPr>
            <w:tcW w:w="705" w:type="dxa"/>
            <w:tcMar/>
          </w:tcPr>
          <w:p w:rsidR="39AFF9D4" w:rsidP="39AFF9D4" w:rsidRDefault="39AFF9D4" w14:paraId="58ECCA96" w14:textId="5BEEE526">
            <w:pPr>
              <w:rPr>
                <w:sz w:val="16"/>
                <w:szCs w:val="16"/>
              </w:rPr>
            </w:pPr>
            <w:r w:rsidRPr="314C59F7" w:rsidR="660F12F0">
              <w:rPr>
                <w:sz w:val="18"/>
                <w:szCs w:val="18"/>
              </w:rPr>
              <w:t>system</w:t>
            </w:r>
          </w:p>
        </w:tc>
        <w:tc>
          <w:tcPr>
            <w:tcW w:w="633" w:type="dxa"/>
            <w:tcMar/>
          </w:tcPr>
          <w:p w:rsidR="39AFF9D4" w:rsidP="39AFF9D4" w:rsidRDefault="39AFF9D4" w14:paraId="6AD23726" w14:textId="4B1DD129">
            <w:pPr>
              <w:rPr>
                <w:sz w:val="18"/>
                <w:szCs w:val="18"/>
              </w:rPr>
            </w:pPr>
          </w:p>
        </w:tc>
        <w:tc>
          <w:tcPr>
            <w:tcW w:w="669" w:type="dxa"/>
            <w:tcMar/>
          </w:tcPr>
          <w:p w:rsidR="39AFF9D4" w:rsidP="39AFF9D4" w:rsidRDefault="39AFF9D4" w14:paraId="63922D93" w14:textId="5EF121C0">
            <w:pPr>
              <w:rPr>
                <w:sz w:val="18"/>
                <w:szCs w:val="18"/>
              </w:rPr>
            </w:pPr>
          </w:p>
        </w:tc>
        <w:tc>
          <w:tcPr>
            <w:tcW w:w="669" w:type="dxa"/>
            <w:tcMar/>
          </w:tcPr>
          <w:p w:rsidR="39AFF9D4" w:rsidP="39AFF9D4" w:rsidRDefault="39AFF9D4" w14:paraId="0A62E709" w14:textId="1E5ADC4F">
            <w:pPr>
              <w:rPr>
                <w:sz w:val="18"/>
                <w:szCs w:val="18"/>
              </w:rPr>
            </w:pPr>
          </w:p>
        </w:tc>
        <w:tc>
          <w:tcPr>
            <w:tcW w:w="669" w:type="dxa"/>
            <w:tcMar/>
          </w:tcPr>
          <w:p w:rsidR="39AFF9D4" w:rsidP="39AFF9D4" w:rsidRDefault="39AFF9D4" w14:paraId="05496E8A" w14:textId="32FC5350">
            <w:pPr>
              <w:rPr>
                <w:sz w:val="18"/>
                <w:szCs w:val="18"/>
              </w:rPr>
            </w:pPr>
          </w:p>
        </w:tc>
        <w:tc>
          <w:tcPr>
            <w:tcW w:w="669" w:type="dxa"/>
            <w:tcMar/>
          </w:tcPr>
          <w:p w:rsidR="39AFF9D4" w:rsidP="39AFF9D4" w:rsidRDefault="39AFF9D4" w14:paraId="22153EBF" w14:textId="4D03C656">
            <w:pPr>
              <w:rPr>
                <w:sz w:val="18"/>
                <w:szCs w:val="18"/>
              </w:rPr>
            </w:pPr>
          </w:p>
        </w:tc>
        <w:tc>
          <w:tcPr>
            <w:tcW w:w="669" w:type="dxa"/>
            <w:tcMar/>
          </w:tcPr>
          <w:p w:rsidR="39AFF9D4" w:rsidP="39AFF9D4" w:rsidRDefault="39AFF9D4" w14:paraId="78CA341F" w14:textId="5A4C39D0">
            <w:pPr>
              <w:rPr>
                <w:sz w:val="18"/>
                <w:szCs w:val="18"/>
              </w:rPr>
            </w:pPr>
          </w:p>
        </w:tc>
        <w:tc>
          <w:tcPr>
            <w:tcW w:w="669" w:type="dxa"/>
            <w:tcMar/>
          </w:tcPr>
          <w:p w:rsidR="39AFF9D4" w:rsidP="39AFF9D4" w:rsidRDefault="39AFF9D4" w14:paraId="2FC4B63E" w14:textId="7143B890">
            <w:pPr>
              <w:rPr>
                <w:sz w:val="18"/>
                <w:szCs w:val="18"/>
              </w:rPr>
            </w:pPr>
          </w:p>
        </w:tc>
        <w:tc>
          <w:tcPr>
            <w:tcW w:w="669" w:type="dxa"/>
            <w:tcMar/>
          </w:tcPr>
          <w:p w:rsidR="39AFF9D4" w:rsidP="39AFF9D4" w:rsidRDefault="39AFF9D4" w14:paraId="278B15F7" w14:textId="79AF0E07">
            <w:pPr>
              <w:rPr>
                <w:sz w:val="18"/>
                <w:szCs w:val="18"/>
              </w:rPr>
            </w:pPr>
          </w:p>
        </w:tc>
        <w:tc>
          <w:tcPr>
            <w:tcW w:w="669" w:type="dxa"/>
            <w:tcMar/>
          </w:tcPr>
          <w:p w:rsidR="39AFF9D4" w:rsidP="39AFF9D4" w:rsidRDefault="39AFF9D4" w14:paraId="25BCAE9E" w14:textId="4EBF0211">
            <w:pPr>
              <w:rPr>
                <w:sz w:val="18"/>
                <w:szCs w:val="18"/>
              </w:rPr>
            </w:pPr>
          </w:p>
        </w:tc>
        <w:tc>
          <w:tcPr>
            <w:tcW w:w="669" w:type="dxa"/>
            <w:tcMar/>
          </w:tcPr>
          <w:p w:rsidR="39AFF9D4" w:rsidP="39AFF9D4" w:rsidRDefault="39AFF9D4" w14:paraId="6EF66C59" w14:textId="391102FD">
            <w:pPr>
              <w:rPr>
                <w:sz w:val="18"/>
                <w:szCs w:val="18"/>
              </w:rPr>
            </w:pPr>
          </w:p>
        </w:tc>
        <w:tc>
          <w:tcPr>
            <w:tcW w:w="669" w:type="dxa"/>
            <w:tcMar/>
          </w:tcPr>
          <w:p w:rsidR="39AFF9D4" w:rsidP="39AFF9D4" w:rsidRDefault="39AFF9D4" w14:paraId="2E3B4C54" w14:textId="17901D60">
            <w:pPr>
              <w:rPr>
                <w:sz w:val="18"/>
                <w:szCs w:val="18"/>
              </w:rPr>
            </w:pPr>
          </w:p>
        </w:tc>
        <w:tc>
          <w:tcPr>
            <w:tcW w:w="669" w:type="dxa"/>
            <w:tcMar/>
          </w:tcPr>
          <w:p w:rsidR="39AFF9D4" w:rsidP="39AFF9D4" w:rsidRDefault="39AFF9D4" w14:paraId="42EDD3F0" w14:textId="10E5A9AB">
            <w:pPr>
              <w:rPr>
                <w:sz w:val="18"/>
                <w:szCs w:val="18"/>
              </w:rPr>
            </w:pPr>
          </w:p>
        </w:tc>
        <w:tc>
          <w:tcPr>
            <w:tcW w:w="669" w:type="dxa"/>
            <w:tcMar/>
          </w:tcPr>
          <w:p w:rsidR="39AFF9D4" w:rsidP="39AFF9D4" w:rsidRDefault="39AFF9D4" w14:paraId="029C1C02" w14:textId="7272D0D7">
            <w:pPr>
              <w:rPr>
                <w:sz w:val="18"/>
                <w:szCs w:val="18"/>
              </w:rPr>
            </w:pPr>
            <w:r w:rsidRPr="314C59F7" w:rsidR="660F12F0">
              <w:rPr>
                <w:sz w:val="18"/>
                <w:szCs w:val="18"/>
              </w:rPr>
              <w:t>1</w:t>
            </w:r>
          </w:p>
        </w:tc>
      </w:tr>
    </w:tbl>
    <w:p w:rsidR="39AFF9D4" w:rsidP="39AFF9D4" w:rsidRDefault="39AFF9D4" w14:paraId="7E2A2BC3" w14:textId="3C653483"/>
    <w:p w:rsidR="49DC2C2C" w:rsidRDefault="49DC2C2C" w14:paraId="315E451D" w14:textId="165E7F96">
      <w:r>
        <w:t>ii)</w:t>
      </w:r>
    </w:p>
    <w:p w:rsidR="562C5730" w:rsidP="39AFF9D4" w:rsidRDefault="562C5730" w14:paraId="159D24E8" w14:textId="2527221B">
      <w:r w:rsidR="562C5730">
        <w:rPr/>
        <w:t xml:space="preserve">denominator inside root = </w:t>
      </w:r>
      <w:r w:rsidR="562C5730">
        <w:rPr/>
        <w:t>p(</w:t>
      </w:r>
      <w:r w:rsidR="562C5730">
        <w:rPr/>
        <w:t xml:space="preserve">john | &lt;s&gt;) </w:t>
      </w:r>
      <w:r w:rsidR="562C5730">
        <w:rPr/>
        <w:t>p(</w:t>
      </w:r>
      <w:r w:rsidR="562C5730">
        <w:rPr/>
        <w:t xml:space="preserve">plays | john) </w:t>
      </w:r>
      <w:r w:rsidR="562C5730">
        <w:rPr/>
        <w:t>p(</w:t>
      </w:r>
      <w:r w:rsidR="562C5730">
        <w:rPr/>
        <w:t>games | plays) p(&lt;/s&gt; | games)</w:t>
      </w:r>
    </w:p>
    <w:p w:rsidR="0B775FEC" w:rsidP="39AFF9D4" w:rsidRDefault="0B775FEC" w14:paraId="7634AD96" w14:textId="5A4B0402">
      <w:r>
        <w:t xml:space="preserve">= </w:t>
      </w:r>
      <w:r w:rsidR="0BAA6CEA">
        <w:t>0.5 * 0 * 0.33 * 0.5 = 0</w:t>
      </w:r>
    </w:p>
    <w:p w:rsidR="46898B42" w:rsidP="46898B42" w:rsidRDefault="7AB8A0D7" w14:paraId="0B75D6CA" w14:textId="19B21C9F">
      <w:r w:rsidR="7AB8A0D7">
        <w:rPr/>
        <w:t xml:space="preserve">Then perplexity = </w:t>
      </w:r>
      <w:r w:rsidR="7F8E1BFF">
        <w:rPr/>
        <w:t>5</w:t>
      </w:r>
      <w:r w:rsidRPr="314C59F7" w:rsidR="7AB8A0D7">
        <w:rPr>
          <w:vertAlign w:val="superscript"/>
        </w:rPr>
        <w:t>th</w:t>
      </w:r>
      <w:r w:rsidR="7AB8A0D7">
        <w:rPr/>
        <w:t xml:space="preserve"> root of 1/0 </w:t>
      </w:r>
      <w:r w:rsidR="78F13172">
        <w:rPr/>
        <w:t>which is</w:t>
      </w:r>
      <w:r w:rsidR="7AB8A0D7">
        <w:rPr/>
        <w:t xml:space="preserve"> </w:t>
      </w:r>
      <w:r w:rsidR="0D2768B1">
        <w:rPr/>
        <w:t xml:space="preserve">undefined or </w:t>
      </w:r>
      <w:r w:rsidR="0D2768B1">
        <w:rPr/>
        <w:t>NaN</w:t>
      </w:r>
    </w:p>
    <w:p w:rsidR="2340F064" w:rsidP="39AFF9D4" w:rsidRDefault="2340F064" w14:paraId="04EF317D" w14:textId="22BDFE55">
      <w:r w:rsidR="2340F064">
        <w:rPr/>
        <w:t>denominator</w:t>
      </w:r>
      <w:r w:rsidR="15FB1CDC">
        <w:rPr/>
        <w:t xml:space="preserve"> inside root = </w:t>
      </w:r>
      <w:r w:rsidR="15FB1CDC">
        <w:rPr/>
        <w:t>p(</w:t>
      </w:r>
      <w:r w:rsidR="15FB1CDC">
        <w:rPr/>
        <w:t xml:space="preserve">we | &lt;s&gt;) </w:t>
      </w:r>
      <w:r w:rsidR="15FB1CDC">
        <w:rPr/>
        <w:t>p(</w:t>
      </w:r>
      <w:r w:rsidR="15FB1CDC">
        <w:rPr/>
        <w:t xml:space="preserve">saw | we) </w:t>
      </w:r>
      <w:r w:rsidR="15FB1CDC">
        <w:rPr/>
        <w:t>p(</w:t>
      </w:r>
      <w:r w:rsidR="15FB1CDC">
        <w:rPr/>
        <w:t>mary</w:t>
      </w:r>
      <w:r w:rsidR="15FB1CDC">
        <w:rPr/>
        <w:t xml:space="preserve"> | saw) </w:t>
      </w:r>
      <w:r w:rsidR="15FB1CDC">
        <w:rPr/>
        <w:t>p(</w:t>
      </w:r>
      <w:r w:rsidR="15FB1CDC">
        <w:rPr/>
        <w:t xml:space="preserve">playing | </w:t>
      </w:r>
      <w:r w:rsidR="15FB1CDC">
        <w:rPr/>
        <w:t>mary</w:t>
      </w:r>
      <w:r w:rsidR="15FB1CDC">
        <w:rPr/>
        <w:t xml:space="preserve">) </w:t>
      </w:r>
      <w:r w:rsidR="15FB1CDC">
        <w:rPr/>
        <w:t>p(</w:t>
      </w:r>
      <w:r w:rsidR="211A3708">
        <w:rPr/>
        <w:t>games</w:t>
      </w:r>
      <w:r w:rsidR="15FB1CDC">
        <w:rPr/>
        <w:t xml:space="preserve"> | </w:t>
      </w:r>
      <w:r w:rsidR="7DDC4A09">
        <w:rPr/>
        <w:t>playing</w:t>
      </w:r>
      <w:r w:rsidR="15FB1CDC">
        <w:rPr/>
        <w:t>)</w:t>
      </w:r>
      <w:r w:rsidR="1C881A63">
        <w:rPr/>
        <w:t xml:space="preserve"> p(&lt;/s&gt; | games)</w:t>
      </w:r>
    </w:p>
    <w:p w:rsidR="2852B990" w:rsidP="39AFF9D4" w:rsidRDefault="2852B990" w14:paraId="5F26AC2D" w14:textId="3577ABCB">
      <w:commentRangeStart w:id="49"/>
      <w:commentRangeStart w:id="50"/>
      <w:r w:rsidR="2852B990">
        <w:rPr/>
        <w:t>0.25 * 1 * 1 * 1 * 0.33</w:t>
      </w:r>
      <w:r w:rsidR="10CE9A91">
        <w:rPr/>
        <w:t>*0.5</w:t>
      </w:r>
      <w:r w:rsidR="2852B990">
        <w:rPr/>
        <w:t xml:space="preserve"> = </w:t>
      </w:r>
      <w:r w:rsidR="1EBD7F96">
        <w:rPr/>
        <w:t>1/</w:t>
      </w:r>
      <w:r w:rsidR="79BA5D85">
        <w:rPr/>
        <w:t>24</w:t>
      </w:r>
      <w:r w:rsidR="0EA473A2">
        <w:rPr/>
        <w:t xml:space="preserve"> (correction, added 0.5)</w:t>
      </w:r>
      <w:commentRangeEnd w:id="49"/>
      <w:r>
        <w:rPr>
          <w:rStyle w:val="CommentReference"/>
        </w:rPr>
        <w:commentReference w:id="49"/>
      </w:r>
      <w:commentRangeEnd w:id="50"/>
      <w:r>
        <w:rPr>
          <w:rStyle w:val="CommentReference"/>
        </w:rPr>
        <w:commentReference w:id="50"/>
      </w:r>
    </w:p>
    <w:p w:rsidR="493C83EB" w:rsidP="314C59F7" w:rsidRDefault="493C83EB" w14:paraId="312BD5E4" w14:textId="1547A28E">
      <w:pPr>
        <w:pStyle w:val="Normal"/>
        <w:rPr>
          <w:rFonts w:ascii="Arial" w:hAnsi="Arial" w:eastAsia="Arial" w:cs="Arial"/>
          <w:b w:val="0"/>
          <w:bCs w:val="0"/>
          <w:i w:val="0"/>
          <w:iCs w:val="0"/>
          <w:caps w:val="0"/>
          <w:smallCaps w:val="0"/>
          <w:noProof w:val="0"/>
          <w:color w:val="202124"/>
          <w:sz w:val="45"/>
          <w:szCs w:val="45"/>
          <w:lang w:val="en-GB"/>
        </w:rPr>
      </w:pPr>
      <w:r w:rsidR="493C83EB">
        <w:rPr/>
        <w:t xml:space="preserve">Then perplexity = </w:t>
      </w:r>
      <w:r w:rsidR="7B35CC0A">
        <w:rPr/>
        <w:t>6</w:t>
      </w:r>
      <w:commentRangeStart w:id="51"/>
      <w:commentRangeStart w:id="52"/>
      <w:commentRangeStart w:id="53"/>
      <w:commentRangeStart w:id="54"/>
      <w:commentRangeStart w:id="55"/>
      <w:commentRangeStart w:id="56"/>
      <w:commentRangeStart w:id="57"/>
      <w:commentRangeStart w:id="58"/>
      <w:commentRangeStart w:id="59"/>
      <w:commentRangeStart w:id="60"/>
      <w:r w:rsidRPr="314C59F7" w:rsidR="493C83EB">
        <w:rPr>
          <w:vertAlign w:val="superscript"/>
        </w:rPr>
        <w:t>th</w:t>
      </w:r>
      <w:r w:rsidR="493C83EB">
        <w:rPr/>
        <w:t xml:space="preserve"> root of </w:t>
      </w:r>
      <w:r w:rsidR="7B319690">
        <w:rPr/>
        <w:t>24</w:t>
      </w:r>
      <w:r w:rsidR="493C83EB">
        <w:rPr/>
        <w:t xml:space="preserve"> =</w:t>
      </w:r>
      <w:r w:rsidR="225A05DA">
        <w:rPr/>
        <w:t xml:space="preserve"> 1.698</w:t>
      </w:r>
      <w:r w:rsidR="493C83EB">
        <w:rPr/>
        <w:t xml:space="preserve"> </w:t>
      </w:r>
      <w:commentRangeEnd w:id="51"/>
      <w:r>
        <w:rPr>
          <w:rStyle w:val="CommentReference"/>
        </w:rPr>
        <w:commentReference w:id="51"/>
      </w:r>
      <w:commentRangeEnd w:id="52"/>
      <w:r>
        <w:rPr>
          <w:rStyle w:val="CommentReference"/>
        </w:rPr>
        <w:commentReference w:id="52"/>
      </w:r>
      <w:commentRangeEnd w:id="53"/>
      <w:r>
        <w:rPr>
          <w:rStyle w:val="CommentReference"/>
        </w:rPr>
        <w:commentReference w:id="53"/>
      </w:r>
      <w:commentRangeEnd w:id="54"/>
      <w:r>
        <w:rPr>
          <w:rStyle w:val="CommentReference"/>
        </w:rPr>
        <w:commentReference w:id="54"/>
      </w:r>
      <w:commentRangeEnd w:id="55"/>
      <w:r>
        <w:rPr>
          <w:rStyle w:val="CommentReference"/>
        </w:rPr>
        <w:commentReference w:id="55"/>
      </w:r>
      <w:commentRangeEnd w:id="56"/>
      <w:r>
        <w:rPr>
          <w:rStyle w:val="CommentReference"/>
        </w:rPr>
        <w:commentReference w:id="56"/>
      </w:r>
      <w:commentRangeEnd w:id="57"/>
      <w:r>
        <w:rPr>
          <w:rStyle w:val="CommentReference"/>
        </w:rPr>
        <w:commentReference w:id="57"/>
      </w:r>
      <w:commentRangeEnd w:id="58"/>
      <w:r>
        <w:rPr>
          <w:rStyle w:val="CommentReference"/>
        </w:rPr>
        <w:commentReference w:id="58"/>
      </w:r>
      <w:commentRangeEnd w:id="59"/>
      <w:r>
        <w:rPr>
          <w:rStyle w:val="CommentReference"/>
        </w:rPr>
        <w:commentReference w:id="59"/>
      </w:r>
      <w:commentRangeEnd w:id="60"/>
      <w:r>
        <w:rPr>
          <w:rStyle w:val="CommentReference"/>
        </w:rPr>
        <w:commentReference w:id="60"/>
      </w:r>
    </w:p>
    <w:p w:rsidR="39AFF9D4" w:rsidP="39AFF9D4" w:rsidRDefault="39AFF9D4" w14:paraId="59DBB5A6" w14:textId="719DF810"/>
    <w:p w:rsidR="507037A0" w:rsidP="46898B42" w:rsidRDefault="507037A0" w14:paraId="376F16E2" w14:textId="2A74AAD3">
      <w:r>
        <w:t>iii)</w:t>
      </w:r>
    </w:p>
    <w:p w:rsidR="75A80B22" w:rsidP="46898B42" w:rsidRDefault="112271D7" w14:paraId="24EE389A" w14:textId="69D2A8FD">
      <w:r>
        <w:t>Add-one smoothing</w:t>
      </w:r>
      <w:r w:rsidR="01DC9DED">
        <w:t xml:space="preserve"> adds one for all pairs, taking away probability from existing pairs.</w:t>
      </w:r>
      <w:r w:rsidR="4E8842A4">
        <w:t xml:space="preserve"> This allows each pair to have some probability, mitigating infinite perplexity issues.</w:t>
      </w:r>
    </w:p>
    <w:p w:rsidR="46898B42" w:rsidP="46898B42" w:rsidRDefault="3612A24F" w14:paraId="3090D9CB" w14:textId="3C602DE4">
      <w:r>
        <w:t>However,</w:t>
      </w:r>
      <w:r w:rsidR="01DC9DED">
        <w:t xml:space="preserve"> this reduces the probability for frequent pairs.</w:t>
      </w:r>
    </w:p>
    <w:p w:rsidR="289D6045" w:rsidP="46898B42" w:rsidRDefault="289D6045" w14:paraId="1F401875" w14:textId="7B3065C1">
      <w:r>
        <w:t>1d.</w:t>
      </w:r>
    </w:p>
    <w:p w:rsidR="73AAFF10" w:rsidP="46898B42" w:rsidRDefault="73AAFF10" w14:paraId="56F0EAD7" w14:textId="28FE8751">
      <w:r w:rsidR="73AAFF10">
        <w:rPr/>
        <w:t>i</w:t>
      </w:r>
      <w:r w:rsidR="73AAFF10">
        <w:rPr/>
        <w:t>)</w:t>
      </w:r>
    </w:p>
    <w:p w:rsidR="7EA31F23" w:rsidP="46898B42" w:rsidRDefault="3613A434" w14:paraId="70ECEC08" w14:textId="7234624A">
      <w:commentRangeStart w:id="61"/>
      <w:commentRangeStart w:id="62"/>
      <w:commentRangeStart w:id="63"/>
      <w:commentRangeStart w:id="64"/>
      <w:r w:rsidR="3613A434">
        <w:drawing>
          <wp:inline wp14:editId="58D7A85B" wp14:anchorId="6C5EAC7A">
            <wp:extent cx="3876675" cy="1905000"/>
            <wp:effectExtent l="0" t="0" r="0" b="0"/>
            <wp:docPr id="295065380" name="Picture 295065380" title=""/>
            <wp:cNvGraphicFramePr>
              <a:graphicFrameLocks noChangeAspect="1"/>
            </wp:cNvGraphicFramePr>
            <a:graphic>
              <a:graphicData uri="http://schemas.openxmlformats.org/drawingml/2006/picture">
                <pic:pic>
                  <pic:nvPicPr>
                    <pic:cNvPr id="0" name="Picture 295065380"/>
                    <pic:cNvPicPr/>
                  </pic:nvPicPr>
                  <pic:blipFill>
                    <a:blip r:embed="Rfbdd6f858740435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76675" cy="1905000"/>
                    </a:xfrm>
                    <a:prstGeom prst="rect">
                      <a:avLst/>
                    </a:prstGeom>
                  </pic:spPr>
                </pic:pic>
              </a:graphicData>
            </a:graphic>
          </wp:inline>
        </w:drawing>
      </w:r>
      <w:commentRangeEnd w:id="61"/>
      <w:r>
        <w:rPr>
          <w:rStyle w:val="CommentReference"/>
        </w:rPr>
        <w:commentReference w:id="61"/>
      </w:r>
      <w:commentRangeEnd w:id="62"/>
      <w:r>
        <w:rPr>
          <w:rStyle w:val="CommentReference"/>
        </w:rPr>
        <w:commentReference w:id="62"/>
      </w:r>
      <w:commentRangeEnd w:id="63"/>
      <w:r>
        <w:rPr>
          <w:rStyle w:val="CommentReference"/>
        </w:rPr>
        <w:commentReference w:id="63"/>
      </w:r>
      <w:commentRangeEnd w:id="64"/>
      <w:r>
        <w:rPr>
          <w:rStyle w:val="CommentReference"/>
        </w:rPr>
        <w:commentReference w:id="64"/>
      </w:r>
    </w:p>
    <w:p w:rsidR="43B5BBF2" w:rsidP="46898B42" w:rsidRDefault="3272F18A" w14:paraId="44F19DBC" w14:textId="27CBE4FE">
      <w:r w:rsidR="3272F18A">
        <w:rPr/>
        <w:t>*</w:t>
      </w:r>
      <w:commentRangeStart w:id="65"/>
      <w:r w:rsidR="3272F18A">
        <w:rPr/>
        <w:t>this</w:t>
      </w:r>
      <w:r w:rsidR="3272F18A">
        <w:rPr/>
        <w:t xml:space="preserve"> table is wrong Verb -&gt; </w:t>
      </w:r>
      <w:r w:rsidR="793F8C19">
        <w:rPr/>
        <w:t>PROPN</w:t>
      </w:r>
      <w:r w:rsidR="3272F18A">
        <w:rPr/>
        <w:t xml:space="preserve"> is 0.2*</w:t>
      </w:r>
      <w:commentRangeEnd w:id="65"/>
      <w:r>
        <w:rPr>
          <w:rStyle w:val="CommentReference"/>
        </w:rPr>
        <w:commentReference w:id="65"/>
      </w:r>
    </w:p>
    <w:p w:rsidR="18F36193" w:rsidP="39AFF9D4" w:rsidRDefault="18F36193" w14:paraId="5C4D6723" w14:textId="2AF81672">
      <w:r>
        <w:t>Corrected attempt:</w:t>
      </w:r>
    </w:p>
    <w:tbl>
      <w:tblPr>
        <w:tblStyle w:val="TableGrid"/>
        <w:tblW w:w="10590" w:type="dxa"/>
        <w:tblLayout w:type="fixed"/>
        <w:tblLook w:val="06A0" w:firstRow="1" w:lastRow="0" w:firstColumn="1" w:lastColumn="0" w:noHBand="1" w:noVBand="1"/>
      </w:tblPr>
      <w:tblGrid>
        <w:gridCol w:w="1065"/>
        <w:gridCol w:w="765"/>
        <w:gridCol w:w="690"/>
        <w:gridCol w:w="720"/>
        <w:gridCol w:w="750"/>
        <w:gridCol w:w="660"/>
        <w:gridCol w:w="825"/>
        <w:gridCol w:w="1005"/>
        <w:gridCol w:w="690"/>
        <w:gridCol w:w="660"/>
        <w:gridCol w:w="870"/>
        <w:gridCol w:w="870"/>
        <w:gridCol w:w="1020"/>
      </w:tblGrid>
      <w:tr w:rsidR="39AFF9D4" w:rsidTr="314C59F7" w14:paraId="575C2C7A" w14:textId="77777777">
        <w:tc>
          <w:tcPr>
            <w:tcW w:w="1065" w:type="dxa"/>
            <w:tcMar/>
          </w:tcPr>
          <w:p w:rsidR="39AFF9D4" w:rsidP="39AFF9D4" w:rsidRDefault="39AFF9D4" w14:paraId="7520328E" w14:textId="0BE63601"/>
        </w:tc>
        <w:tc>
          <w:tcPr>
            <w:tcW w:w="765" w:type="dxa"/>
            <w:tcMar/>
          </w:tcPr>
          <w:p w:rsidR="18F36193" w:rsidP="39AFF9D4" w:rsidRDefault="18F36193" w14:paraId="4482BA6B" w14:textId="1F0AE8A6">
            <w:r w:rsidR="18F36193">
              <w:rPr/>
              <w:t>mary</w:t>
            </w:r>
          </w:p>
        </w:tc>
        <w:tc>
          <w:tcPr>
            <w:tcW w:w="690" w:type="dxa"/>
            <w:tcMar/>
          </w:tcPr>
          <w:p w:rsidR="18F36193" w:rsidP="39AFF9D4" w:rsidRDefault="18F36193" w14:paraId="60BE49E1" w14:textId="6EA33C66">
            <w:r>
              <w:t>play</w:t>
            </w:r>
          </w:p>
        </w:tc>
        <w:tc>
          <w:tcPr>
            <w:tcW w:w="720" w:type="dxa"/>
            <w:tcMar/>
          </w:tcPr>
          <w:p w:rsidR="18F36193" w:rsidP="39AFF9D4" w:rsidRDefault="18F36193" w14:paraId="4777F762" w14:textId="478D3603">
            <w:r>
              <w:t>the</w:t>
            </w:r>
          </w:p>
        </w:tc>
        <w:tc>
          <w:tcPr>
            <w:tcW w:w="750" w:type="dxa"/>
            <w:tcMar/>
          </w:tcPr>
          <w:p w:rsidR="18F36193" w:rsidP="39AFF9D4" w:rsidRDefault="18F36193" w14:paraId="3E760D34" w14:textId="214663B5">
            <w:r>
              <w:t>piano</w:t>
            </w:r>
          </w:p>
        </w:tc>
        <w:tc>
          <w:tcPr>
            <w:tcW w:w="660" w:type="dxa"/>
            <w:tcMar/>
          </w:tcPr>
          <w:p w:rsidR="18F36193" w:rsidP="39AFF9D4" w:rsidRDefault="18F36193" w14:paraId="2390F8B5" w14:textId="6442EEE1">
            <w:r>
              <w:t>john</w:t>
            </w:r>
          </w:p>
        </w:tc>
        <w:tc>
          <w:tcPr>
            <w:tcW w:w="825" w:type="dxa"/>
            <w:tcMar/>
          </w:tcPr>
          <w:p w:rsidR="18F36193" w:rsidP="39AFF9D4" w:rsidRDefault="18F36193" w14:paraId="071E0536" w14:textId="335F2AAD">
            <w:r>
              <w:t>get</w:t>
            </w:r>
          </w:p>
        </w:tc>
        <w:tc>
          <w:tcPr>
            <w:tcW w:w="1005" w:type="dxa"/>
            <w:tcMar/>
          </w:tcPr>
          <w:p w:rsidR="18F36193" w:rsidP="39AFF9D4" w:rsidRDefault="18F36193" w14:paraId="491CBEDB" w14:textId="27439EDA">
            <w:r>
              <w:t>ticket</w:t>
            </w:r>
          </w:p>
        </w:tc>
        <w:tc>
          <w:tcPr>
            <w:tcW w:w="690" w:type="dxa"/>
            <w:tcMar/>
          </w:tcPr>
          <w:p w:rsidR="18F36193" w:rsidP="39AFF9D4" w:rsidRDefault="18F36193" w14:paraId="4C663B05" w14:textId="2F3792F7">
            <w:r>
              <w:t>for</w:t>
            </w:r>
          </w:p>
        </w:tc>
        <w:tc>
          <w:tcPr>
            <w:tcW w:w="660" w:type="dxa"/>
            <w:tcMar/>
          </w:tcPr>
          <w:p w:rsidR="18F36193" w:rsidP="39AFF9D4" w:rsidRDefault="18F36193" w14:paraId="493F8A98" w14:textId="0A3831A6">
            <w:r>
              <w:t>we</w:t>
            </w:r>
          </w:p>
        </w:tc>
        <w:tc>
          <w:tcPr>
            <w:tcW w:w="870" w:type="dxa"/>
            <w:tcMar/>
          </w:tcPr>
          <w:p w:rsidR="18F36193" w:rsidP="39AFF9D4" w:rsidRDefault="18F36193" w14:paraId="755A039E" w14:textId="201AF33A">
            <w:r>
              <w:t>see</w:t>
            </w:r>
          </w:p>
        </w:tc>
        <w:tc>
          <w:tcPr>
            <w:tcW w:w="870" w:type="dxa"/>
            <w:tcMar/>
          </w:tcPr>
          <w:p w:rsidR="18F36193" w:rsidP="39AFF9D4" w:rsidRDefault="18F36193" w14:paraId="10E0B13E" w14:textId="3F64FE67">
            <w:r>
              <w:t>game</w:t>
            </w:r>
          </w:p>
        </w:tc>
        <w:tc>
          <w:tcPr>
            <w:tcW w:w="1020" w:type="dxa"/>
            <w:tcMar/>
          </w:tcPr>
          <w:p w:rsidR="18F36193" w:rsidP="39AFF9D4" w:rsidRDefault="18F36193" w14:paraId="7741CC41" w14:textId="141481A7">
            <w:r>
              <w:t>system</w:t>
            </w:r>
          </w:p>
        </w:tc>
      </w:tr>
      <w:tr w:rsidR="39AFF9D4" w:rsidTr="314C59F7" w14:paraId="309B1022" w14:textId="77777777">
        <w:tc>
          <w:tcPr>
            <w:tcW w:w="1065" w:type="dxa"/>
            <w:tcMar/>
          </w:tcPr>
          <w:p w:rsidR="18F36193" w:rsidP="39AFF9D4" w:rsidRDefault="18F36193" w14:paraId="6F0B20D4" w14:textId="7C9D5FF6">
            <w:r>
              <w:t>PROPN</w:t>
            </w:r>
          </w:p>
        </w:tc>
        <w:tc>
          <w:tcPr>
            <w:tcW w:w="765" w:type="dxa"/>
            <w:tcMar/>
          </w:tcPr>
          <w:p w:rsidR="30976D97" w:rsidP="39AFF9D4" w:rsidRDefault="30976D97" w14:paraId="342AF024" w14:textId="76F12725">
            <w:r>
              <w:t>0.5</w:t>
            </w:r>
          </w:p>
        </w:tc>
        <w:tc>
          <w:tcPr>
            <w:tcW w:w="690" w:type="dxa"/>
            <w:tcMar/>
          </w:tcPr>
          <w:p w:rsidR="39AFF9D4" w:rsidP="39AFF9D4" w:rsidRDefault="39AFF9D4" w14:paraId="0D9DE2AE" w14:textId="06088772"/>
        </w:tc>
        <w:tc>
          <w:tcPr>
            <w:tcW w:w="720" w:type="dxa"/>
            <w:tcMar/>
          </w:tcPr>
          <w:p w:rsidR="39AFF9D4" w:rsidP="39AFF9D4" w:rsidRDefault="39AFF9D4" w14:paraId="5BE170C4" w14:textId="06088772"/>
        </w:tc>
        <w:tc>
          <w:tcPr>
            <w:tcW w:w="750" w:type="dxa"/>
            <w:tcMar/>
          </w:tcPr>
          <w:p w:rsidR="39AFF9D4" w:rsidP="39AFF9D4" w:rsidRDefault="39AFF9D4" w14:paraId="7E076650" w14:textId="06088772"/>
        </w:tc>
        <w:tc>
          <w:tcPr>
            <w:tcW w:w="660" w:type="dxa"/>
            <w:tcMar/>
          </w:tcPr>
          <w:p w:rsidR="30976D97" w:rsidP="39AFF9D4" w:rsidRDefault="30976D97" w14:paraId="25D63701" w14:textId="7E414427">
            <w:r>
              <w:t>0.5</w:t>
            </w:r>
          </w:p>
        </w:tc>
        <w:tc>
          <w:tcPr>
            <w:tcW w:w="825" w:type="dxa"/>
            <w:tcMar/>
          </w:tcPr>
          <w:p w:rsidR="39AFF9D4" w:rsidP="39AFF9D4" w:rsidRDefault="39AFF9D4" w14:paraId="6C677A6F" w14:textId="06088772"/>
        </w:tc>
        <w:tc>
          <w:tcPr>
            <w:tcW w:w="1005" w:type="dxa"/>
            <w:tcMar/>
          </w:tcPr>
          <w:p w:rsidR="39AFF9D4" w:rsidP="39AFF9D4" w:rsidRDefault="39AFF9D4" w14:paraId="7E7F186F" w14:textId="06088772"/>
        </w:tc>
        <w:tc>
          <w:tcPr>
            <w:tcW w:w="690" w:type="dxa"/>
            <w:tcMar/>
          </w:tcPr>
          <w:p w:rsidR="39AFF9D4" w:rsidP="39AFF9D4" w:rsidRDefault="39AFF9D4" w14:paraId="789E1BD5" w14:textId="06088772"/>
        </w:tc>
        <w:tc>
          <w:tcPr>
            <w:tcW w:w="660" w:type="dxa"/>
            <w:tcMar/>
          </w:tcPr>
          <w:p w:rsidR="39AFF9D4" w:rsidP="39AFF9D4" w:rsidRDefault="39AFF9D4" w14:paraId="55E217A6" w14:textId="06088772"/>
        </w:tc>
        <w:tc>
          <w:tcPr>
            <w:tcW w:w="870" w:type="dxa"/>
            <w:tcMar/>
          </w:tcPr>
          <w:p w:rsidR="39AFF9D4" w:rsidP="39AFF9D4" w:rsidRDefault="39AFF9D4" w14:paraId="15F11BC3" w14:textId="650E1A90"/>
        </w:tc>
        <w:tc>
          <w:tcPr>
            <w:tcW w:w="870" w:type="dxa"/>
            <w:tcMar/>
          </w:tcPr>
          <w:p w:rsidR="39AFF9D4" w:rsidP="39AFF9D4" w:rsidRDefault="39AFF9D4" w14:paraId="73DC471F" w14:textId="3F92153D"/>
        </w:tc>
        <w:tc>
          <w:tcPr>
            <w:tcW w:w="1020" w:type="dxa"/>
            <w:tcMar/>
          </w:tcPr>
          <w:p w:rsidR="39AFF9D4" w:rsidP="39AFF9D4" w:rsidRDefault="39AFF9D4" w14:paraId="2392553F" w14:textId="3CDED38E"/>
        </w:tc>
      </w:tr>
      <w:tr w:rsidR="39AFF9D4" w:rsidTr="314C59F7" w14:paraId="5D097F75" w14:textId="77777777">
        <w:tc>
          <w:tcPr>
            <w:tcW w:w="1065" w:type="dxa"/>
            <w:tcMar/>
          </w:tcPr>
          <w:p w:rsidR="18F36193" w:rsidP="39AFF9D4" w:rsidRDefault="18F36193" w14:paraId="64A9815B" w14:textId="4217F3A7">
            <w:r>
              <w:t>VERB</w:t>
            </w:r>
          </w:p>
        </w:tc>
        <w:tc>
          <w:tcPr>
            <w:tcW w:w="765" w:type="dxa"/>
            <w:tcMar/>
          </w:tcPr>
          <w:p w:rsidR="39AFF9D4" w:rsidP="39AFF9D4" w:rsidRDefault="39AFF9D4" w14:paraId="3D53585A" w14:textId="06088772"/>
        </w:tc>
        <w:tc>
          <w:tcPr>
            <w:tcW w:w="690" w:type="dxa"/>
            <w:tcMar/>
          </w:tcPr>
          <w:p w:rsidR="393737D4" w:rsidP="39AFF9D4" w:rsidRDefault="393737D4" w14:paraId="08D251A3" w14:textId="1ABB5308">
            <w:r>
              <w:t>0.4</w:t>
            </w:r>
          </w:p>
        </w:tc>
        <w:tc>
          <w:tcPr>
            <w:tcW w:w="720" w:type="dxa"/>
            <w:tcMar/>
          </w:tcPr>
          <w:p w:rsidR="39AFF9D4" w:rsidP="39AFF9D4" w:rsidRDefault="39AFF9D4" w14:paraId="0E289378" w14:textId="06088772"/>
        </w:tc>
        <w:tc>
          <w:tcPr>
            <w:tcW w:w="750" w:type="dxa"/>
            <w:tcMar/>
          </w:tcPr>
          <w:p w:rsidR="39AFF9D4" w:rsidP="39AFF9D4" w:rsidRDefault="39AFF9D4" w14:paraId="17447D24" w14:textId="06088772"/>
        </w:tc>
        <w:tc>
          <w:tcPr>
            <w:tcW w:w="660" w:type="dxa"/>
            <w:tcMar/>
          </w:tcPr>
          <w:p w:rsidR="39AFF9D4" w:rsidP="39AFF9D4" w:rsidRDefault="39AFF9D4" w14:paraId="2BDDE866" w14:textId="06088772"/>
        </w:tc>
        <w:tc>
          <w:tcPr>
            <w:tcW w:w="825" w:type="dxa"/>
            <w:tcMar/>
          </w:tcPr>
          <w:p w:rsidR="393737D4" w:rsidP="39AFF9D4" w:rsidRDefault="393737D4" w14:paraId="3A57400E" w14:textId="1F5C8B1B">
            <w:r>
              <w:t>0.2</w:t>
            </w:r>
          </w:p>
        </w:tc>
        <w:tc>
          <w:tcPr>
            <w:tcW w:w="1005" w:type="dxa"/>
            <w:tcMar/>
          </w:tcPr>
          <w:p w:rsidR="39AFF9D4" w:rsidP="39AFF9D4" w:rsidRDefault="39AFF9D4" w14:paraId="602021E3" w14:textId="06088772"/>
        </w:tc>
        <w:tc>
          <w:tcPr>
            <w:tcW w:w="690" w:type="dxa"/>
            <w:tcMar/>
          </w:tcPr>
          <w:p w:rsidR="39AFF9D4" w:rsidP="39AFF9D4" w:rsidRDefault="39AFF9D4" w14:paraId="28C1B1E6" w14:textId="06088772"/>
        </w:tc>
        <w:tc>
          <w:tcPr>
            <w:tcW w:w="660" w:type="dxa"/>
            <w:tcMar/>
          </w:tcPr>
          <w:p w:rsidR="39AFF9D4" w:rsidP="39AFF9D4" w:rsidRDefault="39AFF9D4" w14:paraId="46B9611D" w14:textId="06088772"/>
        </w:tc>
        <w:tc>
          <w:tcPr>
            <w:tcW w:w="870" w:type="dxa"/>
            <w:tcMar/>
          </w:tcPr>
          <w:p w:rsidR="393737D4" w:rsidP="39AFF9D4" w:rsidRDefault="393737D4" w14:paraId="65F8180E" w14:textId="0A5EEA39">
            <w:r>
              <w:t>0.2</w:t>
            </w:r>
          </w:p>
        </w:tc>
        <w:tc>
          <w:tcPr>
            <w:tcW w:w="870" w:type="dxa"/>
            <w:tcMar/>
          </w:tcPr>
          <w:p w:rsidR="393737D4" w:rsidP="39AFF9D4" w:rsidRDefault="393737D4" w14:paraId="03587465" w14:textId="0D65E36F">
            <w:r>
              <w:t>0.2</w:t>
            </w:r>
          </w:p>
        </w:tc>
        <w:tc>
          <w:tcPr>
            <w:tcW w:w="1020" w:type="dxa"/>
            <w:tcMar/>
          </w:tcPr>
          <w:p w:rsidR="39AFF9D4" w:rsidP="39AFF9D4" w:rsidRDefault="39AFF9D4" w14:paraId="7C7F05D3" w14:textId="0C4B64B2"/>
        </w:tc>
      </w:tr>
      <w:tr w:rsidR="39AFF9D4" w:rsidTr="314C59F7" w14:paraId="0063E2DC" w14:textId="77777777">
        <w:tc>
          <w:tcPr>
            <w:tcW w:w="1065" w:type="dxa"/>
            <w:tcMar/>
          </w:tcPr>
          <w:p w:rsidR="18F36193" w:rsidP="39AFF9D4" w:rsidRDefault="18F36193" w14:paraId="31BB56C0" w14:textId="0269CDAC">
            <w:r>
              <w:t>DET</w:t>
            </w:r>
          </w:p>
        </w:tc>
        <w:tc>
          <w:tcPr>
            <w:tcW w:w="765" w:type="dxa"/>
            <w:tcMar/>
          </w:tcPr>
          <w:p w:rsidR="39AFF9D4" w:rsidP="39AFF9D4" w:rsidRDefault="39AFF9D4" w14:paraId="45E6E966" w14:textId="06088772"/>
        </w:tc>
        <w:tc>
          <w:tcPr>
            <w:tcW w:w="690" w:type="dxa"/>
            <w:tcMar/>
          </w:tcPr>
          <w:p w:rsidR="39AFF9D4" w:rsidP="39AFF9D4" w:rsidRDefault="39AFF9D4" w14:paraId="3E4F5594" w14:textId="06088772"/>
        </w:tc>
        <w:tc>
          <w:tcPr>
            <w:tcW w:w="720" w:type="dxa"/>
            <w:tcMar/>
          </w:tcPr>
          <w:p w:rsidR="72BE81A2" w:rsidP="39AFF9D4" w:rsidRDefault="72BE81A2" w14:paraId="7D72D40D" w14:textId="11B7BA0C">
            <w:r>
              <w:t>1</w:t>
            </w:r>
          </w:p>
        </w:tc>
        <w:tc>
          <w:tcPr>
            <w:tcW w:w="750" w:type="dxa"/>
            <w:tcMar/>
          </w:tcPr>
          <w:p w:rsidR="39AFF9D4" w:rsidP="39AFF9D4" w:rsidRDefault="39AFF9D4" w14:paraId="277399C9" w14:textId="06088772"/>
        </w:tc>
        <w:tc>
          <w:tcPr>
            <w:tcW w:w="660" w:type="dxa"/>
            <w:tcMar/>
          </w:tcPr>
          <w:p w:rsidR="39AFF9D4" w:rsidP="39AFF9D4" w:rsidRDefault="39AFF9D4" w14:paraId="53A58C13" w14:textId="06088772"/>
        </w:tc>
        <w:tc>
          <w:tcPr>
            <w:tcW w:w="825" w:type="dxa"/>
            <w:tcMar/>
          </w:tcPr>
          <w:p w:rsidR="39AFF9D4" w:rsidP="39AFF9D4" w:rsidRDefault="39AFF9D4" w14:paraId="65526223" w14:textId="06088772"/>
        </w:tc>
        <w:tc>
          <w:tcPr>
            <w:tcW w:w="1005" w:type="dxa"/>
            <w:tcMar/>
          </w:tcPr>
          <w:p w:rsidR="39AFF9D4" w:rsidP="39AFF9D4" w:rsidRDefault="39AFF9D4" w14:paraId="4C48ACF5" w14:textId="06088772"/>
        </w:tc>
        <w:tc>
          <w:tcPr>
            <w:tcW w:w="690" w:type="dxa"/>
            <w:tcMar/>
          </w:tcPr>
          <w:p w:rsidR="39AFF9D4" w:rsidP="39AFF9D4" w:rsidRDefault="39AFF9D4" w14:paraId="533469F4" w14:textId="06088772"/>
        </w:tc>
        <w:tc>
          <w:tcPr>
            <w:tcW w:w="660" w:type="dxa"/>
            <w:tcMar/>
          </w:tcPr>
          <w:p w:rsidR="39AFF9D4" w:rsidP="39AFF9D4" w:rsidRDefault="39AFF9D4" w14:paraId="296D676C" w14:textId="06088772"/>
        </w:tc>
        <w:tc>
          <w:tcPr>
            <w:tcW w:w="870" w:type="dxa"/>
            <w:tcMar/>
          </w:tcPr>
          <w:p w:rsidR="39AFF9D4" w:rsidP="39AFF9D4" w:rsidRDefault="39AFF9D4" w14:paraId="034C3053" w14:textId="67C56608"/>
        </w:tc>
        <w:tc>
          <w:tcPr>
            <w:tcW w:w="870" w:type="dxa"/>
            <w:tcMar/>
          </w:tcPr>
          <w:p w:rsidR="39AFF9D4" w:rsidP="39AFF9D4" w:rsidRDefault="39AFF9D4" w14:paraId="1CB2151B" w14:textId="7D311512"/>
        </w:tc>
        <w:tc>
          <w:tcPr>
            <w:tcW w:w="1020" w:type="dxa"/>
            <w:tcMar/>
          </w:tcPr>
          <w:p w:rsidR="39AFF9D4" w:rsidP="39AFF9D4" w:rsidRDefault="39AFF9D4" w14:paraId="28EC043C" w14:textId="392F6C51"/>
        </w:tc>
      </w:tr>
      <w:tr w:rsidR="39AFF9D4" w:rsidTr="314C59F7" w14:paraId="5366421C" w14:textId="77777777">
        <w:tc>
          <w:tcPr>
            <w:tcW w:w="1065" w:type="dxa"/>
            <w:tcMar/>
          </w:tcPr>
          <w:p w:rsidR="18F36193" w:rsidP="39AFF9D4" w:rsidRDefault="18F36193" w14:paraId="39AC4E88" w14:textId="0FA3C8B5">
            <w:r>
              <w:t>NOUN</w:t>
            </w:r>
          </w:p>
        </w:tc>
        <w:tc>
          <w:tcPr>
            <w:tcW w:w="765" w:type="dxa"/>
            <w:tcMar/>
          </w:tcPr>
          <w:p w:rsidR="39AFF9D4" w:rsidP="39AFF9D4" w:rsidRDefault="39AFF9D4" w14:paraId="6317F9E7" w14:textId="06088772"/>
        </w:tc>
        <w:tc>
          <w:tcPr>
            <w:tcW w:w="690" w:type="dxa"/>
            <w:tcMar/>
          </w:tcPr>
          <w:p w:rsidR="4FFEC1F1" w:rsidP="39AFF9D4" w:rsidRDefault="4FFEC1F1" w14:paraId="52768911" w14:textId="07DDB721">
            <w:r>
              <w:t>0.2</w:t>
            </w:r>
          </w:p>
        </w:tc>
        <w:tc>
          <w:tcPr>
            <w:tcW w:w="720" w:type="dxa"/>
            <w:tcMar/>
          </w:tcPr>
          <w:p w:rsidR="39AFF9D4" w:rsidP="39AFF9D4" w:rsidRDefault="39AFF9D4" w14:paraId="619146A2" w14:textId="06088772"/>
        </w:tc>
        <w:tc>
          <w:tcPr>
            <w:tcW w:w="750" w:type="dxa"/>
            <w:tcMar/>
          </w:tcPr>
          <w:p w:rsidR="4FFEC1F1" w:rsidP="39AFF9D4" w:rsidRDefault="4FFEC1F1" w14:paraId="693655B5" w14:textId="29770D6D">
            <w:r>
              <w:t>0.2</w:t>
            </w:r>
          </w:p>
        </w:tc>
        <w:tc>
          <w:tcPr>
            <w:tcW w:w="660" w:type="dxa"/>
            <w:tcMar/>
          </w:tcPr>
          <w:p w:rsidR="39AFF9D4" w:rsidP="39AFF9D4" w:rsidRDefault="39AFF9D4" w14:paraId="43478798" w14:textId="06088772"/>
        </w:tc>
        <w:tc>
          <w:tcPr>
            <w:tcW w:w="825" w:type="dxa"/>
            <w:tcMar/>
          </w:tcPr>
          <w:p w:rsidR="39AFF9D4" w:rsidP="39AFF9D4" w:rsidRDefault="39AFF9D4" w14:paraId="0E248649" w14:textId="06088772"/>
        </w:tc>
        <w:tc>
          <w:tcPr>
            <w:tcW w:w="1005" w:type="dxa"/>
            <w:tcMar/>
          </w:tcPr>
          <w:p w:rsidR="4FFEC1F1" w:rsidP="39AFF9D4" w:rsidRDefault="4FFEC1F1" w14:paraId="7528DD70" w14:textId="03836525">
            <w:r>
              <w:t>0.2</w:t>
            </w:r>
          </w:p>
        </w:tc>
        <w:tc>
          <w:tcPr>
            <w:tcW w:w="690" w:type="dxa"/>
            <w:tcMar/>
          </w:tcPr>
          <w:p w:rsidR="39AFF9D4" w:rsidP="39AFF9D4" w:rsidRDefault="39AFF9D4" w14:paraId="3AAB0E83" w14:textId="06088772"/>
        </w:tc>
        <w:tc>
          <w:tcPr>
            <w:tcW w:w="660" w:type="dxa"/>
            <w:tcMar/>
          </w:tcPr>
          <w:p w:rsidR="39AFF9D4" w:rsidP="39AFF9D4" w:rsidRDefault="39AFF9D4" w14:paraId="363AC8F4" w14:textId="06088772"/>
        </w:tc>
        <w:tc>
          <w:tcPr>
            <w:tcW w:w="870" w:type="dxa"/>
            <w:tcMar/>
          </w:tcPr>
          <w:p w:rsidR="39AFF9D4" w:rsidP="39AFF9D4" w:rsidRDefault="39AFF9D4" w14:paraId="51DFA537" w14:textId="15B49ED3"/>
        </w:tc>
        <w:tc>
          <w:tcPr>
            <w:tcW w:w="870" w:type="dxa"/>
            <w:tcMar/>
          </w:tcPr>
          <w:p w:rsidR="4FFEC1F1" w:rsidP="39AFF9D4" w:rsidRDefault="4FFEC1F1" w14:paraId="42880B5A" w14:textId="6438BF56">
            <w:r>
              <w:t>0.2</w:t>
            </w:r>
          </w:p>
        </w:tc>
        <w:tc>
          <w:tcPr>
            <w:tcW w:w="1020" w:type="dxa"/>
            <w:tcMar/>
          </w:tcPr>
          <w:p w:rsidR="4FFEC1F1" w:rsidP="39AFF9D4" w:rsidRDefault="4FFEC1F1" w14:paraId="1F918D9A" w14:textId="65018C03">
            <w:r>
              <w:t>0.2</w:t>
            </w:r>
          </w:p>
        </w:tc>
      </w:tr>
      <w:tr w:rsidR="39AFF9D4" w:rsidTr="314C59F7" w14:paraId="4C523F3F" w14:textId="77777777">
        <w:tc>
          <w:tcPr>
            <w:tcW w:w="1065" w:type="dxa"/>
            <w:tcMar/>
          </w:tcPr>
          <w:p w:rsidR="18F36193" w:rsidP="39AFF9D4" w:rsidRDefault="18F36193" w14:paraId="44B76090" w14:textId="5EE28983">
            <w:r>
              <w:t>PREP</w:t>
            </w:r>
          </w:p>
        </w:tc>
        <w:tc>
          <w:tcPr>
            <w:tcW w:w="765" w:type="dxa"/>
            <w:tcMar/>
          </w:tcPr>
          <w:p w:rsidR="39AFF9D4" w:rsidP="39AFF9D4" w:rsidRDefault="39AFF9D4" w14:paraId="4FD94C7B" w14:textId="06088772"/>
        </w:tc>
        <w:tc>
          <w:tcPr>
            <w:tcW w:w="690" w:type="dxa"/>
            <w:tcMar/>
          </w:tcPr>
          <w:p w:rsidR="39AFF9D4" w:rsidP="39AFF9D4" w:rsidRDefault="39AFF9D4" w14:paraId="5EB00EAB" w14:textId="06088772"/>
        </w:tc>
        <w:tc>
          <w:tcPr>
            <w:tcW w:w="720" w:type="dxa"/>
            <w:tcMar/>
          </w:tcPr>
          <w:p w:rsidR="39AFF9D4" w:rsidP="39AFF9D4" w:rsidRDefault="39AFF9D4" w14:paraId="54A1CD8B" w14:textId="06088772"/>
        </w:tc>
        <w:tc>
          <w:tcPr>
            <w:tcW w:w="750" w:type="dxa"/>
            <w:tcMar/>
          </w:tcPr>
          <w:p w:rsidR="39AFF9D4" w:rsidP="39AFF9D4" w:rsidRDefault="39AFF9D4" w14:paraId="7E85B0E9" w14:textId="06088772"/>
        </w:tc>
        <w:tc>
          <w:tcPr>
            <w:tcW w:w="660" w:type="dxa"/>
            <w:tcMar/>
          </w:tcPr>
          <w:p w:rsidR="39AFF9D4" w:rsidP="39AFF9D4" w:rsidRDefault="39AFF9D4" w14:paraId="60161494" w14:textId="06088772"/>
        </w:tc>
        <w:tc>
          <w:tcPr>
            <w:tcW w:w="825" w:type="dxa"/>
            <w:tcMar/>
          </w:tcPr>
          <w:p w:rsidR="39AFF9D4" w:rsidP="39AFF9D4" w:rsidRDefault="39AFF9D4" w14:paraId="45D848B7" w14:textId="06088772"/>
        </w:tc>
        <w:tc>
          <w:tcPr>
            <w:tcW w:w="1005" w:type="dxa"/>
            <w:tcMar/>
          </w:tcPr>
          <w:p w:rsidR="39AFF9D4" w:rsidP="39AFF9D4" w:rsidRDefault="39AFF9D4" w14:paraId="601F0D8B" w14:textId="06088772"/>
        </w:tc>
        <w:tc>
          <w:tcPr>
            <w:tcW w:w="690" w:type="dxa"/>
            <w:tcMar/>
          </w:tcPr>
          <w:p w:rsidR="02BC63A5" w:rsidP="39AFF9D4" w:rsidRDefault="02BC63A5" w14:paraId="2F986715" w14:textId="11252ECF">
            <w:r>
              <w:t>1</w:t>
            </w:r>
          </w:p>
        </w:tc>
        <w:tc>
          <w:tcPr>
            <w:tcW w:w="660" w:type="dxa"/>
            <w:tcMar/>
          </w:tcPr>
          <w:p w:rsidR="39AFF9D4" w:rsidP="39AFF9D4" w:rsidRDefault="39AFF9D4" w14:paraId="387BC7F0" w14:textId="06088772"/>
        </w:tc>
        <w:tc>
          <w:tcPr>
            <w:tcW w:w="870" w:type="dxa"/>
            <w:tcMar/>
          </w:tcPr>
          <w:p w:rsidR="39AFF9D4" w:rsidP="39AFF9D4" w:rsidRDefault="39AFF9D4" w14:paraId="02940D61" w14:textId="7B3606BD"/>
        </w:tc>
        <w:tc>
          <w:tcPr>
            <w:tcW w:w="870" w:type="dxa"/>
            <w:tcMar/>
          </w:tcPr>
          <w:p w:rsidR="39AFF9D4" w:rsidP="39AFF9D4" w:rsidRDefault="39AFF9D4" w14:paraId="4C09F5B4" w14:textId="649B8ACF"/>
        </w:tc>
        <w:tc>
          <w:tcPr>
            <w:tcW w:w="1020" w:type="dxa"/>
            <w:tcMar/>
          </w:tcPr>
          <w:p w:rsidR="39AFF9D4" w:rsidP="39AFF9D4" w:rsidRDefault="39AFF9D4" w14:paraId="4634E6CC" w14:textId="4C892DCD"/>
        </w:tc>
      </w:tr>
      <w:tr w:rsidR="39AFF9D4" w:rsidTr="314C59F7" w14:paraId="7E4E58C2" w14:textId="77777777">
        <w:tc>
          <w:tcPr>
            <w:tcW w:w="1065" w:type="dxa"/>
            <w:tcMar/>
          </w:tcPr>
          <w:p w:rsidR="18F36193" w:rsidP="39AFF9D4" w:rsidRDefault="18F36193" w14:paraId="4F9BE8B1" w14:textId="1A0EFC7A">
            <w:r>
              <w:t>PRON</w:t>
            </w:r>
          </w:p>
        </w:tc>
        <w:tc>
          <w:tcPr>
            <w:tcW w:w="765" w:type="dxa"/>
            <w:tcMar/>
          </w:tcPr>
          <w:p w:rsidR="39AFF9D4" w:rsidP="39AFF9D4" w:rsidRDefault="39AFF9D4" w14:paraId="3857AF9F" w14:textId="06088772"/>
        </w:tc>
        <w:tc>
          <w:tcPr>
            <w:tcW w:w="690" w:type="dxa"/>
            <w:tcMar/>
          </w:tcPr>
          <w:p w:rsidR="39AFF9D4" w:rsidP="39AFF9D4" w:rsidRDefault="39AFF9D4" w14:paraId="5094E04F" w14:textId="06088772"/>
        </w:tc>
        <w:tc>
          <w:tcPr>
            <w:tcW w:w="720" w:type="dxa"/>
            <w:tcMar/>
          </w:tcPr>
          <w:p w:rsidR="39AFF9D4" w:rsidP="39AFF9D4" w:rsidRDefault="39AFF9D4" w14:paraId="63980916" w14:textId="06088772"/>
        </w:tc>
        <w:tc>
          <w:tcPr>
            <w:tcW w:w="750" w:type="dxa"/>
            <w:tcMar/>
          </w:tcPr>
          <w:p w:rsidR="39AFF9D4" w:rsidP="39AFF9D4" w:rsidRDefault="39AFF9D4" w14:paraId="0FE66E7A" w14:textId="06088772"/>
        </w:tc>
        <w:tc>
          <w:tcPr>
            <w:tcW w:w="660" w:type="dxa"/>
            <w:tcMar/>
          </w:tcPr>
          <w:p w:rsidR="39AFF9D4" w:rsidP="39AFF9D4" w:rsidRDefault="39AFF9D4" w14:paraId="52B9447D" w14:textId="06088772"/>
        </w:tc>
        <w:tc>
          <w:tcPr>
            <w:tcW w:w="825" w:type="dxa"/>
            <w:tcMar/>
          </w:tcPr>
          <w:p w:rsidR="39AFF9D4" w:rsidP="39AFF9D4" w:rsidRDefault="39AFF9D4" w14:paraId="6367687C" w14:textId="06088772"/>
        </w:tc>
        <w:tc>
          <w:tcPr>
            <w:tcW w:w="1005" w:type="dxa"/>
            <w:tcMar/>
          </w:tcPr>
          <w:p w:rsidR="39AFF9D4" w:rsidP="39AFF9D4" w:rsidRDefault="39AFF9D4" w14:paraId="7C305D9B" w14:textId="06088772"/>
        </w:tc>
        <w:tc>
          <w:tcPr>
            <w:tcW w:w="690" w:type="dxa"/>
            <w:tcMar/>
          </w:tcPr>
          <w:p w:rsidR="39AFF9D4" w:rsidP="39AFF9D4" w:rsidRDefault="39AFF9D4" w14:paraId="5FA1E082" w14:textId="06088772"/>
        </w:tc>
        <w:tc>
          <w:tcPr>
            <w:tcW w:w="660" w:type="dxa"/>
            <w:tcMar/>
          </w:tcPr>
          <w:p w:rsidR="02BC63A5" w:rsidP="39AFF9D4" w:rsidRDefault="02BC63A5" w14:paraId="377FF22A" w14:textId="224CCCF9">
            <w:r>
              <w:t>1</w:t>
            </w:r>
          </w:p>
        </w:tc>
        <w:tc>
          <w:tcPr>
            <w:tcW w:w="870" w:type="dxa"/>
            <w:tcMar/>
          </w:tcPr>
          <w:p w:rsidR="39AFF9D4" w:rsidP="39AFF9D4" w:rsidRDefault="39AFF9D4" w14:paraId="3AA097F7" w14:textId="2B366857"/>
        </w:tc>
        <w:tc>
          <w:tcPr>
            <w:tcW w:w="870" w:type="dxa"/>
            <w:tcMar/>
          </w:tcPr>
          <w:p w:rsidR="39AFF9D4" w:rsidP="39AFF9D4" w:rsidRDefault="39AFF9D4" w14:paraId="0FC2B566" w14:textId="1F9C7D94"/>
        </w:tc>
        <w:tc>
          <w:tcPr>
            <w:tcW w:w="1020" w:type="dxa"/>
            <w:tcMar/>
          </w:tcPr>
          <w:p w:rsidR="39AFF9D4" w:rsidP="39AFF9D4" w:rsidRDefault="39AFF9D4" w14:paraId="71ACDA00" w14:textId="5EFA2025"/>
        </w:tc>
      </w:tr>
    </w:tbl>
    <w:p w:rsidR="39AFF9D4" w:rsidRDefault="39AFF9D4" w14:paraId="034B24F4" w14:textId="0A903171"/>
    <w:tbl>
      <w:tblPr>
        <w:tblStyle w:val="TableGrid"/>
        <w:tblW w:w="0" w:type="auto"/>
        <w:tblLayout w:type="fixed"/>
        <w:tblLook w:val="06A0" w:firstRow="1" w:lastRow="0" w:firstColumn="1" w:lastColumn="0" w:noHBand="1" w:noVBand="1"/>
      </w:tblPr>
      <w:tblGrid>
        <w:gridCol w:w="1170"/>
        <w:gridCol w:w="1170"/>
        <w:gridCol w:w="1170"/>
        <w:gridCol w:w="1170"/>
        <w:gridCol w:w="1170"/>
        <w:gridCol w:w="1170"/>
        <w:gridCol w:w="1170"/>
        <w:gridCol w:w="1170"/>
      </w:tblGrid>
      <w:tr w:rsidR="39AFF9D4" w:rsidTr="314C59F7" w14:paraId="567AB3FF" w14:textId="77777777">
        <w:tc>
          <w:tcPr>
            <w:tcW w:w="1170" w:type="dxa"/>
            <w:tcMar/>
          </w:tcPr>
          <w:p w:rsidR="39AFF9D4" w:rsidP="39AFF9D4" w:rsidRDefault="39AFF9D4" w14:paraId="581A19EC" w14:textId="25AEE258"/>
        </w:tc>
        <w:tc>
          <w:tcPr>
            <w:tcW w:w="1170" w:type="dxa"/>
            <w:tcMar/>
          </w:tcPr>
          <w:p w:rsidR="02BC63A5" w:rsidP="39AFF9D4" w:rsidRDefault="02BC63A5" w14:paraId="092C85DF" w14:textId="0C60B37F">
            <w:r>
              <w:t>PROPN</w:t>
            </w:r>
          </w:p>
        </w:tc>
        <w:tc>
          <w:tcPr>
            <w:tcW w:w="1170" w:type="dxa"/>
            <w:tcMar/>
          </w:tcPr>
          <w:p w:rsidR="02BC63A5" w:rsidP="39AFF9D4" w:rsidRDefault="02BC63A5" w14:paraId="431D4838" w14:textId="0A498CEE">
            <w:r>
              <w:t>VERB</w:t>
            </w:r>
          </w:p>
        </w:tc>
        <w:tc>
          <w:tcPr>
            <w:tcW w:w="1170" w:type="dxa"/>
            <w:tcMar/>
          </w:tcPr>
          <w:p w:rsidR="02BC63A5" w:rsidP="39AFF9D4" w:rsidRDefault="02BC63A5" w14:paraId="6EDA870F" w14:textId="7CF8A681">
            <w:r>
              <w:t>DET</w:t>
            </w:r>
          </w:p>
        </w:tc>
        <w:tc>
          <w:tcPr>
            <w:tcW w:w="1170" w:type="dxa"/>
            <w:tcMar/>
          </w:tcPr>
          <w:p w:rsidR="02BC63A5" w:rsidP="39AFF9D4" w:rsidRDefault="02BC63A5" w14:paraId="755EF4B1" w14:textId="02CE2C21">
            <w:r>
              <w:t>NOUN</w:t>
            </w:r>
          </w:p>
        </w:tc>
        <w:tc>
          <w:tcPr>
            <w:tcW w:w="1170" w:type="dxa"/>
            <w:tcMar/>
          </w:tcPr>
          <w:p w:rsidR="02BC63A5" w:rsidP="39AFF9D4" w:rsidRDefault="02BC63A5" w14:paraId="60CB4BF6" w14:textId="15DC0B40">
            <w:r>
              <w:t>PREP</w:t>
            </w:r>
          </w:p>
        </w:tc>
        <w:tc>
          <w:tcPr>
            <w:tcW w:w="1170" w:type="dxa"/>
            <w:tcMar/>
          </w:tcPr>
          <w:p w:rsidR="02BC63A5" w:rsidP="39AFF9D4" w:rsidRDefault="02BC63A5" w14:paraId="3BE9815D" w14:textId="63C787F6">
            <w:r>
              <w:t>PRON</w:t>
            </w:r>
          </w:p>
        </w:tc>
        <w:tc>
          <w:tcPr>
            <w:tcW w:w="1170" w:type="dxa"/>
            <w:tcMar/>
          </w:tcPr>
          <w:p w:rsidR="02BC63A5" w:rsidP="39AFF9D4" w:rsidRDefault="02BC63A5" w14:paraId="46D17B3C" w14:textId="7C6B87EB">
            <w:r>
              <w:t>&lt;/s&gt;</w:t>
            </w:r>
          </w:p>
        </w:tc>
      </w:tr>
      <w:tr w:rsidR="39AFF9D4" w:rsidTr="314C59F7" w14:paraId="3C7F72FA" w14:textId="77777777">
        <w:tc>
          <w:tcPr>
            <w:tcW w:w="1170" w:type="dxa"/>
            <w:tcMar/>
          </w:tcPr>
          <w:p w:rsidR="02BC63A5" w:rsidP="39AFF9D4" w:rsidRDefault="02BC63A5" w14:paraId="011719F9" w14:textId="7681121B">
            <w:r>
              <w:t>&lt;s&gt;</w:t>
            </w:r>
          </w:p>
        </w:tc>
        <w:tc>
          <w:tcPr>
            <w:tcW w:w="1170" w:type="dxa"/>
            <w:tcMar/>
          </w:tcPr>
          <w:p w:rsidR="02BC63A5" w:rsidP="39AFF9D4" w:rsidRDefault="02BC63A5" w14:paraId="5DD8CB34" w14:textId="0E3566D6">
            <w:r>
              <w:t>0.75</w:t>
            </w:r>
          </w:p>
        </w:tc>
        <w:tc>
          <w:tcPr>
            <w:tcW w:w="1170" w:type="dxa"/>
            <w:tcMar/>
          </w:tcPr>
          <w:p w:rsidR="39AFF9D4" w:rsidP="39AFF9D4" w:rsidRDefault="39AFF9D4" w14:paraId="2F9A1DE7" w14:textId="72B6B270"/>
        </w:tc>
        <w:tc>
          <w:tcPr>
            <w:tcW w:w="1170" w:type="dxa"/>
            <w:tcMar/>
          </w:tcPr>
          <w:p w:rsidR="39AFF9D4" w:rsidP="39AFF9D4" w:rsidRDefault="39AFF9D4" w14:paraId="778ED90B" w14:textId="72B6B270"/>
        </w:tc>
        <w:tc>
          <w:tcPr>
            <w:tcW w:w="1170" w:type="dxa"/>
            <w:tcMar/>
          </w:tcPr>
          <w:p w:rsidR="39AFF9D4" w:rsidP="39AFF9D4" w:rsidRDefault="39AFF9D4" w14:paraId="359CBADB" w14:textId="72B6B270"/>
        </w:tc>
        <w:tc>
          <w:tcPr>
            <w:tcW w:w="1170" w:type="dxa"/>
            <w:tcMar/>
          </w:tcPr>
          <w:p w:rsidR="39AFF9D4" w:rsidP="39AFF9D4" w:rsidRDefault="39AFF9D4" w14:paraId="7500246E" w14:textId="72B6B270"/>
        </w:tc>
        <w:tc>
          <w:tcPr>
            <w:tcW w:w="1170" w:type="dxa"/>
            <w:tcMar/>
          </w:tcPr>
          <w:p w:rsidR="02BC63A5" w:rsidP="39AFF9D4" w:rsidRDefault="02BC63A5" w14:paraId="7DA6577A" w14:textId="7A5B56B5">
            <w:r>
              <w:t>0.25</w:t>
            </w:r>
          </w:p>
        </w:tc>
        <w:tc>
          <w:tcPr>
            <w:tcW w:w="1170" w:type="dxa"/>
            <w:tcMar/>
          </w:tcPr>
          <w:p w:rsidR="39AFF9D4" w:rsidP="39AFF9D4" w:rsidRDefault="39AFF9D4" w14:paraId="403E0491" w14:textId="72B6B270"/>
        </w:tc>
      </w:tr>
      <w:tr w:rsidR="39AFF9D4" w:rsidTr="314C59F7" w14:paraId="2E670E89" w14:textId="77777777">
        <w:tc>
          <w:tcPr>
            <w:tcW w:w="1170" w:type="dxa"/>
            <w:tcMar/>
          </w:tcPr>
          <w:p w:rsidR="02BC63A5" w:rsidP="39AFF9D4" w:rsidRDefault="02BC63A5" w14:paraId="280E1A2B" w14:textId="1CCC95B8">
            <w:r>
              <w:t>PROPN</w:t>
            </w:r>
          </w:p>
        </w:tc>
        <w:tc>
          <w:tcPr>
            <w:tcW w:w="1170" w:type="dxa"/>
            <w:tcMar/>
          </w:tcPr>
          <w:p w:rsidR="39AFF9D4" w:rsidP="39AFF9D4" w:rsidRDefault="39AFF9D4" w14:paraId="756D673A" w14:textId="72B6B270"/>
        </w:tc>
        <w:tc>
          <w:tcPr>
            <w:tcW w:w="1170" w:type="dxa"/>
            <w:tcMar/>
          </w:tcPr>
          <w:p w:rsidR="02BC63A5" w:rsidP="39AFF9D4" w:rsidRDefault="02BC63A5" w14:paraId="1B94AA8E" w14:textId="298BD84A">
            <w:r>
              <w:t>1</w:t>
            </w:r>
          </w:p>
        </w:tc>
        <w:tc>
          <w:tcPr>
            <w:tcW w:w="1170" w:type="dxa"/>
            <w:tcMar/>
          </w:tcPr>
          <w:p w:rsidR="39AFF9D4" w:rsidP="39AFF9D4" w:rsidRDefault="39AFF9D4" w14:paraId="5838886D" w14:textId="72B6B270"/>
        </w:tc>
        <w:tc>
          <w:tcPr>
            <w:tcW w:w="1170" w:type="dxa"/>
            <w:tcMar/>
          </w:tcPr>
          <w:p w:rsidR="39AFF9D4" w:rsidP="39AFF9D4" w:rsidRDefault="39AFF9D4" w14:paraId="113391A6" w14:textId="72B6B270"/>
        </w:tc>
        <w:tc>
          <w:tcPr>
            <w:tcW w:w="1170" w:type="dxa"/>
            <w:tcMar/>
          </w:tcPr>
          <w:p w:rsidR="39AFF9D4" w:rsidP="39AFF9D4" w:rsidRDefault="39AFF9D4" w14:paraId="48D63D04" w14:textId="72B6B270"/>
        </w:tc>
        <w:tc>
          <w:tcPr>
            <w:tcW w:w="1170" w:type="dxa"/>
            <w:tcMar/>
          </w:tcPr>
          <w:p w:rsidR="39AFF9D4" w:rsidP="39AFF9D4" w:rsidRDefault="39AFF9D4" w14:paraId="33A8EF16" w14:textId="72B6B270"/>
        </w:tc>
        <w:tc>
          <w:tcPr>
            <w:tcW w:w="1170" w:type="dxa"/>
            <w:tcMar/>
          </w:tcPr>
          <w:p w:rsidR="39AFF9D4" w:rsidP="39AFF9D4" w:rsidRDefault="39AFF9D4" w14:paraId="4F79DCD9" w14:textId="72B6B270"/>
        </w:tc>
      </w:tr>
      <w:tr w:rsidR="39AFF9D4" w:rsidTr="314C59F7" w14:paraId="43B10DA3" w14:textId="77777777">
        <w:tc>
          <w:tcPr>
            <w:tcW w:w="1170" w:type="dxa"/>
            <w:tcMar/>
          </w:tcPr>
          <w:p w:rsidR="02BC63A5" w:rsidP="39AFF9D4" w:rsidRDefault="02BC63A5" w14:paraId="53200160" w14:textId="0070E852">
            <w:r>
              <w:t>VERB</w:t>
            </w:r>
          </w:p>
        </w:tc>
        <w:tc>
          <w:tcPr>
            <w:tcW w:w="1170" w:type="dxa"/>
            <w:tcMar/>
          </w:tcPr>
          <w:p w:rsidR="02BC63A5" w:rsidP="39AFF9D4" w:rsidRDefault="02BC63A5" w14:paraId="5C4FE080" w14:textId="7D7514C7">
            <w:r>
              <w:t>0.2</w:t>
            </w:r>
          </w:p>
        </w:tc>
        <w:tc>
          <w:tcPr>
            <w:tcW w:w="1170" w:type="dxa"/>
            <w:tcMar/>
          </w:tcPr>
          <w:p w:rsidR="39AFF9D4" w:rsidP="39AFF9D4" w:rsidRDefault="39AFF9D4" w14:paraId="3632DA73" w14:textId="72B6B270"/>
        </w:tc>
        <w:tc>
          <w:tcPr>
            <w:tcW w:w="1170" w:type="dxa"/>
            <w:tcMar/>
          </w:tcPr>
          <w:p w:rsidR="02BC63A5" w:rsidP="39AFF9D4" w:rsidRDefault="02BC63A5" w14:paraId="07920BDC" w14:textId="409EB1FE">
            <w:r>
              <w:t>0.4</w:t>
            </w:r>
          </w:p>
        </w:tc>
        <w:tc>
          <w:tcPr>
            <w:tcW w:w="1170" w:type="dxa"/>
            <w:tcMar/>
          </w:tcPr>
          <w:p w:rsidR="02BC63A5" w:rsidP="39AFF9D4" w:rsidRDefault="02BC63A5" w14:paraId="270D0E2E" w14:textId="018B4051">
            <w:r>
              <w:t>0.4</w:t>
            </w:r>
          </w:p>
        </w:tc>
        <w:tc>
          <w:tcPr>
            <w:tcW w:w="1170" w:type="dxa"/>
            <w:tcMar/>
          </w:tcPr>
          <w:p w:rsidR="39AFF9D4" w:rsidP="39AFF9D4" w:rsidRDefault="39AFF9D4" w14:paraId="24515B0A" w14:textId="72B6B270"/>
        </w:tc>
        <w:tc>
          <w:tcPr>
            <w:tcW w:w="1170" w:type="dxa"/>
            <w:tcMar/>
          </w:tcPr>
          <w:p w:rsidR="39AFF9D4" w:rsidP="39AFF9D4" w:rsidRDefault="39AFF9D4" w14:paraId="7B6E36F0" w14:textId="72B6B270"/>
        </w:tc>
        <w:tc>
          <w:tcPr>
            <w:tcW w:w="1170" w:type="dxa"/>
            <w:tcMar/>
          </w:tcPr>
          <w:p w:rsidR="39AFF9D4" w:rsidP="39AFF9D4" w:rsidRDefault="39AFF9D4" w14:paraId="7943D64D" w14:textId="72B6B270"/>
        </w:tc>
      </w:tr>
      <w:tr w:rsidR="39AFF9D4" w:rsidTr="314C59F7" w14:paraId="78AEA22A" w14:textId="77777777">
        <w:tc>
          <w:tcPr>
            <w:tcW w:w="1170" w:type="dxa"/>
            <w:tcMar/>
          </w:tcPr>
          <w:p w:rsidR="02BC63A5" w:rsidP="39AFF9D4" w:rsidRDefault="02BC63A5" w14:paraId="18B7E036" w14:textId="284712D6">
            <w:r>
              <w:t>DET</w:t>
            </w:r>
          </w:p>
        </w:tc>
        <w:tc>
          <w:tcPr>
            <w:tcW w:w="1170" w:type="dxa"/>
            <w:tcMar/>
          </w:tcPr>
          <w:p w:rsidR="39AFF9D4" w:rsidP="39AFF9D4" w:rsidRDefault="39AFF9D4" w14:paraId="469DAE4F" w14:textId="72B6B270"/>
        </w:tc>
        <w:tc>
          <w:tcPr>
            <w:tcW w:w="1170" w:type="dxa"/>
            <w:tcMar/>
          </w:tcPr>
          <w:p w:rsidR="39AFF9D4" w:rsidP="39AFF9D4" w:rsidRDefault="39AFF9D4" w14:paraId="4E734221" w14:textId="72B6B270"/>
        </w:tc>
        <w:tc>
          <w:tcPr>
            <w:tcW w:w="1170" w:type="dxa"/>
            <w:tcMar/>
          </w:tcPr>
          <w:p w:rsidR="39AFF9D4" w:rsidP="39AFF9D4" w:rsidRDefault="39AFF9D4" w14:paraId="34E06978" w14:textId="72B6B270"/>
        </w:tc>
        <w:tc>
          <w:tcPr>
            <w:tcW w:w="1170" w:type="dxa"/>
            <w:tcMar/>
          </w:tcPr>
          <w:p w:rsidR="02BC63A5" w:rsidP="39AFF9D4" w:rsidRDefault="02BC63A5" w14:paraId="763DFE19" w14:textId="3E8833FE">
            <w:r>
              <w:t>1</w:t>
            </w:r>
          </w:p>
        </w:tc>
        <w:tc>
          <w:tcPr>
            <w:tcW w:w="1170" w:type="dxa"/>
            <w:tcMar/>
          </w:tcPr>
          <w:p w:rsidR="39AFF9D4" w:rsidP="39AFF9D4" w:rsidRDefault="39AFF9D4" w14:paraId="533C0424" w14:textId="72B6B270"/>
        </w:tc>
        <w:tc>
          <w:tcPr>
            <w:tcW w:w="1170" w:type="dxa"/>
            <w:tcMar/>
          </w:tcPr>
          <w:p w:rsidR="39AFF9D4" w:rsidP="39AFF9D4" w:rsidRDefault="39AFF9D4" w14:paraId="7E9859B7" w14:textId="72B6B270"/>
        </w:tc>
        <w:tc>
          <w:tcPr>
            <w:tcW w:w="1170" w:type="dxa"/>
            <w:tcMar/>
          </w:tcPr>
          <w:p w:rsidR="39AFF9D4" w:rsidP="39AFF9D4" w:rsidRDefault="39AFF9D4" w14:paraId="2039951B" w14:textId="72B6B270"/>
        </w:tc>
      </w:tr>
      <w:tr w:rsidR="39AFF9D4" w:rsidTr="314C59F7" w14:paraId="09D0CF66" w14:textId="77777777">
        <w:tc>
          <w:tcPr>
            <w:tcW w:w="1170" w:type="dxa"/>
            <w:tcMar/>
          </w:tcPr>
          <w:p w:rsidR="02BC63A5" w:rsidP="39AFF9D4" w:rsidRDefault="02BC63A5" w14:paraId="466E8332" w14:textId="22ED95E6">
            <w:r>
              <w:t>NOUN</w:t>
            </w:r>
          </w:p>
        </w:tc>
        <w:tc>
          <w:tcPr>
            <w:tcW w:w="1170" w:type="dxa"/>
            <w:tcMar/>
          </w:tcPr>
          <w:p w:rsidR="39AFF9D4" w:rsidP="39AFF9D4" w:rsidRDefault="39AFF9D4" w14:paraId="0B028FDB" w14:textId="72B6B270"/>
        </w:tc>
        <w:tc>
          <w:tcPr>
            <w:tcW w:w="1170" w:type="dxa"/>
            <w:tcMar/>
          </w:tcPr>
          <w:p w:rsidR="39AFF9D4" w:rsidP="39AFF9D4" w:rsidRDefault="39AFF9D4" w14:paraId="6482C654" w14:textId="72B6B270"/>
        </w:tc>
        <w:tc>
          <w:tcPr>
            <w:tcW w:w="1170" w:type="dxa"/>
            <w:tcMar/>
          </w:tcPr>
          <w:p w:rsidR="39AFF9D4" w:rsidP="39AFF9D4" w:rsidRDefault="39AFF9D4" w14:paraId="4CB6D446" w14:textId="72B6B270"/>
        </w:tc>
        <w:tc>
          <w:tcPr>
            <w:tcW w:w="1170" w:type="dxa"/>
            <w:tcMar/>
          </w:tcPr>
          <w:p w:rsidR="39AFF9D4" w:rsidP="39AFF9D4" w:rsidRDefault="39AFF9D4" w14:paraId="7CC7FDA9" w14:textId="72B6B270"/>
        </w:tc>
        <w:tc>
          <w:tcPr>
            <w:tcW w:w="1170" w:type="dxa"/>
            <w:tcMar/>
          </w:tcPr>
          <w:p w:rsidR="02BC63A5" w:rsidP="39AFF9D4" w:rsidRDefault="02BC63A5" w14:paraId="5B374DD6" w14:textId="6812A6BE">
            <w:r>
              <w:t>0.2</w:t>
            </w:r>
          </w:p>
        </w:tc>
        <w:tc>
          <w:tcPr>
            <w:tcW w:w="1170" w:type="dxa"/>
            <w:tcMar/>
          </w:tcPr>
          <w:p w:rsidR="39AFF9D4" w:rsidP="39AFF9D4" w:rsidRDefault="39AFF9D4" w14:paraId="596A29FD" w14:textId="72B6B270"/>
        </w:tc>
        <w:tc>
          <w:tcPr>
            <w:tcW w:w="1170" w:type="dxa"/>
            <w:tcMar/>
          </w:tcPr>
          <w:p w:rsidR="02BC63A5" w:rsidP="39AFF9D4" w:rsidRDefault="02BC63A5" w14:paraId="472D928B" w14:textId="1FCE7A48">
            <w:r>
              <w:t>0.8</w:t>
            </w:r>
          </w:p>
        </w:tc>
      </w:tr>
      <w:tr w:rsidR="39AFF9D4" w:rsidTr="314C59F7" w14:paraId="7BB35A15" w14:textId="77777777">
        <w:tc>
          <w:tcPr>
            <w:tcW w:w="1170" w:type="dxa"/>
            <w:tcMar/>
          </w:tcPr>
          <w:p w:rsidR="02BC63A5" w:rsidP="39AFF9D4" w:rsidRDefault="02BC63A5" w14:paraId="5605CA90" w14:textId="076EC8DD">
            <w:r>
              <w:t>PREP</w:t>
            </w:r>
          </w:p>
        </w:tc>
        <w:tc>
          <w:tcPr>
            <w:tcW w:w="1170" w:type="dxa"/>
            <w:tcMar/>
          </w:tcPr>
          <w:p w:rsidR="39AFF9D4" w:rsidP="39AFF9D4" w:rsidRDefault="39AFF9D4" w14:paraId="2A3B0676" w14:textId="72B6B270"/>
        </w:tc>
        <w:tc>
          <w:tcPr>
            <w:tcW w:w="1170" w:type="dxa"/>
            <w:tcMar/>
          </w:tcPr>
          <w:p w:rsidR="39AFF9D4" w:rsidP="39AFF9D4" w:rsidRDefault="39AFF9D4" w14:paraId="141E86D1" w14:textId="72B6B270"/>
        </w:tc>
        <w:tc>
          <w:tcPr>
            <w:tcW w:w="1170" w:type="dxa"/>
            <w:tcMar/>
          </w:tcPr>
          <w:p w:rsidR="02BC63A5" w:rsidP="39AFF9D4" w:rsidRDefault="02BC63A5" w14:paraId="594EC1CF" w14:textId="7CD0348B">
            <w:r>
              <w:t>1</w:t>
            </w:r>
          </w:p>
        </w:tc>
        <w:tc>
          <w:tcPr>
            <w:tcW w:w="1170" w:type="dxa"/>
            <w:tcMar/>
          </w:tcPr>
          <w:p w:rsidR="39AFF9D4" w:rsidP="39AFF9D4" w:rsidRDefault="39AFF9D4" w14:paraId="3157DBF8" w14:textId="72B6B270"/>
        </w:tc>
        <w:tc>
          <w:tcPr>
            <w:tcW w:w="1170" w:type="dxa"/>
            <w:tcMar/>
          </w:tcPr>
          <w:p w:rsidR="39AFF9D4" w:rsidP="39AFF9D4" w:rsidRDefault="39AFF9D4" w14:paraId="1C319CE9" w14:textId="72B6B270"/>
        </w:tc>
        <w:tc>
          <w:tcPr>
            <w:tcW w:w="1170" w:type="dxa"/>
            <w:tcMar/>
          </w:tcPr>
          <w:p w:rsidR="39AFF9D4" w:rsidP="39AFF9D4" w:rsidRDefault="39AFF9D4" w14:paraId="7DD283A1" w14:textId="72B6B270"/>
        </w:tc>
        <w:tc>
          <w:tcPr>
            <w:tcW w:w="1170" w:type="dxa"/>
            <w:tcMar/>
          </w:tcPr>
          <w:p w:rsidR="39AFF9D4" w:rsidP="39AFF9D4" w:rsidRDefault="39AFF9D4" w14:paraId="1EC296FF" w14:textId="72B6B270"/>
        </w:tc>
      </w:tr>
      <w:tr w:rsidR="39AFF9D4" w:rsidTr="314C59F7" w14:paraId="5654C248" w14:textId="77777777">
        <w:tc>
          <w:tcPr>
            <w:tcW w:w="1170" w:type="dxa"/>
            <w:tcMar/>
          </w:tcPr>
          <w:p w:rsidR="02BC63A5" w:rsidP="39AFF9D4" w:rsidRDefault="02BC63A5" w14:paraId="5BF68972" w14:textId="59D9E4EF">
            <w:r>
              <w:t>PRON</w:t>
            </w:r>
          </w:p>
        </w:tc>
        <w:tc>
          <w:tcPr>
            <w:tcW w:w="1170" w:type="dxa"/>
            <w:tcMar/>
          </w:tcPr>
          <w:p w:rsidR="39AFF9D4" w:rsidP="39AFF9D4" w:rsidRDefault="39AFF9D4" w14:paraId="4251F80F" w14:textId="72B6B270"/>
        </w:tc>
        <w:tc>
          <w:tcPr>
            <w:tcW w:w="1170" w:type="dxa"/>
            <w:tcMar/>
          </w:tcPr>
          <w:p w:rsidR="02BC63A5" w:rsidP="39AFF9D4" w:rsidRDefault="02BC63A5" w14:paraId="14A2251A" w14:textId="5ACBDC2A">
            <w:r>
              <w:t>1</w:t>
            </w:r>
          </w:p>
        </w:tc>
        <w:tc>
          <w:tcPr>
            <w:tcW w:w="1170" w:type="dxa"/>
            <w:tcMar/>
          </w:tcPr>
          <w:p w:rsidR="39AFF9D4" w:rsidP="39AFF9D4" w:rsidRDefault="39AFF9D4" w14:paraId="64CAF564" w14:textId="72B6B270"/>
        </w:tc>
        <w:tc>
          <w:tcPr>
            <w:tcW w:w="1170" w:type="dxa"/>
            <w:tcMar/>
          </w:tcPr>
          <w:p w:rsidR="39AFF9D4" w:rsidP="39AFF9D4" w:rsidRDefault="39AFF9D4" w14:paraId="3D57999B" w14:textId="72B6B270"/>
        </w:tc>
        <w:tc>
          <w:tcPr>
            <w:tcW w:w="1170" w:type="dxa"/>
            <w:tcMar/>
          </w:tcPr>
          <w:p w:rsidR="39AFF9D4" w:rsidP="39AFF9D4" w:rsidRDefault="39AFF9D4" w14:paraId="42758E38" w14:textId="72B6B270"/>
        </w:tc>
        <w:tc>
          <w:tcPr>
            <w:tcW w:w="1170" w:type="dxa"/>
            <w:tcMar/>
          </w:tcPr>
          <w:p w:rsidR="39AFF9D4" w:rsidP="39AFF9D4" w:rsidRDefault="39AFF9D4" w14:paraId="6E394D22" w14:textId="72B6B270"/>
        </w:tc>
        <w:tc>
          <w:tcPr>
            <w:tcW w:w="1170" w:type="dxa"/>
            <w:tcMar/>
          </w:tcPr>
          <w:p w:rsidR="39AFF9D4" w:rsidP="39AFF9D4" w:rsidRDefault="39AFF9D4" w14:paraId="69007D8A" w14:textId="72B6B270"/>
        </w:tc>
      </w:tr>
    </w:tbl>
    <w:p w:rsidR="46898B42" w:rsidP="46898B42" w:rsidRDefault="40D4CBE6" w14:paraId="7253FCB7" w14:textId="331D1111">
      <w:r>
        <w:t>ii)</w:t>
      </w:r>
    </w:p>
    <w:tbl>
      <w:tblPr>
        <w:tblStyle w:val="TableGrid"/>
        <w:tblW w:w="9580" w:type="dxa"/>
        <w:tblLayout w:type="fixed"/>
        <w:tblLook w:val="06A0" w:firstRow="1" w:lastRow="0" w:firstColumn="1" w:lastColumn="0" w:noHBand="1" w:noVBand="1"/>
      </w:tblPr>
      <w:tblGrid>
        <w:gridCol w:w="705"/>
        <w:gridCol w:w="555"/>
        <w:gridCol w:w="953"/>
        <w:gridCol w:w="1070"/>
        <w:gridCol w:w="1159"/>
        <w:gridCol w:w="1471"/>
        <w:gridCol w:w="1456"/>
        <w:gridCol w:w="1337"/>
        <w:gridCol w:w="874"/>
      </w:tblGrid>
      <w:tr w:rsidR="46898B42" w:rsidTr="314C59F7" w14:paraId="591F3F1C" w14:textId="77777777">
        <w:trPr>
          <w:trHeight w:val="300"/>
        </w:trPr>
        <w:tc>
          <w:tcPr>
            <w:tcW w:w="705" w:type="dxa"/>
            <w:tcMar/>
          </w:tcPr>
          <w:p w:rsidR="46898B42" w:rsidP="46898B42" w:rsidRDefault="46898B42" w14:paraId="7AF47B70" w14:textId="2899E41F">
            <w:pPr>
              <w:spacing w:line="259" w:lineRule="auto"/>
              <w:rPr>
                <w:rFonts w:ascii="Calibri" w:hAnsi="Calibri" w:eastAsia="Calibri" w:cs="Calibri"/>
                <w:color w:val="000000" w:themeColor="text1"/>
              </w:rPr>
            </w:pPr>
          </w:p>
        </w:tc>
        <w:tc>
          <w:tcPr>
            <w:tcW w:w="555" w:type="dxa"/>
            <w:tcMar/>
          </w:tcPr>
          <w:p w:rsidR="46898B42" w:rsidP="46898B42" w:rsidRDefault="46898B42" w14:paraId="5684D1B6" w14:textId="0A76EB0B">
            <w:pPr>
              <w:spacing w:line="259" w:lineRule="auto"/>
              <w:rPr>
                <w:rFonts w:ascii="Calibri" w:hAnsi="Calibri" w:eastAsia="Calibri" w:cs="Calibri"/>
                <w:color w:val="000000" w:themeColor="text1"/>
              </w:rPr>
            </w:pPr>
            <w:r w:rsidRPr="314C59F7" w:rsidR="73ABC7E2">
              <w:rPr>
                <w:rFonts w:ascii="Calibri" w:hAnsi="Calibri" w:eastAsia="Calibri" w:cs="Calibri"/>
                <w:color w:val="000000" w:themeColor="text1" w:themeTint="FF" w:themeShade="FF"/>
              </w:rPr>
              <w:t>&lt;s&gt;</w:t>
            </w:r>
          </w:p>
        </w:tc>
        <w:tc>
          <w:tcPr>
            <w:tcW w:w="953" w:type="dxa"/>
            <w:tcMar/>
          </w:tcPr>
          <w:p w:rsidR="46898B42" w:rsidP="46898B42" w:rsidRDefault="46898B42" w14:paraId="3BE9FF3D" w14:textId="4C3D5E90">
            <w:pPr>
              <w:spacing w:line="259" w:lineRule="auto"/>
              <w:rPr>
                <w:rFonts w:ascii="Calibri" w:hAnsi="Calibri" w:eastAsia="Calibri" w:cs="Calibri"/>
                <w:color w:val="000000" w:themeColor="text1"/>
              </w:rPr>
            </w:pPr>
            <w:r w:rsidRPr="314C59F7" w:rsidR="73ABC7E2">
              <w:rPr>
                <w:rFonts w:ascii="Calibri" w:hAnsi="Calibri" w:eastAsia="Calibri" w:cs="Calibri"/>
                <w:color w:val="000000" w:themeColor="text1" w:themeTint="FF" w:themeShade="FF"/>
              </w:rPr>
              <w:t>John</w:t>
            </w:r>
          </w:p>
        </w:tc>
        <w:tc>
          <w:tcPr>
            <w:tcW w:w="1070" w:type="dxa"/>
            <w:tcMar/>
          </w:tcPr>
          <w:p w:rsidR="46898B42" w:rsidP="46898B42" w:rsidRDefault="46898B42" w14:paraId="307E22C9" w14:textId="2C3EFA11">
            <w:pPr>
              <w:spacing w:line="259" w:lineRule="auto"/>
              <w:rPr>
                <w:rFonts w:ascii="Calibri" w:hAnsi="Calibri" w:eastAsia="Calibri" w:cs="Calibri"/>
                <w:color w:val="000000" w:themeColor="text1"/>
              </w:rPr>
            </w:pPr>
            <w:r w:rsidRPr="314C59F7" w:rsidR="73ABC7E2">
              <w:rPr>
                <w:rFonts w:ascii="Calibri" w:hAnsi="Calibri" w:eastAsia="Calibri" w:cs="Calibri"/>
                <w:color w:val="000000" w:themeColor="text1" w:themeTint="FF" w:themeShade="FF"/>
              </w:rPr>
              <w:t>saw</w:t>
            </w:r>
          </w:p>
        </w:tc>
        <w:tc>
          <w:tcPr>
            <w:tcW w:w="1159" w:type="dxa"/>
            <w:tcMar/>
          </w:tcPr>
          <w:p w:rsidR="46898B42" w:rsidP="46898B42" w:rsidRDefault="46898B42" w14:paraId="45B2B6FB" w14:textId="076B7461">
            <w:pPr>
              <w:spacing w:line="259" w:lineRule="auto"/>
              <w:rPr>
                <w:rFonts w:ascii="Calibri" w:hAnsi="Calibri" w:eastAsia="Calibri" w:cs="Calibri"/>
                <w:color w:val="000000" w:themeColor="text1"/>
              </w:rPr>
            </w:pPr>
            <w:r w:rsidRPr="314C59F7" w:rsidR="73ABC7E2">
              <w:rPr>
                <w:rFonts w:ascii="Calibri" w:hAnsi="Calibri" w:eastAsia="Calibri" w:cs="Calibri"/>
                <w:color w:val="000000" w:themeColor="text1" w:themeTint="FF" w:themeShade="FF"/>
              </w:rPr>
              <w:t>Mary</w:t>
            </w:r>
          </w:p>
        </w:tc>
        <w:tc>
          <w:tcPr>
            <w:tcW w:w="1471" w:type="dxa"/>
            <w:tcMar/>
          </w:tcPr>
          <w:p w:rsidR="46898B42" w:rsidP="46898B42" w:rsidRDefault="46898B42" w14:paraId="3E510615" w14:textId="0225570D">
            <w:pPr>
              <w:spacing w:line="259" w:lineRule="auto"/>
              <w:rPr>
                <w:rFonts w:ascii="Calibri" w:hAnsi="Calibri" w:eastAsia="Calibri" w:cs="Calibri"/>
                <w:color w:val="000000" w:themeColor="text1"/>
              </w:rPr>
            </w:pPr>
            <w:r w:rsidRPr="314C59F7" w:rsidR="73ABC7E2">
              <w:rPr>
                <w:rFonts w:ascii="Calibri" w:hAnsi="Calibri" w:eastAsia="Calibri" w:cs="Calibri"/>
                <w:color w:val="000000" w:themeColor="text1" w:themeTint="FF" w:themeShade="FF"/>
              </w:rPr>
              <w:t>gaming</w:t>
            </w:r>
          </w:p>
        </w:tc>
        <w:tc>
          <w:tcPr>
            <w:tcW w:w="1456" w:type="dxa"/>
            <w:tcMar/>
          </w:tcPr>
          <w:p w:rsidR="46898B42" w:rsidP="46898B42" w:rsidRDefault="46898B42" w14:paraId="5DA17169" w14:textId="3D4B86C9">
            <w:pPr>
              <w:spacing w:line="259" w:lineRule="auto"/>
              <w:rPr>
                <w:rFonts w:ascii="Calibri" w:hAnsi="Calibri" w:eastAsia="Calibri" w:cs="Calibri"/>
                <w:color w:val="000000" w:themeColor="text1"/>
              </w:rPr>
            </w:pPr>
            <w:r w:rsidRPr="314C59F7" w:rsidR="73ABC7E2">
              <w:rPr>
                <w:rFonts w:ascii="Calibri" w:hAnsi="Calibri" w:eastAsia="Calibri" w:cs="Calibri"/>
                <w:color w:val="000000" w:themeColor="text1" w:themeTint="FF" w:themeShade="FF"/>
              </w:rPr>
              <w:t>the</w:t>
            </w:r>
          </w:p>
        </w:tc>
        <w:tc>
          <w:tcPr>
            <w:tcW w:w="1337" w:type="dxa"/>
            <w:tcMar/>
          </w:tcPr>
          <w:p w:rsidR="46898B42" w:rsidP="46898B42" w:rsidRDefault="46898B42" w14:paraId="75625BF8" w14:textId="14F99655">
            <w:pPr>
              <w:spacing w:line="259" w:lineRule="auto"/>
              <w:rPr>
                <w:rFonts w:ascii="Calibri" w:hAnsi="Calibri" w:eastAsia="Calibri" w:cs="Calibri"/>
                <w:color w:val="000000" w:themeColor="text1"/>
              </w:rPr>
            </w:pPr>
            <w:r w:rsidRPr="314C59F7" w:rsidR="73ABC7E2">
              <w:rPr>
                <w:rFonts w:ascii="Calibri" w:hAnsi="Calibri" w:eastAsia="Calibri" w:cs="Calibri"/>
                <w:color w:val="000000" w:themeColor="text1" w:themeTint="FF" w:themeShade="FF"/>
              </w:rPr>
              <w:t>piano</w:t>
            </w:r>
          </w:p>
        </w:tc>
        <w:tc>
          <w:tcPr>
            <w:tcW w:w="874" w:type="dxa"/>
            <w:tcMar/>
          </w:tcPr>
          <w:p w:rsidR="46898B42" w:rsidP="46898B42" w:rsidRDefault="46898B42" w14:paraId="4725EF3C" w14:textId="66675A53">
            <w:pPr>
              <w:spacing w:line="259" w:lineRule="auto"/>
              <w:rPr>
                <w:rFonts w:ascii="Calibri" w:hAnsi="Calibri" w:eastAsia="Calibri" w:cs="Calibri"/>
                <w:color w:val="000000" w:themeColor="text1"/>
              </w:rPr>
            </w:pPr>
            <w:r w:rsidRPr="314C59F7" w:rsidR="73ABC7E2">
              <w:rPr>
                <w:rFonts w:ascii="Calibri" w:hAnsi="Calibri" w:eastAsia="Calibri" w:cs="Calibri"/>
                <w:color w:val="000000" w:themeColor="text1" w:themeTint="FF" w:themeShade="FF"/>
              </w:rPr>
              <w:t>&lt;/s&gt;</w:t>
            </w:r>
          </w:p>
        </w:tc>
      </w:tr>
      <w:tr w:rsidR="46898B42" w:rsidTr="314C59F7" w14:paraId="0E745475" w14:textId="77777777">
        <w:tc>
          <w:tcPr>
            <w:tcW w:w="705" w:type="dxa"/>
            <w:tcMar/>
          </w:tcPr>
          <w:p w:rsidR="46898B42" w:rsidP="46898B42" w:rsidRDefault="46898B42" w14:paraId="702657B0" w14:textId="55F4F13B">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PROPN</w:t>
            </w:r>
          </w:p>
        </w:tc>
        <w:tc>
          <w:tcPr>
            <w:tcW w:w="555" w:type="dxa"/>
            <w:vMerge w:val="restart"/>
            <w:tcMar/>
          </w:tcPr>
          <w:p w:rsidR="46898B42" w:rsidP="46898B42" w:rsidRDefault="46898B42" w14:paraId="7272A47C" w14:textId="57A1284E">
            <w:pPr>
              <w:spacing w:line="259" w:lineRule="auto"/>
              <w:rPr>
                <w:rFonts w:ascii="Calibri" w:hAnsi="Calibri" w:eastAsia="Calibri" w:cs="Calibri"/>
                <w:color w:val="000000" w:themeColor="text1"/>
              </w:rPr>
            </w:pPr>
          </w:p>
        </w:tc>
        <w:tc>
          <w:tcPr>
            <w:tcW w:w="953" w:type="dxa"/>
            <w:tcMar/>
          </w:tcPr>
          <w:p w:rsidR="46898B42" w:rsidP="46898B42" w:rsidRDefault="46898B42" w14:paraId="7075D28D" w14:textId="748EEF53">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.5*.75 = 0.375</w:t>
            </w:r>
          </w:p>
        </w:tc>
        <w:tc>
          <w:tcPr>
            <w:tcW w:w="1070" w:type="dxa"/>
            <w:tcMar/>
          </w:tcPr>
          <w:p w:rsidR="46898B42" w:rsidP="46898B42" w:rsidRDefault="46898B42" w14:paraId="4647604F" w14:textId="3553B254">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0</w:t>
            </w:r>
          </w:p>
        </w:tc>
        <w:tc>
          <w:tcPr>
            <w:tcW w:w="1159" w:type="dxa"/>
            <w:tcMar/>
          </w:tcPr>
          <w:p w:rsidR="46898B42" w:rsidP="46898B42" w:rsidRDefault="1C6DB4C2" w14:paraId="29A311E6" w14:textId="5B4DB289">
            <w:pPr>
              <w:spacing w:line="259" w:lineRule="auto"/>
              <w:rPr>
                <w:rFonts w:ascii="Calibri" w:hAnsi="Calibri" w:eastAsia="Calibri" w:cs="Calibri"/>
                <w:color w:val="000000" w:themeColor="text1"/>
                <w:sz w:val="20"/>
                <w:szCs w:val="20"/>
              </w:rPr>
            </w:pPr>
            <w:r w:rsidRPr="314C59F7" w:rsidR="5EBDAF26">
              <w:rPr>
                <w:rFonts w:ascii="Calibri" w:hAnsi="Calibri" w:eastAsia="Calibri" w:cs="Calibri"/>
                <w:color w:val="000000" w:themeColor="text1" w:themeTint="FF" w:themeShade="FF"/>
                <w:sz w:val="20"/>
                <w:szCs w:val="20"/>
              </w:rPr>
              <w:t>.5*</w:t>
            </w:r>
            <w:r w:rsidRPr="314C59F7" w:rsidR="510053DA">
              <w:rPr>
                <w:rFonts w:ascii="Calibri" w:hAnsi="Calibri" w:eastAsia="Calibri" w:cs="Calibri"/>
                <w:color w:val="000000" w:themeColor="text1" w:themeTint="FF" w:themeShade="FF"/>
                <w:sz w:val="20"/>
                <w:szCs w:val="20"/>
              </w:rPr>
              <w:t>.075*.2</w:t>
            </w:r>
            <w:r w:rsidRPr="314C59F7" w:rsidR="7C1BAE0F">
              <w:rPr>
                <w:rFonts w:ascii="Calibri" w:hAnsi="Calibri" w:eastAsia="Calibri" w:cs="Calibri"/>
                <w:color w:val="000000" w:themeColor="text1" w:themeTint="FF" w:themeShade="FF"/>
                <w:sz w:val="20"/>
                <w:szCs w:val="20"/>
              </w:rPr>
              <w:t xml:space="preserve"> = 0</w:t>
            </w:r>
            <w:r w:rsidRPr="314C59F7" w:rsidR="510053DA">
              <w:rPr>
                <w:rFonts w:ascii="Calibri" w:hAnsi="Calibri" w:eastAsia="Calibri" w:cs="Calibri"/>
                <w:color w:val="000000" w:themeColor="text1" w:themeTint="FF" w:themeShade="FF"/>
                <w:sz w:val="20"/>
                <w:szCs w:val="20"/>
              </w:rPr>
              <w:t>.0075</w:t>
            </w:r>
          </w:p>
        </w:tc>
        <w:tc>
          <w:tcPr>
            <w:tcW w:w="1471" w:type="dxa"/>
            <w:tcMar/>
          </w:tcPr>
          <w:p w:rsidR="46898B42" w:rsidP="46898B42" w:rsidRDefault="46898B42" w14:paraId="625DEE83" w14:textId="188F5794">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0</w:t>
            </w:r>
          </w:p>
        </w:tc>
        <w:tc>
          <w:tcPr>
            <w:tcW w:w="1456" w:type="dxa"/>
            <w:tcMar/>
          </w:tcPr>
          <w:p w:rsidR="46898B42" w:rsidP="46898B42" w:rsidRDefault="46898B42" w14:paraId="5E58158B" w14:textId="684664F1">
            <w:pPr>
              <w:spacing w:line="259" w:lineRule="auto"/>
              <w:rPr>
                <w:rFonts w:ascii="Calibri" w:hAnsi="Calibri" w:eastAsia="Calibri" w:cs="Calibri"/>
                <w:color w:val="000000" w:themeColor="text1"/>
                <w:sz w:val="20"/>
                <w:szCs w:val="20"/>
              </w:rPr>
            </w:pPr>
          </w:p>
        </w:tc>
        <w:tc>
          <w:tcPr>
            <w:tcW w:w="1337" w:type="dxa"/>
            <w:tcMar/>
          </w:tcPr>
          <w:p w:rsidR="46898B42" w:rsidP="46898B42" w:rsidRDefault="46898B42" w14:paraId="4CD14D9F" w14:textId="2CFFDA15">
            <w:pPr>
              <w:spacing w:line="259" w:lineRule="auto"/>
              <w:rPr>
                <w:rFonts w:ascii="Calibri" w:hAnsi="Calibri" w:eastAsia="Calibri" w:cs="Calibri"/>
                <w:color w:val="000000" w:themeColor="text1"/>
                <w:sz w:val="20"/>
                <w:szCs w:val="20"/>
              </w:rPr>
            </w:pPr>
          </w:p>
        </w:tc>
        <w:tc>
          <w:tcPr>
            <w:tcW w:w="874" w:type="dxa"/>
            <w:tcMar/>
          </w:tcPr>
          <w:p w:rsidR="46898B42" w:rsidP="46898B42" w:rsidRDefault="46898B42" w14:paraId="2943300F" w14:textId="79B0FD03">
            <w:pPr>
              <w:spacing w:line="259" w:lineRule="auto"/>
              <w:rPr>
                <w:rFonts w:ascii="Calibri" w:hAnsi="Calibri" w:eastAsia="Calibri" w:cs="Calibri"/>
                <w:color w:val="000000" w:themeColor="text1"/>
              </w:rPr>
            </w:pPr>
          </w:p>
        </w:tc>
      </w:tr>
      <w:tr w:rsidR="46898B42" w:rsidTr="314C59F7" w14:paraId="4E697132" w14:textId="77777777">
        <w:tc>
          <w:tcPr>
            <w:tcW w:w="705" w:type="dxa"/>
            <w:tcMar/>
          </w:tcPr>
          <w:p w:rsidR="46898B42" w:rsidP="46898B42" w:rsidRDefault="46898B42" w14:paraId="1C1FF16A" w14:textId="03B2C32D">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VERB</w:t>
            </w:r>
          </w:p>
        </w:tc>
        <w:tc>
          <w:tcPr>
            <w:tcW w:w="555" w:type="dxa"/>
            <w:vMerge/>
            <w:tcMar/>
            <w:vAlign w:val="center"/>
          </w:tcPr>
          <w:p w:rsidR="00635F20" w:rsidRDefault="00635F20" w14:paraId="3517A99C" w14:textId="77777777"/>
        </w:tc>
        <w:tc>
          <w:tcPr>
            <w:tcW w:w="953" w:type="dxa"/>
            <w:tcMar/>
          </w:tcPr>
          <w:p w:rsidR="46898B42" w:rsidP="46898B42" w:rsidRDefault="46898B42" w14:paraId="18E24F24" w14:textId="72E263C2">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0</w:t>
            </w:r>
          </w:p>
        </w:tc>
        <w:tc>
          <w:tcPr>
            <w:tcW w:w="1070" w:type="dxa"/>
            <w:tcMar/>
          </w:tcPr>
          <w:p w:rsidR="46898B42" w:rsidP="5E6CDCF0" w:rsidRDefault="2E9913AA" w14:paraId="443B93B6" w14:textId="346E2442">
            <w:pPr>
              <w:spacing w:line="259" w:lineRule="auto"/>
              <w:rPr>
                <w:rFonts w:ascii="Calibri" w:hAnsi="Calibri" w:eastAsia="Calibri" w:cs="Calibri"/>
                <w:color w:val="000000" w:themeColor="text1"/>
                <w:sz w:val="20"/>
                <w:szCs w:val="20"/>
              </w:rPr>
            </w:pPr>
            <w:r w:rsidRPr="314C59F7" w:rsidR="15F279B4">
              <w:rPr>
                <w:rFonts w:ascii="Calibri" w:hAnsi="Calibri" w:eastAsia="Calibri" w:cs="Calibri"/>
                <w:color w:val="000000" w:themeColor="text1" w:themeTint="FF" w:themeShade="FF"/>
                <w:sz w:val="19"/>
                <w:szCs w:val="19"/>
              </w:rPr>
              <w:t>.2*</w:t>
            </w:r>
            <w:r w:rsidRPr="314C59F7" w:rsidR="510053DA">
              <w:rPr>
                <w:rFonts w:ascii="Calibri" w:hAnsi="Calibri" w:eastAsia="Calibri" w:cs="Calibri"/>
                <w:color w:val="000000" w:themeColor="text1" w:themeTint="FF" w:themeShade="FF"/>
                <w:sz w:val="20"/>
                <w:szCs w:val="20"/>
              </w:rPr>
              <w:t>.375*1</w:t>
            </w:r>
            <w:r w:rsidRPr="314C59F7" w:rsidR="1FFF87BA">
              <w:rPr>
                <w:rFonts w:ascii="Calibri" w:hAnsi="Calibri" w:eastAsia="Calibri" w:cs="Calibri"/>
                <w:color w:val="000000" w:themeColor="text1" w:themeTint="FF" w:themeShade="FF"/>
                <w:sz w:val="20"/>
                <w:szCs w:val="20"/>
              </w:rPr>
              <w:t xml:space="preserve">= </w:t>
            </w:r>
            <w:r w:rsidRPr="314C59F7" w:rsidR="510053DA">
              <w:rPr>
                <w:rFonts w:ascii="Calibri" w:hAnsi="Calibri" w:eastAsia="Calibri" w:cs="Calibri"/>
                <w:color w:val="000000" w:themeColor="text1" w:themeTint="FF" w:themeShade="FF"/>
                <w:sz w:val="20"/>
                <w:szCs w:val="20"/>
              </w:rPr>
              <w:t>.075</w:t>
            </w:r>
          </w:p>
        </w:tc>
        <w:tc>
          <w:tcPr>
            <w:tcW w:w="1159" w:type="dxa"/>
            <w:tcMar/>
          </w:tcPr>
          <w:p w:rsidR="46898B42" w:rsidP="46898B42" w:rsidRDefault="46898B42" w14:paraId="07EAB4D9" w14:textId="26DC2D7E">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0</w:t>
            </w:r>
          </w:p>
        </w:tc>
        <w:tc>
          <w:tcPr>
            <w:tcW w:w="1471" w:type="dxa"/>
            <w:tcMar/>
          </w:tcPr>
          <w:p w:rsidR="46898B42" w:rsidP="46898B42" w:rsidRDefault="5A5E92B9" w14:paraId="5D296C7E" w14:textId="7DAD72C0">
            <w:pPr>
              <w:spacing w:line="259" w:lineRule="auto"/>
              <w:rPr>
                <w:rFonts w:ascii="Calibri" w:hAnsi="Calibri" w:eastAsia="Calibri" w:cs="Calibri"/>
                <w:color w:val="000000" w:themeColor="text1"/>
                <w:sz w:val="20"/>
                <w:szCs w:val="20"/>
              </w:rPr>
            </w:pPr>
            <w:r w:rsidRPr="314C59F7" w:rsidR="07D40131">
              <w:rPr>
                <w:rFonts w:ascii="Calibri" w:hAnsi="Calibri" w:eastAsia="Calibri" w:cs="Calibri"/>
                <w:color w:val="000000" w:themeColor="text1" w:themeTint="FF" w:themeShade="FF"/>
                <w:sz w:val="20"/>
                <w:szCs w:val="20"/>
              </w:rPr>
              <w:t>.2*</w:t>
            </w:r>
            <w:r w:rsidRPr="314C59F7" w:rsidR="510053DA">
              <w:rPr>
                <w:rFonts w:ascii="Calibri" w:hAnsi="Calibri" w:eastAsia="Calibri" w:cs="Calibri"/>
                <w:color w:val="000000" w:themeColor="text1" w:themeTint="FF" w:themeShade="FF"/>
                <w:sz w:val="20"/>
                <w:szCs w:val="20"/>
              </w:rPr>
              <w:t>.0075*1.0</w:t>
            </w:r>
            <w:r w:rsidRPr="314C59F7" w:rsidR="79EA7209">
              <w:rPr>
                <w:rFonts w:ascii="Calibri" w:hAnsi="Calibri" w:eastAsia="Calibri" w:cs="Calibri"/>
                <w:color w:val="000000" w:themeColor="text1" w:themeTint="FF" w:themeShade="FF"/>
                <w:sz w:val="20"/>
                <w:szCs w:val="20"/>
              </w:rPr>
              <w:t>= 0.0</w:t>
            </w:r>
            <w:r w:rsidRPr="314C59F7" w:rsidR="510053DA">
              <w:rPr>
                <w:rFonts w:ascii="Calibri" w:hAnsi="Calibri" w:eastAsia="Calibri" w:cs="Calibri"/>
                <w:color w:val="000000" w:themeColor="text1" w:themeTint="FF" w:themeShade="FF"/>
                <w:sz w:val="20"/>
                <w:szCs w:val="20"/>
              </w:rPr>
              <w:t>015</w:t>
            </w:r>
          </w:p>
        </w:tc>
        <w:tc>
          <w:tcPr>
            <w:tcW w:w="1456" w:type="dxa"/>
            <w:tcMar/>
          </w:tcPr>
          <w:p w:rsidR="46898B42" w:rsidP="46898B42" w:rsidRDefault="46898B42" w14:paraId="3158F0C9" w14:textId="00AC5C54">
            <w:pPr>
              <w:spacing w:line="259" w:lineRule="auto"/>
              <w:rPr>
                <w:rFonts w:ascii="Calibri" w:hAnsi="Calibri" w:eastAsia="Calibri" w:cs="Calibri"/>
                <w:color w:val="000000" w:themeColor="text1"/>
                <w:sz w:val="20"/>
                <w:szCs w:val="20"/>
              </w:rPr>
            </w:pPr>
          </w:p>
        </w:tc>
        <w:tc>
          <w:tcPr>
            <w:tcW w:w="1337" w:type="dxa"/>
            <w:tcMar/>
          </w:tcPr>
          <w:p w:rsidR="46898B42" w:rsidP="46898B42" w:rsidRDefault="46898B42" w14:paraId="3D963700" w14:textId="6BA839B6">
            <w:pPr>
              <w:spacing w:line="259" w:lineRule="auto"/>
              <w:rPr>
                <w:rFonts w:ascii="Calibri" w:hAnsi="Calibri" w:eastAsia="Calibri" w:cs="Calibri"/>
                <w:color w:val="000000" w:themeColor="text1"/>
                <w:sz w:val="20"/>
                <w:szCs w:val="20"/>
              </w:rPr>
            </w:pPr>
          </w:p>
        </w:tc>
        <w:tc>
          <w:tcPr>
            <w:tcW w:w="874" w:type="dxa"/>
            <w:tcMar/>
            <w:vAlign w:val="center"/>
          </w:tcPr>
          <w:p w:rsidR="5E6CDCF0" w:rsidP="5E6CDCF0" w:rsidRDefault="5E6CDCF0" w14:paraId="14C10067" w14:textId="16B531AF">
            <w:pPr>
              <w:rPr>
                <w:rFonts w:ascii="Calibri" w:hAnsi="Calibri" w:eastAsia="Calibri" w:cs="Calibri"/>
                <w:color w:val="000000" w:themeColor="text1"/>
              </w:rPr>
            </w:pPr>
          </w:p>
        </w:tc>
      </w:tr>
      <w:tr w:rsidR="46898B42" w:rsidTr="314C59F7" w14:paraId="46BDC90D" w14:textId="77777777">
        <w:tc>
          <w:tcPr>
            <w:tcW w:w="705" w:type="dxa"/>
            <w:tcMar/>
          </w:tcPr>
          <w:p w:rsidR="46898B42" w:rsidP="46898B42" w:rsidRDefault="46898B42" w14:paraId="473DDDE0" w14:textId="67EBD948">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DET</w:t>
            </w:r>
          </w:p>
        </w:tc>
        <w:tc>
          <w:tcPr>
            <w:tcW w:w="555" w:type="dxa"/>
            <w:vMerge/>
            <w:tcMar/>
            <w:vAlign w:val="center"/>
          </w:tcPr>
          <w:p w:rsidR="00635F20" w:rsidRDefault="00635F20" w14:paraId="44F2DB5E" w14:textId="77777777"/>
        </w:tc>
        <w:tc>
          <w:tcPr>
            <w:tcW w:w="953" w:type="dxa"/>
            <w:tcMar/>
          </w:tcPr>
          <w:p w:rsidR="46898B42" w:rsidP="46898B42" w:rsidRDefault="46898B42" w14:paraId="41587FFE" w14:textId="12BE0F47">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0</w:t>
            </w:r>
          </w:p>
        </w:tc>
        <w:tc>
          <w:tcPr>
            <w:tcW w:w="1070" w:type="dxa"/>
            <w:tcMar/>
          </w:tcPr>
          <w:p w:rsidR="46898B42" w:rsidP="46898B42" w:rsidRDefault="46898B42" w14:paraId="65533D92" w14:textId="665D224E">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0</w:t>
            </w:r>
          </w:p>
        </w:tc>
        <w:tc>
          <w:tcPr>
            <w:tcW w:w="1159" w:type="dxa"/>
            <w:tcMar/>
          </w:tcPr>
          <w:p w:rsidR="46898B42" w:rsidP="46898B42" w:rsidRDefault="46898B42" w14:paraId="46E2BB29" w14:textId="5E7C98A6">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0</w:t>
            </w:r>
          </w:p>
        </w:tc>
        <w:tc>
          <w:tcPr>
            <w:tcW w:w="1471" w:type="dxa"/>
            <w:tcMar/>
          </w:tcPr>
          <w:p w:rsidR="46898B42" w:rsidP="46898B42" w:rsidRDefault="46898B42" w14:paraId="12093B05" w14:textId="4DB7D883">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0</w:t>
            </w:r>
          </w:p>
        </w:tc>
        <w:tc>
          <w:tcPr>
            <w:tcW w:w="1456" w:type="dxa"/>
            <w:tcMar/>
          </w:tcPr>
          <w:p w:rsidR="46898B42" w:rsidP="46898B42" w:rsidRDefault="3D9F744B" w14:paraId="3356331F" w14:textId="18B9D031">
            <w:pPr>
              <w:spacing w:line="259" w:lineRule="auto"/>
              <w:rPr>
                <w:rFonts w:ascii="Calibri" w:hAnsi="Calibri" w:eastAsia="Calibri" w:cs="Calibri"/>
                <w:color w:val="000000" w:themeColor="text1"/>
                <w:sz w:val="20"/>
                <w:szCs w:val="20"/>
              </w:rPr>
            </w:pPr>
            <w:r w:rsidRPr="314C59F7" w:rsidR="0F88C451">
              <w:rPr>
                <w:rFonts w:ascii="Calibri" w:hAnsi="Calibri" w:eastAsia="Calibri" w:cs="Calibri"/>
                <w:color w:val="000000" w:themeColor="text1" w:themeTint="FF" w:themeShade="FF"/>
                <w:sz w:val="20"/>
                <w:szCs w:val="20"/>
              </w:rPr>
              <w:t>1.0*</w:t>
            </w:r>
            <w:r w:rsidRPr="314C59F7" w:rsidR="510053DA">
              <w:rPr>
                <w:rFonts w:ascii="Calibri" w:hAnsi="Calibri" w:eastAsia="Calibri" w:cs="Calibri"/>
                <w:color w:val="000000" w:themeColor="text1" w:themeTint="FF" w:themeShade="FF"/>
                <w:sz w:val="20"/>
                <w:szCs w:val="20"/>
              </w:rPr>
              <w:t>.00</w:t>
            </w:r>
            <w:r w:rsidRPr="314C59F7" w:rsidR="2BF602C7">
              <w:rPr>
                <w:rFonts w:ascii="Calibri" w:hAnsi="Calibri" w:eastAsia="Calibri" w:cs="Calibri"/>
                <w:color w:val="000000" w:themeColor="text1" w:themeTint="FF" w:themeShade="FF"/>
                <w:sz w:val="20"/>
                <w:szCs w:val="20"/>
              </w:rPr>
              <w:t>1</w:t>
            </w:r>
            <w:r w:rsidRPr="314C59F7" w:rsidR="510053DA">
              <w:rPr>
                <w:rFonts w:ascii="Calibri" w:hAnsi="Calibri" w:eastAsia="Calibri" w:cs="Calibri"/>
                <w:color w:val="000000" w:themeColor="text1" w:themeTint="FF" w:themeShade="FF"/>
                <w:sz w:val="20"/>
                <w:szCs w:val="20"/>
              </w:rPr>
              <w:t>5*0.4</w:t>
            </w:r>
            <w:r w:rsidRPr="314C59F7" w:rsidR="73940329">
              <w:rPr>
                <w:rFonts w:ascii="Calibri" w:hAnsi="Calibri" w:eastAsia="Calibri" w:cs="Calibri"/>
                <w:color w:val="000000" w:themeColor="text1" w:themeTint="FF" w:themeShade="FF"/>
                <w:sz w:val="20"/>
                <w:szCs w:val="20"/>
              </w:rPr>
              <w:t>= 0.</w:t>
            </w:r>
            <w:r w:rsidRPr="314C59F7" w:rsidR="510053DA">
              <w:rPr>
                <w:rFonts w:ascii="Calibri" w:hAnsi="Calibri" w:eastAsia="Calibri" w:cs="Calibri"/>
                <w:color w:val="000000" w:themeColor="text1" w:themeTint="FF" w:themeShade="FF"/>
                <w:sz w:val="20"/>
                <w:szCs w:val="20"/>
              </w:rPr>
              <w:t>00</w:t>
            </w:r>
            <w:r w:rsidRPr="314C59F7" w:rsidR="43A786B3">
              <w:rPr>
                <w:rFonts w:ascii="Calibri" w:hAnsi="Calibri" w:eastAsia="Calibri" w:cs="Calibri"/>
                <w:color w:val="000000" w:themeColor="text1" w:themeTint="FF" w:themeShade="FF"/>
                <w:sz w:val="20"/>
                <w:szCs w:val="20"/>
              </w:rPr>
              <w:t>06</w:t>
            </w:r>
          </w:p>
        </w:tc>
        <w:tc>
          <w:tcPr>
            <w:tcW w:w="1337" w:type="dxa"/>
            <w:tcMar/>
          </w:tcPr>
          <w:p w:rsidR="46898B42" w:rsidP="46898B42" w:rsidRDefault="46898B42" w14:paraId="33B5C729" w14:textId="53A45F0A">
            <w:pPr>
              <w:spacing w:line="259" w:lineRule="auto"/>
              <w:rPr>
                <w:rFonts w:ascii="Calibri" w:hAnsi="Calibri" w:eastAsia="Calibri" w:cs="Calibri"/>
                <w:color w:val="000000" w:themeColor="text1"/>
                <w:sz w:val="20"/>
                <w:szCs w:val="20"/>
              </w:rPr>
            </w:pPr>
          </w:p>
        </w:tc>
        <w:tc>
          <w:tcPr>
            <w:tcW w:w="874" w:type="dxa"/>
            <w:tcMar/>
            <w:vAlign w:val="center"/>
          </w:tcPr>
          <w:p w:rsidR="5E6CDCF0" w:rsidP="5E6CDCF0" w:rsidRDefault="5E6CDCF0" w14:paraId="69F21ABE" w14:textId="73C6C174">
            <w:pPr>
              <w:rPr>
                <w:rFonts w:ascii="Calibri" w:hAnsi="Calibri" w:eastAsia="Calibri" w:cs="Calibri"/>
                <w:color w:val="000000" w:themeColor="text1"/>
              </w:rPr>
            </w:pPr>
          </w:p>
        </w:tc>
      </w:tr>
      <w:tr w:rsidR="46898B42" w:rsidTr="314C59F7" w14:paraId="71D449F2" w14:textId="77777777">
        <w:tc>
          <w:tcPr>
            <w:tcW w:w="705" w:type="dxa"/>
            <w:tcMar/>
          </w:tcPr>
          <w:p w:rsidR="46898B42" w:rsidP="46898B42" w:rsidRDefault="46898B42" w14:paraId="68CDDDE0" w14:textId="50913D60">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NOUN</w:t>
            </w:r>
          </w:p>
        </w:tc>
        <w:tc>
          <w:tcPr>
            <w:tcW w:w="555" w:type="dxa"/>
            <w:vMerge/>
            <w:tcMar/>
            <w:vAlign w:val="center"/>
          </w:tcPr>
          <w:p w:rsidR="00635F20" w:rsidRDefault="00635F20" w14:paraId="3E5A91E5" w14:textId="77777777"/>
        </w:tc>
        <w:tc>
          <w:tcPr>
            <w:tcW w:w="953" w:type="dxa"/>
            <w:tcMar/>
          </w:tcPr>
          <w:p w:rsidR="46898B42" w:rsidP="46898B42" w:rsidRDefault="46898B42" w14:paraId="56B01954" w14:textId="45A5FE5D">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0</w:t>
            </w:r>
          </w:p>
        </w:tc>
        <w:tc>
          <w:tcPr>
            <w:tcW w:w="1070" w:type="dxa"/>
            <w:tcMar/>
          </w:tcPr>
          <w:p w:rsidR="46898B42" w:rsidP="46898B42" w:rsidRDefault="46898B42" w14:paraId="5E74D3FF" w14:textId="4775527C">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0</w:t>
            </w:r>
          </w:p>
        </w:tc>
        <w:tc>
          <w:tcPr>
            <w:tcW w:w="1159" w:type="dxa"/>
            <w:tcMar/>
          </w:tcPr>
          <w:p w:rsidR="46898B42" w:rsidP="46898B42" w:rsidRDefault="46898B42" w14:paraId="5BA4BBA7" w14:textId="1FF6E658">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0</w:t>
            </w:r>
          </w:p>
        </w:tc>
        <w:tc>
          <w:tcPr>
            <w:tcW w:w="1471" w:type="dxa"/>
            <w:tcMar/>
          </w:tcPr>
          <w:p w:rsidR="46898B42" w:rsidP="46898B42" w:rsidRDefault="46898B42" w14:paraId="352945C9" w14:textId="410AB589">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0</w:t>
            </w:r>
          </w:p>
        </w:tc>
        <w:tc>
          <w:tcPr>
            <w:tcW w:w="1456" w:type="dxa"/>
            <w:tcMar/>
          </w:tcPr>
          <w:p w:rsidR="46898B42" w:rsidP="46898B42" w:rsidRDefault="46898B42" w14:paraId="58D459B9" w14:textId="1EB277FD">
            <w:pPr>
              <w:spacing w:line="259" w:lineRule="auto"/>
              <w:rPr>
                <w:rFonts w:ascii="Calibri" w:hAnsi="Calibri" w:eastAsia="Calibri" w:cs="Calibri"/>
                <w:color w:val="000000" w:themeColor="text1"/>
                <w:sz w:val="20"/>
                <w:szCs w:val="20"/>
              </w:rPr>
            </w:pPr>
          </w:p>
        </w:tc>
        <w:tc>
          <w:tcPr>
            <w:tcW w:w="1337" w:type="dxa"/>
            <w:tcMar/>
          </w:tcPr>
          <w:p w:rsidR="46898B42" w:rsidP="5E6CDCF0" w:rsidRDefault="12E22017" w14:paraId="0F3F47C9" w14:textId="27DF36AD">
            <w:pPr>
              <w:spacing w:line="259" w:lineRule="auto"/>
              <w:rPr>
                <w:rFonts w:ascii="Calibri" w:hAnsi="Calibri" w:eastAsia="Calibri" w:cs="Calibri"/>
                <w:color w:val="000000" w:themeColor="text1"/>
                <w:sz w:val="20"/>
                <w:szCs w:val="20"/>
              </w:rPr>
            </w:pPr>
            <w:r w:rsidRPr="314C59F7" w:rsidR="6946126B">
              <w:rPr>
                <w:rFonts w:ascii="Calibri" w:hAnsi="Calibri" w:eastAsia="Calibri" w:cs="Calibri"/>
                <w:color w:val="000000" w:themeColor="text1" w:themeTint="FF" w:themeShade="FF"/>
                <w:sz w:val="19"/>
                <w:szCs w:val="19"/>
              </w:rPr>
              <w:t>.2*</w:t>
            </w:r>
            <w:r w:rsidRPr="314C59F7" w:rsidR="510053DA">
              <w:rPr>
                <w:rFonts w:ascii="Calibri" w:hAnsi="Calibri" w:eastAsia="Calibri" w:cs="Calibri"/>
                <w:color w:val="000000" w:themeColor="text1" w:themeTint="FF" w:themeShade="FF"/>
                <w:sz w:val="20"/>
                <w:szCs w:val="20"/>
              </w:rPr>
              <w:t>.000</w:t>
            </w:r>
            <w:r w:rsidRPr="314C59F7" w:rsidR="03B224F3">
              <w:rPr>
                <w:rFonts w:ascii="Calibri" w:hAnsi="Calibri" w:eastAsia="Calibri" w:cs="Calibri"/>
                <w:color w:val="000000" w:themeColor="text1" w:themeTint="FF" w:themeShade="FF"/>
                <w:sz w:val="20"/>
                <w:szCs w:val="20"/>
              </w:rPr>
              <w:t>6</w:t>
            </w:r>
            <w:r w:rsidRPr="314C59F7" w:rsidR="510053DA">
              <w:rPr>
                <w:rFonts w:ascii="Calibri" w:hAnsi="Calibri" w:eastAsia="Calibri" w:cs="Calibri"/>
                <w:color w:val="000000" w:themeColor="text1" w:themeTint="FF" w:themeShade="FF"/>
                <w:sz w:val="20"/>
                <w:szCs w:val="20"/>
              </w:rPr>
              <w:t>*1.0</w:t>
            </w:r>
            <w:r w:rsidRPr="314C59F7" w:rsidR="28B6C044">
              <w:rPr>
                <w:rFonts w:ascii="Calibri" w:hAnsi="Calibri" w:eastAsia="Calibri" w:cs="Calibri"/>
                <w:color w:val="000000" w:themeColor="text1" w:themeTint="FF" w:themeShade="FF"/>
                <w:sz w:val="20"/>
                <w:szCs w:val="20"/>
              </w:rPr>
              <w:t>= 0.</w:t>
            </w:r>
            <w:r w:rsidRPr="314C59F7" w:rsidR="510053DA">
              <w:rPr>
                <w:rFonts w:ascii="Calibri" w:hAnsi="Calibri" w:eastAsia="Calibri" w:cs="Calibri"/>
                <w:color w:val="000000" w:themeColor="text1" w:themeTint="FF" w:themeShade="FF"/>
                <w:sz w:val="20"/>
                <w:szCs w:val="20"/>
              </w:rPr>
              <w:t>00</w:t>
            </w:r>
            <w:r w:rsidRPr="314C59F7" w:rsidR="21FD6C2F">
              <w:rPr>
                <w:rFonts w:ascii="Calibri" w:hAnsi="Calibri" w:eastAsia="Calibri" w:cs="Calibri"/>
                <w:color w:val="000000" w:themeColor="text1" w:themeTint="FF" w:themeShade="FF"/>
                <w:sz w:val="20"/>
                <w:szCs w:val="20"/>
              </w:rPr>
              <w:t>012</w:t>
            </w:r>
          </w:p>
        </w:tc>
        <w:tc>
          <w:tcPr>
            <w:tcW w:w="874" w:type="dxa"/>
            <w:tcMar/>
            <w:vAlign w:val="center"/>
          </w:tcPr>
          <w:p w:rsidR="0F9321B4" w:rsidP="5E6CDCF0" w:rsidRDefault="0EB7B60B" w14:paraId="01B25047" w14:textId="40E483CA">
            <w:pPr>
              <w:rPr>
                <w:rFonts w:ascii="Calibri" w:hAnsi="Calibri" w:eastAsia="Calibri" w:cs="Calibri"/>
                <w:color w:val="000000" w:themeColor="text1"/>
              </w:rPr>
            </w:pPr>
            <w:r w:rsidRPr="314C59F7" w:rsidR="1ABF3B01">
              <w:rPr>
                <w:rFonts w:ascii="Calibri" w:hAnsi="Calibri" w:eastAsia="Calibri" w:cs="Calibri"/>
                <w:color w:val="000000" w:themeColor="text1" w:themeTint="FF" w:themeShade="FF"/>
              </w:rPr>
              <w:t>0.00012 * 0.8 = 0.000096</w:t>
            </w:r>
          </w:p>
        </w:tc>
      </w:tr>
      <w:tr w:rsidR="46898B42" w:rsidTr="314C59F7" w14:paraId="0CFBBE78" w14:textId="77777777">
        <w:tc>
          <w:tcPr>
            <w:tcW w:w="705" w:type="dxa"/>
            <w:tcMar/>
          </w:tcPr>
          <w:p w:rsidR="46898B42" w:rsidP="46898B42" w:rsidRDefault="46898B42" w14:paraId="2D22BC8B" w14:textId="5CD556E6">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PREP</w:t>
            </w:r>
          </w:p>
        </w:tc>
        <w:tc>
          <w:tcPr>
            <w:tcW w:w="555" w:type="dxa"/>
            <w:vMerge/>
            <w:tcMar/>
            <w:vAlign w:val="center"/>
          </w:tcPr>
          <w:p w:rsidR="00635F20" w:rsidRDefault="00635F20" w14:paraId="1DDAC70C" w14:textId="77777777"/>
        </w:tc>
        <w:tc>
          <w:tcPr>
            <w:tcW w:w="953" w:type="dxa"/>
            <w:tcMar/>
          </w:tcPr>
          <w:p w:rsidR="46898B42" w:rsidP="46898B42" w:rsidRDefault="46898B42" w14:paraId="31043A61" w14:textId="19B03905">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0</w:t>
            </w:r>
          </w:p>
        </w:tc>
        <w:tc>
          <w:tcPr>
            <w:tcW w:w="1070" w:type="dxa"/>
            <w:tcMar/>
          </w:tcPr>
          <w:p w:rsidR="46898B42" w:rsidP="46898B42" w:rsidRDefault="46898B42" w14:paraId="65524AAB" w14:textId="4841C032">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0</w:t>
            </w:r>
          </w:p>
        </w:tc>
        <w:tc>
          <w:tcPr>
            <w:tcW w:w="1159" w:type="dxa"/>
            <w:tcMar/>
          </w:tcPr>
          <w:p w:rsidR="46898B42" w:rsidP="46898B42" w:rsidRDefault="46898B42" w14:paraId="714866DD" w14:textId="46538846">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0</w:t>
            </w:r>
          </w:p>
        </w:tc>
        <w:tc>
          <w:tcPr>
            <w:tcW w:w="1471" w:type="dxa"/>
            <w:tcMar/>
          </w:tcPr>
          <w:p w:rsidR="46898B42" w:rsidP="46898B42" w:rsidRDefault="46898B42" w14:paraId="56BEB735" w14:textId="737763D7">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0</w:t>
            </w:r>
          </w:p>
        </w:tc>
        <w:tc>
          <w:tcPr>
            <w:tcW w:w="1456" w:type="dxa"/>
            <w:tcMar/>
          </w:tcPr>
          <w:p w:rsidR="46898B42" w:rsidP="46898B42" w:rsidRDefault="46898B42" w14:paraId="38B1D89C" w14:textId="0C13EEDE">
            <w:pPr>
              <w:spacing w:line="259" w:lineRule="auto"/>
              <w:rPr>
                <w:rFonts w:ascii="Calibri" w:hAnsi="Calibri" w:eastAsia="Calibri" w:cs="Calibri"/>
                <w:color w:val="000000" w:themeColor="text1"/>
                <w:sz w:val="20"/>
                <w:szCs w:val="20"/>
              </w:rPr>
            </w:pPr>
          </w:p>
        </w:tc>
        <w:tc>
          <w:tcPr>
            <w:tcW w:w="1337" w:type="dxa"/>
            <w:tcMar/>
          </w:tcPr>
          <w:p w:rsidR="46898B42" w:rsidP="46898B42" w:rsidRDefault="46898B42" w14:paraId="1F4B85A2" w14:textId="6BF3902C">
            <w:pPr>
              <w:spacing w:line="259" w:lineRule="auto"/>
              <w:rPr>
                <w:rFonts w:ascii="Calibri" w:hAnsi="Calibri" w:eastAsia="Calibri" w:cs="Calibri"/>
                <w:color w:val="000000" w:themeColor="text1"/>
                <w:sz w:val="20"/>
                <w:szCs w:val="20"/>
              </w:rPr>
            </w:pPr>
          </w:p>
        </w:tc>
        <w:tc>
          <w:tcPr>
            <w:tcW w:w="874" w:type="dxa"/>
            <w:tcMar/>
            <w:vAlign w:val="center"/>
          </w:tcPr>
          <w:p w:rsidR="5E6CDCF0" w:rsidP="5E6CDCF0" w:rsidRDefault="5E6CDCF0" w14:paraId="7D714E43" w14:textId="1C07DD59">
            <w:pPr>
              <w:rPr>
                <w:rFonts w:ascii="Calibri" w:hAnsi="Calibri" w:eastAsia="Calibri" w:cs="Calibri"/>
                <w:color w:val="000000" w:themeColor="text1"/>
              </w:rPr>
            </w:pPr>
          </w:p>
        </w:tc>
      </w:tr>
      <w:tr w:rsidR="46898B42" w:rsidTr="314C59F7" w14:paraId="666E4A36" w14:textId="77777777">
        <w:trPr>
          <w:trHeight w:val="495"/>
        </w:trPr>
        <w:tc>
          <w:tcPr>
            <w:tcW w:w="705" w:type="dxa"/>
            <w:tcMar/>
          </w:tcPr>
          <w:p w:rsidR="46898B42" w:rsidP="46898B42" w:rsidRDefault="46898B42" w14:paraId="416B0C36" w14:textId="4A080AD3">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PRON</w:t>
            </w:r>
          </w:p>
        </w:tc>
        <w:tc>
          <w:tcPr>
            <w:tcW w:w="555" w:type="dxa"/>
            <w:vMerge/>
            <w:tcMar/>
            <w:vAlign w:val="center"/>
          </w:tcPr>
          <w:p w:rsidR="00635F20" w:rsidRDefault="00635F20" w14:paraId="0DF55EA9" w14:textId="77777777"/>
        </w:tc>
        <w:tc>
          <w:tcPr>
            <w:tcW w:w="953" w:type="dxa"/>
            <w:tcMar/>
          </w:tcPr>
          <w:p w:rsidR="46898B42" w:rsidP="46898B42" w:rsidRDefault="46898B42" w14:paraId="4E4114C5" w14:textId="2B247DEE">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0</w:t>
            </w:r>
          </w:p>
        </w:tc>
        <w:tc>
          <w:tcPr>
            <w:tcW w:w="1070" w:type="dxa"/>
            <w:tcMar/>
          </w:tcPr>
          <w:p w:rsidR="46898B42" w:rsidP="46898B42" w:rsidRDefault="46898B42" w14:paraId="659232E8" w14:textId="03FFAEED">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0</w:t>
            </w:r>
          </w:p>
        </w:tc>
        <w:tc>
          <w:tcPr>
            <w:tcW w:w="1159" w:type="dxa"/>
            <w:tcMar/>
          </w:tcPr>
          <w:p w:rsidR="46898B42" w:rsidP="46898B42" w:rsidRDefault="46898B42" w14:paraId="6AD70041" w14:textId="6ED06AF3">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0</w:t>
            </w:r>
          </w:p>
        </w:tc>
        <w:tc>
          <w:tcPr>
            <w:tcW w:w="1471" w:type="dxa"/>
            <w:tcMar/>
          </w:tcPr>
          <w:p w:rsidR="46898B42" w:rsidP="46898B42" w:rsidRDefault="46898B42" w14:paraId="6599652E" w14:textId="2B971BFE">
            <w:pPr>
              <w:spacing w:line="259" w:lineRule="auto"/>
              <w:rPr>
                <w:rFonts w:ascii="Calibri" w:hAnsi="Calibri" w:eastAsia="Calibri" w:cs="Calibri"/>
                <w:color w:val="000000" w:themeColor="text1"/>
                <w:sz w:val="20"/>
                <w:szCs w:val="20"/>
              </w:rPr>
            </w:pPr>
            <w:r w:rsidRPr="314C59F7" w:rsidR="73ABC7E2">
              <w:rPr>
                <w:rFonts w:ascii="Calibri" w:hAnsi="Calibri" w:eastAsia="Calibri" w:cs="Calibri"/>
                <w:color w:val="000000" w:themeColor="text1" w:themeTint="FF" w:themeShade="FF"/>
                <w:sz w:val="20"/>
                <w:szCs w:val="20"/>
              </w:rPr>
              <w:t>0</w:t>
            </w:r>
          </w:p>
        </w:tc>
        <w:tc>
          <w:tcPr>
            <w:tcW w:w="1456" w:type="dxa"/>
            <w:tcMar/>
          </w:tcPr>
          <w:p w:rsidR="46898B42" w:rsidP="46898B42" w:rsidRDefault="46898B42" w14:paraId="54077EC9" w14:textId="5F8774FC">
            <w:pPr>
              <w:spacing w:line="259" w:lineRule="auto"/>
              <w:rPr>
                <w:rFonts w:ascii="Calibri" w:hAnsi="Calibri" w:eastAsia="Calibri" w:cs="Calibri"/>
                <w:color w:val="000000" w:themeColor="text1"/>
                <w:sz w:val="20"/>
                <w:szCs w:val="20"/>
              </w:rPr>
            </w:pPr>
          </w:p>
        </w:tc>
        <w:tc>
          <w:tcPr>
            <w:tcW w:w="1337" w:type="dxa"/>
            <w:tcMar/>
          </w:tcPr>
          <w:p w:rsidR="46898B42" w:rsidP="46898B42" w:rsidRDefault="46898B42" w14:paraId="43BEEF49" w14:textId="27FDA878">
            <w:pPr>
              <w:spacing w:line="259" w:lineRule="auto"/>
              <w:rPr>
                <w:rFonts w:ascii="Calibri" w:hAnsi="Calibri" w:eastAsia="Calibri" w:cs="Calibri"/>
                <w:color w:val="000000" w:themeColor="text1"/>
                <w:sz w:val="20"/>
                <w:szCs w:val="20"/>
              </w:rPr>
            </w:pPr>
          </w:p>
        </w:tc>
        <w:tc>
          <w:tcPr>
            <w:tcW w:w="874" w:type="dxa"/>
            <w:tcMar/>
            <w:vAlign w:val="center"/>
          </w:tcPr>
          <w:p w:rsidR="5E6CDCF0" w:rsidP="5E6CDCF0" w:rsidRDefault="5E6CDCF0" w14:paraId="57A5C320" w14:textId="24F29D52">
            <w:pPr>
              <w:rPr>
                <w:rFonts w:ascii="Calibri" w:hAnsi="Calibri" w:eastAsia="Calibri" w:cs="Calibri"/>
                <w:color w:val="000000" w:themeColor="text1"/>
              </w:rPr>
            </w:pPr>
          </w:p>
        </w:tc>
      </w:tr>
    </w:tbl>
    <w:p w:rsidR="46898B42" w:rsidP="46898B42" w:rsidRDefault="46898B42" w14:paraId="6F74216D" w14:textId="058D3FC1">
      <w:pPr>
        <w:rPr>
          <w:rFonts w:ascii="Calibri" w:hAnsi="Calibri" w:eastAsia="Calibri" w:cs="Calibri"/>
          <w:color w:val="000000" w:themeColor="text1"/>
        </w:rPr>
      </w:pPr>
    </w:p>
    <w:p w:rsidR="030957EF" w:rsidP="46898B42" w:rsidRDefault="030957EF" w14:paraId="0C6415A9" w14:textId="727AFEC5">
      <w:pPr>
        <w:rPr>
          <w:rFonts w:ascii="Calibri" w:hAnsi="Calibri" w:eastAsia="Calibri" w:cs="Calibri"/>
          <w:color w:val="000000" w:themeColor="text1"/>
        </w:rPr>
      </w:pPr>
      <w:r w:rsidRPr="314C59F7" w:rsidR="030957EF">
        <w:rPr>
          <w:rFonts w:ascii="Calibri" w:hAnsi="Calibri" w:eastAsia="Calibri" w:cs="Calibri"/>
          <w:color w:val="000000" w:themeColor="text1" w:themeTint="FF" w:themeShade="FF"/>
        </w:rPr>
        <w:t>John saw Mary gaming the piano</w:t>
      </w:r>
    </w:p>
    <w:p w:rsidR="030957EF" w:rsidP="46898B42" w:rsidRDefault="030957EF" w14:paraId="0D4BD057" w14:textId="600E6B2D">
      <w:pPr>
        <w:rPr>
          <w:rFonts w:ascii="Calibri" w:hAnsi="Calibri" w:eastAsia="Calibri" w:cs="Calibri"/>
          <w:color w:val="000000" w:themeColor="text1"/>
        </w:rPr>
      </w:pPr>
      <w:r w:rsidRPr="314C59F7" w:rsidR="030957EF">
        <w:rPr>
          <w:rFonts w:ascii="Calibri" w:hAnsi="Calibri" w:eastAsia="Calibri" w:cs="Calibri"/>
          <w:color w:val="000000" w:themeColor="text1" w:themeTint="FF" w:themeShade="FF"/>
        </w:rPr>
        <w:t>PROPN VERB PROPN VERB DET NOUN</w:t>
      </w:r>
    </w:p>
    <w:p w:rsidR="030957EF" w:rsidP="46898B42" w:rsidRDefault="030957EF" w14:paraId="5C1576AC" w14:textId="3E0EB7B7">
      <w:pPr>
        <w:rPr>
          <w:rFonts w:ascii="Calibri" w:hAnsi="Calibri" w:eastAsia="Calibri" w:cs="Calibri"/>
          <w:color w:val="000000" w:themeColor="text1"/>
          <w:sz w:val="24"/>
          <w:szCs w:val="24"/>
        </w:rPr>
      </w:pPr>
      <w:r w:rsidRPr="314C59F7" w:rsidR="030957EF">
        <w:rPr>
          <w:rFonts w:ascii="Calibri" w:hAnsi="Calibri" w:eastAsia="Calibri" w:cs="Calibri"/>
          <w:color w:val="000000" w:themeColor="text1" w:themeTint="FF" w:themeShade="FF"/>
        </w:rPr>
        <w:t>2a.</w:t>
      </w:r>
    </w:p>
    <w:p w:rsidR="4D5DF898" w:rsidP="46898B42" w:rsidRDefault="70D7F207" w14:paraId="710595DC" w14:textId="67C7A626">
      <w:pPr>
        <w:rPr>
          <w:rFonts w:ascii="Calibri" w:hAnsi="Calibri" w:eastAsia="Calibri" w:cs="Calibri"/>
          <w:color w:val="000000" w:themeColor="text1"/>
        </w:rPr>
      </w:pPr>
      <w:r w:rsidRPr="314C59F7" w:rsidR="70D7F207">
        <w:rPr>
          <w:rFonts w:ascii="Calibri" w:hAnsi="Calibri" w:eastAsia="Calibri" w:cs="Calibri"/>
          <w:color w:val="000000" w:themeColor="text1" w:themeTint="FF" w:themeShade="FF"/>
        </w:rPr>
        <w:t>i</w:t>
      </w:r>
      <w:r w:rsidRPr="314C59F7" w:rsidR="70D7F207">
        <w:rPr>
          <w:rFonts w:ascii="Calibri" w:hAnsi="Calibri" w:eastAsia="Calibri" w:cs="Calibri"/>
          <w:color w:val="000000" w:themeColor="text1" w:themeTint="FF" w:themeShade="FF"/>
        </w:rPr>
        <w:t>.</w:t>
      </w:r>
    </w:p>
    <w:p w:rsidR="50B5B05B" w:rsidP="39AFF9D4" w:rsidRDefault="50B5B05B" w14:paraId="76957D30" w14:textId="0B38E296">
      <w:pPr>
        <w:rPr>
          <w:rFonts w:ascii="Calibri" w:hAnsi="Calibri" w:eastAsia="Calibri" w:cs="Calibri"/>
        </w:rPr>
      </w:pPr>
      <w:r w:rsidRPr="314C59F7" w:rsidR="50B5B05B">
        <w:rPr>
          <w:rFonts w:ascii="Calibri" w:hAnsi="Calibri" w:eastAsia="Calibri" w:cs="Calibri"/>
        </w:rPr>
        <w:t>z</w:t>
      </w:r>
    </w:p>
    <w:p w:rsidR="053AB683" w:rsidP="39AFF9D4" w:rsidRDefault="053AB683" w14:paraId="3066B35C" w14:textId="1E0C9805">
      <w:pPr>
        <w:rPr>
          <w:rFonts w:ascii="Calibri" w:hAnsi="Calibri" w:eastAsia="Calibri" w:cs="Calibri"/>
        </w:rPr>
      </w:pPr>
      <w:r w:rsidRPr="314C59F7" w:rsidR="053AB683">
        <w:rPr>
          <w:rFonts w:ascii="Calibri" w:hAnsi="Calibri" w:eastAsia="Calibri" w:cs="Calibri"/>
        </w:rPr>
        <w:t>Filter size = 3 x 50</w:t>
      </w:r>
    </w:p>
    <w:p w:rsidR="48A2E1AC" w:rsidP="39AFF9D4" w:rsidRDefault="4DE180D6" w14:paraId="4772E42A" w14:textId="75B7A97A">
      <w:pPr>
        <w:rPr>
          <w:rFonts w:ascii="Calibri" w:hAnsi="Calibri" w:eastAsia="Calibri" w:cs="Calibri"/>
        </w:rPr>
      </w:pPr>
      <w:commentRangeStart w:id="66"/>
      <w:commentRangeStart w:id="67"/>
      <w:commentRangeStart w:id="68"/>
      <w:r w:rsidRPr="314C59F7" w:rsidR="4DE180D6">
        <w:rPr>
          <w:rFonts w:ascii="Calibri" w:hAnsi="Calibri" w:eastAsia="Calibri" w:cs="Calibri"/>
        </w:rPr>
        <w:t>Input layer = 6 x 50</w:t>
      </w:r>
      <w:commentRangeEnd w:id="66"/>
      <w:r>
        <w:rPr>
          <w:rStyle w:val="CommentReference"/>
        </w:rPr>
        <w:commentReference w:id="66"/>
      </w:r>
      <w:commentRangeEnd w:id="67"/>
      <w:r>
        <w:rPr>
          <w:rStyle w:val="CommentReference"/>
        </w:rPr>
        <w:commentReference w:id="67"/>
      </w:r>
      <w:commentRangeEnd w:id="68"/>
      <w:r>
        <w:rPr>
          <w:rStyle w:val="CommentReference"/>
        </w:rPr>
        <w:commentReference w:id="68"/>
      </w:r>
    </w:p>
    <w:p w:rsidR="48A2E1AC" w:rsidP="69BE1BA0" w:rsidRDefault="48A2E1AC" w14:paraId="1F3F2C92" w14:textId="07112214">
      <w:pPr>
        <w:rPr>
          <w:rFonts w:ascii="Calibri" w:hAnsi="Calibri" w:eastAsia="Calibri" w:cs="Calibri"/>
        </w:rPr>
      </w:pPr>
      <w:r w:rsidRPr="314C59F7" w:rsidR="2DF5424A">
        <w:rPr>
          <w:rFonts w:ascii="Calibri" w:hAnsi="Calibri" w:eastAsia="Calibri" w:cs="Calibri"/>
        </w:rPr>
        <w:t xml:space="preserve">Outputs of conv layer = </w:t>
      </w:r>
      <w:commentRangeStart w:id="834760485"/>
      <w:r w:rsidRPr="314C59F7" w:rsidR="2DF5424A">
        <w:rPr>
          <w:rFonts w:ascii="Calibri" w:hAnsi="Calibri" w:eastAsia="Calibri" w:cs="Calibri"/>
        </w:rPr>
        <w:t>4 x 50</w:t>
      </w:r>
      <w:commentRangeEnd w:id="834760485"/>
      <w:r>
        <w:rPr>
          <w:rStyle w:val="CommentReference"/>
        </w:rPr>
        <w:commentReference w:id="834760485"/>
      </w:r>
    </w:p>
    <w:p w:rsidR="48A2E1AC" w:rsidP="39AFF9D4" w:rsidRDefault="48A2E1AC" w14:paraId="741314EB" w14:textId="1E32856A">
      <w:r w:rsidRPr="39AFF9D4">
        <w:rPr>
          <w:rFonts w:ascii="Calibri" w:hAnsi="Calibri" w:eastAsia="Calibri" w:cs="Calibri"/>
        </w:rPr>
        <w:t xml:space="preserve">Outputs of pooling layer = 50 </w:t>
      </w:r>
    </w:p>
    <w:p w:rsidR="48A2E1AC" w:rsidP="39AFF9D4" w:rsidRDefault="4DE180D6" w14:paraId="5DA0ECAD" w14:textId="0A7E041A">
      <w:pPr>
        <w:rPr>
          <w:rFonts w:ascii="Calibri" w:hAnsi="Calibri" w:eastAsia="Calibri" w:cs="Calibri"/>
        </w:rPr>
      </w:pPr>
      <w:commentRangeStart w:id="69"/>
      <w:commentRangeStart w:id="70"/>
      <w:commentRangeStart w:id="71"/>
      <w:r w:rsidRPr="314C59F7" w:rsidR="4DE180D6">
        <w:rPr>
          <w:rFonts w:ascii="Calibri" w:hAnsi="Calibri" w:eastAsia="Calibri" w:cs="Calibri"/>
        </w:rPr>
        <w:t xml:space="preserve">Output </w:t>
      </w:r>
      <w:r w:rsidRPr="314C59F7" w:rsidR="4DE180D6">
        <w:rPr>
          <w:rFonts w:ascii="Calibri" w:hAnsi="Calibri" w:eastAsia="Calibri" w:cs="Calibri"/>
        </w:rPr>
        <w:t>layer  =</w:t>
      </w:r>
      <w:r w:rsidRPr="314C59F7" w:rsidR="4DE180D6">
        <w:rPr>
          <w:rFonts w:ascii="Calibri" w:hAnsi="Calibri" w:eastAsia="Calibri" w:cs="Calibri"/>
        </w:rPr>
        <w:t xml:space="preserve"> 1</w:t>
      </w:r>
      <w:commentRangeEnd w:id="69"/>
      <w:r>
        <w:rPr>
          <w:rStyle w:val="CommentReference"/>
        </w:rPr>
        <w:commentReference w:id="69"/>
      </w:r>
      <w:commentRangeEnd w:id="70"/>
      <w:r>
        <w:rPr>
          <w:rStyle w:val="CommentReference"/>
        </w:rPr>
        <w:commentReference w:id="70"/>
      </w:r>
      <w:commentRangeEnd w:id="71"/>
      <w:r>
        <w:rPr>
          <w:rStyle w:val="CommentReference"/>
        </w:rPr>
        <w:commentReference w:id="71"/>
      </w:r>
    </w:p>
    <w:p w:rsidR="39AFF9D4" w:rsidP="39AFF9D4" w:rsidRDefault="39AFF9D4" w14:paraId="76DE2BED" w14:textId="3734EF3F">
      <w:pPr>
        <w:rPr>
          <w:rFonts w:ascii="Calibri" w:hAnsi="Calibri" w:eastAsia="Calibri" w:cs="Calibri"/>
        </w:rPr>
      </w:pPr>
    </w:p>
    <w:p w:rsidR="150A4053" w:rsidP="46898B42" w:rsidRDefault="150A4053" w14:paraId="018E567A" w14:textId="3BC3C7A9">
      <w:pPr>
        <w:rPr>
          <w:rFonts w:ascii="Calibri" w:hAnsi="Calibri" w:eastAsia="Calibri" w:cs="Calibri"/>
          <w:color w:val="000000" w:themeColor="text1"/>
        </w:rPr>
      </w:pPr>
      <w:r w:rsidRPr="314C59F7" w:rsidR="150A4053">
        <w:rPr>
          <w:rFonts w:ascii="Calibri" w:hAnsi="Calibri" w:eastAsia="Calibri" w:cs="Calibri"/>
          <w:color w:val="000000" w:themeColor="text1" w:themeTint="FF" w:themeShade="FF"/>
        </w:rPr>
        <w:t>i</w:t>
      </w:r>
      <w:r w:rsidRPr="314C59F7" w:rsidR="1DA5216E">
        <w:rPr>
          <w:rFonts w:ascii="Calibri" w:hAnsi="Calibri" w:eastAsia="Calibri" w:cs="Calibri"/>
          <w:color w:val="000000" w:themeColor="text1" w:themeTint="FF" w:themeShade="FF"/>
        </w:rPr>
        <w:t>i</w:t>
      </w:r>
      <w:r w:rsidRPr="314C59F7" w:rsidR="150A4053">
        <w:rPr>
          <w:rFonts w:ascii="Calibri" w:hAnsi="Calibri" w:eastAsia="Calibri" w:cs="Calibri"/>
          <w:color w:val="000000" w:themeColor="text1" w:themeTint="FF" w:themeShade="FF"/>
        </w:rPr>
        <w:t>.</w:t>
      </w:r>
    </w:p>
    <w:p w:rsidR="150A4053" w:rsidP="46898B42" w:rsidRDefault="150A4053" w14:paraId="7D5738F4" w14:textId="2DFD26E9">
      <w:pPr>
        <w:rPr>
          <w:rFonts w:ascii="Calibri" w:hAnsi="Calibri" w:eastAsia="Calibri" w:cs="Calibri"/>
          <w:color w:val="000000" w:themeColor="text1"/>
        </w:rPr>
      </w:pPr>
      <w:r w:rsidRPr="314C59F7" w:rsidR="150A4053">
        <w:rPr>
          <w:rFonts w:ascii="Calibri" w:hAnsi="Calibri" w:eastAsia="Calibri" w:cs="Calibri"/>
          <w:color w:val="000000" w:themeColor="text1" w:themeTint="FF" w:themeShade="FF"/>
        </w:rPr>
        <w:t>The network outputs a single value. If this value is passed through a sigmoid function it will range from 0-1 Where 1 strongly agrees within the evaluated sentiment and 0 strongly disagrees.</w:t>
      </w:r>
    </w:p>
    <w:p w:rsidR="66F81FA0" w:rsidP="46898B42" w:rsidRDefault="66F81FA0" w14:paraId="2A4FB056" w14:textId="2DE1C36E">
      <w:pPr>
        <w:rPr>
          <w:rFonts w:ascii="Calibri" w:hAnsi="Calibri" w:eastAsia="Calibri" w:cs="Calibri"/>
          <w:color w:val="000000" w:themeColor="text1"/>
        </w:rPr>
      </w:pPr>
      <w:r w:rsidRPr="314C59F7" w:rsidR="66F81FA0">
        <w:rPr>
          <w:rFonts w:ascii="Calibri" w:hAnsi="Calibri" w:eastAsia="Calibri" w:cs="Calibri"/>
          <w:color w:val="000000" w:themeColor="text1" w:themeTint="FF" w:themeShade="FF"/>
        </w:rPr>
        <w:t xml:space="preserve">Or can use </w:t>
      </w:r>
      <w:r w:rsidRPr="314C59F7" w:rsidR="66F81FA0">
        <w:rPr>
          <w:rFonts w:ascii="Calibri" w:hAnsi="Calibri" w:eastAsia="Calibri" w:cs="Calibri"/>
          <w:color w:val="000000" w:themeColor="text1" w:themeTint="FF" w:themeShade="FF"/>
        </w:rPr>
        <w:t>softmax</w:t>
      </w:r>
      <w:r w:rsidRPr="314C59F7" w:rsidR="66F81FA0">
        <w:rPr>
          <w:rFonts w:ascii="Calibri" w:hAnsi="Calibri" w:eastAsia="Calibri" w:cs="Calibri"/>
          <w:color w:val="000000" w:themeColor="text1" w:themeTint="FF" w:themeShade="FF"/>
        </w:rPr>
        <w:t xml:space="preserve"> 1*2 output where higher value is taken</w:t>
      </w:r>
    </w:p>
    <w:p w:rsidR="767B2854" w:rsidP="46898B42" w:rsidRDefault="767B2854" w14:paraId="5C3763F5" w14:textId="08189B9A">
      <w:pPr>
        <w:rPr>
          <w:rFonts w:ascii="Calibri" w:hAnsi="Calibri" w:eastAsia="Calibri" w:cs="Calibri"/>
          <w:color w:val="000000" w:themeColor="text1"/>
        </w:rPr>
      </w:pPr>
      <w:r w:rsidRPr="314C59F7" w:rsidR="767B2854">
        <w:rPr>
          <w:rFonts w:ascii="Calibri" w:hAnsi="Calibri" w:eastAsia="Calibri" w:cs="Calibri"/>
          <w:color w:val="000000" w:themeColor="text1" w:themeTint="FF" w:themeShade="FF"/>
        </w:rPr>
        <w:t>iii.</w:t>
      </w:r>
    </w:p>
    <w:p w:rsidR="767B2854" w:rsidP="39AFF9D4" w:rsidRDefault="42478A68" w14:paraId="31851ED3" w14:textId="45C9F622">
      <w:pPr>
        <w:rPr>
          <w:rFonts w:ascii="Calibri" w:hAnsi="Calibri" w:eastAsia="Calibri" w:cs="Calibri"/>
          <w:color w:val="000000" w:themeColor="text1"/>
        </w:rPr>
      </w:pPr>
      <w:r w:rsidRPr="314C59F7" w:rsidR="5AAD009B">
        <w:rPr>
          <w:rFonts w:ascii="Calibri" w:hAnsi="Calibri" w:eastAsia="Calibri" w:cs="Calibri"/>
          <w:color w:val="000000" w:themeColor="text1" w:themeTint="FF" w:themeShade="FF"/>
        </w:rPr>
        <w:t>The 1</w:t>
      </w:r>
      <w:r w:rsidRPr="314C59F7" w:rsidR="5AAD009B">
        <w:rPr>
          <w:rFonts w:ascii="Calibri" w:hAnsi="Calibri" w:eastAsia="Calibri" w:cs="Calibri"/>
          <w:color w:val="000000" w:themeColor="text1" w:themeTint="FF" w:themeShade="FF"/>
          <w:vertAlign w:val="superscript"/>
        </w:rPr>
        <w:t>st</w:t>
      </w:r>
      <w:r w:rsidRPr="314C59F7" w:rsidR="5AAD009B">
        <w:rPr>
          <w:rFonts w:ascii="Calibri" w:hAnsi="Calibri" w:eastAsia="Calibri" w:cs="Calibri"/>
          <w:color w:val="000000" w:themeColor="text1" w:themeTint="FF" w:themeShade="FF"/>
        </w:rPr>
        <w:t xml:space="preserve"> sentence needs </w:t>
      </w:r>
      <w:commentRangeStart w:id="72"/>
      <w:commentRangeStart w:id="73"/>
      <w:commentRangeStart w:id="1576082547"/>
      <w:r w:rsidRPr="314C59F7" w:rsidR="5AAD009B">
        <w:rPr>
          <w:rFonts w:ascii="Calibri" w:hAnsi="Calibri" w:eastAsia="Calibri" w:cs="Calibri"/>
          <w:color w:val="000000" w:themeColor="text1" w:themeTint="FF" w:themeShade="FF"/>
        </w:rPr>
        <w:t>2</w:t>
      </w:r>
      <w:commentRangeEnd w:id="72"/>
      <w:r>
        <w:rPr>
          <w:rStyle w:val="CommentReference"/>
        </w:rPr>
        <w:commentReference w:id="72"/>
      </w:r>
      <w:commentRangeEnd w:id="73"/>
      <w:r>
        <w:rPr>
          <w:rStyle w:val="CommentReference"/>
        </w:rPr>
        <w:commentReference w:id="73"/>
      </w:r>
      <w:commentRangeEnd w:id="1576082547"/>
      <w:r>
        <w:rPr>
          <w:rStyle w:val="CommentReference"/>
        </w:rPr>
        <w:commentReference w:id="1576082547"/>
      </w:r>
      <w:r w:rsidRPr="314C59F7" w:rsidR="5AAD009B">
        <w:rPr>
          <w:rFonts w:ascii="Calibri" w:hAnsi="Calibri" w:eastAsia="Calibri" w:cs="Calibri"/>
          <w:color w:val="000000" w:themeColor="text1" w:themeTint="FF" w:themeShade="FF"/>
        </w:rPr>
        <w:t xml:space="preserve"> </w:t>
      </w:r>
      <w:r w:rsidRPr="314C59F7" w:rsidR="5AAD009B">
        <w:rPr>
          <w:rFonts w:ascii="Calibri" w:hAnsi="Calibri" w:eastAsia="Calibri" w:cs="Calibri"/>
          <w:color w:val="000000" w:themeColor="text1" w:themeTint="FF" w:themeShade="FF"/>
        </w:rPr>
        <w:t>padding</w:t>
      </w:r>
      <w:r w:rsidRPr="314C59F7" w:rsidR="5AAD009B">
        <w:rPr>
          <w:rFonts w:ascii="Calibri" w:hAnsi="Calibri" w:eastAsia="Calibri" w:cs="Calibri"/>
          <w:color w:val="000000" w:themeColor="text1" w:themeTint="FF" w:themeShade="FF"/>
        </w:rPr>
        <w:t xml:space="preserve">. The window size is 3 but there is only 1 </w:t>
      </w:r>
    </w:p>
    <w:p w:rsidR="767B2854" w:rsidP="39AFF9D4" w:rsidRDefault="332CA57E" w14:paraId="45D8856A" w14:textId="2B8D7F52">
      <w:pPr>
        <w:rPr>
          <w:rFonts w:ascii="Calibri" w:hAnsi="Calibri" w:eastAsia="Calibri" w:cs="Calibri"/>
          <w:color w:val="000000" w:themeColor="text1"/>
        </w:rPr>
      </w:pPr>
      <w:r w:rsidRPr="314C59F7" w:rsidR="332CA57E">
        <w:rPr>
          <w:rFonts w:ascii="Calibri" w:hAnsi="Calibri" w:eastAsia="Calibri" w:cs="Calibri"/>
          <w:color w:val="000000" w:themeColor="text1" w:themeTint="FF" w:themeShade="FF"/>
        </w:rPr>
        <w:t>*</w:t>
      </w:r>
    </w:p>
    <w:p w:rsidR="767B2854" w:rsidP="39AFF9D4" w:rsidRDefault="332CA57E" w14:paraId="2B76E283" w14:textId="410D4F5E">
      <w:pPr>
        <w:rPr>
          <w:rFonts w:ascii="Calibri" w:hAnsi="Calibri" w:eastAsia="Calibri" w:cs="Calibri"/>
          <w:color w:val="000000" w:themeColor="text1"/>
        </w:rPr>
      </w:pPr>
      <w:r w:rsidRPr="314C59F7" w:rsidR="332CA57E">
        <w:rPr>
          <w:rFonts w:ascii="Calibri" w:hAnsi="Calibri" w:eastAsia="Calibri" w:cs="Calibri"/>
          <w:color w:val="000000" w:themeColor="text1" w:themeTint="FF" w:themeShade="FF"/>
        </w:rPr>
        <w:t>*</w:t>
      </w:r>
    </w:p>
    <w:p w:rsidR="767B2854" w:rsidP="39AFF9D4" w:rsidRDefault="332CA57E" w14:paraId="2369F6B4" w14:textId="410D4F5E">
      <w:pPr>
        <w:rPr>
          <w:rFonts w:ascii="Calibri" w:hAnsi="Calibri" w:eastAsia="Calibri" w:cs="Calibri"/>
          <w:color w:val="000000" w:themeColor="text1"/>
        </w:rPr>
      </w:pPr>
      <w:r w:rsidRPr="314C59F7" w:rsidR="332CA57E">
        <w:rPr>
          <w:rFonts w:ascii="Calibri" w:hAnsi="Calibri" w:eastAsia="Calibri" w:cs="Calibri"/>
          <w:color w:val="000000" w:themeColor="text1" w:themeTint="FF" w:themeShade="FF"/>
        </w:rPr>
        <w:t>**</w:t>
      </w:r>
    </w:p>
    <w:p w:rsidR="767B2854" w:rsidP="46898B42" w:rsidRDefault="42478A68" w14:paraId="2B0E17FE" w14:textId="410D4F5E">
      <w:pPr>
        <w:rPr>
          <w:rFonts w:ascii="Calibri" w:hAnsi="Calibri" w:eastAsia="Calibri" w:cs="Calibri"/>
          <w:color w:val="000000" w:themeColor="text1"/>
        </w:rPr>
      </w:pPr>
      <w:r w:rsidRPr="314C59F7" w:rsidR="42478A68">
        <w:rPr>
          <w:rFonts w:ascii="Calibri" w:hAnsi="Calibri" w:eastAsia="Calibri" w:cs="Calibri"/>
          <w:color w:val="000000" w:themeColor="text1" w:themeTint="FF" w:themeShade="FF"/>
        </w:rPr>
        <w:t>word.</w:t>
      </w:r>
    </w:p>
    <w:p w:rsidR="0FAF0593" w:rsidP="39AFF9D4" w:rsidRDefault="0FAF0593" w14:paraId="528BB7A0" w14:textId="5687BFA2">
      <w:pPr>
        <w:rPr>
          <w:del w:author="Cross, Tiger" w:date="2021-03-17T17:35:00Z" w:id="605443019"/>
          <w:rFonts w:ascii="Calibri" w:hAnsi="Calibri" w:eastAsia="Calibri" w:cs="Calibri"/>
          <w:color w:val="000000" w:themeColor="text1"/>
        </w:rPr>
      </w:pPr>
      <w:r w:rsidRPr="314C59F7" w:rsidR="0FAF0593">
        <w:rPr>
          <w:rFonts w:ascii="Calibri" w:hAnsi="Calibri" w:eastAsia="Calibri" w:cs="Calibri"/>
          <w:color w:val="000000" w:themeColor="text1" w:themeTint="FF" w:themeShade="FF"/>
        </w:rPr>
        <w:t>(If punctuation counts then need 1 pad)</w:t>
      </w:r>
    </w:p>
    <w:p w:rsidR="767B2854" w:rsidP="46898B42" w:rsidRDefault="42478A68" w14:paraId="6172D141" w14:textId="7D178A94">
      <w:pPr>
        <w:rPr>
          <w:rFonts w:ascii="Calibri" w:hAnsi="Calibri" w:eastAsia="Calibri" w:cs="Calibri"/>
          <w:color w:val="000000" w:themeColor="text1"/>
        </w:rPr>
      </w:pPr>
      <w:r w:rsidRPr="314C59F7" w:rsidR="42478A68">
        <w:rPr>
          <w:rFonts w:ascii="Calibri" w:hAnsi="Calibri" w:eastAsia="Calibri" w:cs="Calibri"/>
          <w:color w:val="000000" w:themeColor="text1" w:themeTint="FF" w:themeShade="FF"/>
        </w:rPr>
        <w:t>iv.</w:t>
      </w:r>
    </w:p>
    <w:p w:rsidR="1B48D015" w:rsidP="39AFF9D4" w:rsidRDefault="1B48D015" w14:paraId="488EA027" w14:textId="5FAC730C">
      <w:pPr>
        <w:rPr>
          <w:rFonts w:ascii="Calibri" w:hAnsi="Calibri" w:eastAsia="Calibri" w:cs="Calibri"/>
          <w:color w:val="000000" w:themeColor="text1"/>
        </w:rPr>
      </w:pPr>
      <w:r w:rsidRPr="314C59F7" w:rsidR="1B48D015">
        <w:rPr>
          <w:rFonts w:ascii="Calibri" w:hAnsi="Calibri" w:eastAsia="Calibri" w:cs="Calibri"/>
          <w:color w:val="000000" w:themeColor="text1" w:themeTint="FF" w:themeShade="FF"/>
        </w:rPr>
        <w:t>I think they</w:t>
      </w:r>
      <w:r w:rsidRPr="314C59F7" w:rsidR="1B48D015">
        <w:rPr>
          <w:rFonts w:ascii="Calibri" w:hAnsi="Calibri" w:eastAsia="Calibri" w:cs="Calibri"/>
          <w:color w:val="000000" w:themeColor="text1" w:themeTint="FF" w:themeShade="FF"/>
        </w:rPr>
        <w:t xml:space="preserve"> want to see how the intuition ties to the corpus here:</w:t>
      </w:r>
    </w:p>
    <w:p w:rsidR="767B2854" w:rsidP="46898B42" w:rsidRDefault="42478A68" w14:paraId="173B506B" w14:textId="2E2D6B49">
      <w:pPr>
        <w:rPr>
          <w:rFonts w:ascii="Calibri" w:hAnsi="Calibri" w:eastAsia="Calibri" w:cs="Calibri"/>
          <w:color w:val="000000" w:themeColor="text1"/>
        </w:rPr>
      </w:pPr>
      <w:r w:rsidRPr="314C59F7" w:rsidR="42478A68">
        <w:rPr>
          <w:rFonts w:ascii="Calibri" w:hAnsi="Calibri" w:eastAsia="Calibri" w:cs="Calibri"/>
          <w:color w:val="000000" w:themeColor="text1" w:themeTint="FF" w:themeShade="FF"/>
        </w:rPr>
        <w:t>Word-segmentation/tokenization</w:t>
      </w:r>
      <w:r w:rsidRPr="314C59F7" w:rsidR="5A9E0E29">
        <w:rPr>
          <w:rFonts w:ascii="Calibri" w:hAnsi="Calibri" w:eastAsia="Calibri" w:cs="Calibri"/>
          <w:color w:val="000000" w:themeColor="text1" w:themeTint="FF" w:themeShade="FF"/>
        </w:rPr>
        <w:t xml:space="preserve"> -&gt; </w:t>
      </w:r>
      <w:r w:rsidRPr="314C59F7" w:rsidR="5FD01988">
        <w:rPr>
          <w:rFonts w:ascii="Calibri" w:hAnsi="Calibri" w:eastAsia="Calibri" w:cs="Calibri"/>
          <w:color w:val="000000" w:themeColor="text1" w:themeTint="FF" w:themeShade="FF"/>
        </w:rPr>
        <w:t>“</w:t>
      </w:r>
      <w:r w:rsidRPr="314C59F7" w:rsidR="5A9E0E29">
        <w:rPr>
          <w:rFonts w:ascii="Calibri" w:hAnsi="Calibri" w:eastAsia="Calibri" w:cs="Calibri"/>
          <w:color w:val="000000" w:themeColor="text1" w:themeTint="FF" w:themeShade="FF"/>
        </w:rPr>
        <w:t>well-done</w:t>
      </w:r>
      <w:r w:rsidRPr="314C59F7" w:rsidR="0A3D8ACD">
        <w:rPr>
          <w:rFonts w:ascii="Calibri" w:hAnsi="Calibri" w:eastAsia="Calibri" w:cs="Calibri"/>
          <w:color w:val="000000" w:themeColor="text1" w:themeTint="FF" w:themeShade="FF"/>
        </w:rPr>
        <w:t>”</w:t>
      </w:r>
      <w:r w:rsidRPr="314C59F7" w:rsidR="5A9E0E29">
        <w:rPr>
          <w:rFonts w:ascii="Calibri" w:hAnsi="Calibri" w:eastAsia="Calibri" w:cs="Calibri"/>
          <w:color w:val="000000" w:themeColor="text1" w:themeTint="FF" w:themeShade="FF"/>
        </w:rPr>
        <w:t xml:space="preserve"> becomes “well” and “done</w:t>
      </w:r>
      <w:r w:rsidRPr="314C59F7" w:rsidR="5A9E0E29">
        <w:rPr>
          <w:rFonts w:ascii="Calibri" w:hAnsi="Calibri" w:eastAsia="Calibri" w:cs="Calibri"/>
          <w:color w:val="000000" w:themeColor="text1" w:themeTint="FF" w:themeShade="FF"/>
        </w:rPr>
        <w:t>”</w:t>
      </w:r>
      <w:r w:rsidRPr="314C59F7" w:rsidR="0997973D">
        <w:rPr>
          <w:rFonts w:ascii="Calibri" w:hAnsi="Calibri" w:eastAsia="Calibri" w:cs="Calibri"/>
          <w:color w:val="000000" w:themeColor="text1" w:themeTint="FF" w:themeShade="FF"/>
        </w:rPr>
        <w:t>,</w:t>
      </w:r>
      <w:r w:rsidRPr="314C59F7" w:rsidR="0997973D">
        <w:rPr>
          <w:rFonts w:ascii="Calibri" w:hAnsi="Calibri" w:eastAsia="Calibri" w:cs="Calibri"/>
          <w:color w:val="000000" w:themeColor="text1" w:themeTint="FF" w:themeShade="FF"/>
        </w:rPr>
        <w:t xml:space="preserve"> </w:t>
      </w:r>
    </w:p>
    <w:p w:rsidR="61F81800" w:rsidP="39AFF9D4" w:rsidRDefault="61F81800" w14:paraId="6C7D530F" w14:textId="68293743">
      <w:pPr>
        <w:rPr>
          <w:rFonts w:ascii="Calibri" w:hAnsi="Calibri" w:eastAsia="Calibri" w:cs="Calibri"/>
          <w:color w:val="000000" w:themeColor="text1"/>
        </w:rPr>
      </w:pPr>
      <w:r w:rsidRPr="314C59F7" w:rsidR="341D0EF2">
        <w:rPr>
          <w:rFonts w:ascii="Calibri" w:hAnsi="Calibri" w:eastAsia="Calibri" w:cs="Calibri"/>
          <w:color w:val="000000" w:themeColor="text1" w:themeTint="FF" w:themeShade="FF"/>
        </w:rPr>
        <w:t>stemming -&gt; “</w:t>
      </w:r>
      <w:r w:rsidRPr="314C59F7" w:rsidR="341D0EF2">
        <w:rPr>
          <w:rFonts w:ascii="Calibri" w:hAnsi="Calibri" w:eastAsia="Calibri" w:cs="Calibri"/>
          <w:color w:val="000000" w:themeColor="text1" w:themeTint="FF" w:themeShade="FF"/>
        </w:rPr>
        <w:t>your</w:t>
      </w:r>
      <w:r w:rsidRPr="314C59F7" w:rsidR="341D0EF2">
        <w:rPr>
          <w:rFonts w:ascii="Calibri" w:hAnsi="Calibri" w:eastAsia="Calibri" w:cs="Calibri"/>
          <w:color w:val="000000" w:themeColor="text1" w:themeTint="FF" w:themeShade="FF"/>
        </w:rPr>
        <w:t>” becomes “you”</w:t>
      </w:r>
    </w:p>
    <w:p w:rsidR="69BE1BA0" w:rsidP="69BE1BA0" w:rsidRDefault="69BE1BA0" w14:paraId="34BE1F6A" w14:textId="2EA686BE">
      <w:pPr>
        <w:pStyle w:val="Normal"/>
        <w:rPr>
          <w:rFonts w:ascii="Calibri" w:hAnsi="Calibri" w:eastAsia="Calibri" w:cs="Calibri"/>
          <w:color w:val="000000" w:themeColor="text1" w:themeTint="FF" w:themeShade="FF"/>
        </w:rPr>
      </w:pPr>
      <w:r w:rsidRPr="314C59F7" w:rsidR="69BE1BA0">
        <w:rPr>
          <w:rFonts w:ascii="Calibri" w:hAnsi="Calibri" w:eastAsia="Calibri" w:cs="Calibri"/>
          <w:color w:val="000000" w:themeColor="text1" w:themeTint="FF" w:themeShade="FF"/>
        </w:rPr>
        <w:t xml:space="preserve">Potentially BPE to </w:t>
      </w:r>
      <w:r w:rsidRPr="314C59F7" w:rsidR="69BE1BA0">
        <w:rPr>
          <w:rFonts w:ascii="Calibri" w:hAnsi="Calibri" w:eastAsia="Calibri" w:cs="Calibri"/>
          <w:color w:val="000000" w:themeColor="text1" w:themeTint="FF" w:themeShade="FF"/>
        </w:rPr>
        <w:t>recognise</w:t>
      </w:r>
      <w:r w:rsidRPr="314C59F7" w:rsidR="69BE1BA0">
        <w:rPr>
          <w:rFonts w:ascii="Calibri" w:hAnsi="Calibri" w:eastAsia="Calibri" w:cs="Calibri"/>
          <w:color w:val="000000" w:themeColor="text1" w:themeTint="FF" w:themeShade="FF"/>
        </w:rPr>
        <w:t xml:space="preserve"> sequences ‘you’ and ‘done’</w:t>
      </w:r>
    </w:p>
    <w:p w:rsidR="767B2854" w:rsidP="39AFF9D4" w:rsidRDefault="42478A68" w14:paraId="72C6CBB0" w14:textId="34A400D9">
      <w:pPr>
        <w:rPr>
          <w:rFonts w:ascii="Calibri" w:hAnsi="Calibri" w:eastAsia="Calibri" w:cs="Calibri"/>
          <w:color w:val="000000" w:themeColor="text1"/>
        </w:rPr>
      </w:pPr>
      <w:r w:rsidRPr="314C59F7" w:rsidR="42478A68">
        <w:rPr>
          <w:rFonts w:ascii="Calibri" w:hAnsi="Calibri" w:eastAsia="Calibri" w:cs="Calibri"/>
          <w:color w:val="000000" w:themeColor="text1" w:themeTint="FF" w:themeShade="FF"/>
        </w:rPr>
        <w:t>2b.</w:t>
      </w:r>
      <w:r w:rsidRPr="314C59F7" w:rsidR="0AAD9B06">
        <w:rPr>
          <w:rFonts w:ascii="Calibri" w:hAnsi="Calibri" w:eastAsia="Calibri" w:cs="Calibri"/>
          <w:color w:val="000000" w:themeColor="text1" w:themeTint="FF" w:themeShade="FF"/>
        </w:rPr>
        <w:t xml:space="preserve"> </w:t>
      </w:r>
      <w:r w:rsidRPr="314C59F7" w:rsidR="0AAD9B06">
        <w:rPr>
          <w:rFonts w:ascii="Calibri" w:hAnsi="Calibri" w:eastAsia="Calibri" w:cs="Calibri"/>
          <w:color w:val="FF0000"/>
        </w:rPr>
        <w:t>Unsure about these 2</w:t>
      </w:r>
    </w:p>
    <w:p w:rsidR="767B2854" w:rsidP="46898B42" w:rsidRDefault="767B2854" w14:paraId="2C7E3408" w14:textId="58A089DB">
      <w:pPr>
        <w:rPr>
          <w:rFonts w:ascii="Calibri" w:hAnsi="Calibri" w:eastAsia="Calibri" w:cs="Calibri"/>
          <w:color w:val="000000" w:themeColor="text1"/>
        </w:rPr>
      </w:pPr>
      <w:r w:rsidRPr="314C59F7" w:rsidR="767B2854">
        <w:rPr>
          <w:rFonts w:ascii="Calibri" w:hAnsi="Calibri" w:eastAsia="Calibri" w:cs="Calibri"/>
          <w:color w:val="000000" w:themeColor="text1" w:themeTint="FF" w:themeShade="FF"/>
        </w:rPr>
        <w:t>i</w:t>
      </w:r>
      <w:r w:rsidRPr="314C59F7" w:rsidR="767B2854">
        <w:rPr>
          <w:rFonts w:ascii="Calibri" w:hAnsi="Calibri" w:eastAsia="Calibri" w:cs="Calibri"/>
          <w:color w:val="000000" w:themeColor="text1" w:themeTint="FF" w:themeShade="FF"/>
        </w:rPr>
        <w:t>.</w:t>
      </w:r>
    </w:p>
    <w:p w:rsidR="185E915A" w:rsidP="46898B42" w:rsidRDefault="23678965" w14:paraId="1F94077F" w14:textId="10AD41A5">
      <w:pPr>
        <w:rPr>
          <w:rFonts w:ascii="Calibri" w:hAnsi="Calibri" w:eastAsia="Calibri" w:cs="Calibri"/>
          <w:color w:val="000000" w:themeColor="text1"/>
        </w:rPr>
      </w:pPr>
      <w:r w:rsidRPr="314C59F7" w:rsidR="23678965">
        <w:rPr>
          <w:rFonts w:ascii="Calibri" w:hAnsi="Calibri" w:eastAsia="Calibri" w:cs="Calibri"/>
          <w:color w:val="000000" w:themeColor="text1" w:themeTint="FF" w:themeShade="FF"/>
        </w:rPr>
        <w:t xml:space="preserve"> logistic regression</w:t>
      </w:r>
      <w:r w:rsidRPr="314C59F7" w:rsidR="6F11E7A7">
        <w:rPr>
          <w:rFonts w:ascii="Calibri" w:hAnsi="Calibri" w:eastAsia="Calibri" w:cs="Calibri"/>
          <w:color w:val="000000" w:themeColor="text1" w:themeTint="FF" w:themeShade="FF"/>
        </w:rPr>
        <w:t xml:space="preserve"> - because it learns </w:t>
      </w:r>
      <w:r w:rsidRPr="314C59F7" w:rsidR="6F11E7A7">
        <w:rPr>
          <w:rFonts w:ascii="Calibri" w:hAnsi="Calibri" w:eastAsia="Calibri" w:cs="Calibri"/>
          <w:color w:val="000000" w:themeColor="text1" w:themeTint="FF" w:themeShade="FF"/>
        </w:rPr>
        <w:t>important features</w:t>
      </w:r>
      <w:commentRangeStart w:id="75"/>
      <w:commentRangeEnd w:id="75"/>
      <w:r>
        <w:rPr>
          <w:rStyle w:val="CommentReference"/>
        </w:rPr>
        <w:commentReference w:id="75"/>
      </w:r>
      <w:commentRangeStart w:id="76"/>
      <w:commentRangeEnd w:id="76"/>
      <w:r>
        <w:rPr>
          <w:rStyle w:val="CommentReference"/>
        </w:rPr>
        <w:commentReference w:id="76"/>
      </w:r>
    </w:p>
    <w:p w:rsidR="15D5347D" w:rsidP="39AFF9D4" w:rsidRDefault="15D5347D" w14:paraId="4EA31F7E" w14:textId="250A4AE8">
      <w:pPr>
        <w:rPr>
          <w:rFonts w:ascii="Calibri" w:hAnsi="Calibri" w:eastAsia="Calibri" w:cs="Calibri"/>
          <w:color w:val="000000" w:themeColor="text1"/>
        </w:rPr>
      </w:pPr>
      <w:r w:rsidRPr="314C59F7" w:rsidR="15D5347D">
        <w:rPr>
          <w:rFonts w:ascii="Calibri" w:hAnsi="Calibri" w:eastAsia="Calibri" w:cs="Calibri"/>
          <w:color w:val="000000" w:themeColor="text1" w:themeTint="FF" w:themeShade="FF"/>
        </w:rPr>
        <w:t xml:space="preserve">I acknowledged the above but would personally have gone for </w:t>
      </w:r>
      <w:r w:rsidRPr="314C59F7" w:rsidR="15D5347D">
        <w:rPr>
          <w:rFonts w:ascii="Calibri" w:hAnsi="Calibri" w:eastAsia="Calibri" w:cs="Calibri"/>
          <w:color w:val="000000" w:themeColor="text1" w:themeTint="FF" w:themeShade="FF"/>
        </w:rPr>
        <w:t>an FFNN</w:t>
      </w:r>
      <w:r w:rsidRPr="314C59F7" w:rsidR="15D5347D">
        <w:rPr>
          <w:rFonts w:ascii="Calibri" w:hAnsi="Calibri" w:eastAsia="Calibri" w:cs="Calibri"/>
          <w:color w:val="000000" w:themeColor="text1" w:themeTint="FF" w:themeShade="FF"/>
        </w:rPr>
        <w:t xml:space="preserve"> since </w:t>
      </w:r>
      <w:r w:rsidRPr="314C59F7" w:rsidR="15D5347D">
        <w:rPr>
          <w:rFonts w:ascii="Calibri" w:hAnsi="Calibri" w:eastAsia="Calibri" w:cs="Calibri"/>
          <w:color w:val="000000" w:themeColor="text1" w:themeTint="FF" w:themeShade="FF"/>
        </w:rPr>
        <w:t>it’s</w:t>
      </w:r>
      <w:r w:rsidRPr="314C59F7" w:rsidR="15D5347D">
        <w:rPr>
          <w:rFonts w:ascii="Calibri" w:hAnsi="Calibri" w:eastAsia="Calibri" w:cs="Calibri"/>
          <w:color w:val="000000" w:themeColor="text1" w:themeTint="FF" w:themeShade="FF"/>
        </w:rPr>
        <w:t xml:space="preserve"> powerful enough to learn relationships between the counts of annotated terms and is more extensible if other features are added later.</w:t>
      </w:r>
    </w:p>
    <w:p w:rsidR="185E915A" w:rsidP="46898B42" w:rsidRDefault="185E915A" w14:paraId="7064E608" w14:textId="5607711B">
      <w:pPr>
        <w:rPr>
          <w:rFonts w:ascii="Calibri" w:hAnsi="Calibri" w:eastAsia="Calibri" w:cs="Calibri"/>
          <w:color w:val="000000" w:themeColor="text1"/>
        </w:rPr>
      </w:pPr>
      <w:r w:rsidRPr="314C59F7" w:rsidR="185E915A">
        <w:rPr>
          <w:rFonts w:ascii="Calibri" w:hAnsi="Calibri" w:eastAsia="Calibri" w:cs="Calibri"/>
          <w:color w:val="000000" w:themeColor="text1" w:themeTint="FF" w:themeShade="FF"/>
        </w:rPr>
        <w:t>ii.</w:t>
      </w:r>
    </w:p>
    <w:p w:rsidR="56652CAC" w:rsidP="46898B42" w:rsidRDefault="56652CAC" w14:paraId="74FF0073" w14:textId="179C8497">
      <w:pPr>
        <w:rPr>
          <w:rFonts w:ascii="Calibri" w:hAnsi="Calibri" w:eastAsia="Calibri" w:cs="Calibri"/>
          <w:color w:val="000000" w:themeColor="text1"/>
        </w:rPr>
      </w:pPr>
      <w:r w:rsidRPr="314C59F7" w:rsidR="56652CAC">
        <w:rPr>
          <w:rFonts w:ascii="Calibri" w:hAnsi="Calibri" w:eastAsia="Calibri" w:cs="Calibri"/>
          <w:color w:val="000000" w:themeColor="text1" w:themeTint="FF" w:themeShade="FF"/>
        </w:rPr>
        <w:t>Perform sub-word unit conversion to break down vocabularies into their sub words.</w:t>
      </w:r>
    </w:p>
    <w:p w:rsidR="420099EB" w:rsidP="46898B42" w:rsidRDefault="3ABF3AE9" w14:paraId="13148886" w14:textId="5F665413">
      <w:pPr>
        <w:rPr>
          <w:rFonts w:ascii="Calibri" w:hAnsi="Calibri" w:eastAsia="Calibri" w:cs="Calibri"/>
          <w:color w:val="000000" w:themeColor="text1"/>
        </w:rPr>
      </w:pPr>
      <w:r w:rsidRPr="314C59F7" w:rsidR="3ABF3AE9">
        <w:rPr>
          <w:rFonts w:ascii="Calibri" w:hAnsi="Calibri" w:eastAsia="Calibri" w:cs="Calibri"/>
          <w:color w:val="000000" w:themeColor="text1" w:themeTint="FF" w:themeShade="FF"/>
        </w:rPr>
        <w:t xml:space="preserve">Perform logistic regression, this allows us to use </w:t>
      </w:r>
      <w:r w:rsidRPr="314C59F7" w:rsidR="3ABF3AE9">
        <w:rPr>
          <w:rFonts w:ascii="Calibri" w:hAnsi="Calibri" w:eastAsia="Calibri" w:cs="Calibri"/>
          <w:color w:val="000000" w:themeColor="text1" w:themeTint="FF" w:themeShade="FF"/>
        </w:rPr>
        <w:t>new words</w:t>
      </w:r>
      <w:r w:rsidRPr="314C59F7" w:rsidR="3ABF3AE9">
        <w:rPr>
          <w:rFonts w:ascii="Calibri" w:hAnsi="Calibri" w:eastAsia="Calibri" w:cs="Calibri"/>
          <w:color w:val="000000" w:themeColor="text1" w:themeTint="FF" w:themeShade="FF"/>
        </w:rPr>
        <w:t xml:space="preserve"> we have not seen </w:t>
      </w:r>
      <w:r w:rsidRPr="314C59F7" w:rsidR="10D3FA37">
        <w:rPr>
          <w:rFonts w:ascii="Calibri" w:hAnsi="Calibri" w:eastAsia="Calibri" w:cs="Calibri"/>
          <w:color w:val="000000" w:themeColor="text1" w:themeTint="FF" w:themeShade="FF"/>
        </w:rPr>
        <w:t>before.</w:t>
      </w:r>
    </w:p>
    <w:p w:rsidR="46898B42" w:rsidP="39AFF9D4" w:rsidRDefault="46898B42" w14:paraId="13BBE7A1" w14:textId="2EDEEBE8">
      <w:pPr>
        <w:rPr>
          <w:rFonts w:ascii="Calibri" w:hAnsi="Calibri" w:eastAsia="Calibri" w:cs="Calibri"/>
          <w:color w:val="000000" w:themeColor="text1"/>
        </w:rPr>
      </w:pPr>
    </w:p>
    <w:p w:rsidR="46898B42" w:rsidP="39AFF9D4" w:rsidRDefault="468BC93E" w14:paraId="7FB338F0" w14:textId="5D0E6499">
      <w:pPr>
        <w:rPr>
          <w:rFonts w:ascii="Calibri" w:hAnsi="Calibri" w:eastAsia="Calibri" w:cs="Calibri"/>
          <w:color w:val="000000" w:themeColor="text1"/>
        </w:rPr>
      </w:pPr>
      <w:r w:rsidRPr="314C59F7" w:rsidR="468BC93E">
        <w:rPr>
          <w:rFonts w:ascii="Calibri" w:hAnsi="Calibri" w:eastAsia="Calibri" w:cs="Calibri"/>
          <w:color w:val="000000" w:themeColor="text1" w:themeTint="FF" w:themeShade="FF"/>
        </w:rPr>
        <w:t xml:space="preserve">Char level NN is suited because English and German have a similar alphabet? Might generalize well as </w:t>
      </w:r>
      <w:r w:rsidRPr="314C59F7" w:rsidR="5B712494">
        <w:rPr>
          <w:rFonts w:ascii="Calibri" w:hAnsi="Calibri" w:eastAsia="Calibri" w:cs="Calibri"/>
          <w:color w:val="000000" w:themeColor="text1" w:themeTint="FF" w:themeShade="FF"/>
        </w:rPr>
        <w:t xml:space="preserve">words share characteristics </w:t>
      </w:r>
      <w:r w:rsidRPr="314C59F7" w:rsidR="5B712494">
        <w:rPr>
          <w:rFonts w:ascii="Calibri" w:hAnsi="Calibri" w:eastAsia="Calibri" w:cs="Calibri"/>
          <w:color w:val="000000" w:themeColor="text1" w:themeTint="FF" w:themeShade="FF"/>
        </w:rPr>
        <w:t>e.g.</w:t>
      </w:r>
      <w:r w:rsidRPr="314C59F7" w:rsidR="5B712494">
        <w:rPr>
          <w:rFonts w:ascii="Calibri" w:hAnsi="Calibri" w:eastAsia="Calibri" w:cs="Calibri"/>
          <w:color w:val="000000" w:themeColor="text1" w:themeTint="FF" w:themeShade="FF"/>
        </w:rPr>
        <w:t xml:space="preserve"> Chemo and chemotherapy. Pre-processing could lowercase and replace unknown German letters with approximate counterparts </w:t>
      </w:r>
      <w:r w:rsidRPr="314C59F7" w:rsidR="5B712494">
        <w:rPr>
          <w:rFonts w:ascii="Calibri" w:hAnsi="Calibri" w:eastAsia="Calibri" w:cs="Calibri"/>
          <w:color w:val="000000" w:themeColor="text1" w:themeTint="FF" w:themeShade="FF"/>
        </w:rPr>
        <w:t>e.g.</w:t>
      </w:r>
      <w:r w:rsidRPr="314C59F7" w:rsidR="5B712494">
        <w:rPr>
          <w:rFonts w:ascii="Calibri" w:hAnsi="Calibri" w:eastAsia="Calibri" w:cs="Calibri"/>
          <w:color w:val="000000" w:themeColor="text1" w:themeTint="FF" w:themeShade="FF"/>
        </w:rPr>
        <w:t xml:space="preserve"> ä =&gt; ae.</w:t>
      </w:r>
    </w:p>
    <w:p w:rsidR="39AFF9D4" w:rsidP="39AFF9D4" w:rsidRDefault="39AFF9D4" w14:paraId="1123E8A3" w14:textId="2942C166">
      <w:pPr>
        <w:rPr>
          <w:rFonts w:ascii="Calibri" w:hAnsi="Calibri" w:eastAsia="Calibri" w:cs="Calibri"/>
          <w:color w:val="000000" w:themeColor="text1"/>
        </w:rPr>
      </w:pPr>
    </w:p>
    <w:p w:rsidR="136CE92A" w:rsidP="46898B42" w:rsidRDefault="136CE92A" w14:paraId="4DBEACA5" w14:textId="5A86C187">
      <w:pPr>
        <w:rPr>
          <w:rFonts w:ascii="Calibri" w:hAnsi="Calibri" w:eastAsia="Calibri" w:cs="Calibri"/>
          <w:color w:val="000000" w:themeColor="text1"/>
        </w:rPr>
      </w:pPr>
      <w:r w:rsidRPr="314C59F7" w:rsidR="136CE92A">
        <w:rPr>
          <w:rFonts w:ascii="Calibri" w:hAnsi="Calibri" w:eastAsia="Calibri" w:cs="Calibri"/>
          <w:color w:val="000000" w:themeColor="text1" w:themeTint="FF" w:themeShade="FF"/>
        </w:rPr>
        <w:t>3a.</w:t>
      </w:r>
    </w:p>
    <w:p w:rsidR="136CE92A" w:rsidP="46898B42" w:rsidRDefault="136CE92A" w14:paraId="0D2E4512" w14:textId="31FC53A9">
      <w:pPr>
        <w:rPr>
          <w:rFonts w:ascii="Calibri" w:hAnsi="Calibri" w:eastAsia="Calibri" w:cs="Calibri"/>
          <w:color w:val="000000" w:themeColor="text1"/>
        </w:rPr>
      </w:pPr>
      <w:r w:rsidRPr="314C59F7" w:rsidR="136CE92A">
        <w:rPr>
          <w:rFonts w:ascii="Calibri" w:hAnsi="Calibri" w:eastAsia="Calibri" w:cs="Calibri"/>
          <w:color w:val="000000" w:themeColor="text1" w:themeTint="FF" w:themeShade="FF"/>
        </w:rPr>
        <w:t>i</w:t>
      </w:r>
      <w:r w:rsidRPr="314C59F7" w:rsidR="136CE92A">
        <w:rPr>
          <w:rFonts w:ascii="Calibri" w:hAnsi="Calibri" w:eastAsia="Calibri" w:cs="Calibri"/>
          <w:color w:val="000000" w:themeColor="text1" w:themeTint="FF" w:themeShade="FF"/>
        </w:rPr>
        <w:t>.</w:t>
      </w:r>
    </w:p>
    <w:p w:rsidR="7E3105E5" w:rsidP="46898B42" w:rsidRDefault="7E3105E5" w14:paraId="05AA1072" w14:textId="0AFF2233">
      <w:r w:rsidR="7E3105E5">
        <w:rPr/>
        <w:t xml:space="preserve">Recurrent Neural Network is a generalization of feedforward neural network that has an internal memory. RNN is recurrent in nature as it performs the same function for every input of data while the output of the current input depends on the past one computation. After producing the output, it is copied and sent back into the recurrent network. At each timestep it considers the current input and the output that it has learned from the </w:t>
      </w:r>
      <w:r w:rsidR="7E3105E5">
        <w:rPr/>
        <w:t>previous</w:t>
      </w:r>
      <w:r w:rsidR="7E3105E5">
        <w:rPr/>
        <w:t xml:space="preserve"> input.</w:t>
      </w:r>
    </w:p>
    <w:p w:rsidR="7E3105E5" w:rsidP="46898B42" w:rsidRDefault="48E7BDF7" w14:paraId="61A409AA" w14:textId="75B9A5A2">
      <w:r w:rsidR="48E7BDF7">
        <w:drawing>
          <wp:inline wp14:editId="20AD9E71" wp14:anchorId="7C434670">
            <wp:extent cx="2409825" cy="426883"/>
            <wp:effectExtent l="0" t="0" r="0" b="0"/>
            <wp:docPr id="2122966918" name="Picture 2122966918" title=""/>
            <wp:cNvGraphicFramePr>
              <a:graphicFrameLocks noChangeAspect="1"/>
            </wp:cNvGraphicFramePr>
            <a:graphic>
              <a:graphicData uri="http://schemas.openxmlformats.org/drawingml/2006/picture">
                <pic:pic>
                  <pic:nvPicPr>
                    <pic:cNvPr id="0" name="Picture 2122966918"/>
                    <pic:cNvPicPr/>
                  </pic:nvPicPr>
                  <pic:blipFill>
                    <a:blip r:embed="R5b0bec7a575346c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09825" cy="426883"/>
                    </a:xfrm>
                    <a:prstGeom prst="rect">
                      <a:avLst/>
                    </a:prstGeom>
                  </pic:spPr>
                </pic:pic>
              </a:graphicData>
            </a:graphic>
          </wp:inline>
        </w:drawing>
      </w:r>
      <w:r w:rsidR="48E7BDF7">
        <w:drawing>
          <wp:inline wp14:editId="44EC88AA" wp14:anchorId="1AECCF68">
            <wp:extent cx="1228725" cy="472053"/>
            <wp:effectExtent l="0" t="0" r="0" b="0"/>
            <wp:docPr id="978182133" name="Picture 978182133" title=""/>
            <wp:cNvGraphicFramePr>
              <a:graphicFrameLocks noChangeAspect="1"/>
            </wp:cNvGraphicFramePr>
            <a:graphic>
              <a:graphicData uri="http://schemas.openxmlformats.org/drawingml/2006/picture">
                <pic:pic>
                  <pic:nvPicPr>
                    <pic:cNvPr id="0" name="Picture 978182133"/>
                    <pic:cNvPicPr/>
                  </pic:nvPicPr>
                  <pic:blipFill>
                    <a:blip r:embed="Rc089da735f4c400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28725" cy="472053"/>
                    </a:xfrm>
                    <a:prstGeom prst="rect">
                      <a:avLst/>
                    </a:prstGeom>
                  </pic:spPr>
                </pic:pic>
              </a:graphicData>
            </a:graphic>
          </wp:inline>
        </w:drawing>
      </w:r>
    </w:p>
    <w:p w:rsidR="7E3105E5" w:rsidP="46898B42" w:rsidRDefault="48E7BDF7" w14:paraId="54AF2A23" w14:textId="331D1111">
      <w:r>
        <w:t>ii.</w:t>
      </w:r>
    </w:p>
    <w:p w:rsidR="76713F21" w:rsidP="39AFF9D4" w:rsidRDefault="76713F21" w14:paraId="37558A6E" w14:textId="5CB3BA94">
      <w:r>
        <w:t>Assume the RNN has an embedding bedding layer. The weights of that layer would be set to those of the pre-trained embeddings, and the layer would be set to not update (or can update as well).</w:t>
      </w:r>
    </w:p>
    <w:p w:rsidR="76713F21" w:rsidP="39AFF9D4" w:rsidRDefault="76713F21" w14:paraId="4DE95FA2" w14:textId="0259A8A3">
      <w:r w:rsidR="76713F21">
        <w:rPr/>
        <w:t>This allows us to start with existing hidden presentations that hopefully allow the network to learn more quickly</w:t>
      </w:r>
      <w:r w:rsidR="73ADDFD7">
        <w:rPr/>
        <w:t>, (</w:t>
      </w:r>
      <w:r w:rsidR="3BD0D9F0">
        <w:rPr/>
        <w:t>optionally</w:t>
      </w:r>
      <w:r w:rsidR="73ADDFD7">
        <w:rPr/>
        <w:t xml:space="preserve"> can be trained to further </w:t>
      </w:r>
      <w:r w:rsidR="6CB091E1">
        <w:rPr/>
        <w:t>customize</w:t>
      </w:r>
      <w:r w:rsidR="73ADDFD7">
        <w:rPr/>
        <w:t xml:space="preserve"> for the </w:t>
      </w:r>
      <w:r w:rsidR="73ADDFD7">
        <w:rPr/>
        <w:t>particular task</w:t>
      </w:r>
      <w:r w:rsidR="73ADDFD7">
        <w:rPr/>
        <w:t>)</w:t>
      </w:r>
    </w:p>
    <w:p w:rsidR="5660F5F7" w:rsidP="46898B42" w:rsidRDefault="5660F5F7" w14:paraId="4C91EB0A" w14:textId="3E781F08">
      <w:r>
        <w:t>iii.</w:t>
      </w:r>
    </w:p>
    <w:p w:rsidR="5660F5F7" w:rsidP="46898B42" w:rsidRDefault="3A066EC1" w14:paraId="14CA6A51" w14:textId="42C8DDA8">
      <w:r w:rsidR="3A066EC1">
        <w:rPr/>
        <w:t>In transformer networks, s</w:t>
      </w:r>
      <w:r w:rsidR="4CBA4A9C">
        <w:rPr/>
        <w:t>elf-Attention is used to compute similarity scores between words in a sentence.</w:t>
      </w:r>
      <w:commentRangeStart w:id="77"/>
      <w:commentRangeEnd w:id="77"/>
      <w:r>
        <w:rPr>
          <w:rStyle w:val="CommentReference"/>
        </w:rPr>
        <w:commentReference w:id="77"/>
      </w:r>
    </w:p>
    <w:p w:rsidR="46898B42" w:rsidP="46898B42" w:rsidRDefault="7A0C5E12" w14:paraId="4EAE400B" w14:textId="6F6C2C80">
      <w:r w:rsidR="7A0C5E12">
        <w:rPr/>
        <w:t xml:space="preserve">In a regular RNN, this is not possible as the input is passed sequentially. Instead, a way would be to apply self-attention between the hidden state at each time step and some k </w:t>
      </w:r>
      <w:r w:rsidR="7A0C5E12">
        <w:rPr/>
        <w:t>previous</w:t>
      </w:r>
      <w:r w:rsidR="7A0C5E12">
        <w:rPr/>
        <w:t xml:space="preserve"> timesteps' hidden states. I think </w:t>
      </w:r>
      <w:r w:rsidR="7A0C5E12">
        <w:rPr/>
        <w:t>that's</w:t>
      </w:r>
      <w:r w:rsidR="7A0C5E12">
        <w:rPr/>
        <w:t xml:space="preserve"> what Ozan mentioned in the revision lecture too. (</w:t>
      </w:r>
      <w:r w:rsidR="7A0C5E12">
        <w:rPr/>
        <w:t>from</w:t>
      </w:r>
      <w:r w:rsidR="7A0C5E12">
        <w:rPr/>
        <w:t xml:space="preserve"> Pavlos)</w:t>
      </w:r>
    </w:p>
    <w:p w:rsidR="3B035922" w:rsidP="46898B42" w:rsidRDefault="3B035922" w14:paraId="27E6A018" w14:textId="1A20474F">
      <w:r w:rsidRPr="46898B42">
        <w:t>3b</w:t>
      </w:r>
    </w:p>
    <w:p w:rsidR="1CC2CDA1" w:rsidRDefault="1CC2CDA1" w14:paraId="42CCB34D" w14:textId="688EB4EE">
      <w:r w:rsidR="1CC2CDA1">
        <w:rPr/>
        <w:t>i</w:t>
      </w:r>
      <w:r w:rsidR="1CC2CDA1">
        <w:rPr/>
        <w:t>.</w:t>
      </w:r>
    </w:p>
    <w:p w:rsidR="20E7080F" w:rsidP="46898B42" w:rsidRDefault="20E7080F" w14:paraId="517EB1D6" w14:textId="11FB3D56">
      <w:r w:rsidR="20E7080F">
        <w:rPr/>
        <w:t xml:space="preserve">RNN architectures are limited when working with long sequences, because their ability to </w:t>
      </w:r>
      <w:r w:rsidR="20E7080F">
        <w:rPr/>
        <w:t>retain</w:t>
      </w:r>
      <w:r w:rsidR="20E7080F">
        <w:rPr/>
        <w:t xml:space="preserve"> information from the first elements is lost when new elements </w:t>
      </w:r>
      <w:r w:rsidR="20E7080F">
        <w:rPr/>
        <w:t>were</w:t>
      </w:r>
      <w:r w:rsidR="20E7080F">
        <w:rPr/>
        <w:t xml:space="preserve"> incorporated into the sequence.</w:t>
      </w:r>
    </w:p>
    <w:p w:rsidR="3B035922" w:rsidP="46898B42" w:rsidRDefault="3B035922" w14:paraId="16E810A3" w14:textId="5AE57FBC">
      <w:pPr>
        <w:rPr>
          <w:rFonts w:ascii="Calibri" w:hAnsi="Calibri" w:eastAsia="Calibri" w:cs="Calibri"/>
          <w:color w:val="000000" w:themeColor="text1"/>
        </w:rPr>
      </w:pPr>
      <w:r w:rsidRPr="314C59F7" w:rsidR="3B035922">
        <w:rPr>
          <w:rFonts w:ascii="Calibri" w:hAnsi="Calibri" w:eastAsia="Calibri" w:cs="Calibri"/>
          <w:color w:val="000000" w:themeColor="text1" w:themeTint="FF" w:themeShade="FF"/>
        </w:rPr>
        <w:t xml:space="preserve">The Attention mechanism offers an elegant solution to overcome the bottleneck. We weigh </w:t>
      </w:r>
      <w:r w:rsidRPr="314C59F7" w:rsidR="00397AA8">
        <w:rPr>
          <w:rFonts w:ascii="Calibri" w:hAnsi="Calibri" w:eastAsia="Calibri" w:cs="Calibri"/>
          <w:color w:val="000000" w:themeColor="text1" w:themeTint="FF" w:themeShade="FF"/>
        </w:rPr>
        <w:t>the</w:t>
      </w:r>
      <w:r w:rsidRPr="314C59F7" w:rsidR="3B035922">
        <w:rPr>
          <w:rFonts w:ascii="Calibri" w:hAnsi="Calibri" w:eastAsia="Calibri" w:cs="Calibri"/>
          <w:color w:val="000000" w:themeColor="text1" w:themeTint="FF" w:themeShade="FF"/>
        </w:rPr>
        <w:t xml:space="preserve"> </w:t>
      </w:r>
      <w:r w:rsidRPr="314C59F7" w:rsidR="00397AA8">
        <w:rPr>
          <w:rFonts w:ascii="Calibri" w:hAnsi="Calibri" w:eastAsia="Calibri" w:cs="Calibri"/>
          <w:color w:val="000000" w:themeColor="text1" w:themeTint="FF" w:themeShade="FF"/>
        </w:rPr>
        <w:t xml:space="preserve">information stored in each </w:t>
      </w:r>
      <w:r w:rsidRPr="314C59F7" w:rsidR="3B035922">
        <w:rPr>
          <w:rFonts w:ascii="Calibri" w:hAnsi="Calibri" w:eastAsia="Calibri" w:cs="Calibri"/>
          <w:color w:val="000000" w:themeColor="text1" w:themeTint="FF" w:themeShade="FF"/>
        </w:rPr>
        <w:t xml:space="preserve">vector in H at every timestep and update our hidden state to include the information we believe is relevant. This </w:t>
      </w:r>
    </w:p>
    <w:p w:rsidR="3B035922" w:rsidP="46898B42" w:rsidRDefault="3B035922" w14:paraId="696E79E2" w14:textId="27E9604E">
      <w:pPr>
        <w:ind w:firstLine="720"/>
        <w:rPr>
          <w:rFonts w:ascii="Calibri" w:hAnsi="Calibri" w:eastAsia="Calibri" w:cs="Calibri"/>
          <w:color w:val="000000" w:themeColor="text1"/>
        </w:rPr>
      </w:pPr>
      <w:r w:rsidRPr="314C59F7" w:rsidR="3B035922">
        <w:rPr>
          <w:rFonts w:ascii="Calibri" w:hAnsi="Calibri" w:eastAsia="Calibri" w:cs="Calibri"/>
          <w:color w:val="000000" w:themeColor="text1" w:themeTint="FF" w:themeShade="FF"/>
        </w:rPr>
        <w:t xml:space="preserve">1. helps </w:t>
      </w:r>
      <w:r w:rsidRPr="314C59F7" w:rsidR="3B035922">
        <w:rPr>
          <w:rFonts w:ascii="Calibri" w:hAnsi="Calibri" w:eastAsia="Calibri" w:cs="Calibri"/>
          <w:color w:val="000000" w:themeColor="text1" w:themeTint="FF" w:themeShade="FF"/>
        </w:rPr>
        <w:t>retain</w:t>
      </w:r>
      <w:r w:rsidRPr="314C59F7" w:rsidR="3B035922">
        <w:rPr>
          <w:rFonts w:ascii="Calibri" w:hAnsi="Calibri" w:eastAsia="Calibri" w:cs="Calibri"/>
          <w:color w:val="000000" w:themeColor="text1" w:themeTint="FF" w:themeShade="FF"/>
        </w:rPr>
        <w:t xml:space="preserve"> more information</w:t>
      </w:r>
    </w:p>
    <w:p w:rsidR="3B035922" w:rsidP="46898B42" w:rsidRDefault="3B035922" w14:paraId="62730A30" w14:textId="21FD151E">
      <w:pPr>
        <w:ind w:firstLine="720"/>
        <w:rPr>
          <w:rFonts w:ascii="Calibri" w:hAnsi="Calibri" w:eastAsia="Calibri" w:cs="Calibri"/>
          <w:color w:val="000000" w:themeColor="text1"/>
        </w:rPr>
      </w:pPr>
      <w:r w:rsidRPr="314C59F7" w:rsidR="3B035922">
        <w:rPr>
          <w:rFonts w:ascii="Calibri" w:hAnsi="Calibri" w:eastAsia="Calibri" w:cs="Calibri"/>
          <w:color w:val="000000" w:themeColor="text1" w:themeTint="FF" w:themeShade="FF"/>
        </w:rPr>
        <w:t>2. Allows all information to be evenly evaluated</w:t>
      </w:r>
    </w:p>
    <w:p w:rsidR="46898B42" w:rsidP="46898B42" w:rsidRDefault="49ECFB06" w14:paraId="6D6C4FD6" w14:textId="786B36B5">
      <w:r>
        <w:t>The role of attention is to expose relational bias in the context of an input and allow features relating to individual input words to be focused on and weighted accordingly.</w:t>
      </w:r>
    </w:p>
    <w:p w:rsidR="7C74BD09" w:rsidP="39AFF9D4" w:rsidRDefault="7C74BD09" w14:paraId="3D5B324F" w14:textId="3D27BE2E">
      <w:r w:rsidR="7C74BD09">
        <w:rPr/>
        <w:t xml:space="preserve">(The question asks for NMT </w:t>
      </w:r>
      <w:r w:rsidR="7C74BD09">
        <w:rPr/>
        <w:t>specifically</w:t>
      </w:r>
      <w:r w:rsidR="7C74BD09">
        <w:rPr/>
        <w:t xml:space="preserve"> so I think something related needs to be said)</w:t>
      </w:r>
    </w:p>
    <w:p w:rsidR="50F67157" w:rsidP="39AFF9D4" w:rsidRDefault="50F67157" w14:paraId="5234B978" w14:textId="49BE8FEA">
      <w:r>
        <w:t xml:space="preserve">Different languages can have different sentence structures, and attention can be used to </w:t>
      </w:r>
      <w:r w:rsidR="475F1883">
        <w:t>compute which words influence the translation of the next word most. Compared to a standard RNN, which can only use the information sequentially.</w:t>
      </w:r>
    </w:p>
    <w:p w:rsidR="6AB88CD6" w:rsidP="46898B42" w:rsidRDefault="6AB88CD6" w14:paraId="1357FF29" w14:textId="4E64275E">
      <w:r>
        <w:t>ii.</w:t>
      </w:r>
    </w:p>
    <w:p w:rsidR="6AB88CD6" w:rsidP="46898B42" w:rsidRDefault="79260624" w14:paraId="2B904B03" w14:textId="4AA4AC2A">
      <w:commentRangeStart w:id="78"/>
      <w:commentRangeStart w:id="79"/>
      <w:commentRangeStart w:id="80"/>
      <w:r w:rsidR="79260624">
        <w:rPr/>
        <w:t>r = q*w</w:t>
      </w:r>
      <w:r w:rsidRPr="314C59F7" w:rsidR="79260624">
        <w:rPr>
          <w:vertAlign w:val="superscript"/>
        </w:rPr>
        <w:t>1</w:t>
      </w:r>
      <w:r w:rsidR="79260624">
        <w:rPr/>
        <w:t xml:space="preserve"> </w:t>
      </w:r>
    </w:p>
    <w:p w:rsidR="6AB88CD6" w:rsidP="46898B42" w:rsidRDefault="6AB88CD6" w14:paraId="7D17807B" w14:textId="5A88B793">
      <w:r w:rsidRPr="46898B42">
        <w:t>r</w:t>
      </w:r>
      <w:r w:rsidRPr="46898B42">
        <w:rPr>
          <w:vertAlign w:val="subscript"/>
        </w:rPr>
        <w:t>i</w:t>
      </w:r>
      <w:r w:rsidRPr="46898B42">
        <w:t xml:space="preserve"> = h</w:t>
      </w:r>
      <w:r w:rsidRPr="46898B42">
        <w:rPr>
          <w:vertAlign w:val="subscript"/>
        </w:rPr>
        <w:t>i</w:t>
      </w:r>
      <w:r w:rsidRPr="46898B42">
        <w:t>*w</w:t>
      </w:r>
      <w:r w:rsidRPr="46898B42">
        <w:rPr>
          <w:vertAlign w:val="superscript"/>
        </w:rPr>
        <w:t>2</w:t>
      </w:r>
    </w:p>
    <w:p w:rsidR="6AB88CD6" w:rsidP="46898B42" w:rsidRDefault="79260624" w14:paraId="66C418F4" w14:textId="7BA9C3B1">
      <w:pPr>
        <w:rPr>
          <w:vertAlign w:val="superscript"/>
        </w:rPr>
      </w:pPr>
      <w:r w:rsidR="79260624">
        <w:rPr/>
        <w:t xml:space="preserve">V = r * </w:t>
      </w:r>
      <w:r w:rsidR="79260624">
        <w:rPr/>
        <w:t>r</w:t>
      </w:r>
      <w:r w:rsidRPr="314C59F7" w:rsidR="79260624">
        <w:rPr>
          <w:vertAlign w:val="subscript"/>
        </w:rPr>
        <w:t>i</w:t>
      </w:r>
      <w:r w:rsidR="79260624">
        <w:rPr/>
        <w:t xml:space="preserve"> for all I</w:t>
      </w:r>
      <w:commentRangeEnd w:id="78"/>
      <w:r>
        <w:rPr>
          <w:rStyle w:val="CommentReference"/>
        </w:rPr>
        <w:commentReference w:id="78"/>
      </w:r>
      <w:commentRangeEnd w:id="79"/>
      <w:r>
        <w:rPr>
          <w:rStyle w:val="CommentReference"/>
        </w:rPr>
        <w:commentReference w:id="79"/>
      </w:r>
      <w:commentRangeEnd w:id="80"/>
      <w:r>
        <w:rPr>
          <w:rStyle w:val="CommentReference"/>
        </w:rPr>
        <w:commentReference w:id="80"/>
      </w:r>
    </w:p>
    <w:p w:rsidR="6AB88CD6" w:rsidP="46898B42" w:rsidRDefault="6AB88CD6" w14:paraId="40B02593" w14:textId="34CB1B1A">
      <w:r w:rsidR="6AB88CD6">
        <w:rPr/>
        <w:t>Softmax</w:t>
      </w:r>
      <w:r w:rsidR="6AB88CD6">
        <w:rPr/>
        <w:t xml:space="preserve"> V</w:t>
      </w:r>
    </w:p>
    <w:p w:rsidR="46898B42" w:rsidP="39AFF9D4" w:rsidRDefault="5E4A0995" w14:paraId="672F4FC9" w14:textId="26FB0BF9">
      <w:r>
        <w:t>Sum the weighted values of h</w:t>
      </w:r>
    </w:p>
    <w:p w:rsidR="0A7CAA7B" w:rsidP="39AFF9D4" w:rsidRDefault="0A7CAA7B" w14:paraId="5A67A41C" w14:textId="6DA19CD4">
      <w:r>
        <w:t>Dot attention:</w:t>
      </w:r>
    </w:p>
    <w:p w:rsidR="0A7CAA7B" w:rsidP="39AFF9D4" w:rsidRDefault="0A7CAA7B" w14:paraId="4431505A" w14:textId="5F503DC1">
      <w:r w:rsidR="0A7CAA7B">
        <w:drawing>
          <wp:inline wp14:editId="429C1796" wp14:anchorId="5C12147B">
            <wp:extent cx="5486400" cy="2672862"/>
            <wp:effectExtent l="0" t="0" r="0" b="0"/>
            <wp:docPr id="1830376478" name="Picture 1830376478" title=""/>
            <wp:cNvGraphicFramePr>
              <a:graphicFrameLocks noChangeAspect="1"/>
            </wp:cNvGraphicFramePr>
            <a:graphic>
              <a:graphicData uri="http://schemas.openxmlformats.org/drawingml/2006/picture">
                <pic:pic>
                  <pic:nvPicPr>
                    <pic:cNvPr id="0" name="Picture 1830376478"/>
                    <pic:cNvPicPr/>
                  </pic:nvPicPr>
                  <pic:blipFill>
                    <a:blip r:embed="R9bc83779c40e4fe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86400" cy="2672862"/>
                    </a:xfrm>
                    <a:prstGeom prst="rect">
                      <a:avLst/>
                    </a:prstGeom>
                  </pic:spPr>
                </pic:pic>
              </a:graphicData>
            </a:graphic>
          </wp:inline>
        </w:drawing>
      </w:r>
      <w:r>
        <w:tab/>
      </w:r>
    </w:p>
    <w:p w:rsidR="2A42ED10" w:rsidP="46898B42" w:rsidRDefault="2A42ED10" w14:paraId="021DE1A1" w14:textId="0CFA0C14">
      <w:pPr>
        <w:rPr>
          <w:vertAlign w:val="superscript"/>
        </w:rPr>
      </w:pPr>
      <w:r w:rsidR="2A42ED10">
        <w:rPr/>
        <w:t>3c.</w:t>
      </w:r>
    </w:p>
    <w:p w:rsidR="2A42ED10" w:rsidP="46898B42" w:rsidRDefault="2A42ED10" w14:paraId="16152563" w14:textId="3B3B032D">
      <w:r w:rsidR="2A42ED10">
        <w:rPr/>
        <w:t>i</w:t>
      </w:r>
      <w:r w:rsidR="2A42ED10">
        <w:rPr/>
        <w:t>.</w:t>
      </w:r>
    </w:p>
    <w:p w:rsidR="38C7F67F" w:rsidP="46898B42" w:rsidRDefault="0FC7084F" w14:paraId="6A42C847" w14:textId="22887E61">
      <w:r w:rsidR="0FC7084F">
        <w:rPr/>
        <w:t xml:space="preserve">Cross entropy for </w:t>
      </w:r>
      <w:r w:rsidR="0FC7084F">
        <w:rPr/>
        <w:t>classification or translation</w:t>
      </w:r>
      <w:r w:rsidR="179F737A">
        <w:rPr/>
        <w:t xml:space="preserve"> or prediction (normal bigram language model)</w:t>
      </w:r>
    </w:p>
    <w:p w:rsidR="38C7F67F" w:rsidP="46898B42" w:rsidRDefault="0FC7084F" w14:paraId="5AF01BD5" w14:textId="2D7BEA03">
      <w:r>
        <w:t>MSE for regression</w:t>
      </w:r>
    </w:p>
    <w:p w:rsidR="39AFF9D4" w:rsidP="39AFF9D4" w:rsidRDefault="39AFF9D4" w14:paraId="76CC4A11" w14:textId="196BCC0B"/>
    <w:p w:rsidR="23F2F3EA" w:rsidP="39AFF9D4" w:rsidRDefault="23F2F3EA" w14:paraId="002596AD" w14:textId="32BA52CC">
      <w:pPr>
        <w:rPr>
          <w:color w:val="FF0000"/>
        </w:rPr>
      </w:pPr>
      <w:r w:rsidRPr="314C59F7" w:rsidR="23F2F3EA">
        <w:rPr>
          <w:color w:val="FF0000"/>
        </w:rPr>
        <w:t>What about the sequence loss?</w:t>
      </w:r>
      <w:r w:rsidRPr="314C59F7" w:rsidR="4806B19A">
        <w:rPr>
          <w:color w:val="FF0000"/>
        </w:rPr>
        <w:t xml:space="preserve"> &lt;- </w:t>
      </w:r>
      <w:r w:rsidRPr="314C59F7" w:rsidR="4806B19A">
        <w:rPr>
          <w:color w:val="FF0000"/>
        </w:rPr>
        <w:t>isnt</w:t>
      </w:r>
      <w:r w:rsidRPr="314C59F7" w:rsidR="4806B19A">
        <w:rPr>
          <w:color w:val="FF0000"/>
        </w:rPr>
        <w:t xml:space="preserve"> this usually like a sum or product of individual losses</w:t>
      </w:r>
      <w:r w:rsidRPr="314C59F7" w:rsidR="78AB1EAA">
        <w:rPr>
          <w:color w:val="FF0000"/>
        </w:rPr>
        <w:t xml:space="preserve">? </w:t>
      </w:r>
    </w:p>
    <w:p w:rsidR="78AB1EAA" w:rsidP="39AFF9D4" w:rsidRDefault="78AB1EAA" w14:paraId="41FDCA09" w14:textId="1DC738FE">
      <w:pPr>
        <w:rPr>
          <w:color w:val="FF0000"/>
        </w:rPr>
      </w:pPr>
      <w:r w:rsidRPr="314C59F7" w:rsidR="78AB1EAA">
        <w:rPr>
          <w:color w:val="FF0000"/>
        </w:rPr>
        <w:t xml:space="preserve">ANSWER -&gt; </w:t>
      </w:r>
      <w:r w:rsidRPr="314C59F7" w:rsidR="78AB1EAA">
        <w:rPr>
          <w:color w:val="FF0000"/>
        </w:rPr>
        <w:t>It’s</w:t>
      </w:r>
      <w:r w:rsidRPr="314C59F7" w:rsidR="78AB1EAA">
        <w:rPr>
          <w:color w:val="FF0000"/>
        </w:rPr>
        <w:t xml:space="preserve"> the sum of the log probabilities of </w:t>
      </w:r>
      <w:r w:rsidRPr="314C59F7" w:rsidR="7A696F99">
        <w:rPr>
          <w:color w:val="FF0000"/>
        </w:rPr>
        <w:t xml:space="preserve">all </w:t>
      </w:r>
      <w:r w:rsidRPr="314C59F7" w:rsidR="78AB1EAA">
        <w:rPr>
          <w:color w:val="FF0000"/>
        </w:rPr>
        <w:t>the output word</w:t>
      </w:r>
      <w:r w:rsidRPr="314C59F7" w:rsidR="7E01F64D">
        <w:rPr>
          <w:color w:val="FF0000"/>
        </w:rPr>
        <w:t>s</w:t>
      </w:r>
      <w:r w:rsidRPr="314C59F7" w:rsidR="78AB1EAA">
        <w:rPr>
          <w:color w:val="FF0000"/>
        </w:rPr>
        <w:t>.</w:t>
      </w:r>
    </w:p>
    <w:p w:rsidR="2A42ED10" w:rsidP="46898B42" w:rsidRDefault="2A42ED10" w14:paraId="2C92AAD1" w14:textId="7CCA408F">
      <w:r w:rsidRPr="46898B42">
        <w:t>ii.</w:t>
      </w:r>
    </w:p>
    <w:p w:rsidR="2A42ED10" w:rsidP="46898B42" w:rsidRDefault="784B69BD" w14:paraId="148769A1" w14:textId="3CDA46C6">
      <w:r>
        <w:t>Perplexity</w:t>
      </w:r>
      <w:r w:rsidR="3DF00457">
        <w:t xml:space="preserve"> (assuming a standard language model) describes the ability of an RNN language model to cope with unseen data. The better it performs, the lower the perplexity is</w:t>
      </w:r>
      <w:r w:rsidR="5A47F7B3">
        <w:t xml:space="preserve"> and the more data it has seen.</w:t>
      </w:r>
    </w:p>
    <w:p w:rsidR="43EC7DE3" w:rsidP="39AFF9D4" w:rsidRDefault="43EC7DE3" w14:paraId="650D8E22" w14:textId="4D37F0BC">
      <w:commentRangeStart w:id="81"/>
      <w:r w:rsidR="43EC7DE3">
        <w:rPr/>
        <w:t>BLEU Score?</w:t>
      </w:r>
      <w:commentRangeEnd w:id="81"/>
      <w:r>
        <w:rPr>
          <w:rStyle w:val="CommentReference"/>
        </w:rPr>
        <w:commentReference w:id="81"/>
      </w:r>
    </w:p>
    <w:sectPr w:rsidR="43EC7DE3">
      <w:headerReference w:type="default" r:id="rId18"/>
      <w:footerReference w:type="default" r:id="rId19"/>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PR" w:author="Parac, Roko" w:date="2022-03-13T14:12:00Z" w:id="0">
    <w:p w:rsidR="2CD5190F" w:rsidRDefault="2CD5190F" w14:paraId="3658D0B4" w14:textId="3D332E0E">
      <w:pPr>
        <w:pStyle w:val="CommentText"/>
      </w:pPr>
      <w:r>
        <w:t>Is this 500 x 30000? The slides say the output layer computes the dot product between output vector and weight matrix of the output layer (W'). So, the size should be equal to the size of the matrix W'?</w:t>
      </w:r>
      <w:r>
        <w:rPr>
          <w:rStyle w:val="CommentReference"/>
        </w:rPr>
        <w:annotationRef/>
      </w:r>
    </w:p>
    <w:p w:rsidR="2CD5190F" w:rsidRDefault="2CD5190F" w14:paraId="1AEC79BD" w14:textId="41D9072F">
      <w:pPr>
        <w:pStyle w:val="CommentText"/>
      </w:pPr>
    </w:p>
  </w:comment>
  <w:comment w:initials="GT" w:author="Georgescu, Tiberiu-Andrei" w:date="2022-03-16T01:59:00Z" w:id="1">
    <w:p w:rsidR="2CD5190F" w:rsidRDefault="2CD5190F" w14:paraId="4261CEB1" w14:textId="276E61FE">
      <w:pPr>
        <w:pStyle w:val="CommentText"/>
      </w:pPr>
      <w:r>
        <w:t>Since it's softmax, and there is a feature dimension of 500, I'm pretty sure it is supposed to be 500.</w:t>
      </w:r>
      <w:r>
        <w:rPr>
          <w:rStyle w:val="CommentReference"/>
        </w:rPr>
        <w:annotationRef/>
      </w:r>
    </w:p>
    <w:p w:rsidR="2CD5190F" w:rsidRDefault="2CD5190F" w14:paraId="16EACEE2" w14:textId="39CFEBEF">
      <w:pPr>
        <w:pStyle w:val="CommentText"/>
      </w:pPr>
      <w:r>
        <w:t>The multiplication will be between a one-hot-vector [1x30,000], and the hidden layer matrix [30,000x500], resulting in a [1x500] vector.</w:t>
      </w:r>
    </w:p>
    <w:p w:rsidR="2CD5190F" w:rsidRDefault="2CD5190F" w14:paraId="1BC56E0A" w14:textId="120A38E0">
      <w:pPr>
        <w:pStyle w:val="CommentText"/>
      </w:pPr>
    </w:p>
    <w:p w:rsidR="2CD5190F" w:rsidRDefault="2CD5190F" w14:paraId="54B78D4D" w14:textId="417F765D">
      <w:pPr>
        <w:pStyle w:val="CommentText"/>
      </w:pPr>
      <w:r>
        <w:t>That, or I totally misunderstood this post: http://mccormickml.com/2016/04/19/word2vec-tutorial-the-skip-gram-model/</w:t>
      </w:r>
    </w:p>
  </w:comment>
  <w:comment w:initials="PR" w:author="Parac, Roko" w:date="2022-03-16T06:24:00Z" w:id="2">
    <w:p w:rsidR="2CD5190F" w:rsidRDefault="2CD5190F" w14:paraId="32420C1F" w14:textId="55D253BB">
      <w:pPr>
        <w:pStyle w:val="CommentText"/>
      </w:pPr>
      <w:r>
        <w:t>1x500 is the size of the tensor in the hidden layer as I understood it. You need to extend it to the vocabulary size  before applying softmax since we are predicting the target word.</w:t>
      </w:r>
      <w:r>
        <w:rPr>
          <w:rStyle w:val="CommentReference"/>
        </w:rPr>
        <w:annotationRef/>
      </w:r>
    </w:p>
  </w:comment>
  <w:comment w:initials="JR" w:author="Jin, Robert" w:date="2021-03-17T08:11:00Z" w:id="3">
    <w:p w:rsidR="46898B42" w:rsidRDefault="46898B42" w14:paraId="2F88E2B1" w14:textId="6AE03C10">
      <w:r>
        <w:t>Are stop words removed in a LM? Since we do want to properly predict the pairs.</w:t>
      </w:r>
      <w:r>
        <w:annotationRef/>
      </w:r>
    </w:p>
    <w:p w:rsidR="46898B42" w:rsidRDefault="46898B42" w14:paraId="4284C48A" w14:textId="0A9EB046">
      <w:r>
        <w:t>Also lemmatisation?</w:t>
      </w:r>
    </w:p>
  </w:comment>
  <w:comment w:initials="CT" w:author="Cross, Tiger" w:date="2021-03-17T09:29:00Z" w:id="4">
    <w:p w:rsidR="39AFF9D4" w:rsidRDefault="39AFF9D4" w14:paraId="578ABC67" w14:textId="42FB8094">
      <w:pPr>
        <w:pStyle w:val="CommentText"/>
      </w:pPr>
      <w:r>
        <w:t>I agree we don't want to do stopword removal. I also think lemmatisation is incorrect, what's being done here is stemming.</w:t>
      </w:r>
      <w:r>
        <w:rPr>
          <w:rStyle w:val="CommentReference"/>
        </w:rPr>
        <w:annotationRef/>
      </w:r>
    </w:p>
  </w:comment>
  <w:comment w:initials="RM" w:author="Rusu, Miruna" w:date="2021-03-18T01:57:00Z" w:id="25">
    <w:p w:rsidR="39AFF9D4" w:rsidRDefault="39AFF9D4" w14:paraId="5B20B643" w14:textId="6766B6A0">
      <w:pPr>
        <w:pStyle w:val="CommentText"/>
      </w:pPr>
      <w:r>
        <w:t>I think it should be 1 here too, from "the play"</w:t>
      </w:r>
      <w:r>
        <w:rPr>
          <w:rStyle w:val="CommentReference"/>
        </w:rPr>
        <w:annotationRef/>
      </w:r>
    </w:p>
  </w:comment>
  <w:comment w:initials="RM" w:author="Rusu, Miruna" w:date="2021-03-18T01:59:00Z" w:id="38">
    <w:p w:rsidR="39AFF9D4" w:rsidRDefault="39AFF9D4" w14:paraId="43562FAD" w14:textId="1BB3B660">
      <w:pPr>
        <w:pStyle w:val="CommentText"/>
      </w:pPr>
      <w:r>
        <w:t>shouldn't the 1 be in the "the" column instead? from "for the play"</w:t>
      </w:r>
      <w:r>
        <w:rPr>
          <w:rStyle w:val="CommentReference"/>
        </w:rPr>
        <w:annotationRef/>
      </w:r>
    </w:p>
  </w:comment>
  <w:comment w:initials="JR" w:author="Jin, Robert" w:date="2021-03-17T08:12:00Z" w:id="47">
    <w:p w:rsidR="46898B42" w:rsidRDefault="46898B42" w14:paraId="4A9F76C3" w14:textId="535D11BA">
      <w:r>
        <w:t>Also do we need &lt;s&gt; and &lt;/s&gt;?</w:t>
      </w:r>
      <w:r>
        <w:annotationRef/>
      </w:r>
      <w:r>
        <w:rPr>
          <w:rStyle w:val="CommentReference"/>
        </w:rPr>
        <w:annotationRef/>
      </w:r>
    </w:p>
  </w:comment>
  <w:comment w:initials="CT" w:author="Cross, Tiger" w:date="2021-03-17T09:28:00Z" w:id="48">
    <w:p w:rsidR="39AFF9D4" w:rsidRDefault="39AFF9D4" w14:paraId="6168F974" w14:textId="4E62446C">
      <w:pPr>
        <w:pStyle w:val="CommentText"/>
      </w:pPr>
      <w:r>
        <w:t>+1 I think we need them</w:t>
      </w:r>
      <w:r>
        <w:rPr>
          <w:rStyle w:val="CommentReference"/>
        </w:rPr>
        <w:annotationRef/>
      </w:r>
    </w:p>
  </w:comment>
  <w:comment w:initials="GK" w:author="Gu, Kexin" w:date="2021-03-18T08:01:00Z" w:id="49">
    <w:p w:rsidR="39AFF9D4" w:rsidRDefault="39AFF9D4" w14:paraId="43FD45EA" w14:textId="6FD7BF9F">
      <w:pPr>
        <w:pStyle w:val="CommentText"/>
      </w:pPr>
      <w:r>
        <w:t>think we are missing a * 0.5 for p(&lt;/s&gt;|games)? the probability of should be 1/24</w:t>
      </w:r>
      <w:r>
        <w:rPr>
          <w:rStyle w:val="CommentReference"/>
        </w:rPr>
        <w:annotationRef/>
      </w:r>
    </w:p>
  </w:comment>
  <w:comment w:initials="SK" w:author="Sbai, Kossai" w:date="2021-03-18T09:22:00Z" w:id="50">
    <w:p w:rsidR="39AFF9D4" w:rsidRDefault="39AFF9D4" w14:paraId="5907FF50" w14:textId="1C57D19C">
      <w:pPr>
        <w:pStyle w:val="CommentText"/>
      </w:pPr>
      <w:r>
        <w:t>+1</w:t>
      </w:r>
      <w:r>
        <w:rPr>
          <w:rStyle w:val="CommentReference"/>
        </w:rPr>
        <w:annotationRef/>
      </w:r>
    </w:p>
  </w:comment>
  <w:comment w:initials="AM" w:author="Alkhaddour, Mufid" w:date="2021-03-18T14:18:00Z" w:id="51">
    <w:p w:rsidR="39AFF9D4" w:rsidRDefault="39AFF9D4" w14:paraId="2E8BB4D3" w14:textId="44251C14">
      <w:pPr>
        <w:pStyle w:val="CommentText"/>
      </w:pPr>
      <w:r>
        <w:t>Here why are we using the 7th root if we only used 6 values?</w:t>
      </w:r>
      <w:r>
        <w:rPr>
          <w:rStyle w:val="CommentReference"/>
        </w:rPr>
        <w:annotationRef/>
      </w:r>
    </w:p>
  </w:comment>
  <w:comment w:initials="NA" w:author="Nachkov, Asen" w:date="2021-03-18T15:06:00Z" w:id="52">
    <w:p w:rsidR="39AFF9D4" w:rsidRDefault="39AFF9D4" w14:paraId="36A5A74C" w14:textId="4AB476D6">
      <w:pPr>
        <w:pStyle w:val="CommentText"/>
      </w:pPr>
      <w:r>
        <w:t>I actually think it should be the 5th root. "n" was the number of words in the test sentence, no?</w:t>
      </w:r>
      <w:r>
        <w:rPr>
          <w:rStyle w:val="CommentReference"/>
        </w:rPr>
        <w:annotationRef/>
      </w:r>
    </w:p>
  </w:comment>
  <w:comment w:initials="AM" w:author="Alkhaddour, Mufid" w:date="2021-03-18T15:13:00Z" w:id="53">
    <w:p w:rsidR="39AFF9D4" w:rsidRDefault="39AFF9D4" w14:paraId="547F3FB2" w14:textId="3197810D">
      <w:pPr>
        <w:pStyle w:val="CommentText"/>
      </w:pPr>
      <w:r>
        <w:t>To me it seems like the number of the values you multiply, because in the formula you can see Pi being from k=1 to n, and we multiply 6 values.</w:t>
      </w:r>
      <w:r>
        <w:rPr>
          <w:rStyle w:val="CommentReference"/>
        </w:rPr>
        <w:annotationRef/>
      </w:r>
    </w:p>
  </w:comment>
  <w:comment w:initials="SV" w:author="Siomos, Vasilis" w:date="2021-03-18T15:28:00Z" w:id="54">
    <w:p w:rsidR="16B4AD0B" w:rsidRDefault="16B4AD0B" w14:paraId="073AC130" w14:textId="63E45C18">
      <w:pPr>
        <w:pStyle w:val="CommentText"/>
      </w:pPr>
      <w:r>
        <w:t>you need to add 1 to the number of words.</w:t>
      </w:r>
      <w:r>
        <w:rPr>
          <w:rStyle w:val="CommentReference"/>
        </w:rPr>
        <w:annotationRef/>
      </w:r>
    </w:p>
  </w:comment>
  <w:comment w:initials="JR" w:author="Jin, Robert" w:date="2021-03-18T17:04:00Z" w:id="55">
    <w:p w:rsidR="5E6CDCF0" w:rsidRDefault="5E6CDCF0" w14:paraId="72496FBE" w14:textId="123A9532">
      <w:pPr>
        <w:pStyle w:val="CommentText"/>
      </w:pPr>
      <w:r>
        <w:t>is it not 2? Since we add &lt;s&gt; and &lt;/s&gt;</w:t>
      </w:r>
      <w:r>
        <w:rPr>
          <w:rStyle w:val="CommentReference"/>
        </w:rPr>
        <w:annotationRef/>
      </w:r>
    </w:p>
  </w:comment>
  <w:comment w:initials="KA" w:author="Kothikar, Anish" w:date="2021-03-19T00:20:00Z" w:id="56">
    <w:p w:rsidR="5E6CDCF0" w:rsidRDefault="5E6CDCF0" w14:paraId="10DD88AF" w14:textId="5131E847">
      <w:pPr>
        <w:pStyle w:val="CommentText"/>
      </w:pPr>
      <w:r>
        <w:t>I think it should be 2, so 7th root</w:t>
      </w:r>
      <w:r>
        <w:rPr>
          <w:rStyle w:val="CommentReference"/>
        </w:rPr>
        <w:annotationRef/>
      </w:r>
    </w:p>
  </w:comment>
  <w:comment w:initials="AM" w:author="Alkhaddour, Mufid" w:date="2021-03-19T01:44:00Z" w:id="57">
    <w:p w:rsidR="5E6CDCF0" w:rsidRDefault="5E6CDCF0" w14:paraId="1E6D30E3" w14:textId="48CE4088">
      <w:pPr>
        <w:pStyle w:val="CommentText"/>
      </w:pPr>
      <w:r>
        <w:t>according to this you guys are right it is 2. https://piazza.com/class/kf7uhclsgjbyt?cid=174</w:t>
      </w:r>
      <w:r>
        <w:rPr>
          <w:rStyle w:val="CommentReference"/>
        </w:rPr>
        <w:annotationRef/>
      </w:r>
    </w:p>
  </w:comment>
  <w:comment w:initials="SV" w:author="Siomos, Vasilis" w:date="2021-03-19T02:04:00Z" w:id="58">
    <w:p w:rsidR="5E6CDCF0" w:rsidRDefault="5E6CDCF0" w14:paraId="2EDEEC2F" w14:textId="78DE7FF9">
      <w:pPr>
        <w:pStyle w:val="CommentText"/>
      </w:pPr>
      <w:r>
        <w:t>It's 1, just follow the math or take the edge case of a single word sentence to see. Agree it's tricky, even Lucia answered it wrong in that piazza post.</w:t>
      </w:r>
      <w:r>
        <w:rPr>
          <w:rStyle w:val="CommentReference"/>
        </w:rPr>
        <w:annotationRef/>
      </w:r>
    </w:p>
  </w:comment>
  <w:comment w:initials="AM" w:author="Alkhaddour, Mufid" w:date="2021-03-19T02:08:00Z" w:id="59">
    <w:p w:rsidR="5E6CDCF0" w:rsidRDefault="5E6CDCF0" w14:paraId="519DE504" w14:textId="45B0FDC9">
      <w:pPr>
        <w:pStyle w:val="CommentText"/>
      </w:pPr>
      <w:r>
        <w:t>I thought so too, but now I have no idea what to put in the exam lol</w:t>
      </w:r>
      <w:r>
        <w:rPr>
          <w:rStyle w:val="CommentReference"/>
        </w:rPr>
        <w:annotationRef/>
      </w:r>
    </w:p>
  </w:comment>
  <w:comment w:initials="JR" w:author="Jin, Robert" w:date="2021-03-19T02:33:00Z" w:id="60">
    <w:p w:rsidR="5E6CDCF0" w:rsidRDefault="5E6CDCF0" w14:paraId="6FA136F6" w14:textId="1FEE1F6F">
      <w:pPr>
        <w:pStyle w:val="CommentText"/>
      </w:pPr>
      <w:r>
        <w:t>But if you look at the formula before they turn it into a product, its P(w_1...w_n), in which case N = 7. It becomes inconsistent when they start 0 indexing it after turning it into a product</w:t>
      </w:r>
      <w:r>
        <w:rPr>
          <w:rStyle w:val="CommentReference"/>
        </w:rPr>
        <w:annotationRef/>
      </w:r>
    </w:p>
  </w:comment>
  <w:comment w:initials="RM" w:author="Rusu, Miruna" w:date="2021-03-18T02:46:00Z" w:id="61">
    <w:p w:rsidR="39AFF9D4" w:rsidRDefault="39AFF9D4" w14:paraId="7B23BA2E" w14:textId="065C9D69">
      <w:pPr>
        <w:pStyle w:val="CommentText"/>
      </w:pPr>
      <w:r>
        <w:t>shouldn't the emission probability for noun be 1/5 for: play, piano, ticket, game, system? And 5 NOUNs in total</w:t>
      </w:r>
      <w:r>
        <w:rPr>
          <w:rStyle w:val="CommentReference"/>
        </w:rPr>
        <w:annotationRef/>
      </w:r>
    </w:p>
    <w:p w:rsidR="39AFF9D4" w:rsidRDefault="39AFF9D4" w14:paraId="728A6480" w14:textId="53FC63DE">
      <w:pPr>
        <w:pStyle w:val="CommentText"/>
      </w:pPr>
    </w:p>
  </w:comment>
  <w:comment w:initials="TN" w:author="Theodosiou, Nicholas" w:date="2021-03-18T06:29:00Z" w:id="62">
    <w:p w:rsidR="39AFF9D4" w:rsidRDefault="39AFF9D4" w14:paraId="7C14185C" w14:textId="5404C9E1">
      <w:pPr>
        <w:pStyle w:val="CommentText"/>
      </w:pPr>
      <w:r>
        <w:t>+1</w:t>
      </w:r>
      <w:r>
        <w:rPr>
          <w:rStyle w:val="CommentReference"/>
        </w:rPr>
        <w:annotationRef/>
      </w:r>
    </w:p>
  </w:comment>
  <w:comment w:initials="NS" w:author="Naik, Sneha" w:date="2021-03-18T07:17:00Z" w:id="63">
    <w:p w:rsidR="39AFF9D4" w:rsidRDefault="39AFF9D4" w14:paraId="15E10936" w14:textId="7FDCE27A">
      <w:pPr>
        <w:pStyle w:val="CommentText"/>
      </w:pPr>
      <w:r>
        <w:t>+1</w:t>
      </w:r>
      <w:r>
        <w:rPr>
          <w:rStyle w:val="CommentReference"/>
        </w:rPr>
        <w:annotationRef/>
      </w:r>
    </w:p>
    <w:p w:rsidR="39AFF9D4" w:rsidRDefault="39AFF9D4" w14:paraId="436FDD65" w14:textId="3C761B02">
      <w:pPr>
        <w:pStyle w:val="CommentText"/>
      </w:pPr>
    </w:p>
  </w:comment>
  <w:comment w:initials="PA" w:author="Passerello, Giovanni A" w:date="2021-03-18T14:54:00Z" w:id="64">
    <w:p w:rsidR="39AFF9D4" w:rsidRDefault="39AFF9D4" w14:paraId="7251D662" w14:textId="28D3599E">
      <w:pPr>
        <w:pStyle w:val="CommentText"/>
      </w:pPr>
      <w:r>
        <w:t>https://piazza.com/class/kf7uhclsgjbyt?cid=172</w:t>
      </w:r>
      <w:r>
        <w:rPr>
          <w:rStyle w:val="CommentReference"/>
        </w:rPr>
        <w:annotationRef/>
      </w:r>
    </w:p>
  </w:comment>
  <w:comment w:initials="TB" w:author="Tebar Jimenez-Millas, Blanca" w:date="2021-03-16T23:50:00Z" w:id="65">
    <w:p w:rsidR="46898B42" w:rsidRDefault="46898B42" w14:paraId="7A14D2F0" w14:textId="6BB297A2">
      <w:r>
        <w:t>Is it wrong? I get 2/5 = 0.4 as well..</w:t>
      </w:r>
      <w:r>
        <w:annotationRef/>
      </w:r>
      <w:r>
        <w:rPr>
          <w:rStyle w:val="CommentReference"/>
        </w:rPr>
        <w:annotationRef/>
      </w:r>
    </w:p>
    <w:p w:rsidR="46898B42" w:rsidRDefault="46898B42" w14:paraId="5D95104A" w14:textId="21C61481">
      <w:r>
        <w:t>I think verb-&gt;props is what should be changed to 0.2 :)</w:t>
      </w:r>
    </w:p>
  </w:comment>
  <w:comment w:initials="KY" w:author="Kang, Yining" w:date="2022-03-10T07:13:00Z" w:id="66">
    <w:p w:rsidR="21B463FE" w:rsidRDefault="21B463FE" w14:paraId="4EF2FEED" w14:textId="5B8CDC17">
      <w:pPr>
        <w:pStyle w:val="CommentText"/>
      </w:pPr>
      <w:r>
        <w:t>Hmmm, shouldn't this be 5x50?</w:t>
      </w:r>
      <w:r>
        <w:rPr>
          <w:rStyle w:val="CommentReference"/>
        </w:rPr>
        <w:annotationRef/>
      </w:r>
    </w:p>
  </w:comment>
  <w:comment w:initials="GT" w:author="Georgescu, Tiberiu-Andrei" w:date="2022-03-16T09:39:00Z" w:id="67">
    <w:p w:rsidR="2CD5190F" w:rsidRDefault="2CD5190F" w14:paraId="6CB9FA1F" w14:textId="7642F89B">
      <w:pPr>
        <w:pStyle w:val="CommentText"/>
      </w:pPr>
      <w:r>
        <w:t>The point is most probably taken as part of the input, since no normalisation of the input is specified.</w:t>
      </w:r>
      <w:r>
        <w:rPr>
          <w:rStyle w:val="CommentReference"/>
        </w:rPr>
        <w:annotationRef/>
      </w:r>
    </w:p>
    <w:p w:rsidR="2CD5190F" w:rsidRDefault="2CD5190F" w14:paraId="421F7529" w14:textId="1C93283B">
      <w:pPr>
        <w:pStyle w:val="CommentText"/>
      </w:pPr>
      <w:r>
        <w:t>Also, since we're dealing with sentiment analysis, punctuation can be useful.</w:t>
      </w:r>
    </w:p>
    <w:p w:rsidR="2CD5190F" w:rsidRDefault="2CD5190F" w14:paraId="6449BBD7" w14:textId="57FF8029">
      <w:pPr>
        <w:pStyle w:val="CommentText"/>
      </w:pPr>
      <w:r>
        <w:t>So yeah, 6x50 sounds about right.</w:t>
      </w:r>
    </w:p>
  </w:comment>
  <w:comment w:initials="KY" w:author="Kang, Yining" w:date="2022-03-16T11:56:00Z" w:id="68">
    <w:p w:rsidR="2CD5190F" w:rsidRDefault="2CD5190F" w14:paraId="295773F5" w14:textId="32535616">
      <w:pPr>
        <w:pStyle w:val="CommentText"/>
      </w:pPr>
      <w:r>
        <w:t>Thank you!</w:t>
      </w:r>
      <w:r>
        <w:rPr>
          <w:rStyle w:val="CommentReference"/>
        </w:rPr>
        <w:annotationRef/>
      </w:r>
    </w:p>
  </w:comment>
  <w:comment w:initials="GT" w:author="Georgescu, Tiberiu-Andrei" w:date="2022-03-16T09:44:00Z" w:id="69">
    <w:p w:rsidR="2CD5190F" w:rsidRDefault="2CD5190F" w14:paraId="6EBA0905" w14:textId="647E17E0">
      <w:pPr>
        <w:pStyle w:val="CommentText"/>
      </w:pPr>
      <w:r>
        <w:t>Is there any part of the text suggesting the output is a single value? Since we have a classification problem, the output could be 2 values, one with the probability of each sentiment.</w:t>
      </w:r>
      <w:r>
        <w:rPr>
          <w:rStyle w:val="CommentReference"/>
        </w:rPr>
        <w:annotationRef/>
      </w:r>
    </w:p>
  </w:comment>
  <w:comment w:initials="OH" w:author="OUHIDA, Hakim" w:date="2022-03-22T07:53:00Z" w:id="70">
    <w:p w:rsidR="235926C4" w:rsidRDefault="235926C4" w14:paraId="000698E0" w14:textId="6EDC3025">
      <w:pPr>
        <w:pStyle w:val="CommentText"/>
      </w:pPr>
      <w:r>
        <w:t>I think the provided labels ([1,1,0] for 3 sentences) suggests that it's a binary classification</w:t>
      </w:r>
      <w:r>
        <w:rPr>
          <w:rStyle w:val="CommentReference"/>
        </w:rPr>
        <w:annotationRef/>
      </w:r>
    </w:p>
  </w:comment>
  <w:comment w:initials="AJ" w:author="Anton, Jonah" w:date="2022-03-23T11:14:00Z" w:id="71">
    <w:p w:rsidR="235926C4" w:rsidRDefault="235926C4" w14:paraId="50643229" w14:textId="0B8A8BDC">
      <w:pPr>
        <w:pStyle w:val="CommentText"/>
      </w:pPr>
      <w:r>
        <w:t>+1</w:t>
      </w:r>
      <w:r>
        <w:rPr>
          <w:rStyle w:val="CommentReference"/>
        </w:rPr>
        <w:annotationRef/>
      </w:r>
    </w:p>
    <w:p w:rsidR="235926C4" w:rsidRDefault="235926C4" w14:paraId="361CC59F" w14:textId="147DB754">
      <w:pPr>
        <w:pStyle w:val="CommentText"/>
      </w:pPr>
    </w:p>
  </w:comment>
  <w:comment w:initials="KY" w:author="Kang, Yining" w:date="2022-03-23T08:38:00Z" w:id="72">
    <w:p w:rsidR="235926C4" w:rsidRDefault="235926C4" w14:paraId="0934E3D1" w14:textId="49D272F9">
      <w:pPr>
        <w:pStyle w:val="CommentText"/>
      </w:pPr>
      <w:r>
        <w:t>Should this be 1 since we are considering punctuations here.</w:t>
      </w:r>
      <w:r>
        <w:rPr>
          <w:rStyle w:val="CommentReference"/>
        </w:rPr>
        <w:annotationRef/>
      </w:r>
    </w:p>
  </w:comment>
  <w:comment w:initials="MS" w:author="Man, Syretta" w:date="2022-03-23T11:02:00Z" w:id="73">
    <w:p w:rsidR="235926C4" w:rsidRDefault="235926C4" w14:paraId="31555F99" w14:textId="401DA2EA">
      <w:pPr>
        <w:pStyle w:val="CommentText"/>
      </w:pPr>
      <w:r>
        <w:t>agree</w:t>
      </w:r>
      <w:r>
        <w:rPr>
          <w:rStyle w:val="CommentReference"/>
        </w:rPr>
        <w:annotationRef/>
      </w:r>
    </w:p>
  </w:comment>
  <w:comment w:initials="TT" w:author="Taylor, Tom" w:date="2021-03-15T07:32:00Z" w:id="75">
    <w:p w:rsidR="46898B42" w:rsidRDefault="46898B42" w14:paraId="5C531514" w14:textId="5811120E">
      <w:r>
        <w:t>Features are equally weighted in Naive Bayes so we would probably use something like logistic regression</w:t>
      </w:r>
      <w:r>
        <w:annotationRef/>
      </w:r>
      <w:r>
        <w:rPr>
          <w:rStyle w:val="CommentReference"/>
        </w:rPr>
        <w:annotationRef/>
      </w:r>
    </w:p>
  </w:comment>
  <w:comment w:initials="MM" w:author="Malarkey, Matthew" w:date="2021-03-17T09:45:00Z" w:id="76">
    <w:p w:rsidR="39AFF9D4" w:rsidRDefault="39AFF9D4" w14:paraId="340713C8" w14:textId="10C98028">
      <w:pPr>
        <w:pStyle w:val="CommentText"/>
      </w:pPr>
      <w:r>
        <w:t>+1</w:t>
      </w:r>
      <w:r>
        <w:rPr>
          <w:rStyle w:val="CommentReference"/>
        </w:rPr>
        <w:annotationRef/>
      </w:r>
    </w:p>
  </w:comment>
  <w:comment w:initials="he" w:author="hayes, edward" w:date="2021-03-13T03:13:00Z" w:id="77">
    <w:p w:rsidR="46898B42" w:rsidRDefault="46898B42" w14:paraId="16A963B0" w14:textId="7F099155">
      <w:r>
        <w:t>Think it's asking how to incorporate attention into the RNN - could be attention over the rnn outputs.</w:t>
      </w:r>
      <w:r>
        <w:annotationRef/>
      </w:r>
    </w:p>
  </w:comment>
  <w:comment w:initials="CT" w:author="Cross, Tiger" w:date="2021-03-17T10:48:00Z" w:id="78">
    <w:p w:rsidR="39AFF9D4" w:rsidRDefault="39AFF9D4" w14:paraId="3C1F395A" w14:textId="5586C67B">
      <w:pPr>
        <w:pStyle w:val="CommentText"/>
      </w:pPr>
      <w:r>
        <w:t>What's w1 and w2 here? can we not just query the hidden states directly? I said V = hi^T q</w:t>
      </w:r>
      <w:r>
        <w:rPr>
          <w:rStyle w:val="CommentReference"/>
        </w:rPr>
        <w:annotationRef/>
      </w:r>
    </w:p>
  </w:comment>
  <w:comment w:initials="BW" w:author="Burr, William" w:date="2021-03-18T07:51:00Z" w:id="79">
    <w:p w:rsidR="39AFF9D4" w:rsidRDefault="39AFF9D4" w14:paraId="1FA020B7" w14:textId="1CECC731">
      <w:pPr>
        <w:pStyle w:val="CommentText"/>
      </w:pPr>
      <w:r>
        <w:t>it looks like some combination of dot attention and mlp attention. But I agree with hi^T q</w:t>
      </w:r>
      <w:r>
        <w:rPr>
          <w:rStyle w:val="CommentReference"/>
        </w:rPr>
        <w:annotationRef/>
      </w:r>
    </w:p>
  </w:comment>
  <w:comment w:initials="YM" w:author="Yeo, Matthew" w:date="2021-03-18T15:32:00Z" w:id="80">
    <w:p w:rsidR="33811BB8" w:rsidRDefault="33811BB8" w14:paraId="74C9C36E" w14:textId="7902F9E0">
      <w:pPr>
        <w:pStyle w:val="CommentText"/>
      </w:pPr>
      <w:r>
        <w:t>hmm, i think it might be because for transformers, dot-product attention utilises weight matrices for the query, key and value.</w:t>
      </w:r>
      <w:r>
        <w:rPr>
          <w:rStyle w:val="CommentReference"/>
        </w:rPr>
        <w:annotationRef/>
      </w:r>
    </w:p>
  </w:comment>
  <w:comment w:initials="PA" w:author="Passerello, Giovanni A" w:date="2021-03-18T16:39:00Z" w:id="81">
    <w:p w:rsidR="5E6CDCF0" w:rsidRDefault="5E6CDCF0" w14:paraId="07220B48" w14:textId="18B303C2">
      <w:pPr>
        <w:pStyle w:val="CommentText"/>
      </w:pPr>
      <w:r>
        <w:t>This is generally for MT eval.</w:t>
      </w:r>
      <w:r>
        <w:rPr>
          <w:rStyle w:val="CommentReference"/>
        </w:rPr>
        <w:annotationRef/>
      </w:r>
    </w:p>
  </w:comment>
  <w:comment w:initials="SS" w:author="Sanyal, Satadru" w:date="2022-03-24T08:29:18" w:id="252702915">
    <w:p w:rsidR="69BE1BA0" w:rsidRDefault="69BE1BA0" w14:paraId="73CB0567" w14:textId="476D04FD">
      <w:pPr>
        <w:pStyle w:val="CommentText"/>
      </w:pPr>
      <w:r w:rsidR="69BE1BA0">
        <w:rPr/>
        <w:t>increased*</w:t>
      </w:r>
      <w:r>
        <w:rPr>
          <w:rStyle w:val="CommentReference"/>
        </w:rPr>
        <w:annotationRef/>
      </w:r>
    </w:p>
    <w:p w:rsidR="69BE1BA0" w:rsidRDefault="69BE1BA0" w14:paraId="4AD8BCED" w14:textId="5FA255A4">
      <w:pPr>
        <w:pStyle w:val="CommentText"/>
      </w:pPr>
    </w:p>
  </w:comment>
  <w:comment w:initials="SS" w:author="Sanyal, Satadru" w:date="2022-03-24T08:33:59" w:id="127475731">
    <w:p w:rsidR="69BE1BA0" w:rsidRDefault="69BE1BA0" w14:paraId="10052819" w14:textId="0D813B0D">
      <w:pPr>
        <w:pStyle w:val="CommentText"/>
      </w:pPr>
      <w:r w:rsidR="69BE1BA0">
        <w:rPr/>
        <w:t>I believe the answer is 30,000 x 1 since you need to be outputting the probability that every word seen in the vocabulary is a context word for the given input target word</w:t>
      </w:r>
      <w:r>
        <w:rPr>
          <w:rStyle w:val="CommentReference"/>
        </w:rPr>
        <w:annotationRef/>
      </w:r>
    </w:p>
  </w:comment>
  <w:comment w:initials="SS" w:author="Sanyal, Satadru" w:date="2022-03-24T08:41:01" w:id="834760485">
    <w:p w:rsidR="69BE1BA0" w:rsidRDefault="69BE1BA0" w14:paraId="4E4B2F35" w14:textId="7D4ECFAD">
      <w:pPr>
        <w:pStyle w:val="CommentText"/>
      </w:pPr>
      <w:r w:rsidR="69BE1BA0">
        <w:rPr/>
        <w:t>Is it not 50 x 4 x 50? (the first 50 being to represent each of the 50 filters?)</w:t>
      </w:r>
      <w:r>
        <w:rPr>
          <w:rStyle w:val="CommentReference"/>
        </w:rPr>
        <w:annotationRef/>
      </w:r>
    </w:p>
  </w:comment>
  <w:comment w:initials="SS" w:author="Sanyal, Satadru" w:date="2022-03-24T08:46:12" w:id="1576082547">
    <w:p w:rsidR="69BE1BA0" w:rsidRDefault="69BE1BA0" w14:paraId="6F33478B" w14:textId="5CE3197F">
      <w:pPr>
        <w:pStyle w:val="CommentText"/>
      </w:pPr>
      <w:r w:rsidR="69BE1BA0">
        <w:rPr/>
        <w:t>+1</w:t>
      </w:r>
      <w:r>
        <w:rPr>
          <w:rStyle w:val="CommentReference"/>
        </w:rPr>
        <w:annotationRef/>
      </w:r>
    </w:p>
    <w:p w:rsidR="69BE1BA0" w:rsidRDefault="69BE1BA0" w14:paraId="0C496829" w14:textId="573E7C0F">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1AEC79BD"/>
  <w15:commentEx w15:done="0" w15:paraId="54B78D4D" w15:paraIdParent="1AEC79BD"/>
  <w15:commentEx w15:done="0" w15:paraId="32420C1F" w15:paraIdParent="1AEC79BD"/>
  <w15:commentEx w15:done="0" w15:paraId="4284C48A"/>
  <w15:commentEx w15:done="0" w15:paraId="578ABC67" w15:paraIdParent="4284C48A"/>
  <w15:commentEx w15:done="0" w15:paraId="5B20B643"/>
  <w15:commentEx w15:done="0" w15:paraId="43562FAD"/>
  <w15:commentEx w15:done="1" w15:paraId="4A9F76C3"/>
  <w15:commentEx w15:done="1" w15:paraId="6168F974" w15:paraIdParent="4A9F76C3"/>
  <w15:commentEx w15:done="0" w15:paraId="43FD45EA"/>
  <w15:commentEx w15:done="0" w15:paraId="5907FF50" w15:paraIdParent="43FD45EA"/>
  <w15:commentEx w15:done="0" w15:paraId="2E8BB4D3"/>
  <w15:commentEx w15:done="0" w15:paraId="36A5A74C" w15:paraIdParent="2E8BB4D3"/>
  <w15:commentEx w15:done="0" w15:paraId="547F3FB2" w15:paraIdParent="2E8BB4D3"/>
  <w15:commentEx w15:done="0" w15:paraId="073AC130" w15:paraIdParent="2E8BB4D3"/>
  <w15:commentEx w15:done="0" w15:paraId="72496FBE" w15:paraIdParent="2E8BB4D3"/>
  <w15:commentEx w15:done="0" w15:paraId="10DD88AF" w15:paraIdParent="2E8BB4D3"/>
  <w15:commentEx w15:done="0" w15:paraId="1E6D30E3" w15:paraIdParent="2E8BB4D3"/>
  <w15:commentEx w15:done="0" w15:paraId="2EDEEC2F" w15:paraIdParent="2E8BB4D3"/>
  <w15:commentEx w15:done="0" w15:paraId="519DE504" w15:paraIdParent="2E8BB4D3"/>
  <w15:commentEx w15:done="0" w15:paraId="6FA136F6" w15:paraIdParent="2E8BB4D3"/>
  <w15:commentEx w15:done="0" w15:paraId="728A6480"/>
  <w15:commentEx w15:done="0" w15:paraId="7C14185C" w15:paraIdParent="728A6480"/>
  <w15:commentEx w15:done="0" w15:paraId="436FDD65" w15:paraIdParent="728A6480"/>
  <w15:commentEx w15:done="0" w15:paraId="7251D662" w15:paraIdParent="728A6480"/>
  <w15:commentEx w15:done="1" w15:paraId="5D95104A"/>
  <w15:commentEx w15:done="0" w15:paraId="4EF2FEED"/>
  <w15:commentEx w15:done="0" w15:paraId="6449BBD7" w15:paraIdParent="4EF2FEED"/>
  <w15:commentEx w15:done="0" w15:paraId="295773F5" w15:paraIdParent="4EF2FEED"/>
  <w15:commentEx w15:done="0" w15:paraId="6EBA0905"/>
  <w15:commentEx w15:done="0" w15:paraId="000698E0" w15:paraIdParent="6EBA0905"/>
  <w15:commentEx w15:done="0" w15:paraId="361CC59F" w15:paraIdParent="6EBA0905"/>
  <w15:commentEx w15:done="0" w15:paraId="0934E3D1"/>
  <w15:commentEx w15:done="0" w15:paraId="31555F99" w15:paraIdParent="0934E3D1"/>
  <w15:commentEx w15:done="1" w15:paraId="5C531514"/>
  <w15:commentEx w15:done="1" w15:paraId="340713C8" w15:paraIdParent="5C531514"/>
  <w15:commentEx w15:done="0" w15:paraId="16A963B0"/>
  <w15:commentEx w15:done="0" w15:paraId="3C1F395A"/>
  <w15:commentEx w15:done="0" w15:paraId="1FA020B7" w15:paraIdParent="3C1F395A"/>
  <w15:commentEx w15:done="0" w15:paraId="74C9C36E" w15:paraIdParent="3C1F395A"/>
  <w15:commentEx w15:done="0" w15:paraId="07220B48"/>
  <w15:commentEx w15:done="0" w15:paraId="4AD8BCED"/>
  <w15:commentEx w15:done="0" w15:paraId="10052819" w15:paraIdParent="1AEC79BD"/>
  <w15:commentEx w15:done="0" w15:paraId="4E4B2F35"/>
  <w15:commentEx w15:done="0" w15:paraId="0C496829" w15:paraIdParent="0934E3D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0BB0A2E" w16cex:dateUtc="2022-03-13T21:12:00Z"/>
  <w16cex:commentExtensible w16cex:durableId="44E986D5" w16cex:dateUtc="2022-03-16T08:59:00Z"/>
  <w16cex:commentExtensible w16cex:durableId="19386448" w16cex:dateUtc="2022-03-16T13:24:00Z"/>
  <w16cex:commentExtensible w16cex:durableId="29CF7980" w16cex:dateUtc="2021-03-17T15:11:00Z"/>
  <w16cex:commentExtensible w16cex:durableId="5F71ADD3" w16cex:dateUtc="2021-03-17T16:29:00Z"/>
  <w16cex:commentExtensible w16cex:durableId="1880CAC6" w16cex:dateUtc="2021-03-18T08:57:00Z"/>
  <w16cex:commentExtensible w16cex:durableId="111B680C" w16cex:dateUtc="2021-03-18T08:59:00Z"/>
  <w16cex:commentExtensible w16cex:durableId="453AF2F9" w16cex:dateUtc="2021-03-17T15:12:00Z"/>
  <w16cex:commentExtensible w16cex:durableId="19180F6E" w16cex:dateUtc="2021-03-17T16:28:00Z"/>
  <w16cex:commentExtensible w16cex:durableId="63A9A599" w16cex:dateUtc="2021-03-18T15:01:00Z"/>
  <w16cex:commentExtensible w16cex:durableId="08EF4970" w16cex:dateUtc="2021-03-18T16:22:00Z"/>
  <w16cex:commentExtensible w16cex:durableId="5B80A8DE" w16cex:dateUtc="2021-03-18T21:18:00Z"/>
  <w16cex:commentExtensible w16cex:durableId="17587E2E" w16cex:dateUtc="2021-03-18T22:06:00Z"/>
  <w16cex:commentExtensible w16cex:durableId="34E347EB" w16cex:dateUtc="2021-03-18T22:13:00Z"/>
  <w16cex:commentExtensible w16cex:durableId="689196C4" w16cex:dateUtc="2021-03-18T22:28:00Z"/>
  <w16cex:commentExtensible w16cex:durableId="3A15E4EB" w16cex:dateUtc="2021-03-19T00:04:00Z"/>
  <w16cex:commentExtensible w16cex:durableId="091D4871" w16cex:dateUtc="2021-03-19T07:20:00Z"/>
  <w16cex:commentExtensible w16cex:durableId="2249BE19" w16cex:dateUtc="2021-03-19T08:44:00Z"/>
  <w16cex:commentExtensible w16cex:durableId="2A7B5DF1" w16cex:dateUtc="2021-03-19T09:04:00Z"/>
  <w16cex:commentExtensible w16cex:durableId="3D24869E" w16cex:dateUtc="2021-03-19T09:08:00Z"/>
  <w16cex:commentExtensible w16cex:durableId="5B13A137" w16cex:dateUtc="2021-03-19T09:33:00Z"/>
  <w16cex:commentExtensible w16cex:durableId="6B165427" w16cex:dateUtc="2021-03-18T09:46:00Z"/>
  <w16cex:commentExtensible w16cex:durableId="58BBFF5D" w16cex:dateUtc="2021-03-18T13:29:00Z"/>
  <w16cex:commentExtensible w16cex:durableId="19DF7C5D" w16cex:dateUtc="2021-03-18T14:17:00Z"/>
  <w16cex:commentExtensible w16cex:durableId="3495DFFB" w16cex:dateUtc="2021-03-18T21:54:00Z"/>
  <w16cex:commentExtensible w16cex:durableId="38A4D516" w16cex:dateUtc="2021-03-17T06:50:00Z"/>
  <w16cex:commentExtensible w16cex:durableId="1EE5E1A9" w16cex:dateUtc="2022-03-10T15:13:00Z"/>
  <w16cex:commentExtensible w16cex:durableId="3A0742A1" w16cex:dateUtc="2022-03-16T16:39:00Z"/>
  <w16cex:commentExtensible w16cex:durableId="11CC6901" w16cex:dateUtc="2022-03-16T18:56:00Z"/>
  <w16cex:commentExtensible w16cex:durableId="2BF87040" w16cex:dateUtc="2022-03-16T16:44:00Z"/>
  <w16cex:commentExtensible w16cex:durableId="32BBBDBB" w16cex:dateUtc="2022-03-22T14:53:00Z"/>
  <w16cex:commentExtensible w16cex:durableId="291AB1E0" w16cex:dateUtc="2022-03-23T18:14:00Z"/>
  <w16cex:commentExtensible w16cex:durableId="3C907E73" w16cex:dateUtc="2022-03-23T15:38:00Z"/>
  <w16cex:commentExtensible w16cex:durableId="046E521A" w16cex:dateUtc="2022-03-23T18:02:00Z"/>
  <w16cex:commentExtensible w16cex:durableId="2CD9A591" w16cex:dateUtc="2021-03-15T14:32:00Z"/>
  <w16cex:commentExtensible w16cex:durableId="42334F41" w16cex:dateUtc="2021-03-17T16:45:00Z"/>
  <w16cex:commentExtensible w16cex:durableId="5DFC288D" w16cex:dateUtc="2021-03-13T11:13:00Z"/>
  <w16cex:commentExtensible w16cex:durableId="54E02230" w16cex:dateUtc="2021-03-17T17:48:00Z"/>
  <w16cex:commentExtensible w16cex:durableId="1B518BFD" w16cex:dateUtc="2021-03-18T14:51:00Z"/>
  <w16cex:commentExtensible w16cex:durableId="7DA951A3" w16cex:dateUtc="2021-03-18T22:32:00Z"/>
  <w16cex:commentExtensible w16cex:durableId="1ACA0058" w16cex:dateUtc="2021-03-18T23:39:00Z"/>
  <w16cex:commentExtensible w16cex:durableId="4F631B0A" w16cex:dateUtc="2022-03-24T08:29:18.025Z"/>
  <w16cex:commentExtensible w16cex:durableId="1BBB89D6" w16cex:dateUtc="2022-03-24T08:33:59.799Z"/>
  <w16cex:commentExtensible w16cex:durableId="65E96C9A" w16cex:dateUtc="2022-03-24T08:41:01.455Z"/>
  <w16cex:commentExtensible w16cex:durableId="77200782" w16cex:dateUtc="2022-03-24T08:46:12.969Z"/>
</w16cex:commentsExtensible>
</file>

<file path=word/commentsIds.xml><?xml version="1.0" encoding="utf-8"?>
<w16cid:commentsIds xmlns:mc="http://schemas.openxmlformats.org/markup-compatibility/2006" xmlns:w16cid="http://schemas.microsoft.com/office/word/2016/wordml/cid" mc:Ignorable="w16cid">
  <w16cid:commentId w16cid:paraId="1AEC79BD" w16cid:durableId="70BB0A2E"/>
  <w16cid:commentId w16cid:paraId="54B78D4D" w16cid:durableId="44E986D5"/>
  <w16cid:commentId w16cid:paraId="32420C1F" w16cid:durableId="19386448"/>
  <w16cid:commentId w16cid:paraId="4284C48A" w16cid:durableId="29CF7980"/>
  <w16cid:commentId w16cid:paraId="578ABC67" w16cid:durableId="5F71ADD3"/>
  <w16cid:commentId w16cid:paraId="5B20B643" w16cid:durableId="1880CAC6"/>
  <w16cid:commentId w16cid:paraId="43562FAD" w16cid:durableId="111B680C"/>
  <w16cid:commentId w16cid:paraId="4A9F76C3" w16cid:durableId="453AF2F9"/>
  <w16cid:commentId w16cid:paraId="6168F974" w16cid:durableId="19180F6E"/>
  <w16cid:commentId w16cid:paraId="43FD45EA" w16cid:durableId="63A9A599"/>
  <w16cid:commentId w16cid:paraId="5907FF50" w16cid:durableId="08EF4970"/>
  <w16cid:commentId w16cid:paraId="2E8BB4D3" w16cid:durableId="5B80A8DE"/>
  <w16cid:commentId w16cid:paraId="36A5A74C" w16cid:durableId="17587E2E"/>
  <w16cid:commentId w16cid:paraId="547F3FB2" w16cid:durableId="34E347EB"/>
  <w16cid:commentId w16cid:paraId="073AC130" w16cid:durableId="689196C4"/>
  <w16cid:commentId w16cid:paraId="72496FBE" w16cid:durableId="3A15E4EB"/>
  <w16cid:commentId w16cid:paraId="10DD88AF" w16cid:durableId="091D4871"/>
  <w16cid:commentId w16cid:paraId="1E6D30E3" w16cid:durableId="2249BE19"/>
  <w16cid:commentId w16cid:paraId="2EDEEC2F" w16cid:durableId="2A7B5DF1"/>
  <w16cid:commentId w16cid:paraId="519DE504" w16cid:durableId="3D24869E"/>
  <w16cid:commentId w16cid:paraId="6FA136F6" w16cid:durableId="5B13A137"/>
  <w16cid:commentId w16cid:paraId="728A6480" w16cid:durableId="6B165427"/>
  <w16cid:commentId w16cid:paraId="7C14185C" w16cid:durableId="58BBFF5D"/>
  <w16cid:commentId w16cid:paraId="436FDD65" w16cid:durableId="19DF7C5D"/>
  <w16cid:commentId w16cid:paraId="7251D662" w16cid:durableId="3495DFFB"/>
  <w16cid:commentId w16cid:paraId="5D95104A" w16cid:durableId="38A4D516"/>
  <w16cid:commentId w16cid:paraId="4EF2FEED" w16cid:durableId="1EE5E1A9"/>
  <w16cid:commentId w16cid:paraId="6449BBD7" w16cid:durableId="3A0742A1"/>
  <w16cid:commentId w16cid:paraId="295773F5" w16cid:durableId="11CC6901"/>
  <w16cid:commentId w16cid:paraId="6EBA0905" w16cid:durableId="2BF87040"/>
  <w16cid:commentId w16cid:paraId="000698E0" w16cid:durableId="32BBBDBB"/>
  <w16cid:commentId w16cid:paraId="361CC59F" w16cid:durableId="291AB1E0"/>
  <w16cid:commentId w16cid:paraId="0934E3D1" w16cid:durableId="3C907E73"/>
  <w16cid:commentId w16cid:paraId="31555F99" w16cid:durableId="046E521A"/>
  <w16cid:commentId w16cid:paraId="5C531514" w16cid:durableId="2CD9A591"/>
  <w16cid:commentId w16cid:paraId="340713C8" w16cid:durableId="42334F41"/>
  <w16cid:commentId w16cid:paraId="16A963B0" w16cid:durableId="5DFC288D"/>
  <w16cid:commentId w16cid:paraId="3C1F395A" w16cid:durableId="54E02230"/>
  <w16cid:commentId w16cid:paraId="1FA020B7" w16cid:durableId="1B518BFD"/>
  <w16cid:commentId w16cid:paraId="74C9C36E" w16cid:durableId="7DA951A3"/>
  <w16cid:commentId w16cid:paraId="07220B48" w16cid:durableId="1ACA0058"/>
  <w16cid:commentId w16cid:paraId="4AD8BCED" w16cid:durableId="4F631B0A"/>
  <w16cid:commentId w16cid:paraId="10052819" w16cid:durableId="1BBB89D6"/>
  <w16cid:commentId w16cid:paraId="4E4B2F35" w16cid:durableId="65E96C9A"/>
  <w16cid:commentId w16cid:paraId="0C496829" w16cid:durableId="772007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1345" w:rsidRDefault="00941345" w14:paraId="3AE2D8E6" w14:textId="77777777">
      <w:pPr>
        <w:spacing w:after="0" w:line="240" w:lineRule="auto"/>
      </w:pPr>
      <w:r>
        <w:separator/>
      </w:r>
    </w:p>
  </w:endnote>
  <w:endnote w:type="continuationSeparator" w:id="0">
    <w:p w:rsidR="00941345" w:rsidRDefault="00941345" w14:paraId="46435011" w14:textId="77777777">
      <w:pPr>
        <w:spacing w:after="0" w:line="240" w:lineRule="auto"/>
      </w:pPr>
      <w:r>
        <w:continuationSeparator/>
      </w:r>
    </w:p>
  </w:endnote>
  <w:endnote w:type="continuationNotice" w:id="1">
    <w:p w:rsidR="00941345" w:rsidRDefault="00941345" w14:paraId="6819FF7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6898B42" w:rsidTr="314C59F7" w14:paraId="09A002CC" w14:textId="77777777">
      <w:tc>
        <w:tcPr>
          <w:tcW w:w="3120" w:type="dxa"/>
          <w:tcMar/>
        </w:tcPr>
        <w:p w:rsidR="46898B42" w:rsidP="46898B42" w:rsidRDefault="46898B42" w14:paraId="40A7822F" w14:textId="66961D5F">
          <w:pPr>
            <w:pStyle w:val="Header"/>
            <w:ind w:left="-115"/>
          </w:pPr>
        </w:p>
      </w:tc>
      <w:tc>
        <w:tcPr>
          <w:tcW w:w="3120" w:type="dxa"/>
          <w:tcMar/>
        </w:tcPr>
        <w:p w:rsidR="46898B42" w:rsidP="46898B42" w:rsidRDefault="46898B42" w14:paraId="700C9D2D" w14:textId="2732BBAF">
          <w:pPr>
            <w:pStyle w:val="Header"/>
            <w:jc w:val="center"/>
          </w:pPr>
        </w:p>
      </w:tc>
      <w:tc>
        <w:tcPr>
          <w:tcW w:w="3120" w:type="dxa"/>
          <w:tcMar/>
        </w:tcPr>
        <w:p w:rsidR="46898B42" w:rsidP="46898B42" w:rsidRDefault="46898B42" w14:paraId="29708813" w14:textId="61CB959F">
          <w:pPr>
            <w:pStyle w:val="Header"/>
            <w:ind w:right="-115"/>
            <w:jc w:val="right"/>
          </w:pPr>
        </w:p>
      </w:tc>
    </w:tr>
  </w:tbl>
  <w:p w:rsidR="46898B42" w:rsidP="46898B42" w:rsidRDefault="46898B42" w14:paraId="32199D51" w14:textId="7D810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1345" w:rsidRDefault="00941345" w14:paraId="15CB45C8" w14:textId="77777777">
      <w:pPr>
        <w:spacing w:after="0" w:line="240" w:lineRule="auto"/>
      </w:pPr>
      <w:r>
        <w:separator/>
      </w:r>
    </w:p>
  </w:footnote>
  <w:footnote w:type="continuationSeparator" w:id="0">
    <w:p w:rsidR="00941345" w:rsidRDefault="00941345" w14:paraId="4C6F9C1F" w14:textId="77777777">
      <w:pPr>
        <w:spacing w:after="0" w:line="240" w:lineRule="auto"/>
      </w:pPr>
      <w:r>
        <w:continuationSeparator/>
      </w:r>
    </w:p>
  </w:footnote>
  <w:footnote w:type="continuationNotice" w:id="1">
    <w:p w:rsidR="00941345" w:rsidRDefault="00941345" w14:paraId="50539BE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6898B42" w:rsidTr="314C59F7" w14:paraId="7864FEFB" w14:textId="77777777">
      <w:tc>
        <w:tcPr>
          <w:tcW w:w="3120" w:type="dxa"/>
          <w:tcMar/>
        </w:tcPr>
        <w:p w:rsidR="46898B42" w:rsidP="46898B42" w:rsidRDefault="46898B42" w14:paraId="47ECC95D" w14:textId="69A7F0AC">
          <w:pPr>
            <w:pStyle w:val="Header"/>
            <w:ind w:left="-115"/>
          </w:pPr>
        </w:p>
      </w:tc>
      <w:tc>
        <w:tcPr>
          <w:tcW w:w="3120" w:type="dxa"/>
          <w:tcMar/>
        </w:tcPr>
        <w:p w:rsidR="46898B42" w:rsidP="46898B42" w:rsidRDefault="46898B42" w14:paraId="272BB38E" w14:textId="281C860E">
          <w:pPr>
            <w:pStyle w:val="Header"/>
            <w:jc w:val="center"/>
          </w:pPr>
        </w:p>
      </w:tc>
      <w:tc>
        <w:tcPr>
          <w:tcW w:w="3120" w:type="dxa"/>
          <w:tcMar/>
        </w:tcPr>
        <w:p w:rsidR="46898B42" w:rsidP="46898B42" w:rsidRDefault="46898B42" w14:paraId="2A15C3A0" w14:textId="66F0A602">
          <w:pPr>
            <w:pStyle w:val="Header"/>
            <w:ind w:right="-115"/>
            <w:jc w:val="right"/>
          </w:pPr>
        </w:p>
      </w:tc>
    </w:tr>
  </w:tbl>
  <w:p w:rsidR="46898B42" w:rsidP="46898B42" w:rsidRDefault="46898B42" w14:paraId="210C3D84" w14:textId="320EEB2B">
    <w:pPr>
      <w:pStyle w:val="Header"/>
    </w:pPr>
  </w:p>
</w:hdr>
</file>

<file path=word/intelligence2.xml><?xml version="1.0" encoding="utf-8"?>
<int2:intelligence xmlns:int2="http://schemas.microsoft.com/office/intelligence/2020/intelligence">
  <int2:observations>
    <int2:textHash int2:hashCode="LlVgEA36Y6IQ0s" int2:id="Cdh5Dslf">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17092"/>
    <w:multiLevelType w:val="hybridMultilevel"/>
    <w:tmpl w:val="FFFFFFFF"/>
    <w:lvl w:ilvl="0" w:tplc="B57A82D0">
      <w:start w:val="1"/>
      <w:numFmt w:val="decimal"/>
      <w:lvlText w:val="%1."/>
      <w:lvlJc w:val="left"/>
      <w:pPr>
        <w:ind w:left="720" w:hanging="360"/>
      </w:pPr>
    </w:lvl>
    <w:lvl w:ilvl="1" w:tplc="FC667E50">
      <w:start w:val="1"/>
      <w:numFmt w:val="lowerLetter"/>
      <w:lvlText w:val="%2."/>
      <w:lvlJc w:val="left"/>
      <w:pPr>
        <w:ind w:left="1440" w:hanging="360"/>
      </w:pPr>
    </w:lvl>
    <w:lvl w:ilvl="2" w:tplc="3C285B8C">
      <w:start w:val="1"/>
      <w:numFmt w:val="lowerRoman"/>
      <w:lvlText w:val="%3."/>
      <w:lvlJc w:val="right"/>
      <w:pPr>
        <w:ind w:left="2160" w:hanging="180"/>
      </w:pPr>
    </w:lvl>
    <w:lvl w:ilvl="3" w:tplc="859AE8CE">
      <w:start w:val="1"/>
      <w:numFmt w:val="decimal"/>
      <w:lvlText w:val="%4."/>
      <w:lvlJc w:val="left"/>
      <w:pPr>
        <w:ind w:left="2880" w:hanging="360"/>
      </w:pPr>
    </w:lvl>
    <w:lvl w:ilvl="4" w:tplc="EA30EE2A">
      <w:start w:val="1"/>
      <w:numFmt w:val="lowerLetter"/>
      <w:lvlText w:val="%5."/>
      <w:lvlJc w:val="left"/>
      <w:pPr>
        <w:ind w:left="3600" w:hanging="360"/>
      </w:pPr>
    </w:lvl>
    <w:lvl w:ilvl="5" w:tplc="87EA8146">
      <w:start w:val="1"/>
      <w:numFmt w:val="lowerRoman"/>
      <w:lvlText w:val="%6."/>
      <w:lvlJc w:val="right"/>
      <w:pPr>
        <w:ind w:left="4320" w:hanging="180"/>
      </w:pPr>
    </w:lvl>
    <w:lvl w:ilvl="6" w:tplc="C70EFE1C">
      <w:start w:val="1"/>
      <w:numFmt w:val="decimal"/>
      <w:lvlText w:val="%7."/>
      <w:lvlJc w:val="left"/>
      <w:pPr>
        <w:ind w:left="5040" w:hanging="360"/>
      </w:pPr>
    </w:lvl>
    <w:lvl w:ilvl="7" w:tplc="FC6A3470">
      <w:start w:val="1"/>
      <w:numFmt w:val="lowerLetter"/>
      <w:lvlText w:val="%8."/>
      <w:lvlJc w:val="left"/>
      <w:pPr>
        <w:ind w:left="5760" w:hanging="360"/>
      </w:pPr>
    </w:lvl>
    <w:lvl w:ilvl="8" w:tplc="370088F0">
      <w:start w:val="1"/>
      <w:numFmt w:val="lowerRoman"/>
      <w:lvlText w:val="%9."/>
      <w:lvlJc w:val="right"/>
      <w:pPr>
        <w:ind w:left="6480" w:hanging="180"/>
      </w:pPr>
    </w:lvl>
  </w:abstractNum>
  <w:abstractNum w:abstractNumId="1" w15:restartNumberingAfterBreak="0">
    <w:nsid w:val="59C05700"/>
    <w:multiLevelType w:val="hybridMultilevel"/>
    <w:tmpl w:val="FFFFFFFF"/>
    <w:lvl w:ilvl="0" w:tplc="D3DAD870">
      <w:start w:val="1"/>
      <w:numFmt w:val="decimal"/>
      <w:lvlText w:val="%1."/>
      <w:lvlJc w:val="left"/>
      <w:pPr>
        <w:ind w:left="720" w:hanging="360"/>
      </w:pPr>
    </w:lvl>
    <w:lvl w:ilvl="1" w:tplc="D42AD240">
      <w:start w:val="1"/>
      <w:numFmt w:val="lowerLetter"/>
      <w:lvlText w:val="%2."/>
      <w:lvlJc w:val="left"/>
      <w:pPr>
        <w:ind w:left="1440" w:hanging="360"/>
      </w:pPr>
    </w:lvl>
    <w:lvl w:ilvl="2" w:tplc="708056B0">
      <w:start w:val="1"/>
      <w:numFmt w:val="lowerRoman"/>
      <w:lvlText w:val="%3."/>
      <w:lvlJc w:val="right"/>
      <w:pPr>
        <w:ind w:left="2160" w:hanging="180"/>
      </w:pPr>
    </w:lvl>
    <w:lvl w:ilvl="3" w:tplc="1A82766C">
      <w:start w:val="1"/>
      <w:numFmt w:val="decimal"/>
      <w:lvlText w:val="%4."/>
      <w:lvlJc w:val="left"/>
      <w:pPr>
        <w:ind w:left="2880" w:hanging="360"/>
      </w:pPr>
    </w:lvl>
    <w:lvl w:ilvl="4" w:tplc="9ADA1CC8">
      <w:start w:val="1"/>
      <w:numFmt w:val="lowerLetter"/>
      <w:lvlText w:val="%5."/>
      <w:lvlJc w:val="left"/>
      <w:pPr>
        <w:ind w:left="3600" w:hanging="360"/>
      </w:pPr>
    </w:lvl>
    <w:lvl w:ilvl="5" w:tplc="A656B046">
      <w:start w:val="1"/>
      <w:numFmt w:val="lowerRoman"/>
      <w:lvlText w:val="%6."/>
      <w:lvlJc w:val="right"/>
      <w:pPr>
        <w:ind w:left="4320" w:hanging="180"/>
      </w:pPr>
    </w:lvl>
    <w:lvl w:ilvl="6" w:tplc="F580BA2E">
      <w:start w:val="1"/>
      <w:numFmt w:val="decimal"/>
      <w:lvlText w:val="%7."/>
      <w:lvlJc w:val="left"/>
      <w:pPr>
        <w:ind w:left="5040" w:hanging="360"/>
      </w:pPr>
    </w:lvl>
    <w:lvl w:ilvl="7" w:tplc="2EA49804">
      <w:start w:val="1"/>
      <w:numFmt w:val="lowerLetter"/>
      <w:lvlText w:val="%8."/>
      <w:lvlJc w:val="left"/>
      <w:pPr>
        <w:ind w:left="5760" w:hanging="360"/>
      </w:pPr>
    </w:lvl>
    <w:lvl w:ilvl="8" w:tplc="658C007E">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w15:person w15:author="Parac, Roko">
    <w15:presenceInfo w15:providerId="AD" w15:userId="S::rp218@ic.ac.uk::981fb002-10d6-41cc-b678-9787199b4241"/>
  </w15:person>
  <w15:person w15:author="Georgescu, Tiberiu-Andrei">
    <w15:presenceInfo w15:providerId="AD" w15:userId="S::tg4018@ic.ac.uk::100b7bf2-5e5f-4229-a14f-c158f7ebba7f"/>
  </w15:person>
  <w15:person w15:author="Jin, Robert">
    <w15:presenceInfo w15:providerId="AD" w15:userId="S::rzj17@ic.ac.uk::58aa53b4-a241-4e08-941a-ff86bffddbac"/>
  </w15:person>
  <w15:person w15:author="Cross, Tiger">
    <w15:presenceInfo w15:providerId="AD" w15:userId="S::tc2017@ic.ac.uk::fb1a221b-9880-46c9-ad79-4a918b37300c"/>
  </w15:person>
  <w15:person w15:author="Rusu, Miruna">
    <w15:presenceInfo w15:providerId="AD" w15:userId="S::mir17@ic.ac.uk::265d8f67-4d52-4665-a3e4-0da7ba062918"/>
  </w15:person>
  <w15:person w15:author="Gu, Kexin">
    <w15:presenceInfo w15:providerId="AD" w15:userId="S::kg3217@ic.ac.uk::83d2b469-3f8a-4f29-89de-8ed1ede6ec8e"/>
  </w15:person>
  <w15:person w15:author="Sbai, Kossai">
    <w15:presenceInfo w15:providerId="AD" w15:userId="S::ks1420@ic.ac.uk::f66eea86-6d52-431b-9a41-1fc7e6f0021e"/>
  </w15:person>
  <w15:person w15:author="Alkhaddour, Mufid">
    <w15:presenceInfo w15:providerId="AD" w15:userId="S::ma3720@ic.ac.uk::a764f0a1-5831-4cc1-b296-cf197ae62415"/>
  </w15:person>
  <w15:person w15:author="Nachkov, Asen">
    <w15:presenceInfo w15:providerId="AD" w15:userId="S::atn20@ic.ac.uk::014178d5-613f-448a-a6d1-54657ebe456e"/>
  </w15:person>
  <w15:person w15:author="Siomos, Vasilis">
    <w15:presenceInfo w15:providerId="AD" w15:userId="S::vs1820@ic.ac.uk::deb6cea0-210d-4000-8180-1348bb405711"/>
  </w15:person>
  <w15:person w15:author="Kothikar, Anish">
    <w15:presenceInfo w15:providerId="AD" w15:userId="S::ak7917@ic.ac.uk::7a679c81-7b9b-4c05-9748-7022f1c5ebc6"/>
  </w15:person>
  <w15:person w15:author="Theodosiou, Nicholas">
    <w15:presenceInfo w15:providerId="AD" w15:userId="S::nt220@ic.ac.uk::5056fd7e-43d7-4451-9ff1-676d9e674c04"/>
  </w15:person>
  <w15:person w15:author="Naik, Sneha">
    <w15:presenceInfo w15:providerId="AD" w15:userId="S::sn914@ic.ac.uk::ef3e046f-a682-4393-bd73-f089ed31212a"/>
  </w15:person>
  <w15:person w15:author="Passerello, Giovanni A">
    <w15:presenceInfo w15:providerId="AD" w15:userId="S::gp2617@ic.ac.uk::1e832a9a-b513-4bb5-a1c7-183c363c3fe9"/>
  </w15:person>
  <w15:person w15:author="Tebar Jimenez-Millas, Blanca">
    <w15:presenceInfo w15:providerId="AD" w15:userId="S::bt3917@ic.ac.uk::a3afdabc-b4d2-4acb-936f-6e424c14b570"/>
  </w15:person>
  <w15:person w15:author="Kang, Yining">
    <w15:presenceInfo w15:providerId="AD" w15:userId="S::fk521@ic.ac.uk::571bebdc-06fd-4483-a057-a295c933a0e5"/>
  </w15:person>
  <w15:person w15:author="OUHIDA, Hakim">
    <w15:presenceInfo w15:providerId="AD" w15:userId="S::ho321@ic.ac.uk::2f7235d6-8278-4a3d-a870-115dea4905ec"/>
  </w15:person>
  <w15:person w15:author="Anton, Jonah">
    <w15:presenceInfo w15:providerId="AD" w15:userId="S::jla21@ic.ac.uk::2a45ca8e-3ec1-437e-8254-b9cc0591fbce"/>
  </w15:person>
  <w15:person w15:author="Man, Syretta">
    <w15:presenceInfo w15:providerId="AD" w15:userId="S::nym18@ic.ac.uk::f2c51188-9ee4-4fba-a831-3df062f28696"/>
  </w15:person>
  <w15:person w15:author="Taylor, Tom">
    <w15:presenceInfo w15:providerId="AD" w15:userId="S::tjt20@ic.ac.uk::7491c14a-aad6-44e4-a3c5-757aaad22f2c"/>
  </w15:person>
  <w15:person w15:author="Malarkey, Matthew">
    <w15:presenceInfo w15:providerId="AD" w15:userId="S::mm5917@ic.ac.uk::eb3ee758-2a42-4ae1-9893-81789cd3c0ae"/>
  </w15:person>
  <w15:person w15:author="hayes, edward">
    <w15:presenceInfo w15:providerId="AD" w15:userId="S::ech220@ic.ac.uk::8ee58909-249b-45f1-aa8c-7cae00e22178"/>
  </w15:person>
  <w15:person w15:author="Burr, William">
    <w15:presenceInfo w15:providerId="AD" w15:userId="S::wb2117@ic.ac.uk::b8d9b496-5d86-4d41-8eac-ecc5a4188253"/>
  </w15:person>
  <w15:person w15:author="Yeo, Matthew">
    <w15:presenceInfo w15:providerId="AD" w15:userId="S::my1817@ic.ac.uk::fd1e30d3-01d0-4bf4-bdb9-0ad0983be88f"/>
  </w15:person>
  <w15:person w15:author="Sanyal, Satadru">
    <w15:presenceInfo w15:providerId="AD" w15:userId="S::ss13718@ic.ac.uk::25eb5bb5-a276-4387-9190-0e1856a317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0MTUxNTY3N7I0MTFQ0lEKTi0uzszPAykwrAUADwQTbywAAAA="/>
  </w:docVars>
  <w:rsids>
    <w:rsidRoot w:val="7AEC26DD"/>
    <w:rsid w:val="0004754D"/>
    <w:rsid w:val="001470F6"/>
    <w:rsid w:val="001A355C"/>
    <w:rsid w:val="002F9DC3"/>
    <w:rsid w:val="0038C2E0"/>
    <w:rsid w:val="00397AA8"/>
    <w:rsid w:val="00457327"/>
    <w:rsid w:val="00635F20"/>
    <w:rsid w:val="007159C4"/>
    <w:rsid w:val="007D5319"/>
    <w:rsid w:val="0085B2E3"/>
    <w:rsid w:val="00882B78"/>
    <w:rsid w:val="00941345"/>
    <w:rsid w:val="0097CE71"/>
    <w:rsid w:val="00A442FE"/>
    <w:rsid w:val="00B660CE"/>
    <w:rsid w:val="00BA6943"/>
    <w:rsid w:val="00BF4E0E"/>
    <w:rsid w:val="00C832CF"/>
    <w:rsid w:val="00E90E3B"/>
    <w:rsid w:val="00EA208B"/>
    <w:rsid w:val="00F00CB6"/>
    <w:rsid w:val="00F05D50"/>
    <w:rsid w:val="0112DB70"/>
    <w:rsid w:val="0122378C"/>
    <w:rsid w:val="014D4FBE"/>
    <w:rsid w:val="016AD8F6"/>
    <w:rsid w:val="01B270D7"/>
    <w:rsid w:val="01DC9DED"/>
    <w:rsid w:val="01FD42DE"/>
    <w:rsid w:val="029B27D2"/>
    <w:rsid w:val="029B6565"/>
    <w:rsid w:val="02AA290F"/>
    <w:rsid w:val="02BC63A5"/>
    <w:rsid w:val="02D0EAC9"/>
    <w:rsid w:val="02FDB31C"/>
    <w:rsid w:val="030957EF"/>
    <w:rsid w:val="0395A30C"/>
    <w:rsid w:val="03B224F3"/>
    <w:rsid w:val="03C1514A"/>
    <w:rsid w:val="0422E713"/>
    <w:rsid w:val="0444B848"/>
    <w:rsid w:val="0457DF8F"/>
    <w:rsid w:val="048F7B50"/>
    <w:rsid w:val="04C43E1F"/>
    <w:rsid w:val="04EE0BD9"/>
    <w:rsid w:val="04FFAD40"/>
    <w:rsid w:val="053AB683"/>
    <w:rsid w:val="053B24B2"/>
    <w:rsid w:val="054A2FEE"/>
    <w:rsid w:val="055B6AC5"/>
    <w:rsid w:val="05625916"/>
    <w:rsid w:val="056AD263"/>
    <w:rsid w:val="0573DEC1"/>
    <w:rsid w:val="057F6C13"/>
    <w:rsid w:val="057F74E1"/>
    <w:rsid w:val="05E2B357"/>
    <w:rsid w:val="06080083"/>
    <w:rsid w:val="0608DD9E"/>
    <w:rsid w:val="060E4B72"/>
    <w:rsid w:val="062B0C91"/>
    <w:rsid w:val="062B4BB1"/>
    <w:rsid w:val="06303472"/>
    <w:rsid w:val="06474032"/>
    <w:rsid w:val="065DCD41"/>
    <w:rsid w:val="0668929C"/>
    <w:rsid w:val="06723ADE"/>
    <w:rsid w:val="067C1E2B"/>
    <w:rsid w:val="068951D5"/>
    <w:rsid w:val="06C506EB"/>
    <w:rsid w:val="06EF53AF"/>
    <w:rsid w:val="071E075D"/>
    <w:rsid w:val="07336BD4"/>
    <w:rsid w:val="073A8418"/>
    <w:rsid w:val="07AA467E"/>
    <w:rsid w:val="07AA4C30"/>
    <w:rsid w:val="07D40131"/>
    <w:rsid w:val="085A4724"/>
    <w:rsid w:val="08707E84"/>
    <w:rsid w:val="089860FF"/>
    <w:rsid w:val="08C29E9C"/>
    <w:rsid w:val="08D8A486"/>
    <w:rsid w:val="08FF537A"/>
    <w:rsid w:val="091DCC1D"/>
    <w:rsid w:val="0997973D"/>
    <w:rsid w:val="09A25F4A"/>
    <w:rsid w:val="09BD510C"/>
    <w:rsid w:val="09E699AC"/>
    <w:rsid w:val="0A3D8ACD"/>
    <w:rsid w:val="0A7A42F4"/>
    <w:rsid w:val="0A7CAA7B"/>
    <w:rsid w:val="0A90B505"/>
    <w:rsid w:val="0AAA02F5"/>
    <w:rsid w:val="0AAD9B06"/>
    <w:rsid w:val="0ACAAB4F"/>
    <w:rsid w:val="0AD333FE"/>
    <w:rsid w:val="0AFCF427"/>
    <w:rsid w:val="0B195185"/>
    <w:rsid w:val="0B34E25A"/>
    <w:rsid w:val="0B455F2B"/>
    <w:rsid w:val="0B472D96"/>
    <w:rsid w:val="0B65BD54"/>
    <w:rsid w:val="0B6643A4"/>
    <w:rsid w:val="0B775FEC"/>
    <w:rsid w:val="0B7EE5B1"/>
    <w:rsid w:val="0B84C5C4"/>
    <w:rsid w:val="0B9A0BDB"/>
    <w:rsid w:val="0BAA6CEA"/>
    <w:rsid w:val="0BB24EB4"/>
    <w:rsid w:val="0BD5AFE5"/>
    <w:rsid w:val="0BD6EEEE"/>
    <w:rsid w:val="0BDCD7DE"/>
    <w:rsid w:val="0BEE2A9F"/>
    <w:rsid w:val="0BFF104D"/>
    <w:rsid w:val="0C0EF010"/>
    <w:rsid w:val="0C1D0506"/>
    <w:rsid w:val="0C647FC6"/>
    <w:rsid w:val="0CB650D6"/>
    <w:rsid w:val="0D2768B1"/>
    <w:rsid w:val="0D62EA84"/>
    <w:rsid w:val="0D6F2ED8"/>
    <w:rsid w:val="0D72EC9F"/>
    <w:rsid w:val="0D8AA8A3"/>
    <w:rsid w:val="0DEFA8D5"/>
    <w:rsid w:val="0E1F7B85"/>
    <w:rsid w:val="0E3B6935"/>
    <w:rsid w:val="0E576747"/>
    <w:rsid w:val="0E5D26A8"/>
    <w:rsid w:val="0E77050E"/>
    <w:rsid w:val="0E9CBCFC"/>
    <w:rsid w:val="0E9EDA43"/>
    <w:rsid w:val="0EA473A2"/>
    <w:rsid w:val="0EB7B60B"/>
    <w:rsid w:val="0EF06180"/>
    <w:rsid w:val="0F17F12E"/>
    <w:rsid w:val="0F3FCF5C"/>
    <w:rsid w:val="0F88C451"/>
    <w:rsid w:val="0F9321B4"/>
    <w:rsid w:val="0FAF0593"/>
    <w:rsid w:val="0FC7084F"/>
    <w:rsid w:val="10046B9E"/>
    <w:rsid w:val="103386A4"/>
    <w:rsid w:val="10655909"/>
    <w:rsid w:val="1086DD30"/>
    <w:rsid w:val="1090442F"/>
    <w:rsid w:val="10CB1C83"/>
    <w:rsid w:val="10CE9A91"/>
    <w:rsid w:val="10D3FA37"/>
    <w:rsid w:val="1107544C"/>
    <w:rsid w:val="112271D7"/>
    <w:rsid w:val="112AE3F7"/>
    <w:rsid w:val="11A6E2F8"/>
    <w:rsid w:val="11E44E67"/>
    <w:rsid w:val="11FE886F"/>
    <w:rsid w:val="12AB7028"/>
    <w:rsid w:val="12C16316"/>
    <w:rsid w:val="12E22017"/>
    <w:rsid w:val="1337A2FF"/>
    <w:rsid w:val="133BB6CB"/>
    <w:rsid w:val="134A57E3"/>
    <w:rsid w:val="136CE92A"/>
    <w:rsid w:val="138133A2"/>
    <w:rsid w:val="13A28A21"/>
    <w:rsid w:val="13AC0923"/>
    <w:rsid w:val="13B898FF"/>
    <w:rsid w:val="13CF34D0"/>
    <w:rsid w:val="1426043D"/>
    <w:rsid w:val="145D3377"/>
    <w:rsid w:val="14646D7A"/>
    <w:rsid w:val="149B77A9"/>
    <w:rsid w:val="150A4053"/>
    <w:rsid w:val="15168654"/>
    <w:rsid w:val="151F8C9F"/>
    <w:rsid w:val="1563B552"/>
    <w:rsid w:val="15D5347D"/>
    <w:rsid w:val="15E06E67"/>
    <w:rsid w:val="15EDD89C"/>
    <w:rsid w:val="15F1CA70"/>
    <w:rsid w:val="15F279B4"/>
    <w:rsid w:val="15FB1CDC"/>
    <w:rsid w:val="1642E36F"/>
    <w:rsid w:val="1647B9CB"/>
    <w:rsid w:val="166F905A"/>
    <w:rsid w:val="16829F85"/>
    <w:rsid w:val="16A144C7"/>
    <w:rsid w:val="16B4AD0B"/>
    <w:rsid w:val="16B4B951"/>
    <w:rsid w:val="1757C9D5"/>
    <w:rsid w:val="175C5090"/>
    <w:rsid w:val="179F737A"/>
    <w:rsid w:val="17CD06AF"/>
    <w:rsid w:val="185E915A"/>
    <w:rsid w:val="185FE085"/>
    <w:rsid w:val="1883BDBF"/>
    <w:rsid w:val="18CAEBE6"/>
    <w:rsid w:val="18D5D565"/>
    <w:rsid w:val="18F36193"/>
    <w:rsid w:val="191DDAB6"/>
    <w:rsid w:val="193912B3"/>
    <w:rsid w:val="19478C01"/>
    <w:rsid w:val="19A3952A"/>
    <w:rsid w:val="19B09296"/>
    <w:rsid w:val="19BFBE4E"/>
    <w:rsid w:val="1A50CE47"/>
    <w:rsid w:val="1A58D66C"/>
    <w:rsid w:val="1ABF3B01"/>
    <w:rsid w:val="1ADDBA6A"/>
    <w:rsid w:val="1B1B6F32"/>
    <w:rsid w:val="1B33626E"/>
    <w:rsid w:val="1B3F2B06"/>
    <w:rsid w:val="1B454C99"/>
    <w:rsid w:val="1B48D015"/>
    <w:rsid w:val="1B5B8EAF"/>
    <w:rsid w:val="1B71FFB3"/>
    <w:rsid w:val="1B7D287E"/>
    <w:rsid w:val="1BCF953C"/>
    <w:rsid w:val="1BDCE9EC"/>
    <w:rsid w:val="1BEF7B34"/>
    <w:rsid w:val="1C10FBAB"/>
    <w:rsid w:val="1C135D3B"/>
    <w:rsid w:val="1C2B6798"/>
    <w:rsid w:val="1C5623C8"/>
    <w:rsid w:val="1C6DB4C2"/>
    <w:rsid w:val="1C881A63"/>
    <w:rsid w:val="1C97265A"/>
    <w:rsid w:val="1CBF4BEB"/>
    <w:rsid w:val="1CC2CDA1"/>
    <w:rsid w:val="1CEB2695"/>
    <w:rsid w:val="1D0A25FA"/>
    <w:rsid w:val="1D294962"/>
    <w:rsid w:val="1D444945"/>
    <w:rsid w:val="1D766939"/>
    <w:rsid w:val="1DA5216E"/>
    <w:rsid w:val="1E0487B0"/>
    <w:rsid w:val="1E15AE97"/>
    <w:rsid w:val="1E3513D8"/>
    <w:rsid w:val="1E45B93F"/>
    <w:rsid w:val="1E6D699E"/>
    <w:rsid w:val="1EA00018"/>
    <w:rsid w:val="1EBD7F96"/>
    <w:rsid w:val="1F065D43"/>
    <w:rsid w:val="1FAE32D5"/>
    <w:rsid w:val="1FFF87BA"/>
    <w:rsid w:val="202FB21E"/>
    <w:rsid w:val="203CD04D"/>
    <w:rsid w:val="20486476"/>
    <w:rsid w:val="2061CE16"/>
    <w:rsid w:val="20BED378"/>
    <w:rsid w:val="20BFA654"/>
    <w:rsid w:val="20E7080F"/>
    <w:rsid w:val="21047B6F"/>
    <w:rsid w:val="211A3708"/>
    <w:rsid w:val="21409104"/>
    <w:rsid w:val="2143D876"/>
    <w:rsid w:val="215F75D2"/>
    <w:rsid w:val="21888F05"/>
    <w:rsid w:val="2195A65A"/>
    <w:rsid w:val="21A80429"/>
    <w:rsid w:val="21B463FE"/>
    <w:rsid w:val="21DF300A"/>
    <w:rsid w:val="21FD6C2F"/>
    <w:rsid w:val="21FF5572"/>
    <w:rsid w:val="2214BCD9"/>
    <w:rsid w:val="2221E341"/>
    <w:rsid w:val="222E8B03"/>
    <w:rsid w:val="222EB2FA"/>
    <w:rsid w:val="225A05DA"/>
    <w:rsid w:val="229A7C7C"/>
    <w:rsid w:val="22A9B47D"/>
    <w:rsid w:val="22B4A671"/>
    <w:rsid w:val="22F6F2B6"/>
    <w:rsid w:val="23260BBC"/>
    <w:rsid w:val="23285774"/>
    <w:rsid w:val="2340F064"/>
    <w:rsid w:val="23581E91"/>
    <w:rsid w:val="235926C4"/>
    <w:rsid w:val="23678965"/>
    <w:rsid w:val="238BA426"/>
    <w:rsid w:val="23DAA721"/>
    <w:rsid w:val="23F2F3EA"/>
    <w:rsid w:val="244374E0"/>
    <w:rsid w:val="245C980C"/>
    <w:rsid w:val="2465A1D6"/>
    <w:rsid w:val="24AB7E9E"/>
    <w:rsid w:val="2515EF94"/>
    <w:rsid w:val="2532639F"/>
    <w:rsid w:val="253FE6F3"/>
    <w:rsid w:val="256301E7"/>
    <w:rsid w:val="256F1302"/>
    <w:rsid w:val="2575E8A0"/>
    <w:rsid w:val="25C063E5"/>
    <w:rsid w:val="25D477B8"/>
    <w:rsid w:val="264FF255"/>
    <w:rsid w:val="265EB679"/>
    <w:rsid w:val="2664DEEE"/>
    <w:rsid w:val="2688673E"/>
    <w:rsid w:val="2697F642"/>
    <w:rsid w:val="26A5976A"/>
    <w:rsid w:val="26CE0EC8"/>
    <w:rsid w:val="26E004D6"/>
    <w:rsid w:val="26FF7A6B"/>
    <w:rsid w:val="2717AD4E"/>
    <w:rsid w:val="271D4B7F"/>
    <w:rsid w:val="2733AED6"/>
    <w:rsid w:val="274F2625"/>
    <w:rsid w:val="27BEDDA1"/>
    <w:rsid w:val="27D2C522"/>
    <w:rsid w:val="27D6ECD5"/>
    <w:rsid w:val="27D918E2"/>
    <w:rsid w:val="27F9AF1E"/>
    <w:rsid w:val="27FC1890"/>
    <w:rsid w:val="28516A5B"/>
    <w:rsid w:val="2852B990"/>
    <w:rsid w:val="28955623"/>
    <w:rsid w:val="289B4ACC"/>
    <w:rsid w:val="289D6045"/>
    <w:rsid w:val="28B6C044"/>
    <w:rsid w:val="2921A317"/>
    <w:rsid w:val="2944EADB"/>
    <w:rsid w:val="2965E753"/>
    <w:rsid w:val="298E02C8"/>
    <w:rsid w:val="29A9A832"/>
    <w:rsid w:val="2A3AA60C"/>
    <w:rsid w:val="2A42ED10"/>
    <w:rsid w:val="2A538C2B"/>
    <w:rsid w:val="2A5552D5"/>
    <w:rsid w:val="2A5B68EB"/>
    <w:rsid w:val="2A5E13FF"/>
    <w:rsid w:val="2AB6C902"/>
    <w:rsid w:val="2AFCBFA9"/>
    <w:rsid w:val="2B1B58F6"/>
    <w:rsid w:val="2B1D78CA"/>
    <w:rsid w:val="2B7C4047"/>
    <w:rsid w:val="2BF602C7"/>
    <w:rsid w:val="2C261B49"/>
    <w:rsid w:val="2C38FDC7"/>
    <w:rsid w:val="2C47A9F0"/>
    <w:rsid w:val="2C5D9257"/>
    <w:rsid w:val="2C95F708"/>
    <w:rsid w:val="2CA0B796"/>
    <w:rsid w:val="2CA62532"/>
    <w:rsid w:val="2CD5190F"/>
    <w:rsid w:val="2CF96D7F"/>
    <w:rsid w:val="2D0B7670"/>
    <w:rsid w:val="2D20A592"/>
    <w:rsid w:val="2D428D9C"/>
    <w:rsid w:val="2D7C3820"/>
    <w:rsid w:val="2D7E9A02"/>
    <w:rsid w:val="2D837188"/>
    <w:rsid w:val="2D884702"/>
    <w:rsid w:val="2DB6FD70"/>
    <w:rsid w:val="2DCCD72F"/>
    <w:rsid w:val="2DF5424A"/>
    <w:rsid w:val="2DFAA6E0"/>
    <w:rsid w:val="2DFE63CF"/>
    <w:rsid w:val="2E1FB97D"/>
    <w:rsid w:val="2E4E75DF"/>
    <w:rsid w:val="2E9913AA"/>
    <w:rsid w:val="2EB86AD3"/>
    <w:rsid w:val="2EBB266F"/>
    <w:rsid w:val="2F077433"/>
    <w:rsid w:val="2F7BADDA"/>
    <w:rsid w:val="2F9880D5"/>
    <w:rsid w:val="2FD53B03"/>
    <w:rsid w:val="2FD8FB18"/>
    <w:rsid w:val="30162171"/>
    <w:rsid w:val="301C2057"/>
    <w:rsid w:val="30976D97"/>
    <w:rsid w:val="30A71639"/>
    <w:rsid w:val="30F72C23"/>
    <w:rsid w:val="30FC47F3"/>
    <w:rsid w:val="314C59F7"/>
    <w:rsid w:val="315D11E8"/>
    <w:rsid w:val="3168D612"/>
    <w:rsid w:val="317D60DA"/>
    <w:rsid w:val="319E4312"/>
    <w:rsid w:val="32019635"/>
    <w:rsid w:val="32434A45"/>
    <w:rsid w:val="3251816B"/>
    <w:rsid w:val="325DA290"/>
    <w:rsid w:val="3272F18A"/>
    <w:rsid w:val="3286C9F2"/>
    <w:rsid w:val="32C611CC"/>
    <w:rsid w:val="32ED363A"/>
    <w:rsid w:val="3305F938"/>
    <w:rsid w:val="332CA57E"/>
    <w:rsid w:val="33682EA2"/>
    <w:rsid w:val="33811BB8"/>
    <w:rsid w:val="33859415"/>
    <w:rsid w:val="3398D674"/>
    <w:rsid w:val="34072B04"/>
    <w:rsid w:val="341D0EF2"/>
    <w:rsid w:val="34593B2C"/>
    <w:rsid w:val="3460D6B3"/>
    <w:rsid w:val="3471760B"/>
    <w:rsid w:val="3481FE6F"/>
    <w:rsid w:val="3484384C"/>
    <w:rsid w:val="34902924"/>
    <w:rsid w:val="34CDF0D3"/>
    <w:rsid w:val="34D79717"/>
    <w:rsid w:val="3537B871"/>
    <w:rsid w:val="3546CBA2"/>
    <w:rsid w:val="354C5F9D"/>
    <w:rsid w:val="354E6E81"/>
    <w:rsid w:val="355FB233"/>
    <w:rsid w:val="357E615B"/>
    <w:rsid w:val="35B47A58"/>
    <w:rsid w:val="35D03FE7"/>
    <w:rsid w:val="3605BC3D"/>
    <w:rsid w:val="3612A24F"/>
    <w:rsid w:val="3613A434"/>
    <w:rsid w:val="36144453"/>
    <w:rsid w:val="36255604"/>
    <w:rsid w:val="365C35BE"/>
    <w:rsid w:val="365F177C"/>
    <w:rsid w:val="36A1999E"/>
    <w:rsid w:val="36A4FC85"/>
    <w:rsid w:val="36A64261"/>
    <w:rsid w:val="36BE989B"/>
    <w:rsid w:val="36ED1DDC"/>
    <w:rsid w:val="37308B09"/>
    <w:rsid w:val="378EFFB6"/>
    <w:rsid w:val="37A81C6F"/>
    <w:rsid w:val="37FD7ABA"/>
    <w:rsid w:val="381447B9"/>
    <w:rsid w:val="382D49D4"/>
    <w:rsid w:val="38590538"/>
    <w:rsid w:val="38657105"/>
    <w:rsid w:val="38670FFF"/>
    <w:rsid w:val="3899275D"/>
    <w:rsid w:val="389CCD37"/>
    <w:rsid w:val="38A16317"/>
    <w:rsid w:val="38B30137"/>
    <w:rsid w:val="38BD6C62"/>
    <w:rsid w:val="38C7F67F"/>
    <w:rsid w:val="38E3C5F5"/>
    <w:rsid w:val="38F53D87"/>
    <w:rsid w:val="393737D4"/>
    <w:rsid w:val="394A92E4"/>
    <w:rsid w:val="394EF84F"/>
    <w:rsid w:val="399447B6"/>
    <w:rsid w:val="39A0FF7F"/>
    <w:rsid w:val="39A9DA40"/>
    <w:rsid w:val="39AFF9D4"/>
    <w:rsid w:val="39F5E10C"/>
    <w:rsid w:val="3A01E6C1"/>
    <w:rsid w:val="3A066EC1"/>
    <w:rsid w:val="3A325612"/>
    <w:rsid w:val="3A65BC56"/>
    <w:rsid w:val="3A7DB7EB"/>
    <w:rsid w:val="3AB8E119"/>
    <w:rsid w:val="3ABF3AE9"/>
    <w:rsid w:val="3AFA08FF"/>
    <w:rsid w:val="3B035922"/>
    <w:rsid w:val="3B2D048C"/>
    <w:rsid w:val="3B591CCA"/>
    <w:rsid w:val="3B650C81"/>
    <w:rsid w:val="3B6757B1"/>
    <w:rsid w:val="3B8772AE"/>
    <w:rsid w:val="3B9C8022"/>
    <w:rsid w:val="3BBD5976"/>
    <w:rsid w:val="3BD0D9F0"/>
    <w:rsid w:val="3BD38BC8"/>
    <w:rsid w:val="3BF5A595"/>
    <w:rsid w:val="3C5DDB80"/>
    <w:rsid w:val="3CE4AE73"/>
    <w:rsid w:val="3CF3C34D"/>
    <w:rsid w:val="3D1D404B"/>
    <w:rsid w:val="3D22FC47"/>
    <w:rsid w:val="3D2AFA57"/>
    <w:rsid w:val="3D2B993A"/>
    <w:rsid w:val="3D79AA37"/>
    <w:rsid w:val="3D9F744B"/>
    <w:rsid w:val="3DCEBCC8"/>
    <w:rsid w:val="3DF00457"/>
    <w:rsid w:val="3DF7C0DC"/>
    <w:rsid w:val="3E07DE92"/>
    <w:rsid w:val="3E242755"/>
    <w:rsid w:val="3E5B6DDD"/>
    <w:rsid w:val="3E5C13F9"/>
    <w:rsid w:val="3E632FD8"/>
    <w:rsid w:val="3E695B5E"/>
    <w:rsid w:val="3EAEB59B"/>
    <w:rsid w:val="3ED30F72"/>
    <w:rsid w:val="3F0C953D"/>
    <w:rsid w:val="3F6C9973"/>
    <w:rsid w:val="3F860C20"/>
    <w:rsid w:val="4014D552"/>
    <w:rsid w:val="402CBCCC"/>
    <w:rsid w:val="402CCD15"/>
    <w:rsid w:val="40506FF4"/>
    <w:rsid w:val="4053B127"/>
    <w:rsid w:val="4099E662"/>
    <w:rsid w:val="40A42414"/>
    <w:rsid w:val="40D4CBE6"/>
    <w:rsid w:val="40F4A3DD"/>
    <w:rsid w:val="414EF9FC"/>
    <w:rsid w:val="41A5FA45"/>
    <w:rsid w:val="41DF5C92"/>
    <w:rsid w:val="420099EB"/>
    <w:rsid w:val="42478A68"/>
    <w:rsid w:val="4263DBDE"/>
    <w:rsid w:val="428884CF"/>
    <w:rsid w:val="42BF7A45"/>
    <w:rsid w:val="42C0B8A2"/>
    <w:rsid w:val="42F2211B"/>
    <w:rsid w:val="431B4ECB"/>
    <w:rsid w:val="43391A39"/>
    <w:rsid w:val="434AA42C"/>
    <w:rsid w:val="434B8B3A"/>
    <w:rsid w:val="435442A9"/>
    <w:rsid w:val="435E8738"/>
    <w:rsid w:val="43A786B3"/>
    <w:rsid w:val="43B5BBF2"/>
    <w:rsid w:val="43D77F36"/>
    <w:rsid w:val="43EC7DE3"/>
    <w:rsid w:val="44115E60"/>
    <w:rsid w:val="4438313D"/>
    <w:rsid w:val="4438D257"/>
    <w:rsid w:val="445C8903"/>
    <w:rsid w:val="449848C7"/>
    <w:rsid w:val="44D04E74"/>
    <w:rsid w:val="44FE7E6A"/>
    <w:rsid w:val="452CA2FF"/>
    <w:rsid w:val="4564A15C"/>
    <w:rsid w:val="457F4A4C"/>
    <w:rsid w:val="45AA3B80"/>
    <w:rsid w:val="45C37E0C"/>
    <w:rsid w:val="46603072"/>
    <w:rsid w:val="4677C064"/>
    <w:rsid w:val="46898B42"/>
    <w:rsid w:val="468B5DB5"/>
    <w:rsid w:val="468BC93E"/>
    <w:rsid w:val="46C0A9CE"/>
    <w:rsid w:val="46E218BF"/>
    <w:rsid w:val="46E522F9"/>
    <w:rsid w:val="47253DDA"/>
    <w:rsid w:val="475F1883"/>
    <w:rsid w:val="479D68A4"/>
    <w:rsid w:val="4806B19A"/>
    <w:rsid w:val="4814BC05"/>
    <w:rsid w:val="482ED12D"/>
    <w:rsid w:val="48733858"/>
    <w:rsid w:val="48A2E1AC"/>
    <w:rsid w:val="48CEEF13"/>
    <w:rsid w:val="48D32C23"/>
    <w:rsid w:val="48E7BDF7"/>
    <w:rsid w:val="48F061BE"/>
    <w:rsid w:val="493C83EB"/>
    <w:rsid w:val="49BA3662"/>
    <w:rsid w:val="49DABC86"/>
    <w:rsid w:val="49DC2C2C"/>
    <w:rsid w:val="49ECFB06"/>
    <w:rsid w:val="49F36AC7"/>
    <w:rsid w:val="4A149632"/>
    <w:rsid w:val="4A2E69B4"/>
    <w:rsid w:val="4A56D0A1"/>
    <w:rsid w:val="4A66DD83"/>
    <w:rsid w:val="4A9F18E2"/>
    <w:rsid w:val="4B1E41E5"/>
    <w:rsid w:val="4B2BC39B"/>
    <w:rsid w:val="4B37D493"/>
    <w:rsid w:val="4B3B209E"/>
    <w:rsid w:val="4B908B49"/>
    <w:rsid w:val="4B92ED18"/>
    <w:rsid w:val="4C169974"/>
    <w:rsid w:val="4C26DE11"/>
    <w:rsid w:val="4C8BBBA7"/>
    <w:rsid w:val="4CBA4A9C"/>
    <w:rsid w:val="4CDE80C6"/>
    <w:rsid w:val="4CF16EC1"/>
    <w:rsid w:val="4CFD23EB"/>
    <w:rsid w:val="4D5DF898"/>
    <w:rsid w:val="4D67457C"/>
    <w:rsid w:val="4DA799C0"/>
    <w:rsid w:val="4DBF44B6"/>
    <w:rsid w:val="4DE180D6"/>
    <w:rsid w:val="4E354D44"/>
    <w:rsid w:val="4E3FEAB2"/>
    <w:rsid w:val="4E54A57A"/>
    <w:rsid w:val="4E595BCC"/>
    <w:rsid w:val="4E8842A4"/>
    <w:rsid w:val="4EA87AF8"/>
    <w:rsid w:val="4EBE8538"/>
    <w:rsid w:val="4EC46A69"/>
    <w:rsid w:val="4ED2C600"/>
    <w:rsid w:val="4F26863A"/>
    <w:rsid w:val="4F289B96"/>
    <w:rsid w:val="4F2D1D72"/>
    <w:rsid w:val="4F7AE3E4"/>
    <w:rsid w:val="4FE60F27"/>
    <w:rsid w:val="4FE7B184"/>
    <w:rsid w:val="4FEFB7D3"/>
    <w:rsid w:val="4FFEC1F1"/>
    <w:rsid w:val="50655B42"/>
    <w:rsid w:val="507037A0"/>
    <w:rsid w:val="508CCBF6"/>
    <w:rsid w:val="508D3160"/>
    <w:rsid w:val="50B1B2DC"/>
    <w:rsid w:val="50B5B05B"/>
    <w:rsid w:val="50F67157"/>
    <w:rsid w:val="50FED688"/>
    <w:rsid w:val="510053DA"/>
    <w:rsid w:val="51184DE8"/>
    <w:rsid w:val="511CEF0E"/>
    <w:rsid w:val="5133B681"/>
    <w:rsid w:val="514A51F8"/>
    <w:rsid w:val="5154E206"/>
    <w:rsid w:val="5157FDA6"/>
    <w:rsid w:val="51943C7A"/>
    <w:rsid w:val="519FDA87"/>
    <w:rsid w:val="51A694C5"/>
    <w:rsid w:val="51FC3D01"/>
    <w:rsid w:val="5207AAE2"/>
    <w:rsid w:val="52626F1A"/>
    <w:rsid w:val="5271075F"/>
    <w:rsid w:val="52A1E3BB"/>
    <w:rsid w:val="5340C485"/>
    <w:rsid w:val="535569E6"/>
    <w:rsid w:val="537B6D16"/>
    <w:rsid w:val="54117E6F"/>
    <w:rsid w:val="54126117"/>
    <w:rsid w:val="54973B7C"/>
    <w:rsid w:val="549AABA6"/>
    <w:rsid w:val="54B7939F"/>
    <w:rsid w:val="5522A6F0"/>
    <w:rsid w:val="55B17501"/>
    <w:rsid w:val="55EBF84A"/>
    <w:rsid w:val="55F14604"/>
    <w:rsid w:val="55F97027"/>
    <w:rsid w:val="562C5730"/>
    <w:rsid w:val="5660F5F7"/>
    <w:rsid w:val="56652CAC"/>
    <w:rsid w:val="566868C5"/>
    <w:rsid w:val="5688A147"/>
    <w:rsid w:val="56A0D067"/>
    <w:rsid w:val="56F65D21"/>
    <w:rsid w:val="573353B7"/>
    <w:rsid w:val="57719638"/>
    <w:rsid w:val="578396B1"/>
    <w:rsid w:val="57CA5EE2"/>
    <w:rsid w:val="581B6A3B"/>
    <w:rsid w:val="58228A23"/>
    <w:rsid w:val="5879B8BC"/>
    <w:rsid w:val="58A0033B"/>
    <w:rsid w:val="58F3B49F"/>
    <w:rsid w:val="590727D7"/>
    <w:rsid w:val="59149D66"/>
    <w:rsid w:val="59318C51"/>
    <w:rsid w:val="59B0E48C"/>
    <w:rsid w:val="59C2AD63"/>
    <w:rsid w:val="59C7D0C2"/>
    <w:rsid w:val="59D9C959"/>
    <w:rsid w:val="59DC1449"/>
    <w:rsid w:val="5A1A1AE9"/>
    <w:rsid w:val="5A20FC03"/>
    <w:rsid w:val="5A47F7B3"/>
    <w:rsid w:val="5A4E32CB"/>
    <w:rsid w:val="5A5BD3FA"/>
    <w:rsid w:val="5A5E92B9"/>
    <w:rsid w:val="5A9E0E29"/>
    <w:rsid w:val="5AA23ED5"/>
    <w:rsid w:val="5AAD009B"/>
    <w:rsid w:val="5AB0BC6A"/>
    <w:rsid w:val="5AB40245"/>
    <w:rsid w:val="5ABD958C"/>
    <w:rsid w:val="5B10FC6E"/>
    <w:rsid w:val="5B6D980F"/>
    <w:rsid w:val="5B712494"/>
    <w:rsid w:val="5B857DAC"/>
    <w:rsid w:val="5BDD3810"/>
    <w:rsid w:val="5BEA032C"/>
    <w:rsid w:val="5BF0B999"/>
    <w:rsid w:val="5BFAA96F"/>
    <w:rsid w:val="5C00BFAE"/>
    <w:rsid w:val="5C021FE4"/>
    <w:rsid w:val="5C190384"/>
    <w:rsid w:val="5C7E291B"/>
    <w:rsid w:val="5C80AC0F"/>
    <w:rsid w:val="5CC493DA"/>
    <w:rsid w:val="5CFD7337"/>
    <w:rsid w:val="5D284C12"/>
    <w:rsid w:val="5D2E2EB9"/>
    <w:rsid w:val="5D3D8024"/>
    <w:rsid w:val="5D4DCAF9"/>
    <w:rsid w:val="5D9ED652"/>
    <w:rsid w:val="5DA06036"/>
    <w:rsid w:val="5DFD24D3"/>
    <w:rsid w:val="5E4A0995"/>
    <w:rsid w:val="5E50DD7B"/>
    <w:rsid w:val="5E6CDCF0"/>
    <w:rsid w:val="5E7FAE18"/>
    <w:rsid w:val="5EBDAF26"/>
    <w:rsid w:val="5EBE817E"/>
    <w:rsid w:val="5EE36008"/>
    <w:rsid w:val="5F0618CD"/>
    <w:rsid w:val="5F0CDDF2"/>
    <w:rsid w:val="5F244662"/>
    <w:rsid w:val="5F2DC3B9"/>
    <w:rsid w:val="5F2F1672"/>
    <w:rsid w:val="5F71F697"/>
    <w:rsid w:val="5FABB719"/>
    <w:rsid w:val="5FC42458"/>
    <w:rsid w:val="5FD01988"/>
    <w:rsid w:val="602FFB4C"/>
    <w:rsid w:val="6032D6BE"/>
    <w:rsid w:val="6080B14D"/>
    <w:rsid w:val="60882BE0"/>
    <w:rsid w:val="60902F7C"/>
    <w:rsid w:val="60BCE679"/>
    <w:rsid w:val="60C1CC56"/>
    <w:rsid w:val="60C2EBD9"/>
    <w:rsid w:val="60F35AAC"/>
    <w:rsid w:val="61339B54"/>
    <w:rsid w:val="6134C595"/>
    <w:rsid w:val="6175F24B"/>
    <w:rsid w:val="619358E9"/>
    <w:rsid w:val="61D8A51E"/>
    <w:rsid w:val="61F81800"/>
    <w:rsid w:val="6226CE63"/>
    <w:rsid w:val="62387931"/>
    <w:rsid w:val="62BBCE4F"/>
    <w:rsid w:val="62F553EA"/>
    <w:rsid w:val="6381C6D1"/>
    <w:rsid w:val="6389F211"/>
    <w:rsid w:val="63A1AE7A"/>
    <w:rsid w:val="63A7C3F7"/>
    <w:rsid w:val="63B7117F"/>
    <w:rsid w:val="63C5C850"/>
    <w:rsid w:val="63E0820D"/>
    <w:rsid w:val="640B85B2"/>
    <w:rsid w:val="6446E22E"/>
    <w:rsid w:val="6475C7F7"/>
    <w:rsid w:val="64C1FE8A"/>
    <w:rsid w:val="64E36DAB"/>
    <w:rsid w:val="6539E6AC"/>
    <w:rsid w:val="653FADC3"/>
    <w:rsid w:val="6565A8C1"/>
    <w:rsid w:val="6574229C"/>
    <w:rsid w:val="658A22E9"/>
    <w:rsid w:val="658B6372"/>
    <w:rsid w:val="65C7EFC9"/>
    <w:rsid w:val="65F08AD1"/>
    <w:rsid w:val="65F36F11"/>
    <w:rsid w:val="660C1917"/>
    <w:rsid w:val="660F12F0"/>
    <w:rsid w:val="661A7F4D"/>
    <w:rsid w:val="6649636E"/>
    <w:rsid w:val="667079F5"/>
    <w:rsid w:val="66DC86BA"/>
    <w:rsid w:val="66F81FA0"/>
    <w:rsid w:val="66FABC30"/>
    <w:rsid w:val="6723D48E"/>
    <w:rsid w:val="67A4B8E3"/>
    <w:rsid w:val="67C835C1"/>
    <w:rsid w:val="67DAF4F7"/>
    <w:rsid w:val="67E0A4B0"/>
    <w:rsid w:val="67E11366"/>
    <w:rsid w:val="67EC8973"/>
    <w:rsid w:val="68120F98"/>
    <w:rsid w:val="682B37F5"/>
    <w:rsid w:val="68311B01"/>
    <w:rsid w:val="6836FE6B"/>
    <w:rsid w:val="685936A9"/>
    <w:rsid w:val="685A3BD5"/>
    <w:rsid w:val="68A78787"/>
    <w:rsid w:val="68B91827"/>
    <w:rsid w:val="68CB0961"/>
    <w:rsid w:val="6925B2FE"/>
    <w:rsid w:val="692D2A98"/>
    <w:rsid w:val="6946126B"/>
    <w:rsid w:val="69BE1BA0"/>
    <w:rsid w:val="69C1C0B1"/>
    <w:rsid w:val="6A339A6D"/>
    <w:rsid w:val="6AB88CD6"/>
    <w:rsid w:val="6AF25A6E"/>
    <w:rsid w:val="6B00463C"/>
    <w:rsid w:val="6B6BD78C"/>
    <w:rsid w:val="6B6DBFAD"/>
    <w:rsid w:val="6B717E53"/>
    <w:rsid w:val="6B751AC9"/>
    <w:rsid w:val="6B778FFD"/>
    <w:rsid w:val="6BB504F6"/>
    <w:rsid w:val="6BF0A6F4"/>
    <w:rsid w:val="6BF0FF05"/>
    <w:rsid w:val="6BF588B1"/>
    <w:rsid w:val="6C7284D0"/>
    <w:rsid w:val="6CA5337E"/>
    <w:rsid w:val="6CAD4747"/>
    <w:rsid w:val="6CB091E1"/>
    <w:rsid w:val="6CD2BCE5"/>
    <w:rsid w:val="6CD699AA"/>
    <w:rsid w:val="6CD7C1EC"/>
    <w:rsid w:val="6CE680F7"/>
    <w:rsid w:val="6D2667E1"/>
    <w:rsid w:val="6D2FA9BA"/>
    <w:rsid w:val="6D32478F"/>
    <w:rsid w:val="6D50D557"/>
    <w:rsid w:val="6D574097"/>
    <w:rsid w:val="6DDE36DD"/>
    <w:rsid w:val="6E3C3B85"/>
    <w:rsid w:val="6E6C20F4"/>
    <w:rsid w:val="6E8C13EE"/>
    <w:rsid w:val="6EE9286E"/>
    <w:rsid w:val="6F11E7A7"/>
    <w:rsid w:val="6F72DEC5"/>
    <w:rsid w:val="6F75140F"/>
    <w:rsid w:val="6FC281FD"/>
    <w:rsid w:val="6FD411D9"/>
    <w:rsid w:val="6FD8E08F"/>
    <w:rsid w:val="6FDF8C2A"/>
    <w:rsid w:val="6FF87C18"/>
    <w:rsid w:val="70280873"/>
    <w:rsid w:val="705E7633"/>
    <w:rsid w:val="707CECAF"/>
    <w:rsid w:val="707DBF67"/>
    <w:rsid w:val="70D7F207"/>
    <w:rsid w:val="711DC507"/>
    <w:rsid w:val="719CEC45"/>
    <w:rsid w:val="71A508A9"/>
    <w:rsid w:val="721494A2"/>
    <w:rsid w:val="721A0E25"/>
    <w:rsid w:val="722D01F1"/>
    <w:rsid w:val="72BE81A2"/>
    <w:rsid w:val="73298613"/>
    <w:rsid w:val="7365AE9A"/>
    <w:rsid w:val="737B95EB"/>
    <w:rsid w:val="73940329"/>
    <w:rsid w:val="73A26C28"/>
    <w:rsid w:val="73A98380"/>
    <w:rsid w:val="73AAFF10"/>
    <w:rsid w:val="73ABC7E2"/>
    <w:rsid w:val="73ADDFD7"/>
    <w:rsid w:val="73BA5761"/>
    <w:rsid w:val="73E52AD3"/>
    <w:rsid w:val="73F6B048"/>
    <w:rsid w:val="7421F7C5"/>
    <w:rsid w:val="74267349"/>
    <w:rsid w:val="7447BCDA"/>
    <w:rsid w:val="74631513"/>
    <w:rsid w:val="7478C8B3"/>
    <w:rsid w:val="74A9AE0B"/>
    <w:rsid w:val="74BF894B"/>
    <w:rsid w:val="74CBA45D"/>
    <w:rsid w:val="7521F095"/>
    <w:rsid w:val="754A9326"/>
    <w:rsid w:val="7569CEEB"/>
    <w:rsid w:val="7595410A"/>
    <w:rsid w:val="75A69854"/>
    <w:rsid w:val="75A80B22"/>
    <w:rsid w:val="75BC02C5"/>
    <w:rsid w:val="75BD3C41"/>
    <w:rsid w:val="75F85804"/>
    <w:rsid w:val="76012B7E"/>
    <w:rsid w:val="765188C4"/>
    <w:rsid w:val="76713F21"/>
    <w:rsid w:val="767B2854"/>
    <w:rsid w:val="76CE458F"/>
    <w:rsid w:val="76D56968"/>
    <w:rsid w:val="76DECEB3"/>
    <w:rsid w:val="777A0237"/>
    <w:rsid w:val="77808516"/>
    <w:rsid w:val="778F5111"/>
    <w:rsid w:val="779AB5D5"/>
    <w:rsid w:val="77A24D26"/>
    <w:rsid w:val="77FCBB25"/>
    <w:rsid w:val="7803451F"/>
    <w:rsid w:val="781D32D7"/>
    <w:rsid w:val="782E3AC5"/>
    <w:rsid w:val="784B69BD"/>
    <w:rsid w:val="7852FDAB"/>
    <w:rsid w:val="78544C2C"/>
    <w:rsid w:val="785730DB"/>
    <w:rsid w:val="78702BDF"/>
    <w:rsid w:val="788AA8D1"/>
    <w:rsid w:val="78AB1EAA"/>
    <w:rsid w:val="78AC92FA"/>
    <w:rsid w:val="78F13172"/>
    <w:rsid w:val="79260624"/>
    <w:rsid w:val="7926DD4B"/>
    <w:rsid w:val="793F8C19"/>
    <w:rsid w:val="7956C5BA"/>
    <w:rsid w:val="7965FC93"/>
    <w:rsid w:val="79804742"/>
    <w:rsid w:val="7999FC10"/>
    <w:rsid w:val="79BA5D85"/>
    <w:rsid w:val="79D855E7"/>
    <w:rsid w:val="79EA7209"/>
    <w:rsid w:val="7A0C5E12"/>
    <w:rsid w:val="7A1A58AF"/>
    <w:rsid w:val="7A1F2DC3"/>
    <w:rsid w:val="7A696F99"/>
    <w:rsid w:val="7A745DD9"/>
    <w:rsid w:val="7AB8A0D7"/>
    <w:rsid w:val="7AC5FF89"/>
    <w:rsid w:val="7AC7A850"/>
    <w:rsid w:val="7ADE2B17"/>
    <w:rsid w:val="7AEC26DD"/>
    <w:rsid w:val="7AFB8EB5"/>
    <w:rsid w:val="7B05A3AE"/>
    <w:rsid w:val="7B0D7D88"/>
    <w:rsid w:val="7B2458CD"/>
    <w:rsid w:val="7B319690"/>
    <w:rsid w:val="7B35CC0A"/>
    <w:rsid w:val="7BB583D4"/>
    <w:rsid w:val="7C1BAE0F"/>
    <w:rsid w:val="7C3A6EBA"/>
    <w:rsid w:val="7C5112AB"/>
    <w:rsid w:val="7C60DC9D"/>
    <w:rsid w:val="7C679988"/>
    <w:rsid w:val="7C74BD09"/>
    <w:rsid w:val="7C82F937"/>
    <w:rsid w:val="7CB7966B"/>
    <w:rsid w:val="7CC3B316"/>
    <w:rsid w:val="7CF86118"/>
    <w:rsid w:val="7D032B28"/>
    <w:rsid w:val="7D06B56E"/>
    <w:rsid w:val="7D3BD764"/>
    <w:rsid w:val="7D515435"/>
    <w:rsid w:val="7D72B8BE"/>
    <w:rsid w:val="7D7FDA96"/>
    <w:rsid w:val="7DDC4A09"/>
    <w:rsid w:val="7E01F64D"/>
    <w:rsid w:val="7E2D7BBD"/>
    <w:rsid w:val="7E3105E5"/>
    <w:rsid w:val="7E9916DB"/>
    <w:rsid w:val="7E9E8413"/>
    <w:rsid w:val="7EA31F23"/>
    <w:rsid w:val="7EC830EE"/>
    <w:rsid w:val="7ED2A016"/>
    <w:rsid w:val="7EEF2A26"/>
    <w:rsid w:val="7F0A4179"/>
    <w:rsid w:val="7F1D94B1"/>
    <w:rsid w:val="7F8E1BFF"/>
    <w:rsid w:val="7FC1F5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26DD"/>
  <w15:chartTrackingRefBased/>
  <w15:docId w15:val="{17E4B8AE-A85C-4B37-9D6A-12BA0CC8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PMingLiU"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314C59F7"/>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paragraph" w:styleId="ListParagraph">
    <w:uiPriority w:val="34"/>
    <w:name w:val="List Paragraph"/>
    <w:basedOn w:val="Normal"/>
    <w:qFormat/>
    <w:rsid w:val="314C59F7"/>
    <w:pPr>
      <w:spacing/>
      <w:ind w:left="720"/>
      <w:contextualSpacing/>
    </w:pPr>
  </w:style>
  <w:style w:type="character" w:styleId="HeaderChar" w:customStyle="true">
    <w:uiPriority w:val="99"/>
    <w:name w:val="Header Char"/>
    <w:basedOn w:val="DefaultParagraphFont"/>
    <w:link w:val="Header"/>
    <w:rsid w:val="314C59F7"/>
    <w:rPr>
      <w:noProof w:val="0"/>
      <w:lang w:val="en-GB"/>
    </w:rPr>
  </w:style>
  <w:style w:type="paragraph" w:styleId="Header">
    <w:uiPriority w:val="99"/>
    <w:name w:val="header"/>
    <w:basedOn w:val="Normal"/>
    <w:unhideWhenUsed/>
    <w:link w:val="HeaderChar"/>
    <w:rsid w:val="314C59F7"/>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14C59F7"/>
    <w:rPr>
      <w:noProof w:val="0"/>
      <w:lang w:val="en-GB"/>
    </w:rPr>
  </w:style>
  <w:style w:type="paragraph" w:styleId="Footer">
    <w:uiPriority w:val="99"/>
    <w:name w:val="footer"/>
    <w:basedOn w:val="Normal"/>
    <w:unhideWhenUsed/>
    <w:link w:val="FooterChar"/>
    <w:rsid w:val="314C59F7"/>
    <w:pPr>
      <w:tabs>
        <w:tab w:val="center" w:leader="none" w:pos="4680"/>
        <w:tab w:val="right" w:leader="none" w:pos="9360"/>
      </w:tabs>
      <w:spacing w:after="0"/>
    </w:pPr>
  </w:style>
  <w:style w:type="paragraph" w:styleId="CommentText">
    <w:uiPriority w:val="99"/>
    <w:name w:val="annotation text"/>
    <w:basedOn w:val="Normal"/>
    <w:semiHidden/>
    <w:unhideWhenUsed/>
    <w:link w:val="CommentTextChar"/>
    <w:rsid w:val="314C59F7"/>
    <w:rPr>
      <w:sz w:val="20"/>
      <w:szCs w:val="20"/>
    </w:rPr>
  </w:style>
  <w:style w:type="character" w:styleId="CommentTextChar" w:customStyle="true">
    <w:uiPriority w:val="99"/>
    <w:name w:val="Comment Text Char"/>
    <w:basedOn w:val="DefaultParagraphFont"/>
    <w:semiHidden/>
    <w:link w:val="CommentText"/>
    <w:rsid w:val="314C59F7"/>
    <w:rPr>
      <w:noProof w:val="0"/>
      <w:sz w:val="20"/>
      <w:szCs w:val="20"/>
      <w:lang w:val="en-GB"/>
    </w:rPr>
  </w:style>
  <w:style w:type="character" w:styleId="CommentReference">
    <w:name w:val="annotation reference"/>
    <w:basedOn w:val="DefaultParagraphFont"/>
    <w:uiPriority w:val="99"/>
    <w:semiHidden/>
    <w:unhideWhenUsed/>
    <w:rPr>
      <w:sz w:val="16"/>
      <w:szCs w:val="16"/>
    </w:rPr>
  </w:style>
  <w:style w:type="paragraph" w:styleId="Heading1">
    <w:uiPriority w:val="9"/>
    <w:name w:val="heading 1"/>
    <w:basedOn w:val="Normal"/>
    <w:next w:val="Normal"/>
    <w:link w:val="Heading1Char"/>
    <w:qFormat/>
    <w:rsid w:val="314C59F7"/>
    <w:rPr>
      <w:rFonts w:ascii="Calibri Light" w:hAnsi="Calibri Light" w:eastAsia="ＭＳ ゴシック" w:cs="Times New Roman"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314C59F7"/>
    <w:rPr>
      <w:rFonts w:ascii="Calibri Light" w:hAnsi="Calibri Light" w:eastAsia="ＭＳ ゴシック" w:cs="Times New Roman"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314C59F7"/>
    <w:rPr>
      <w:rFonts w:ascii="Calibri Light" w:hAnsi="Calibri Light" w:eastAsia="ＭＳ ゴシック" w:cs="Times New Roman"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314C59F7"/>
    <w:rPr>
      <w:rFonts w:ascii="Calibri Light" w:hAnsi="Calibri Light" w:eastAsia="ＭＳ ゴシック" w:cs="Times New Roman"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314C59F7"/>
    <w:rPr>
      <w:rFonts w:ascii="Calibri Light" w:hAnsi="Calibri Light" w:eastAsia="ＭＳ ゴシック" w:cs="Times New Roman"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314C59F7"/>
    <w:rPr>
      <w:rFonts w:ascii="Calibri Light" w:hAnsi="Calibri Light" w:eastAsia="ＭＳ ゴシック" w:cs="Times New Roman"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314C59F7"/>
    <w:rPr>
      <w:rFonts w:ascii="Calibri Light" w:hAnsi="Calibri Light" w:eastAsia="ＭＳ ゴシック" w:cs="Times New Roman"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314C59F7"/>
    <w:rPr>
      <w:rFonts w:ascii="Calibri Light" w:hAnsi="Calibri Light" w:eastAsia="ＭＳ ゴシック" w:cs="Times New Roman"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314C59F7"/>
    <w:rPr>
      <w:rFonts w:ascii="Calibri Light" w:hAnsi="Calibri Light" w:eastAsia="ＭＳ ゴシック" w:cs="Times New Roman"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314C59F7"/>
    <w:rPr>
      <w:rFonts w:ascii="Calibri Light" w:hAnsi="Calibri Light" w:eastAsia="ＭＳ ゴシック" w:cs="Times New Roman"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314C59F7"/>
    <w:rPr>
      <w:rFonts w:ascii="Calibri" w:hAnsi="Calibri" w:eastAsia="ＭＳ 明朝" w:cs="Arial" w:asciiTheme="minorAscii" w:hAnsiTheme="minorAscii" w:eastAsiaTheme="minorEastAsia" w:cstheme="minorBidi"/>
      <w:color w:val="5A5A5A"/>
    </w:rPr>
  </w:style>
  <w:style w:type="paragraph" w:styleId="Quote">
    <w:uiPriority w:val="29"/>
    <w:name w:val="Quote"/>
    <w:basedOn w:val="Normal"/>
    <w:next w:val="Normal"/>
    <w:link w:val="QuoteChar"/>
    <w:qFormat/>
    <w:rsid w:val="314C59F7"/>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14C59F7"/>
    <w:rPr>
      <w:i w:val="1"/>
      <w:iCs w:val="1"/>
      <w:color w:val="4472C4" w:themeColor="accent1" w:themeTint="FF" w:themeShade="FF"/>
    </w:rPr>
    <w:pPr>
      <w:spacing w:before="360" w:after="360"/>
      <w:ind w:left="864" w:right="864"/>
      <w:jc w:val="center"/>
    </w:pPr>
  </w:style>
  <w:style w:type="character" w:styleId="Heading1Char" w:customStyle="true">
    <w:uiPriority w:val="9"/>
    <w:name w:val="Heading 1 Char"/>
    <w:basedOn w:val="DefaultParagraphFont"/>
    <w:link w:val="Heading1"/>
    <w:rsid w:val="314C59F7"/>
    <w:rPr>
      <w:rFonts w:ascii="Calibri Light" w:hAnsi="Calibri Light" w:eastAsia="ＭＳ ゴシック" w:cs="Times New Roman" w:asciiTheme="majorAscii" w:hAnsiTheme="majorAscii" w:eastAsiaTheme="majorEastAsia" w:cstheme="majorBidi"/>
      <w:noProof w:val="0"/>
      <w:color w:val="2F5496" w:themeColor="accent1" w:themeTint="FF" w:themeShade="BF"/>
      <w:sz w:val="32"/>
      <w:szCs w:val="32"/>
      <w:lang w:val="en-GB"/>
    </w:rPr>
  </w:style>
  <w:style w:type="character" w:styleId="Heading2Char" w:customStyle="true">
    <w:uiPriority w:val="9"/>
    <w:name w:val="Heading 2 Char"/>
    <w:basedOn w:val="DefaultParagraphFont"/>
    <w:link w:val="Heading2"/>
    <w:rsid w:val="314C59F7"/>
    <w:rPr>
      <w:rFonts w:ascii="Calibri Light" w:hAnsi="Calibri Light" w:eastAsia="ＭＳ ゴシック" w:cs="Times New Roman" w:asciiTheme="majorAscii" w:hAnsiTheme="majorAscii" w:eastAsiaTheme="majorEastAsia" w:cstheme="majorBidi"/>
      <w:noProof w:val="0"/>
      <w:color w:val="2F5496" w:themeColor="accent1" w:themeTint="FF" w:themeShade="BF"/>
      <w:sz w:val="26"/>
      <w:szCs w:val="26"/>
      <w:lang w:val="en-GB"/>
    </w:rPr>
  </w:style>
  <w:style w:type="character" w:styleId="Heading3Char" w:customStyle="true">
    <w:uiPriority w:val="9"/>
    <w:name w:val="Heading 3 Char"/>
    <w:basedOn w:val="DefaultParagraphFont"/>
    <w:link w:val="Heading3"/>
    <w:rsid w:val="314C59F7"/>
    <w:rPr>
      <w:rFonts w:ascii="Calibri Light" w:hAnsi="Calibri Light" w:eastAsia="ＭＳ ゴシック" w:cs="Times New Roman"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314C59F7"/>
    <w:rPr>
      <w:rFonts w:ascii="Calibri Light" w:hAnsi="Calibri Light" w:eastAsia="ＭＳ ゴシック" w:cs="Times New Roman"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314C59F7"/>
    <w:rPr>
      <w:rFonts w:ascii="Calibri Light" w:hAnsi="Calibri Light" w:eastAsia="ＭＳ ゴシック" w:cs="Times New Roman"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314C59F7"/>
    <w:rPr>
      <w:rFonts w:ascii="Calibri Light" w:hAnsi="Calibri Light" w:eastAsia="ＭＳ ゴシック" w:cs="Times New Roman"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314C59F7"/>
    <w:rPr>
      <w:rFonts w:ascii="Calibri Light" w:hAnsi="Calibri Light" w:eastAsia="ＭＳ ゴシック" w:cs="Times New Roman"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314C59F7"/>
    <w:rPr>
      <w:rFonts w:ascii="Calibri Light" w:hAnsi="Calibri Light" w:eastAsia="ＭＳ ゴシック" w:cs="Times New Roman"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314C59F7"/>
    <w:rPr>
      <w:rFonts w:ascii="Calibri Light" w:hAnsi="Calibri Light" w:eastAsia="ＭＳ ゴシック" w:cs="Times New Roman"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314C59F7"/>
    <w:rPr>
      <w:rFonts w:ascii="Calibri Light" w:hAnsi="Calibri Light" w:eastAsia="ＭＳ ゴシック" w:cs="Times New Roman" w:asciiTheme="majorAscii" w:hAnsiTheme="majorAscii" w:eastAsiaTheme="majorEastAsia" w:cstheme="majorBidi"/>
      <w:noProof w:val="0"/>
      <w:sz w:val="56"/>
      <w:szCs w:val="56"/>
      <w:lang w:val="en-GB"/>
    </w:rPr>
  </w:style>
  <w:style w:type="character" w:styleId="SubtitleChar" w:customStyle="true">
    <w:uiPriority w:val="11"/>
    <w:name w:val="Subtitle Char"/>
    <w:basedOn w:val="DefaultParagraphFont"/>
    <w:link w:val="Subtitle"/>
    <w:rsid w:val="314C59F7"/>
    <w:rPr>
      <w:rFonts w:ascii="Calibri" w:hAnsi="Calibri" w:eastAsia="ＭＳ 明朝" w:cs="Arial" w:asciiTheme="minorAscii" w:hAnsiTheme="minorAscii" w:eastAsiaTheme="minorEastAsia" w:cstheme="minorBidi"/>
      <w:noProof w:val="0"/>
      <w:color w:val="5A5A5A"/>
      <w:lang w:val="en-GB"/>
    </w:rPr>
  </w:style>
  <w:style w:type="character" w:styleId="QuoteChar" w:customStyle="true">
    <w:uiPriority w:val="29"/>
    <w:name w:val="Quote Char"/>
    <w:basedOn w:val="DefaultParagraphFont"/>
    <w:link w:val="Quote"/>
    <w:rsid w:val="314C59F7"/>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314C59F7"/>
    <w:rPr>
      <w:i w:val="1"/>
      <w:iCs w:val="1"/>
      <w:noProof w:val="0"/>
      <w:color w:val="4472C4" w:themeColor="accent1" w:themeTint="FF" w:themeShade="FF"/>
      <w:lang w:val="en-GB"/>
    </w:rPr>
  </w:style>
  <w:style w:type="paragraph" w:styleId="TOC1">
    <w:uiPriority w:val="39"/>
    <w:name w:val="toc 1"/>
    <w:basedOn w:val="Normal"/>
    <w:next w:val="Normal"/>
    <w:unhideWhenUsed/>
    <w:rsid w:val="314C59F7"/>
    <w:pPr>
      <w:spacing w:after="100"/>
    </w:pPr>
  </w:style>
  <w:style w:type="paragraph" w:styleId="TOC2">
    <w:uiPriority w:val="39"/>
    <w:name w:val="toc 2"/>
    <w:basedOn w:val="Normal"/>
    <w:next w:val="Normal"/>
    <w:unhideWhenUsed/>
    <w:rsid w:val="314C59F7"/>
    <w:pPr>
      <w:spacing w:after="100"/>
      <w:ind w:left="220"/>
    </w:pPr>
  </w:style>
  <w:style w:type="paragraph" w:styleId="TOC3">
    <w:uiPriority w:val="39"/>
    <w:name w:val="toc 3"/>
    <w:basedOn w:val="Normal"/>
    <w:next w:val="Normal"/>
    <w:unhideWhenUsed/>
    <w:rsid w:val="314C59F7"/>
    <w:pPr>
      <w:spacing w:after="100"/>
      <w:ind w:left="440"/>
    </w:pPr>
  </w:style>
  <w:style w:type="paragraph" w:styleId="TOC4">
    <w:uiPriority w:val="39"/>
    <w:name w:val="toc 4"/>
    <w:basedOn w:val="Normal"/>
    <w:next w:val="Normal"/>
    <w:unhideWhenUsed/>
    <w:rsid w:val="314C59F7"/>
    <w:pPr>
      <w:spacing w:after="100"/>
      <w:ind w:left="660"/>
    </w:pPr>
  </w:style>
  <w:style w:type="paragraph" w:styleId="TOC5">
    <w:uiPriority w:val="39"/>
    <w:name w:val="toc 5"/>
    <w:basedOn w:val="Normal"/>
    <w:next w:val="Normal"/>
    <w:unhideWhenUsed/>
    <w:rsid w:val="314C59F7"/>
    <w:pPr>
      <w:spacing w:after="100"/>
      <w:ind w:left="880"/>
    </w:pPr>
  </w:style>
  <w:style w:type="paragraph" w:styleId="TOC6">
    <w:uiPriority w:val="39"/>
    <w:name w:val="toc 6"/>
    <w:basedOn w:val="Normal"/>
    <w:next w:val="Normal"/>
    <w:unhideWhenUsed/>
    <w:rsid w:val="314C59F7"/>
    <w:pPr>
      <w:spacing w:after="100"/>
      <w:ind w:left="1100"/>
    </w:pPr>
  </w:style>
  <w:style w:type="paragraph" w:styleId="TOC7">
    <w:uiPriority w:val="39"/>
    <w:name w:val="toc 7"/>
    <w:basedOn w:val="Normal"/>
    <w:next w:val="Normal"/>
    <w:unhideWhenUsed/>
    <w:rsid w:val="314C59F7"/>
    <w:pPr>
      <w:spacing w:after="100"/>
      <w:ind w:left="1320"/>
    </w:pPr>
  </w:style>
  <w:style w:type="paragraph" w:styleId="TOC8">
    <w:uiPriority w:val="39"/>
    <w:name w:val="toc 8"/>
    <w:basedOn w:val="Normal"/>
    <w:next w:val="Normal"/>
    <w:unhideWhenUsed/>
    <w:rsid w:val="314C59F7"/>
    <w:pPr>
      <w:spacing w:after="100"/>
      <w:ind w:left="1540"/>
    </w:pPr>
  </w:style>
  <w:style w:type="paragraph" w:styleId="TOC9">
    <w:uiPriority w:val="39"/>
    <w:name w:val="toc 9"/>
    <w:basedOn w:val="Normal"/>
    <w:next w:val="Normal"/>
    <w:unhideWhenUsed/>
    <w:rsid w:val="314C59F7"/>
    <w:pPr>
      <w:spacing w:after="100"/>
      <w:ind w:left="1760"/>
    </w:pPr>
  </w:style>
  <w:style w:type="paragraph" w:styleId="EndnoteText">
    <w:uiPriority w:val="99"/>
    <w:name w:val="endnote text"/>
    <w:basedOn w:val="Normal"/>
    <w:semiHidden/>
    <w:unhideWhenUsed/>
    <w:link w:val="EndnoteTextChar"/>
    <w:rsid w:val="314C59F7"/>
    <w:rPr>
      <w:sz w:val="20"/>
      <w:szCs w:val="20"/>
    </w:rPr>
    <w:pPr>
      <w:spacing w:after="0"/>
    </w:pPr>
  </w:style>
  <w:style w:type="character" w:styleId="EndnoteTextChar" w:customStyle="true">
    <w:uiPriority w:val="99"/>
    <w:name w:val="Endnote Text Char"/>
    <w:basedOn w:val="DefaultParagraphFont"/>
    <w:semiHidden/>
    <w:link w:val="EndnoteText"/>
    <w:rsid w:val="314C59F7"/>
    <w:rPr>
      <w:noProof w:val="0"/>
      <w:sz w:val="20"/>
      <w:szCs w:val="20"/>
      <w:lang w:val="en-GB"/>
    </w:rPr>
  </w:style>
  <w:style w:type="paragraph" w:styleId="FootnoteText">
    <w:uiPriority w:val="99"/>
    <w:name w:val="footnote text"/>
    <w:basedOn w:val="Normal"/>
    <w:semiHidden/>
    <w:unhideWhenUsed/>
    <w:link w:val="FootnoteTextChar"/>
    <w:rsid w:val="314C59F7"/>
    <w:rPr>
      <w:sz w:val="20"/>
      <w:szCs w:val="20"/>
    </w:rPr>
    <w:pPr>
      <w:spacing w:after="0"/>
    </w:pPr>
  </w:style>
  <w:style w:type="character" w:styleId="FootnoteTextChar" w:customStyle="true">
    <w:uiPriority w:val="99"/>
    <w:name w:val="Footnote Text Char"/>
    <w:basedOn w:val="DefaultParagraphFont"/>
    <w:semiHidden/>
    <w:link w:val="FootnoteText"/>
    <w:rsid w:val="314C59F7"/>
    <w:rPr>
      <w:noProof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13" /><Relationship Type="http://schemas.openxmlformats.org/officeDocument/2006/relationships/header" Target="header1.xml" Id="rId18" /><Relationship Type="http://schemas.openxmlformats.org/officeDocument/2006/relationships/settings" Target="settings.xml" Id="rId3" /><Relationship Type="http://schemas.microsoft.com/office/2011/relationships/people" Target="people.xml" Id="rId21" /><Relationship Type="http://schemas.microsoft.com/office/2016/09/relationships/commentsIds" Target="commentsIds.xml" Id="rId12" /><Relationship Type="http://schemas.openxmlformats.org/officeDocument/2006/relationships/styles" Target="styles.xml" Id="rId2"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microsoft.com/office/2011/relationships/commentsExtended" Target="commentsExtended.xml" Id="rId11" /><Relationship Type="http://schemas.openxmlformats.org/officeDocument/2006/relationships/footnotes" Target="footnotes.xml" Id="rId5" /><Relationship Type="http://schemas.openxmlformats.org/officeDocument/2006/relationships/comments" Target="comments.xml" Id="rId10" /><Relationship Type="http://schemas.openxmlformats.org/officeDocument/2006/relationships/footer" Target="footer1.xml" Id="rId19" /><Relationship Type="http://schemas.openxmlformats.org/officeDocument/2006/relationships/webSettings" Target="webSettings.xml" Id="rId4" /><Relationship Type="http://schemas.openxmlformats.org/officeDocument/2006/relationships/theme" Target="theme/theme1.xml" Id="rId22" /><Relationship Type="http://schemas.openxmlformats.org/officeDocument/2006/relationships/image" Target="/media/image8.png" Id="R069fc1646ec143a6" /><Relationship Type="http://schemas.openxmlformats.org/officeDocument/2006/relationships/image" Target="/media/image9.png" Id="R51bdd751f73147d8" /><Relationship Type="http://schemas.openxmlformats.org/officeDocument/2006/relationships/image" Target="/media/imagea.png" Id="R445554ed74e9408d" /><Relationship Type="http://schemas.openxmlformats.org/officeDocument/2006/relationships/image" Target="/media/imageb.png" Id="Rfbdd6f858740435c" /><Relationship Type="http://schemas.openxmlformats.org/officeDocument/2006/relationships/image" Target="/media/imagec.png" Id="R5b0bec7a575346cc" /><Relationship Type="http://schemas.openxmlformats.org/officeDocument/2006/relationships/image" Target="/media/imaged.png" Id="Rc089da735f4c400a" /><Relationship Type="http://schemas.openxmlformats.org/officeDocument/2006/relationships/image" Target="/media/imagee.png" Id="R9bc83779c40e4fee" /><Relationship Type="http://schemas.microsoft.com/office/2020/10/relationships/intelligence" Target="intelligence2.xml" Id="R887ce195af744b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Devalia, Dhru</dc:creator>
  <keywords/>
  <dc:description/>
  <lastModifiedBy>Pandit, Rohan</lastModifiedBy>
  <revision>15</revision>
  <dcterms:created xsi:type="dcterms:W3CDTF">2021-03-11T20:30:00.0000000Z</dcterms:created>
  <dcterms:modified xsi:type="dcterms:W3CDTF">2023-03-22T22:35:17.3636295Z</dcterms:modified>
</coreProperties>
</file>