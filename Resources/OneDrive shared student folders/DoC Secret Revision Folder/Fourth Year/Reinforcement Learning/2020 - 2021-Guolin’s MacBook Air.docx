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1D72" w14:textId="5AC1EB73" w:rsidR="72F79777" w:rsidRDefault="72F79777">
      <w:r>
        <w:t xml:space="preserve">Pls edit and improve I have no idea what im doing </w:t>
      </w:r>
    </w:p>
    <w:p w14:paraId="2A82675C" w14:textId="15A8A26A" w:rsidR="5357032E" w:rsidRDefault="5357032E"/>
    <w:p w14:paraId="2C078E63" w14:textId="4FECDB11" w:rsidR="008E0A7C" w:rsidRDefault="772134C4">
      <w:bookmarkStart w:id="0" w:name="_GoBack"/>
      <w:bookmarkEnd w:id="0"/>
      <w:r>
        <w:t xml:space="preserve">1. MC </w:t>
      </w:r>
    </w:p>
    <w:p w14:paraId="03A74EA6" w14:textId="494C4FFC" w:rsidR="772134C4" w:rsidRDefault="772134C4" w:rsidP="5357032E">
      <w:r>
        <w:t xml:space="preserve">1.a) </w:t>
      </w:r>
    </w:p>
    <w:p w14:paraId="278F9D02" w14:textId="5B8D919A" w:rsidR="772134C4" w:rsidRDefault="5D7FAA56" w:rsidP="5357032E">
      <w:r>
        <w:t xml:space="preserve">epsilon greedy (D) </w:t>
      </w:r>
      <w:r w:rsidR="7C08AE6A">
        <w:t>-&gt; shouldn’t this imply C as well since Epsilon-Greedy is Greedy?</w:t>
      </w:r>
    </w:p>
    <w:p w14:paraId="54904E3F" w14:textId="0623697C" w:rsidR="772134C4" w:rsidRDefault="6E18E636" w:rsidP="5357032E">
      <w:r>
        <w:t>On-policy (A)</w:t>
      </w:r>
    </w:p>
    <w:p w14:paraId="408C5695" w14:textId="699E4CC1" w:rsidR="7BF34BE5" w:rsidRDefault="7BF34BE5">
      <w:r>
        <w:t>Soft (E) =&gt; All epsilon-greedy policies are soft (i.e. probabilistic)</w:t>
      </w:r>
    </w:p>
    <w:p w14:paraId="01F0B0DB" w14:textId="02D1501A" w:rsidR="772134C4" w:rsidRDefault="772134C4" w:rsidP="5357032E">
      <w:r>
        <w:t>1.b)</w:t>
      </w:r>
    </w:p>
    <w:p w14:paraId="382C57CD" w14:textId="100B60CD" w:rsidR="772134C4" w:rsidRDefault="772134C4" w:rsidP="5357032E">
      <w:r>
        <w:t xml:space="preserve">Monte carlo (E) </w:t>
      </w:r>
    </w:p>
    <w:p w14:paraId="356B5C8A" w14:textId="5E2C1309" w:rsidR="772134C4" w:rsidRDefault="6E18E636" w:rsidP="5357032E">
      <w:commentRangeStart w:id="1"/>
      <w:commentRangeStart w:id="2"/>
      <w:commentRangeStart w:id="3"/>
      <w:commentRangeStart w:id="4"/>
      <w:commentRangeStart w:id="5"/>
      <w:r>
        <w:t>Action-value (B)</w:t>
      </w:r>
      <w:commentRangeEnd w:id="1"/>
      <w:r w:rsidR="772134C4">
        <w:commentReference w:id="1"/>
      </w:r>
      <w:commentRangeEnd w:id="2"/>
      <w:r w:rsidR="772134C4">
        <w:commentReference w:id="2"/>
      </w:r>
      <w:commentRangeEnd w:id="3"/>
      <w:r w:rsidR="772134C4">
        <w:commentReference w:id="3"/>
      </w:r>
      <w:commentRangeEnd w:id="4"/>
      <w:r w:rsidR="772134C4">
        <w:commentReference w:id="4"/>
      </w:r>
      <w:commentRangeEnd w:id="5"/>
      <w:r w:rsidR="772134C4">
        <w:commentReference w:id="5"/>
      </w:r>
    </w:p>
    <w:p w14:paraId="7EEC69D3" w14:textId="79564B68" w:rsidR="7304C83E" w:rsidRDefault="7304C83E" w:rsidP="10F6A33B">
      <w:r>
        <w:rPr>
          <w:noProof/>
          <w:color w:val="2B579A"/>
          <w:shd w:val="clear" w:color="auto" w:fill="E6E6E6"/>
        </w:rPr>
        <w:drawing>
          <wp:inline distT="0" distB="0" distL="0" distR="0" wp14:anchorId="073B5A2C" wp14:editId="459C2CB1">
            <wp:extent cx="4572000" cy="3438525"/>
            <wp:effectExtent l="0" t="0" r="0" b="0"/>
            <wp:docPr id="677341156" name="Picture 67734115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669E6093" w14:textId="65C7A76C" w:rsidR="1810A34A" w:rsidRDefault="1810A34A" w:rsidP="10F6A33B">
      <w:r>
        <w:rPr>
          <w:noProof/>
          <w:color w:val="2B579A"/>
          <w:shd w:val="clear" w:color="auto" w:fill="E6E6E6"/>
        </w:rPr>
        <w:drawing>
          <wp:inline distT="0" distB="0" distL="0" distR="0" wp14:anchorId="0551D7EB" wp14:editId="0A52AEF3">
            <wp:extent cx="4572000" cy="2028825"/>
            <wp:effectExtent l="0" t="0" r="0" b="0"/>
            <wp:docPr id="1958112382" name="Picture 195811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618C1899" w14:textId="604EEFF2" w:rsidR="772134C4" w:rsidRDefault="772134C4" w:rsidP="5357032E">
      <w:r>
        <w:t>1.c)</w:t>
      </w:r>
    </w:p>
    <w:p w14:paraId="6A8C512D" w14:textId="6B4B6F9C" w:rsidR="2AF8C4BB" w:rsidRDefault="2AF8C4BB" w:rsidP="6DF204A7">
      <w:r>
        <w:t xml:space="preserve">Every visit (E) </w:t>
      </w:r>
      <w:r w:rsidR="7AE141D6">
        <w:t xml:space="preserve"> - I don t think it s every visit because every visit averages the returns at the end of the episode</w:t>
      </w:r>
    </w:p>
    <w:p w14:paraId="10901E4E" w14:textId="1A6442DB" w:rsidR="772134C4" w:rsidRDefault="772134C4" w:rsidP="5357032E">
      <w:r>
        <w:t xml:space="preserve">Sampling (B) </w:t>
      </w:r>
    </w:p>
    <w:p w14:paraId="45EC406A" w14:textId="0097C100" w:rsidR="772134C4" w:rsidRDefault="772134C4" w:rsidP="5357032E">
      <w:r>
        <w:t>1.d)</w:t>
      </w:r>
    </w:p>
    <w:p w14:paraId="66B332B4" w14:textId="0105B8D9" w:rsidR="772134C4" w:rsidRDefault="772134C4" w:rsidP="5357032E">
      <w:r>
        <w:t xml:space="preserve">Model free (A) </w:t>
      </w:r>
    </w:p>
    <w:p w14:paraId="7766B194" w14:textId="58DF45DE" w:rsidR="772134C4" w:rsidRDefault="179296CF" w:rsidP="5357032E">
      <w:r>
        <w:t>Policy i</w:t>
      </w:r>
      <w:r w:rsidR="421FACE2">
        <w:t xml:space="preserve">teration </w:t>
      </w:r>
      <w:r>
        <w:t>(</w:t>
      </w:r>
      <w:r w:rsidR="366F1199">
        <w:t>F</w:t>
      </w:r>
      <w:r>
        <w:t xml:space="preserve">) </w:t>
      </w:r>
      <w:r w:rsidR="51CF8AB8">
        <w:t>meim</w:t>
      </w:r>
      <w:commentRangeStart w:id="6"/>
      <w:commentRangeStart w:id="7"/>
      <w:commentRangeStart w:id="8"/>
      <w:commentRangeStart w:id="9"/>
      <w:commentRangeStart w:id="10"/>
      <w:commentRangeStart w:id="11"/>
      <w:commentRangeStart w:id="12"/>
      <w:commentRangeStart w:id="13"/>
      <w:commentRangeEnd w:id="6"/>
      <w:r w:rsidR="457C90E6">
        <w:rPr>
          <w:rStyle w:val="CommentReference"/>
        </w:rPr>
        <w:commentReference w:id="6"/>
      </w:r>
      <w:commentRangeEnd w:id="7"/>
      <w:r w:rsidR="457C90E6">
        <w:rPr>
          <w:rStyle w:val="CommentReference"/>
        </w:rPr>
        <w:commentReference w:id="7"/>
      </w:r>
      <w:commentRangeEnd w:id="8"/>
      <w:r w:rsidR="457C90E6">
        <w:rPr>
          <w:rStyle w:val="CommentReference"/>
        </w:rPr>
        <w:commentReference w:id="8"/>
      </w:r>
      <w:commentRangeEnd w:id="9"/>
      <w:r w:rsidR="457C90E6">
        <w:rPr>
          <w:rStyle w:val="CommentReference"/>
        </w:rPr>
        <w:commentReference w:id="9"/>
      </w:r>
      <w:commentRangeEnd w:id="10"/>
      <w:r w:rsidR="457C90E6">
        <w:rPr>
          <w:rStyle w:val="CommentReference"/>
        </w:rPr>
        <w:commentReference w:id="10"/>
      </w:r>
      <w:commentRangeEnd w:id="11"/>
      <w:r w:rsidR="457C90E6">
        <w:rPr>
          <w:rStyle w:val="CommentReference"/>
        </w:rPr>
        <w:commentReference w:id="11"/>
      </w:r>
      <w:commentRangeEnd w:id="12"/>
      <w:r w:rsidR="457C90E6">
        <w:rPr>
          <w:rStyle w:val="CommentReference"/>
        </w:rPr>
        <w:commentReference w:id="12"/>
      </w:r>
      <w:commentRangeEnd w:id="13"/>
      <w:r w:rsidR="457C90E6">
        <w:rPr>
          <w:rStyle w:val="CommentReference"/>
        </w:rPr>
        <w:commentReference w:id="13"/>
      </w:r>
    </w:p>
    <w:p w14:paraId="6CB68602" w14:textId="52B554CC" w:rsidR="01D40B52" w:rsidRDefault="6DB09A9A" w:rsidP="5357032E">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commentRangeStart w:id="26"/>
      <w:commentRangeStart w:id="27"/>
      <w:commentRangeStart w:id="28"/>
      <w:r>
        <w:t>.</w:t>
      </w:r>
      <w:commentRangeEnd w:id="14"/>
      <w:r w:rsidR="31C20298">
        <w:rPr>
          <w:rStyle w:val="CommentReference"/>
        </w:rPr>
        <w:commentReference w:id="14"/>
      </w:r>
      <w:commentRangeEnd w:id="15"/>
      <w:r w:rsidR="31C20298">
        <w:rPr>
          <w:rStyle w:val="CommentReference"/>
        </w:rPr>
        <w:commentReference w:id="15"/>
      </w:r>
      <w:commentRangeEnd w:id="16"/>
      <w:r w:rsidR="31C20298">
        <w:rPr>
          <w:rStyle w:val="CommentReference"/>
        </w:rPr>
        <w:commentReference w:id="16"/>
      </w:r>
      <w:commentRangeEnd w:id="17"/>
      <w:r w:rsidR="31C20298">
        <w:rPr>
          <w:rStyle w:val="CommentReference"/>
        </w:rPr>
        <w:commentReference w:id="17"/>
      </w:r>
      <w:commentRangeEnd w:id="18"/>
      <w:r w:rsidR="31C20298">
        <w:rPr>
          <w:rStyle w:val="CommentReference"/>
        </w:rPr>
        <w:commentReference w:id="18"/>
      </w:r>
      <w:commentRangeEnd w:id="19"/>
      <w:r w:rsidR="31C20298">
        <w:rPr>
          <w:rStyle w:val="CommentReference"/>
        </w:rPr>
        <w:commentReference w:id="19"/>
      </w:r>
      <w:commentRangeEnd w:id="20"/>
      <w:r w:rsidR="31C20298">
        <w:rPr>
          <w:rStyle w:val="CommentReference"/>
        </w:rPr>
        <w:commentReference w:id="20"/>
      </w:r>
      <w:commentRangeEnd w:id="21"/>
      <w:r w:rsidR="31C20298">
        <w:rPr>
          <w:rStyle w:val="CommentReference"/>
        </w:rPr>
        <w:commentReference w:id="21"/>
      </w:r>
      <w:commentRangeEnd w:id="22"/>
      <w:r w:rsidR="31C20298">
        <w:rPr>
          <w:rStyle w:val="CommentReference"/>
        </w:rPr>
        <w:commentReference w:id="22"/>
      </w:r>
      <w:commentRangeEnd w:id="23"/>
      <w:r w:rsidR="31C20298">
        <w:rPr>
          <w:rStyle w:val="CommentReference"/>
        </w:rPr>
        <w:commentReference w:id="23"/>
      </w:r>
      <w:commentRangeEnd w:id="24"/>
      <w:r w:rsidR="31C20298">
        <w:rPr>
          <w:rStyle w:val="CommentReference"/>
        </w:rPr>
        <w:commentReference w:id="24"/>
      </w:r>
      <w:commentRangeEnd w:id="25"/>
      <w:r w:rsidR="31C20298">
        <w:rPr>
          <w:rStyle w:val="CommentReference"/>
        </w:rPr>
        <w:commentReference w:id="25"/>
      </w:r>
      <w:commentRangeEnd w:id="26"/>
      <w:r w:rsidR="31C20298">
        <w:rPr>
          <w:rStyle w:val="CommentReference"/>
        </w:rPr>
        <w:commentReference w:id="26"/>
      </w:r>
      <w:commentRangeEnd w:id="27"/>
      <w:r w:rsidR="31C20298">
        <w:rPr>
          <w:rStyle w:val="CommentReference"/>
        </w:rPr>
        <w:commentReference w:id="27"/>
      </w:r>
      <w:commentRangeEnd w:id="28"/>
      <w:r w:rsidR="31C20298">
        <w:rPr>
          <w:rStyle w:val="CommentReference"/>
        </w:rPr>
        <w:commentReference w:id="28"/>
      </w:r>
      <w:r>
        <w:t>e)</w:t>
      </w:r>
    </w:p>
    <w:p w14:paraId="6139FE39" w14:textId="387F050E" w:rsidR="01D40B52" w:rsidRDefault="31C20298" w:rsidP="5357032E">
      <w:r>
        <w:t>State – action pairs visited infinity times (B)</w:t>
      </w:r>
      <w:commentRangeStart w:id="29"/>
      <w:commentRangeEnd w:id="29"/>
      <w:r w:rsidR="67A2ED05">
        <w:rPr>
          <w:rStyle w:val="CommentReference"/>
        </w:rPr>
        <w:commentReference w:id="29"/>
      </w:r>
    </w:p>
    <w:p w14:paraId="164BCDE7" w14:textId="633292FD" w:rsidR="4F2C334B" w:rsidRDefault="4F2C334B" w:rsidP="10F6A33B">
      <w:r>
        <w:t>Policies converge to optimal greedy policy (C)</w:t>
      </w:r>
    </w:p>
    <w:p w14:paraId="7AEE576C" w14:textId="514272EA" w:rsidR="01D40B52" w:rsidRDefault="2CFED051" w:rsidP="5357032E">
      <w:commentRangeStart w:id="30"/>
      <w:commentRangeStart w:id="31"/>
      <w:commentRangeStart w:id="32"/>
      <w:r>
        <w:t xml:space="preserve">Sum alpha-I -&gt; infinity (I) </w:t>
      </w:r>
      <w:commentRangeEnd w:id="30"/>
      <w:r w:rsidR="67A2ED05">
        <w:rPr>
          <w:rStyle w:val="CommentReference"/>
        </w:rPr>
        <w:commentReference w:id="30"/>
      </w:r>
      <w:commentRangeEnd w:id="31"/>
      <w:r w:rsidR="67A2ED05">
        <w:rPr>
          <w:rStyle w:val="CommentReference"/>
        </w:rPr>
        <w:commentReference w:id="31"/>
      </w:r>
      <w:commentRangeEnd w:id="32"/>
      <w:r w:rsidR="67A2ED05">
        <w:rPr>
          <w:rStyle w:val="CommentReference"/>
        </w:rPr>
        <w:commentReference w:id="32"/>
      </w:r>
    </w:p>
    <w:p w14:paraId="4CCA5160" w14:textId="03F94A23" w:rsidR="0F0F7A3F" w:rsidRDefault="0F0F7A3F" w:rsidP="38FCD6FE">
      <w:r>
        <w:t>E F (</w:t>
      </w:r>
      <w:r w:rsidR="11582CCF">
        <w:t xml:space="preserve">Robbins-Munro condition 2 implies </w:t>
      </w:r>
      <w:r>
        <w:t xml:space="preserve">F </w:t>
      </w:r>
      <w:r w:rsidR="415D4517">
        <w:t>implies</w:t>
      </w:r>
      <w:r>
        <w:t xml:space="preserve"> E)?</w:t>
      </w:r>
      <w:r w:rsidR="27B989A2">
        <w:t xml:space="preserve"> (+1 vote)</w:t>
      </w:r>
    </w:p>
    <w:p w14:paraId="22E84CD5" w14:textId="486A01EA" w:rsidR="580F00D7" w:rsidRDefault="6CF7DAC0" w:rsidP="580F00D7">
      <w:r>
        <w:t>I don’t think E is correct, sum of alpha goes to infinity doesn’t imply alpha goes to 0</w:t>
      </w:r>
      <w:r w:rsidR="106BEB5E">
        <w:t xml:space="preserve"> (+1 vote)</w:t>
      </w:r>
    </w:p>
    <w:p w14:paraId="40F599EB" w14:textId="465BAEAB" w:rsidR="2B676C64" w:rsidRDefault="2B676C64" w:rsidP="6DF204A7">
      <w:r>
        <w:rPr>
          <w:noProof/>
        </w:rPr>
        <w:drawing>
          <wp:inline distT="0" distB="0" distL="0" distR="0" wp14:anchorId="774506CB" wp14:editId="64536512">
            <wp:extent cx="4572000" cy="904875"/>
            <wp:effectExtent l="0" t="0" r="0" b="0"/>
            <wp:docPr id="1430665968" name="Picture 143066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14:paraId="435BF507" w14:textId="41409BDC" w:rsidR="67A2ED05" w:rsidRDefault="31C20298" w:rsidP="10F6A33B">
      <w:r>
        <w:t>1.f) 6 (F)</w:t>
      </w:r>
      <w:r w:rsidR="32E3B0CB">
        <w:t>-;</w:t>
      </w:r>
    </w:p>
    <w:p w14:paraId="3CF998BB" w14:textId="66B82044" w:rsidR="604C2D7E" w:rsidRDefault="0664FC66" w:rsidP="10F6A33B">
      <w:commentRangeStart w:id="33"/>
      <w:commentRangeStart w:id="34"/>
      <w:commentRangeStart w:id="35"/>
      <w:commentRangeStart w:id="36"/>
      <w:commentRangeStart w:id="37"/>
      <w:commentRangeStart w:id="38"/>
      <w:commentRangeStart w:id="39"/>
      <w:commentRangeStart w:id="40"/>
      <w:commentRangeStart w:id="41"/>
      <w:commentRangeStart w:id="42"/>
      <w:commentRangeStart w:id="43"/>
      <w:r>
        <w:t xml:space="preserve">The feedback seems to indicate that the wording is </w:t>
      </w:r>
      <w:r w:rsidR="3617EBF2">
        <w:t>ambiguous,</w:t>
      </w:r>
      <w:r>
        <w:t xml:space="preserve"> but</w:t>
      </w:r>
      <w:r w:rsidR="232322BF">
        <w:t xml:space="preserve"> only </w:t>
      </w:r>
      <w:r>
        <w:t>5 outputs may be required</w:t>
      </w:r>
      <w:r w:rsidR="2360A7E7">
        <w:t>:</w:t>
      </w:r>
      <w:r>
        <w:t xml:space="preserve"> 3 angular speeds + 1 linear speed + 1</w:t>
      </w:r>
      <w:r w:rsidR="4DC34EF4">
        <w:t xml:space="preserve"> choice of axis</w:t>
      </w:r>
      <w:commentRangeEnd w:id="33"/>
      <w:r w:rsidR="5F73D0C8">
        <w:rPr>
          <w:rStyle w:val="CommentReference"/>
        </w:rPr>
        <w:commentReference w:id="33"/>
      </w:r>
      <w:commentRangeEnd w:id="34"/>
      <w:r w:rsidR="5F73D0C8">
        <w:rPr>
          <w:rStyle w:val="CommentReference"/>
        </w:rPr>
        <w:commentReference w:id="34"/>
      </w:r>
      <w:commentRangeEnd w:id="35"/>
      <w:r w:rsidR="5F73D0C8">
        <w:rPr>
          <w:rStyle w:val="CommentReference"/>
        </w:rPr>
        <w:commentReference w:id="35"/>
      </w:r>
      <w:commentRangeEnd w:id="36"/>
      <w:r w:rsidR="5F73D0C8">
        <w:rPr>
          <w:rStyle w:val="CommentReference"/>
        </w:rPr>
        <w:commentReference w:id="36"/>
      </w:r>
      <w:commentRangeEnd w:id="37"/>
      <w:r w:rsidR="5F73D0C8">
        <w:rPr>
          <w:rStyle w:val="CommentReference"/>
        </w:rPr>
        <w:commentReference w:id="37"/>
      </w:r>
      <w:commentRangeEnd w:id="38"/>
      <w:r w:rsidR="5F73D0C8">
        <w:rPr>
          <w:rStyle w:val="CommentReference"/>
        </w:rPr>
        <w:commentReference w:id="38"/>
      </w:r>
      <w:commentRangeEnd w:id="39"/>
      <w:r w:rsidR="5F73D0C8">
        <w:rPr>
          <w:rStyle w:val="CommentReference"/>
        </w:rPr>
        <w:commentReference w:id="39"/>
      </w:r>
      <w:commentRangeEnd w:id="40"/>
      <w:r w:rsidR="5F73D0C8">
        <w:rPr>
          <w:rStyle w:val="CommentReference"/>
        </w:rPr>
        <w:commentReference w:id="40"/>
      </w:r>
      <w:commentRangeEnd w:id="41"/>
      <w:r w:rsidR="5F73D0C8">
        <w:rPr>
          <w:rStyle w:val="CommentReference"/>
        </w:rPr>
        <w:commentReference w:id="41"/>
      </w:r>
      <w:commentRangeEnd w:id="42"/>
      <w:r w:rsidR="5F73D0C8">
        <w:rPr>
          <w:rStyle w:val="CommentReference"/>
        </w:rPr>
        <w:commentReference w:id="42"/>
      </w:r>
      <w:commentRangeEnd w:id="43"/>
      <w:r w:rsidR="5F73D0C8">
        <w:rPr>
          <w:rStyle w:val="CommentReference"/>
        </w:rPr>
        <w:commentReference w:id="43"/>
      </w:r>
    </w:p>
    <w:p w14:paraId="61943E95" w14:textId="73EA5830" w:rsidR="67A2ED05" w:rsidRDefault="31C20298" w:rsidP="02196067">
      <w:r>
        <w:t xml:space="preserve">1.g) </w:t>
      </w:r>
      <w:commentRangeStart w:id="45"/>
      <w:commentRangeStart w:id="46"/>
      <w:commentRangeStart w:id="47"/>
      <w:commentRangeStart w:id="48"/>
      <w:commentRangeStart w:id="49"/>
      <w:commentRangeStart w:id="50"/>
      <w:commentRangeStart w:id="51"/>
      <w:commentRangeStart w:id="52"/>
      <w:r w:rsidR="570A8957">
        <w:t xml:space="preserve"> </w:t>
      </w:r>
      <w:del w:id="53" w:author="Grewal, Prabhjot" w:date="2021-12-15T21:03:00Z">
        <w:r w:rsidDel="570A8957">
          <w:delText>The Variance of the return decreases (F)</w:delText>
        </w:r>
      </w:del>
      <w:r w:rsidR="4D3451ED">
        <w:t xml:space="preserve"> or </w:t>
      </w:r>
      <w:r w:rsidR="4D24B04D" w:rsidRPr="02196067">
        <w:rPr>
          <w:rFonts w:ascii="Calibri" w:eastAsia="Calibri" w:hAnsi="Calibri" w:cs="Calibri"/>
        </w:rPr>
        <w:t>Parameters ψ experience a smaller range (</w:t>
      </w:r>
      <w:r w:rsidR="4D3451ED">
        <w:t>B</w:t>
      </w:r>
      <w:r w:rsidR="5FC20626">
        <w:t>)</w:t>
      </w:r>
      <w:r w:rsidR="4D3451ED">
        <w:t>?</w:t>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p>
    <w:p w14:paraId="453E79F1" w14:textId="5BAE8A6B" w:rsidR="4AD5A62B" w:rsidRDefault="459AB2CB" w:rsidP="5357032E">
      <w:r>
        <w:t xml:space="preserve">1.h) 10 (F) </w:t>
      </w:r>
    </w:p>
    <w:p w14:paraId="0810A016" w14:textId="40152C21" w:rsidR="772582FC" w:rsidRDefault="7E8C383C" w:rsidP="10F6A33B">
      <w:r>
        <w:t xml:space="preserve">1.i) </w:t>
      </w:r>
      <w:del w:id="54" w:author="Grewal, Prabhjot" w:date="2021-12-12T01:07:00Z">
        <w:r w:rsidDel="772582FC">
          <w:delText>D</w:delText>
        </w:r>
        <w:commentRangeStart w:id="55"/>
        <w:commentRangeStart w:id="56"/>
        <w:commentRangeStart w:id="57"/>
        <w:commentRangeStart w:id="58"/>
        <w:commentRangeStart w:id="59"/>
        <w:commentRangeStart w:id="60"/>
        <w:r w:rsidDel="772582FC">
          <w:delText>?</w:delText>
        </w:r>
      </w:del>
      <w:commentRangeEnd w:id="55"/>
      <w:r>
        <w:rPr>
          <w:rStyle w:val="CommentReference"/>
        </w:rPr>
        <w:commentReference w:id="55"/>
      </w:r>
      <w:commentRangeEnd w:id="56"/>
      <w:r>
        <w:rPr>
          <w:rStyle w:val="CommentReference"/>
        </w:rPr>
        <w:commentReference w:id="56"/>
      </w:r>
      <w:commentRangeEnd w:id="57"/>
      <w:r>
        <w:rPr>
          <w:rStyle w:val="CommentReference"/>
        </w:rPr>
        <w:commentReference w:id="57"/>
      </w:r>
      <w:commentRangeEnd w:id="58"/>
      <w:r>
        <w:rPr>
          <w:rStyle w:val="CommentReference"/>
        </w:rPr>
        <w:commentReference w:id="58"/>
      </w:r>
      <w:commentRangeEnd w:id="59"/>
      <w:r>
        <w:rPr>
          <w:rStyle w:val="CommentReference"/>
        </w:rPr>
        <w:commentReference w:id="59"/>
      </w:r>
      <w:commentRangeEnd w:id="60"/>
      <w:r>
        <w:rPr>
          <w:rStyle w:val="CommentReference"/>
        </w:rPr>
        <w:commentReference w:id="60"/>
      </w:r>
      <w:del w:id="62" w:author="Grewal, Prabhjot" w:date="2021-12-12T01:07:00Z">
        <w:r w:rsidDel="772582FC">
          <w:delText xml:space="preserve"> </w:delText>
        </w:r>
      </w:del>
      <w:ins w:id="63" w:author="Grewal, Prabhjot" w:date="2021-12-12T01:07:00Z">
        <w:r w:rsidR="6B2842F6">
          <w:t xml:space="preserve"> H</w:t>
        </w:r>
      </w:ins>
      <w:r w:rsidR="7627B9DB">
        <w:t xml:space="preserve"> (Not examined anymore 2021+)</w:t>
      </w:r>
      <w:r w:rsidR="37E2A12F">
        <w:t>F?</w:t>
      </w:r>
    </w:p>
    <w:p w14:paraId="0E1A725E" w14:textId="6DA35953" w:rsidR="772582FC" w:rsidRDefault="772582FC" w:rsidP="10F6A33B">
      <w:r>
        <w:t xml:space="preserve">1.j) </w:t>
      </w:r>
      <w:r w:rsidR="3DE43F8E">
        <w:t>1.5 (G)</w:t>
      </w:r>
      <w:r w:rsidR="266586A1">
        <w:t xml:space="preserve"> (</w:t>
      </w:r>
      <w:r>
        <w:t>not examined</w:t>
      </w:r>
      <w:r w:rsidR="60E81BA1">
        <w:t>)</w:t>
      </w:r>
    </w:p>
    <w:p w14:paraId="3AEC87B4" w14:textId="0650CE3F" w:rsidR="772582FC" w:rsidRDefault="772582FC" w:rsidP="10F6A33B">
      <w:r>
        <w:t>anymore (I don’t think)</w:t>
      </w:r>
    </w:p>
    <w:p w14:paraId="1B4BD555" w14:textId="56784FAF" w:rsidR="5357032E" w:rsidRDefault="5357032E" w:rsidP="5357032E"/>
    <w:p w14:paraId="26A0CD5E" w14:textId="461F94B1" w:rsidR="4B724DF9" w:rsidRDefault="6C6D871D" w:rsidP="10F6A33B">
      <w:r>
        <w:t>2a.</w:t>
      </w:r>
    </w:p>
    <w:p w14:paraId="47D55997" w14:textId="080E7F75" w:rsidR="4877214A" w:rsidRDefault="49060253" w:rsidP="6DF204A7">
      <w:r>
        <w:rPr>
          <w:noProof/>
        </w:rPr>
        <w:drawing>
          <wp:inline distT="0" distB="0" distL="0" distR="0" wp14:anchorId="188E1236" wp14:editId="0E81F837">
            <wp:extent cx="5972175" cy="2401312"/>
            <wp:effectExtent l="0" t="0" r="0" b="0"/>
            <wp:docPr id="1014110730" name="Picture 101411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110730"/>
                    <pic:cNvPicPr/>
                  </pic:nvPicPr>
                  <pic:blipFill>
                    <a:blip r:embed="rId14">
                      <a:extLst>
                        <a:ext uri="{28A0092B-C50C-407E-A947-70E740481C1C}">
                          <a14:useLocalDpi xmlns:a14="http://schemas.microsoft.com/office/drawing/2010/main" val="0"/>
                        </a:ext>
                      </a:extLst>
                    </a:blip>
                    <a:stretch>
                      <a:fillRect/>
                    </a:stretch>
                  </pic:blipFill>
                  <pic:spPr>
                    <a:xfrm>
                      <a:off x="0" y="0"/>
                      <a:ext cx="5972175" cy="2401312"/>
                    </a:xfrm>
                    <a:prstGeom prst="rect">
                      <a:avLst/>
                    </a:prstGeom>
                  </pic:spPr>
                </pic:pic>
              </a:graphicData>
            </a:graphic>
          </wp:inline>
        </w:drawing>
      </w:r>
    </w:p>
    <w:p w14:paraId="0D7E5CA0" w14:textId="330BDA20" w:rsidR="439EAD2E" w:rsidRDefault="439EAD2E" w:rsidP="10F6A33B">
      <w:pPr>
        <w:pStyle w:val="ListParagraph"/>
        <w:numPr>
          <w:ilvl w:val="0"/>
          <w:numId w:val="3"/>
        </w:numPr>
      </w:pPr>
      <w:r>
        <w:t>Cast into MDP</w:t>
      </w:r>
    </w:p>
    <w:p w14:paraId="4F88FB5F" w14:textId="66CCCF09" w:rsidR="439EAD2E" w:rsidRDefault="29955B01" w:rsidP="10F6A33B">
      <w:pPr>
        <w:ind w:firstLine="720"/>
      </w:pPr>
      <w:r>
        <w:t xml:space="preserve">Idea for state space: </w:t>
      </w:r>
      <w:commentRangeStart w:id="64"/>
      <w:r w:rsidR="6F80259B">
        <w:t xml:space="preserve">Need some way to track the progress through a </w:t>
      </w:r>
      <w:r w:rsidR="5F338E8D">
        <w:t>s</w:t>
      </w:r>
      <w:r w:rsidR="6F80259B">
        <w:t>eason, so use the n</w:t>
      </w:r>
      <w:r>
        <w:t>umber of wins each horse has</w:t>
      </w:r>
      <w:r w:rsidR="6702834D">
        <w:t xml:space="preserve"> accumulated</w:t>
      </w:r>
      <w:r w:rsidR="6B137693">
        <w:t>.</w:t>
      </w:r>
      <w:commentRangeEnd w:id="64"/>
      <w:r>
        <w:rPr>
          <w:rStyle w:val="CommentReference"/>
        </w:rPr>
        <w:commentReference w:id="64"/>
      </w:r>
      <w:r w:rsidR="6B137693">
        <w:t xml:space="preserve"> Each race advances the state space by incrementing the</w:t>
      </w:r>
      <w:r w:rsidR="332B1677">
        <w:t xml:space="preserve"> horse that won</w:t>
      </w:r>
      <w:r w:rsidR="76E9541B">
        <w:t xml:space="preserve"> (according to p_i)</w:t>
      </w:r>
      <w:r w:rsidR="6B137693">
        <w:t xml:space="preserve">. Terminal states: total number of wins across </w:t>
      </w:r>
    </w:p>
    <w:p w14:paraId="2DC85CB4" w14:textId="2DFE90B9" w:rsidR="439EAD2E" w:rsidRDefault="6B137693" w:rsidP="10F6A33B">
      <w:pPr>
        <w:ind w:firstLine="720"/>
      </w:pPr>
      <w:r>
        <w:t>horses = R.</w:t>
      </w:r>
    </w:p>
    <w:p w14:paraId="47EB88E6" w14:textId="3BDF6744" w:rsidR="439EAD2E" w:rsidRDefault="29955B01" w:rsidP="00683ED8">
      <w:r>
        <w:t>Action space: H (Pick a horse for each race)</w:t>
      </w:r>
    </w:p>
    <w:p w14:paraId="57D22F4D" w14:textId="5E1F76D8" w:rsidR="439EAD2E" w:rsidRDefault="7D5BEE1E" w:rsidP="00683ED8">
      <w:r>
        <w:t xml:space="preserve"> </w:t>
      </w:r>
      <w:r w:rsidR="673D9EB7">
        <w:rPr>
          <w:noProof/>
        </w:rPr>
        <w:drawing>
          <wp:inline distT="0" distB="0" distL="0" distR="0" wp14:anchorId="3876CD96" wp14:editId="53322524">
            <wp:extent cx="3371850" cy="182642"/>
            <wp:effectExtent l="0" t="0" r="0" b="0"/>
            <wp:docPr id="864088914" name="Picture 864088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088914"/>
                    <pic:cNvPicPr/>
                  </pic:nvPicPr>
                  <pic:blipFill>
                    <a:blip r:embed="rId15">
                      <a:extLst>
                        <a:ext uri="{28A0092B-C50C-407E-A947-70E740481C1C}">
                          <a14:useLocalDpi xmlns:a14="http://schemas.microsoft.com/office/drawing/2010/main" val="0"/>
                        </a:ext>
                      </a:extLst>
                    </a:blip>
                    <a:stretch>
                      <a:fillRect/>
                    </a:stretch>
                  </pic:blipFill>
                  <pic:spPr>
                    <a:xfrm>
                      <a:off x="0" y="0"/>
                      <a:ext cx="3371850" cy="182642"/>
                    </a:xfrm>
                    <a:prstGeom prst="rect">
                      <a:avLst/>
                    </a:prstGeom>
                  </pic:spPr>
                </pic:pic>
              </a:graphicData>
            </a:graphic>
          </wp:inline>
        </w:drawing>
      </w:r>
      <w:r w:rsidRPr="15ABEF8C">
        <w:rPr>
          <w:color w:val="FF0000"/>
        </w:rPr>
        <w:t xml:space="preserve"> </w:t>
      </w:r>
    </w:p>
    <w:p w14:paraId="4EB2156F" w14:textId="00706D3F" w:rsidR="2DB47FDA" w:rsidRDefault="2DB47FDA">
      <w:r>
        <w:t>Returns: Either H – 1 or –1.</w:t>
      </w:r>
    </w:p>
    <w:p w14:paraId="713E100D" w14:textId="7C06EDA3" w:rsidR="4CDCE09C" w:rsidRDefault="4CDCE09C">
      <w:r>
        <w:t>Guys I have an alternative casting, any comment would be appreciated:</w:t>
      </w:r>
    </w:p>
    <w:p w14:paraId="6EE07F47" w14:textId="5FE677DF" w:rsidR="4CDCE09C" w:rsidRDefault="4CDCE09C">
      <w:r w:rsidRPr="02196067">
        <w:rPr>
          <w:rFonts w:ascii="Calibri" w:eastAsia="Calibri" w:hAnsi="Calibri" w:cs="Calibri"/>
          <w:color w:val="333333"/>
        </w:rPr>
        <w:t xml:space="preserve">My idea is each race is an episode, I think when the horses are replaced after a season, our 'environment' is changed, and we should learn again. </w:t>
      </w:r>
    </w:p>
    <w:p w14:paraId="2E685B29" w14:textId="72288ACE" w:rsidR="4CDCE09C" w:rsidRDefault="4CDCE09C">
      <w:r w:rsidRPr="02196067">
        <w:rPr>
          <w:rFonts w:ascii="Calibri" w:eastAsia="Calibri" w:hAnsi="Calibri" w:cs="Calibri"/>
          <w:color w:val="333333"/>
        </w:rPr>
        <w:t>MDP:</w:t>
      </w:r>
    </w:p>
    <w:p w14:paraId="23630017" w14:textId="04F375B6" w:rsidR="4CDCE09C" w:rsidRDefault="4CDCE09C">
      <w:r w:rsidRPr="02196067">
        <w:rPr>
          <w:rFonts w:ascii="Calibri" w:eastAsia="Calibri" w:hAnsi="Calibri" w:cs="Calibri"/>
          <w:color w:val="333333"/>
        </w:rPr>
        <w:t>S: start, win, lose</w:t>
      </w:r>
    </w:p>
    <w:p w14:paraId="5D114B57" w14:textId="1B923170" w:rsidR="4CDCE09C" w:rsidRDefault="4CDCE09C">
      <w:r w:rsidRPr="02196067">
        <w:rPr>
          <w:rFonts w:ascii="Calibri" w:eastAsia="Calibri" w:hAnsi="Calibri" w:cs="Calibri"/>
          <w:color w:val="333333"/>
        </w:rPr>
        <w:t>A: bet on one horse H_i</w:t>
      </w:r>
    </w:p>
    <w:p w14:paraId="7CAC674E" w14:textId="6771959D" w:rsidR="4CDCE09C" w:rsidRDefault="4CDCE09C">
      <w:r w:rsidRPr="02196067">
        <w:rPr>
          <w:rFonts w:ascii="Calibri" w:eastAsia="Calibri" w:hAnsi="Calibri" w:cs="Calibri"/>
          <w:color w:val="333333"/>
        </w:rPr>
        <w:t>P: the probability of winning or losing by taking action/choose a horse, (which we don't know)</w:t>
      </w:r>
    </w:p>
    <w:p w14:paraId="7862FC8D" w14:textId="7A61B3CA" w:rsidR="4CDCE09C" w:rsidRDefault="4CDCE09C">
      <w:r w:rsidRPr="02196067">
        <w:rPr>
          <w:rFonts w:ascii="Calibri" w:eastAsia="Calibri" w:hAnsi="Calibri" w:cs="Calibri"/>
          <w:color w:val="333333"/>
        </w:rPr>
        <w:t>R: r(start, a=bet on horse, lose) = -1</w:t>
      </w:r>
      <w:r w:rsidR="5ED91466" w:rsidRPr="02196067">
        <w:rPr>
          <w:rFonts w:ascii="Calibri" w:eastAsia="Calibri" w:hAnsi="Calibri" w:cs="Calibri"/>
          <w:color w:val="333333"/>
        </w:rPr>
        <w:t xml:space="preserve">, </w:t>
      </w:r>
      <w:r w:rsidRPr="02196067">
        <w:rPr>
          <w:rFonts w:ascii="Calibri" w:eastAsia="Calibri" w:hAnsi="Calibri" w:cs="Calibri"/>
          <w:color w:val="333333"/>
        </w:rPr>
        <w:t>r(start, a=bet on horse, win) = H-1</w:t>
      </w:r>
    </w:p>
    <w:p w14:paraId="1103B8B4" w14:textId="3098E46C" w:rsidR="4CDCE09C" w:rsidRDefault="4CDCE09C" w:rsidP="02196067">
      <w:pPr>
        <w:rPr>
          <w:rFonts w:ascii="Calibri" w:eastAsia="Calibri" w:hAnsi="Calibri" w:cs="Calibri"/>
          <w:color w:val="333333"/>
        </w:rPr>
      </w:pPr>
      <w:r w:rsidRPr="02196067">
        <w:rPr>
          <w:rFonts w:ascii="Calibri" w:eastAsia="Calibri" w:hAnsi="Calibri" w:cs="Calibri"/>
          <w:color w:val="333333"/>
        </w:rPr>
        <w:t>Pi: policy is just probability of betting on a horse</w:t>
      </w:r>
      <w:r w:rsidR="02E47082" w:rsidRPr="02196067">
        <w:rPr>
          <w:rFonts w:ascii="Calibri" w:eastAsia="Calibri" w:hAnsi="Calibri" w:cs="Calibri"/>
          <w:color w:val="333333"/>
        </w:rPr>
        <w:t>, or a deterministic betting on one horse.</w:t>
      </w:r>
    </w:p>
    <w:p w14:paraId="363731A4" w14:textId="190E51E3" w:rsidR="207295B2" w:rsidRDefault="207295B2" w:rsidP="02196067">
      <w:r>
        <w:t>Gamma: This doesn’t matter since only one step will be taken.</w:t>
      </w:r>
    </w:p>
    <w:p w14:paraId="668DED59" w14:textId="6831574F" w:rsidR="439EAD2E" w:rsidRDefault="439EAD2E" w:rsidP="10F6A33B">
      <w:pPr>
        <w:pStyle w:val="ListParagraph"/>
        <w:numPr>
          <w:ilvl w:val="0"/>
          <w:numId w:val="3"/>
        </w:numPr>
      </w:pPr>
      <w:r>
        <w:t>Propose RL solution</w:t>
      </w:r>
      <w:r w:rsidR="5473651F">
        <w:t xml:space="preserve"> </w:t>
      </w:r>
    </w:p>
    <w:p w14:paraId="6787F840" w14:textId="3C3C759C" w:rsidR="5B4CA3A7" w:rsidRDefault="1921A977">
      <w:commentRangeStart w:id="65"/>
      <w:r>
        <w:t>Let’s go with Q-Learning</w:t>
      </w:r>
      <w:commentRangeEnd w:id="65"/>
      <w:r w:rsidR="5B4CA3A7">
        <w:rPr>
          <w:rStyle w:val="CommentReference"/>
        </w:rPr>
        <w:commentReference w:id="65"/>
      </w:r>
      <w:r>
        <w:t xml:space="preserve"> assuming the state space is tractable (if not, DQN). </w:t>
      </w:r>
      <w:commentRangeStart w:id="66"/>
      <w:commentRangeStart w:id="67"/>
      <w:commentRangeStart w:id="68"/>
      <w:commentRangeStart w:id="69"/>
      <w:commentRangeStart w:id="70"/>
      <w:r w:rsidR="77CA236D">
        <w:t xml:space="preserve">Each season is a </w:t>
      </w:r>
      <w:r w:rsidR="1EC290B6">
        <w:t>trace/</w:t>
      </w:r>
      <w:r w:rsidR="77CA236D">
        <w:t>episode</w:t>
      </w:r>
      <w:r w:rsidR="3287EFE4">
        <w:t xml:space="preserve"> since </w:t>
      </w:r>
      <w:r w:rsidR="51712447">
        <w:t>the horses are reset</w:t>
      </w:r>
      <w:r w:rsidR="551D7E21">
        <w:t>.</w:t>
      </w:r>
      <w:commentRangeEnd w:id="66"/>
      <w:r w:rsidR="5B4CA3A7">
        <w:rPr>
          <w:rStyle w:val="CommentReference"/>
        </w:rPr>
        <w:commentReference w:id="66"/>
      </w:r>
      <w:commentRangeEnd w:id="67"/>
      <w:r w:rsidR="5B4CA3A7">
        <w:rPr>
          <w:rStyle w:val="CommentReference"/>
        </w:rPr>
        <w:commentReference w:id="67"/>
      </w:r>
      <w:commentRangeEnd w:id="68"/>
      <w:r w:rsidR="5B4CA3A7">
        <w:rPr>
          <w:rStyle w:val="CommentReference"/>
        </w:rPr>
        <w:commentReference w:id="68"/>
      </w:r>
      <w:commentRangeEnd w:id="69"/>
      <w:r w:rsidR="5B4CA3A7">
        <w:rPr>
          <w:rStyle w:val="CommentReference"/>
        </w:rPr>
        <w:commentReference w:id="69"/>
      </w:r>
      <w:commentRangeEnd w:id="70"/>
      <w:r w:rsidR="5B4CA3A7">
        <w:rPr>
          <w:rStyle w:val="CommentReference"/>
        </w:rPr>
        <w:commentReference w:id="70"/>
      </w:r>
      <w:r w:rsidR="0A14BA00">
        <w:t xml:space="preserve"> Pick horses according to the </w:t>
      </w:r>
      <w:r w:rsidR="4A62C05E">
        <w:t xml:space="preserve">epsilon greedy </w:t>
      </w:r>
      <w:r w:rsidR="75B91F58">
        <w:t>action and</w:t>
      </w:r>
      <w:r w:rsidR="4A62C05E">
        <w:t xml:space="preserve"> observe the outcome of the race. </w:t>
      </w:r>
      <w:r w:rsidR="48E47A28">
        <w:t>Sum the immediate reward (H-1 or –1) and the undiscounted future return (using the greedy action), and set Q.</w:t>
      </w:r>
    </w:p>
    <w:p w14:paraId="020D2735" w14:textId="0C60E4EE" w:rsidR="526BCD5B" w:rsidRDefault="526BCD5B" w:rsidP="10F6A33B">
      <w:pPr>
        <w:pStyle w:val="ListParagraph"/>
        <w:numPr>
          <w:ilvl w:val="0"/>
          <w:numId w:val="3"/>
        </w:numPr>
        <w:rPr>
          <w:rFonts w:eastAsiaTheme="minorEastAsia"/>
        </w:rPr>
      </w:pPr>
      <w:r>
        <w:t>“Generally explain somewhat”</w:t>
      </w:r>
    </w:p>
    <w:p w14:paraId="6107F623" w14:textId="52DA6148" w:rsidR="526BCD5B" w:rsidRDefault="6CA6537A" w:rsidP="10F6A33B">
      <w:pPr>
        <w:ind w:firstLine="720"/>
      </w:pPr>
      <w:r>
        <w:t xml:space="preserve">We don’t know the probabilities, hence have to go with Model-Free Control. Between Monte-Carlo and TD, TD is preferred as </w:t>
      </w:r>
      <w:r w:rsidR="3CA52FA9">
        <w:t xml:space="preserve">it can exploit the Markov property that </w:t>
      </w:r>
      <w:r>
        <w:t xml:space="preserve">each </w:t>
      </w:r>
      <w:r w:rsidR="19E9225F">
        <w:t>state</w:t>
      </w:r>
      <w:r>
        <w:t xml:space="preserve"> is independent</w:t>
      </w:r>
      <w:r w:rsidR="599F6D16">
        <w:t xml:space="preserve"> of the </w:t>
      </w:r>
      <w:r w:rsidR="282D16BF">
        <w:t>past and can improve rewards online during a season.</w:t>
      </w:r>
      <w:r>
        <w:t xml:space="preserve"> </w:t>
      </w:r>
      <w:r w:rsidR="2C674651">
        <w:t>“Static exploration”</w:t>
      </w:r>
      <w:r w:rsidR="28928E2B">
        <w:t xml:space="preserve"> =&gt; does this just mean epsilon-soft? to </w:t>
      </w:r>
      <w:r w:rsidR="14D0A5F5">
        <w:t>explore the large state space.</w:t>
      </w:r>
    </w:p>
    <w:p w14:paraId="4BDD4C78" w14:textId="1487211B" w:rsidR="5772475A" w:rsidRDefault="0B7918B1" w:rsidP="10F6A33B">
      <w:pPr>
        <w:ind w:firstLine="720"/>
      </w:pPr>
      <w:r>
        <w:t xml:space="preserve">We want the optimal policy, so it would be good to go with off-policy methods rather than on-policy methods that </w:t>
      </w:r>
      <w:commentRangeStart w:id="71"/>
      <w:commentRangeStart w:id="72"/>
      <w:commentRangeStart w:id="73"/>
      <w:r>
        <w:t>derive the best exploratory policy.</w:t>
      </w:r>
      <w:commentRangeEnd w:id="71"/>
      <w:r>
        <w:rPr>
          <w:rStyle w:val="CommentReference"/>
        </w:rPr>
        <w:commentReference w:id="71"/>
      </w:r>
      <w:commentRangeEnd w:id="72"/>
      <w:r>
        <w:rPr>
          <w:rStyle w:val="CommentReference"/>
        </w:rPr>
        <w:commentReference w:id="72"/>
      </w:r>
      <w:commentRangeEnd w:id="73"/>
      <w:r>
        <w:rPr>
          <w:rStyle w:val="CommentReference"/>
        </w:rPr>
        <w:commentReference w:id="73"/>
      </w:r>
    </w:p>
    <w:p w14:paraId="32333375" w14:textId="5ECB822A" w:rsidR="4B724DF9" w:rsidRDefault="4B724DF9" w:rsidP="10F6A33B">
      <w:r>
        <w:t>2b.</w:t>
      </w:r>
    </w:p>
    <w:p w14:paraId="1D9D28A4" w14:textId="61C33F37" w:rsidR="4B724DF9" w:rsidRDefault="4B724DF9" w:rsidP="10F6A33B">
      <w:r>
        <w:t>Not examinable</w:t>
      </w:r>
    </w:p>
    <w:sectPr w:rsidR="4B724DF9">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ua, Wilson C" w:date="2021-12-10T03:21:00Z" w:initials="CC">
    <w:p w14:paraId="5DD4EE81" w14:textId="1B6351EE" w:rsidR="10F6A33B" w:rsidRDefault="10F6A33B">
      <w:r>
        <w:t>Shouldn't it be State-Action-Value (C)? W(S,a) involves both state and action.</w:t>
      </w:r>
      <w:r>
        <w:annotationRef/>
      </w:r>
    </w:p>
  </w:comment>
  <w:comment w:id="2" w:author="Marfani, Gabriella" w:date="2021-12-10T03:27:00Z" w:initials="MG">
    <w:p w14:paraId="697D9586" w14:textId="1779A70F" w:rsidR="10F6A33B" w:rsidRDefault="10F6A33B">
      <w:r>
        <w:t xml:space="preserve">screenshot is from model-free control lecture which has an action-value function with both s and a </w:t>
      </w:r>
      <w:r>
        <w:annotationRef/>
      </w:r>
    </w:p>
  </w:comment>
  <w:comment w:id="3" w:author="Chua, Wilson C" w:date="2021-12-10T03:37:00Z" w:initials="CC">
    <w:p w14:paraId="53F2CE5A" w14:textId="113D2858" w:rsidR="10F6A33B" w:rsidRDefault="10F6A33B">
      <w:r>
        <w:t>True, but apparently it is also sometimes called state-action value function... Are we supposed to pick both?</w:t>
      </w:r>
      <w:r>
        <w:annotationRef/>
      </w:r>
    </w:p>
    <w:p w14:paraId="2E435CD9" w14:textId="399A334A" w:rsidR="10F6A33B" w:rsidRDefault="00E017EA" w:rsidP="10F6A33B">
      <w:pPr>
        <w:rPr>
          <w:rStyle w:val="Hyperlink"/>
        </w:rPr>
      </w:pPr>
      <w:hyperlink r:id="rId1">
        <w:r w:rsidR="10F6A33B" w:rsidRPr="10F6A33B">
          <w:rPr>
            <w:rStyle w:val="Hyperlink"/>
          </w:rPr>
          <w:t>https://edstem.org/us/courses/14715/discussion/939033</w:t>
        </w:r>
      </w:hyperlink>
    </w:p>
  </w:comment>
  <w:comment w:id="4" w:author="Marfani, Gabriella" w:date="2021-12-10T03:41:00Z" w:initials="MG">
    <w:p w14:paraId="50F732E4" w14:textId="76DA8037" w:rsidR="10F6A33B" w:rsidRDefault="10F6A33B">
      <w:r>
        <w:t xml:space="preserve">i have no idea </w:t>
      </w:r>
      <w:r>
        <w:annotationRef/>
      </w:r>
    </w:p>
  </w:comment>
  <w:comment w:id="5" w:author="Grewal, Prabhjot" w:date="2021-12-11T17:14:00Z" w:initials="GP">
    <w:p w14:paraId="05FB553A" w14:textId="32752D72" w:rsidR="10F6A33B" w:rsidRDefault="10F6A33B">
      <w:r>
        <w:t>It seems to be ambiguous by the other slide too. But Barto-Sutton calls it Action-value function so probably just stick to that</w:t>
      </w:r>
      <w:r>
        <w:annotationRef/>
      </w:r>
    </w:p>
  </w:comment>
  <w:comment w:id="6" w:author="Margadji, Christos" w:date="2021-12-10T07:22:00Z" w:initials="MC">
    <w:p w14:paraId="5BAEC3DA" w14:textId="3955060B" w:rsidR="10F6A33B" w:rsidRDefault="10F6A33B">
      <w:r>
        <w:t>(G) as well, according to p.g. 118 of textbook</w:t>
      </w:r>
      <w:r>
        <w:annotationRef/>
      </w:r>
    </w:p>
  </w:comment>
  <w:comment w:id="7" w:author="Marfani, Gabriella" w:date="2021-12-10T07:56:00Z" w:initials="MG">
    <w:p w14:paraId="6DA49242" w14:textId="06289AD3" w:rsidR="10F6A33B" w:rsidRDefault="10F6A33B">
      <w:r>
        <w:t>we cant have G and H since the options are:</w:t>
      </w:r>
      <w:r>
        <w:annotationRef/>
      </w:r>
    </w:p>
    <w:p w14:paraId="38F5B1B3" w14:textId="45FA0C29" w:rsidR="10F6A33B" w:rsidRDefault="10F6A33B">
      <w:r>
        <w:t>G = "only policy evaluation"</w:t>
      </w:r>
    </w:p>
    <w:p w14:paraId="57A2DC06" w14:textId="379274E9" w:rsidR="10F6A33B" w:rsidRDefault="10F6A33B">
      <w:r>
        <w:t>H = "only policy improvement"</w:t>
      </w:r>
    </w:p>
  </w:comment>
  <w:comment w:id="8" w:author="Margadji, Christos" w:date="2021-12-10T08:00:00Z" w:initials="MC">
    <w:p w14:paraId="5D19B573" w14:textId="5451C849" w:rsidR="10F6A33B" w:rsidRDefault="10F6A33B">
      <w:r>
        <w:t xml:space="preserve">that's true!. well spotted </w:t>
      </w:r>
      <w:r>
        <w:annotationRef/>
      </w:r>
    </w:p>
    <w:p w14:paraId="2DE39717" w14:textId="2EAD85AE" w:rsidR="10F6A33B" w:rsidRDefault="10F6A33B"/>
  </w:comment>
  <w:comment w:id="9" w:author="de Freitas, Marco" w:date="2021-12-13T10:35:00Z" w:initials="dM">
    <w:p w14:paraId="69C2B9BF" w14:textId="4B2BC621" w:rsidR="00683ED8" w:rsidRDefault="00683ED8">
      <w:pPr>
        <w:pStyle w:val="CommentText"/>
      </w:pPr>
      <w:r>
        <w:t>Why is the answer not F, Policy iteration? We are improving both our estimate of the action value function based on our policy (policy evaluation) and improving our policy, which together forms policy iteration. You say we can't have G and H, but is that not exactly what F is?</w:t>
      </w:r>
      <w:r>
        <w:rPr>
          <w:rStyle w:val="CommentReference"/>
        </w:rPr>
        <w:annotationRef/>
      </w:r>
    </w:p>
  </w:comment>
  <w:comment w:id="10" w:author="D'Ailhaud De Brisis, Yse" w:date="2021-12-14T06:09:00Z" w:initials="DY">
    <w:p w14:paraId="11C5FE2C" w14:textId="5A9E7CBF" w:rsidR="00683ED8" w:rsidRDefault="00683ED8">
      <w:pPr>
        <w:pStyle w:val="CommentText"/>
      </w:pPr>
      <w:r>
        <w:t>I agree I would say F, we are following Generalised Policy Iteration so policy iteration seems correct?</w:t>
      </w:r>
      <w:r>
        <w:rPr>
          <w:rStyle w:val="CommentReference"/>
        </w:rPr>
        <w:annotationRef/>
      </w:r>
    </w:p>
  </w:comment>
  <w:comment w:id="11" w:author="Rtel Bennani, Yacout" w:date="2021-12-14T09:29:00Z" w:initials="RY">
    <w:p w14:paraId="1376E9E7" w14:textId="16D17345" w:rsidR="00683ED8" w:rsidRDefault="00683ED8">
      <w:pPr>
        <w:pStyle w:val="CommentText"/>
      </w:pPr>
      <w:r>
        <w:t>I would also pick F</w:t>
      </w:r>
      <w:r>
        <w:rPr>
          <w:rStyle w:val="CommentReference"/>
        </w:rPr>
        <w:annotationRef/>
      </w:r>
    </w:p>
    <w:p w14:paraId="27EF370A" w14:textId="13DA1746" w:rsidR="00683ED8" w:rsidRDefault="00683ED8">
      <w:pPr>
        <w:pStyle w:val="CommentText"/>
      </w:pPr>
    </w:p>
  </w:comment>
  <w:comment w:id="12" w:author="Rodrigo Gonzalez, Clara" w:date="2021-12-15T08:35:00Z" w:initials="RC">
    <w:p w14:paraId="3C4B06ED" w14:textId="35974F91" w:rsidR="00683ED8" w:rsidRDefault="00683ED8">
      <w:pPr>
        <w:pStyle w:val="CommentText"/>
      </w:pPr>
      <w:r>
        <w:t>following on from this i think it would indeed be F:</w:t>
      </w:r>
      <w:r>
        <w:rPr>
          <w:rStyle w:val="CommentReference"/>
        </w:rPr>
        <w:annotationRef/>
      </w:r>
    </w:p>
    <w:p w14:paraId="41A6F303" w14:textId="1D1B97D3" w:rsidR="00683ED8" w:rsidRDefault="00683ED8">
      <w:pPr>
        <w:pStyle w:val="CommentText"/>
      </w:pPr>
      <w:r>
        <w:t>https://edstem.org/us/courses/14715/discussion/961834</w:t>
      </w:r>
    </w:p>
  </w:comment>
  <w:comment w:id="13" w:author="Anton, Jonah" w:date="2021-12-15T10:06:00Z" w:initials="AJ">
    <w:p w14:paraId="7C5B15B4" w14:textId="785D758D" w:rsidR="00683ED8" w:rsidRDefault="00683ED8">
      <w:pPr>
        <w:pStyle w:val="CommentText"/>
      </w:pPr>
      <w:r>
        <w:t>+1 for F not H</w:t>
      </w:r>
      <w:r>
        <w:rPr>
          <w:rStyle w:val="CommentReference"/>
        </w:rPr>
        <w:annotationRef/>
      </w:r>
    </w:p>
  </w:comment>
  <w:comment w:id="14" w:author="Margadji, Christos" w:date="2021-12-10T07:23:00Z" w:initials="MC">
    <w:p w14:paraId="1E023214" w14:textId="741C12B3" w:rsidR="10F6A33B" w:rsidRDefault="10F6A33B">
      <w:r>
        <w:t xml:space="preserve">question is about SARSA; </w:t>
      </w:r>
      <w:r>
        <w:annotationRef/>
      </w:r>
    </w:p>
    <w:p w14:paraId="15789738" w14:textId="632BAF87" w:rsidR="10F6A33B" w:rsidRDefault="10F6A33B">
      <w:r>
        <w:t>see p.g. 138 of textbook:</w:t>
      </w:r>
    </w:p>
    <w:p w14:paraId="029AA614" w14:textId="324F384B" w:rsidR="10F6A33B" w:rsidRDefault="10F6A33B"/>
    <w:p w14:paraId="7913DFDD" w14:textId="7CF74C91" w:rsidR="10F6A33B" w:rsidRDefault="10F6A33B">
      <w:r>
        <w:t xml:space="preserve">(I) and (F). </w:t>
      </w:r>
    </w:p>
    <w:p w14:paraId="5F4FDF38" w14:textId="72C196EE" w:rsidR="10F6A33B" w:rsidRDefault="10F6A33B">
      <w:r>
        <w:t>(C) is also a possible candidate!</w:t>
      </w:r>
    </w:p>
  </w:comment>
  <w:comment w:id="15" w:author="Margadji, Christos" w:date="2021-12-10T07:50:00Z" w:initials="MC">
    <w:p w14:paraId="2F241EB6" w14:textId="27A80B66" w:rsidR="10F6A33B" w:rsidRDefault="10F6A33B">
      <w:r>
        <w:t>in p.g. 146 we have more; (B)</w:t>
      </w:r>
      <w:r>
        <w:annotationRef/>
      </w:r>
    </w:p>
  </w:comment>
  <w:comment w:id="16" w:author="Marfani, Gabriella" w:date="2021-12-10T07:55:00Z" w:initials="MG">
    <w:p w14:paraId="179E1968" w14:textId="394A9FE9" w:rsidR="10F6A33B" w:rsidRDefault="10F6A33B">
      <w:r>
        <w:t xml:space="preserve">I dont think F since the summation of alpha squared needs to be finite not 0 </w:t>
      </w:r>
      <w:r>
        <w:annotationRef/>
      </w:r>
    </w:p>
  </w:comment>
  <w:comment w:id="17" w:author="Margadji, Christos" w:date="2021-12-10T08:01:00Z" w:initials="MC">
    <w:p w14:paraId="3301B99A" w14:textId="7832C7FD" w:rsidR="10F6A33B" w:rsidRDefault="10F6A33B">
      <w:r>
        <w:t xml:space="preserve">F is not about summation, it is referring to the actual value of a_k </w:t>
      </w:r>
      <w:r>
        <w:annotationRef/>
      </w:r>
    </w:p>
  </w:comment>
  <w:comment w:id="18" w:author="Marfani, Gabriella" w:date="2021-12-10T08:12:00Z" w:initials="MG">
    <w:p w14:paraId="5F1D16E3" w14:textId="320C9200" w:rsidR="10F6A33B" w:rsidRDefault="10F6A33B">
      <w:r>
        <w:t>Would that mean that E holds as well?</w:t>
      </w:r>
      <w:r>
        <w:annotationRef/>
      </w:r>
    </w:p>
  </w:comment>
  <w:comment w:id="19" w:author="Ramsay King, Maxim" w:date="2021-12-10T10:31:00Z" w:initials="RM">
    <w:p w14:paraId="0FC88D8E" w14:textId="206BC3B2" w:rsidR="10F6A33B" w:rsidRDefault="10F6A33B">
      <w:r>
        <w:t>Would A not also be true, if it has to consider each state-action pair? Or are unique state visits defined differently.</w:t>
      </w:r>
      <w:r>
        <w:annotationRef/>
      </w:r>
    </w:p>
  </w:comment>
  <w:comment w:id="20" w:author="Grewal, Prabhjot" w:date="2021-12-11T17:31:00Z" w:initials="GP">
    <w:p w14:paraId="6AC64BF9" w14:textId="76F70383" w:rsidR="10F6A33B" w:rsidRDefault="10F6A33B">
      <w:r>
        <w:t>I think A can not be valid as you could infinitely visit a state but only explore one of the possible actions, which would not satisfy SARSA's convergence properties.</w:t>
      </w:r>
      <w:r>
        <w:annotationRef/>
      </w:r>
    </w:p>
    <w:p w14:paraId="5DA09424" w14:textId="1E507E6A" w:rsidR="10F6A33B" w:rsidRDefault="10F6A33B">
      <w:r>
        <w:t>+1 to also including F, but not sure about E as just require the sum is infinite. Probably some mathematical proof that could prove E if H holds but idk I'm not JMC</w:t>
      </w:r>
    </w:p>
  </w:comment>
  <w:comment w:id="21" w:author="Bober, Jakub" w:date="2021-12-14T16:30:00Z" w:initials="BJ">
    <w:p w14:paraId="26ECCA4F" w14:textId="2677DA77" w:rsidR="00683ED8" w:rsidRDefault="00683ED8">
      <w:pPr>
        <w:pStyle w:val="CommentText"/>
      </w:pPr>
      <w:r>
        <w:t>A is a neccessary but not sufficient condition, but as well are B, C, E, F, I, so shouldn't all of them be chosen?</w:t>
      </w:r>
      <w:r>
        <w:rPr>
          <w:rStyle w:val="CommentReference"/>
        </w:rPr>
        <w:annotationRef/>
      </w:r>
    </w:p>
  </w:comment>
  <w:comment w:id="22" w:author="Bilardi, Matteo" w:date="2021-12-15T03:07:00Z" w:initials="BM">
    <w:p w14:paraId="095DBE06" w14:textId="4E6A53DD" w:rsidR="00683ED8" w:rsidRDefault="00683ED8">
      <w:pPr>
        <w:pStyle w:val="CommentText"/>
      </w:pPr>
      <w:r>
        <w:t>+1 for also choosing A, none of them are sufficient conditions and A is necessary to have B</w:t>
      </w:r>
      <w:r>
        <w:rPr>
          <w:rStyle w:val="CommentReference"/>
        </w:rPr>
        <w:annotationRef/>
      </w:r>
    </w:p>
  </w:comment>
  <w:comment w:id="23" w:author="Rodrigo Gonzalez, Clara" w:date="2021-12-15T05:27:00Z" w:initials="RC">
    <w:p w14:paraId="171462F4" w14:textId="7DE943CD" w:rsidR="00683ED8" w:rsidRDefault="00683ED8">
      <w:pPr>
        <w:pStyle w:val="CommentText"/>
      </w:pPr>
      <w:r>
        <w:t>H is also necessary right?</w:t>
      </w:r>
      <w:r>
        <w:rPr>
          <w:rStyle w:val="CommentReference"/>
        </w:rPr>
        <w:annotationRef/>
      </w:r>
    </w:p>
  </w:comment>
  <w:comment w:id="24" w:author="Bober, Jakub" w:date="2021-12-15T08:34:00Z" w:initials="BJ">
    <w:p w14:paraId="339C4722" w14:textId="1DADEF27" w:rsidR="00683ED8" w:rsidRDefault="00683ED8">
      <w:pPr>
        <w:pStyle w:val="CommentText"/>
      </w:pPr>
      <w:r>
        <w:t>No, sum of squares does not converge to zero, for example it is greater than alpha_0^2</w:t>
      </w:r>
      <w:r>
        <w:rPr>
          <w:rStyle w:val="CommentReference"/>
        </w:rPr>
        <w:annotationRef/>
      </w:r>
    </w:p>
  </w:comment>
  <w:comment w:id="25" w:author="Bober, Jakub" w:date="2021-12-15T08:34:00Z" w:initials="BJ">
    <w:p w14:paraId="496E3D3D" w14:textId="56371211" w:rsidR="00683ED8" w:rsidRDefault="00683ED8">
      <w:pPr>
        <w:pStyle w:val="CommentText"/>
      </w:pPr>
      <w:r>
        <w:t>it just has to be bounded</w:t>
      </w:r>
      <w:r>
        <w:rPr>
          <w:rStyle w:val="CommentReference"/>
        </w:rPr>
        <w:annotationRef/>
      </w:r>
    </w:p>
    <w:p w14:paraId="1799E474" w14:textId="121C16A8" w:rsidR="00683ED8" w:rsidRDefault="00683ED8">
      <w:pPr>
        <w:pStyle w:val="CommentText"/>
      </w:pPr>
    </w:p>
  </w:comment>
  <w:comment w:id="26" w:author="Rodrigo Gonzalez, Clara" w:date="2021-12-15T08:40:00Z" w:initials="RC">
    <w:p w14:paraId="5C81B15B" w14:textId="214C83A6" w:rsidR="00683ED8" w:rsidRDefault="00683ED8">
      <w:pPr>
        <w:pStyle w:val="CommentText"/>
      </w:pPr>
      <w:r>
        <w:t>oh dayum my bad thanks</w:t>
      </w:r>
      <w:r>
        <w:rPr>
          <w:rStyle w:val="CommentReference"/>
        </w:rPr>
        <w:annotationRef/>
      </w:r>
    </w:p>
  </w:comment>
  <w:comment w:id="27" w:author="Bober, Jakub" w:date="2021-12-15T08:46:00Z" w:initials="BJ">
    <w:p w14:paraId="0054A3AB" w14:textId="7818E9C6" w:rsidR="00683ED8" w:rsidRDefault="00683ED8">
      <w:pPr>
        <w:pStyle w:val="CommentText"/>
      </w:pPr>
      <w:r>
        <w:t>no worries i got ya</w:t>
      </w:r>
      <w:r>
        <w:rPr>
          <w:rStyle w:val="CommentReference"/>
        </w:rPr>
        <w:annotationRef/>
      </w:r>
    </w:p>
  </w:comment>
  <w:comment w:id="28" w:author="Anton, Jonah" w:date="2021-12-15T10:08:00Z" w:initials="AJ">
    <w:p w14:paraId="0E68E467" w14:textId="040459AA" w:rsidR="00683ED8" w:rsidRDefault="00683ED8">
      <w:pPr>
        <w:pStyle w:val="CommentText"/>
      </w:pPr>
      <w:r>
        <w:t xml:space="preserve">+1 for choosing F (not E). Robbins-Munro requires sum of squares of learning rates is finite, which means that the learning rates must decay to zero </w:t>
      </w:r>
      <w:r>
        <w:rPr>
          <w:rStyle w:val="CommentReference"/>
        </w:rPr>
        <w:annotationRef/>
      </w:r>
    </w:p>
  </w:comment>
  <w:comment w:id="29" w:author="Hoffman, Aaron" w:date="2021-12-15T10:08:00Z" w:initials="HA">
    <w:p w14:paraId="1227B940" w14:textId="055E0F32" w:rsidR="00683ED8" w:rsidRDefault="00683ED8">
      <w:pPr>
        <w:pStyle w:val="CommentText"/>
      </w:pPr>
      <w:r>
        <w:t>Should we also have A? I mean If all state-actions are visited infinite times, so do the states right?</w:t>
      </w:r>
      <w:r>
        <w:rPr>
          <w:rStyle w:val="CommentReference"/>
        </w:rPr>
        <w:annotationRef/>
      </w:r>
    </w:p>
  </w:comment>
  <w:comment w:id="30" w:author="Bozmarov, Pavel" w:date="2022-12-05T15:24:00Z" w:initials="BP">
    <w:p w14:paraId="53C9B6CA" w14:textId="4F79BC56" w:rsidR="6DF204A7" w:rsidRDefault="6DF204A7">
      <w:pPr>
        <w:pStyle w:val="CommentText"/>
      </w:pPr>
      <w:r>
        <w:t>for 1e) I don't think we should write E or F. H, and I are the correct.</w:t>
      </w:r>
      <w:r>
        <w:rPr>
          <w:rStyle w:val="CommentReference"/>
        </w:rPr>
        <w:annotationRef/>
      </w:r>
    </w:p>
    <w:p w14:paraId="3FB38A44" w14:textId="71F5A0D1" w:rsidR="6DF204A7" w:rsidRDefault="6DF204A7">
      <w:pPr>
        <w:pStyle w:val="CommentText"/>
      </w:pPr>
    </w:p>
  </w:comment>
  <w:comment w:id="31" w:author="Chen, Junyu" w:date="2022-12-05T18:26:00Z" w:initials="CJ">
    <w:p w14:paraId="3827468C" w14:textId="6DF1347D" w:rsidR="6DF204A7" w:rsidRDefault="6DF204A7">
      <w:pPr>
        <w:pStyle w:val="CommentText"/>
      </w:pPr>
      <w:r>
        <w:t>If sum(a^2) = 0, then every a should be 0, which is contradict with sum(a)-&gt;infinity. I will prefer BCI.</w:t>
      </w:r>
      <w:r>
        <w:rPr>
          <w:rStyle w:val="CommentReference"/>
        </w:rPr>
        <w:annotationRef/>
      </w:r>
    </w:p>
  </w:comment>
  <w:comment w:id="32" w:author="Bozmarov, Pavel" w:date="2022-12-05T19:22:00Z" w:initials="BP">
    <w:p w14:paraId="65EF2B30" w14:textId="0B816F88" w:rsidR="6DF204A7" w:rsidRDefault="6DF204A7">
      <w:pPr>
        <w:pStyle w:val="CommentText"/>
      </w:pPr>
      <w:r>
        <w:t xml:space="preserve">yep, you are right. </w:t>
      </w:r>
      <w:r>
        <w:rPr>
          <w:rStyle w:val="CommentReference"/>
        </w:rPr>
        <w:annotationRef/>
      </w:r>
    </w:p>
    <w:p w14:paraId="31CA88B8" w14:textId="425339D6" w:rsidR="6DF204A7" w:rsidRDefault="6DF204A7">
      <w:pPr>
        <w:pStyle w:val="CommentText"/>
      </w:pPr>
    </w:p>
  </w:comment>
  <w:comment w:id="33" w:author="Zheng, Zhiyu" w:date="2021-12-15T08:35:00Z" w:initials="ZZ">
    <w:p w14:paraId="6343D3A9" w14:textId="5C4EA7A9" w:rsidR="00683ED8" w:rsidRDefault="00683ED8">
      <w:pPr>
        <w:pStyle w:val="CommentText"/>
      </w:pPr>
      <w:r>
        <w:t>So should this be (E)5?</w:t>
      </w:r>
      <w:r>
        <w:rPr>
          <w:rStyle w:val="CommentReference"/>
        </w:rPr>
        <w:annotationRef/>
      </w:r>
    </w:p>
  </w:comment>
  <w:comment w:id="34" w:author="Anton, Jonah" w:date="2021-12-15T10:10:00Z" w:initials="AJ">
    <w:p w14:paraId="2029BCE7" w14:textId="5B93D064" w:rsidR="00683ED8" w:rsidRDefault="00683ED8">
      <w:pPr>
        <w:pStyle w:val="CommentText"/>
      </w:pPr>
      <w:r>
        <w:t>I'm not convinced by the choice of axis being a valid output (so I think is 4). In DDPG each output of policy network is a continous value, but choice of axis is discrete... can you have combined discrete and continous outputs?</w:t>
      </w:r>
      <w:r>
        <w:rPr>
          <w:rStyle w:val="CommentReference"/>
        </w:rPr>
        <w:annotationRef/>
      </w:r>
    </w:p>
  </w:comment>
  <w:comment w:id="35" w:author="Busha, Ivan" w:date="2021-12-15T12:32:00Z" w:initials="BI">
    <w:p w14:paraId="3D27FBA6" w14:textId="351A41A6" w:rsidR="607EE3E6" w:rsidRDefault="607EE3E6">
      <w:pPr>
        <w:pStyle w:val="CommentText"/>
      </w:pPr>
      <w:r>
        <w:t>I am most likely wrong but I think 12 - 3 speeds one for each of its three axes, so 9 + 3 from setting linear speed to those axes</w:t>
      </w:r>
      <w:r>
        <w:rPr>
          <w:rStyle w:val="CommentReference"/>
        </w:rPr>
        <w:annotationRef/>
      </w:r>
    </w:p>
  </w:comment>
  <w:comment w:id="36" w:author="Zheng, Zhiyu" w:date="2021-12-15T12:57:00Z" w:initials="ZZ">
    <w:p w14:paraId="3C5E21D8" w14:textId="7198A010" w:rsidR="02196067" w:rsidRDefault="02196067">
      <w:pPr>
        <w:pStyle w:val="CommentText"/>
      </w:pPr>
      <w:r>
        <w:t xml:space="preserve"> 3 speeds one for each of its three axes + 3 from setting linear speed to those axes so 6?</w:t>
      </w:r>
      <w:r>
        <w:rPr>
          <w:rStyle w:val="CommentReference"/>
        </w:rPr>
        <w:annotationRef/>
      </w:r>
    </w:p>
  </w:comment>
  <w:comment w:id="37" w:author="Busha, Ivan" w:date="2021-12-15T13:02:00Z" w:initials="BI">
    <w:p w14:paraId="2B35C501" w14:textId="2809DFAA" w:rsidR="02196067" w:rsidRDefault="02196067">
      <w:pPr>
        <w:pStyle w:val="CommentText"/>
      </w:pPr>
      <w:r>
        <w:t xml:space="preserve">But that's assuming you don't initialise any angular speeds to other axes. But when flyign a drone, don't you have to control other axes as well? This is more aero question at this point </w:t>
      </w:r>
      <w:r>
        <w:rPr>
          <w:rStyle w:val="CommentReference"/>
        </w:rPr>
        <w:annotationRef/>
      </w:r>
    </w:p>
    <w:p w14:paraId="57E2BDB6" w14:textId="5880314F" w:rsidR="02196067" w:rsidRDefault="02196067">
      <w:pPr>
        <w:pStyle w:val="CommentText"/>
      </w:pPr>
    </w:p>
  </w:comment>
  <w:comment w:id="38" w:author="Zheng, Zhiyu" w:date="2021-12-15T13:05:00Z" w:initials="ZZ">
    <w:p w14:paraId="57C6E946" w14:textId="4EF3C438" w:rsidR="02196067" w:rsidRDefault="02196067">
      <w:pPr>
        <w:pStyle w:val="CommentText"/>
      </w:pPr>
      <w:r>
        <w:t>? I think you just specify 1 angular speed for one axis so you have 3 angular speed in total for 3 axes. So we are controlling all axes in this way.</w:t>
      </w:r>
      <w:r>
        <w:rPr>
          <w:rStyle w:val="CommentReference"/>
        </w:rPr>
        <w:annotationRef/>
      </w:r>
    </w:p>
  </w:comment>
  <w:comment w:id="39" w:author="Busha, Ivan" w:date="2021-12-15T13:07:00Z" w:initials="BI">
    <w:p w14:paraId="6C04BB91" w14:textId="2FE988A5" w:rsidR="02196067" w:rsidRDefault="02196067">
      <w:pPr>
        <w:pStyle w:val="CommentText"/>
      </w:pPr>
      <w:r>
        <w:t>But if you specify 1 speed for 1 axes, you still have to set the remaining speeds as smth else, 0 per say, even if u r not using them. Otherwise it doesn't have the necessary inputs</w:t>
      </w:r>
      <w:r>
        <w:rPr>
          <w:rStyle w:val="CommentReference"/>
        </w:rPr>
        <w:annotationRef/>
      </w:r>
    </w:p>
    <w:p w14:paraId="7231C51B" w14:textId="508BA2DC" w:rsidR="02196067" w:rsidRDefault="02196067">
      <w:pPr>
        <w:pStyle w:val="CommentText"/>
      </w:pPr>
      <w:r>
        <w:t>Dunno. Didn't play with drones much sadly</w:t>
      </w:r>
    </w:p>
  </w:comment>
  <w:comment w:id="40" w:author="Zheng, Zhiyu" w:date="2021-12-15T13:11:00Z" w:initials="ZZ">
    <w:p w14:paraId="6F9E260C" w14:textId="40346329" w:rsidR="02196067" w:rsidRDefault="02196067">
      <w:pPr>
        <w:pStyle w:val="CommentText"/>
      </w:pPr>
      <w:r>
        <w:t>Not sure either hhh. So are there 3 angular speeds for 1 axis? I thought there was only 1... Like the angular speed for 1 axis means the speed of rotation around that axis right?</w:t>
      </w:r>
      <w:r>
        <w:rPr>
          <w:rStyle w:val="CommentReference"/>
        </w:rPr>
        <w:annotationRef/>
      </w:r>
    </w:p>
  </w:comment>
  <w:comment w:id="41" w:author="Busha, Ivan" w:date="2021-12-15T13:14:00Z" w:initials="BI">
    <w:p w14:paraId="4534E355" w14:textId="43854EA1" w:rsidR="02196067" w:rsidRDefault="02196067">
      <w:pPr>
        <w:pStyle w:val="CommentText"/>
      </w:pPr>
      <w:r>
        <w:t>Damn, u r right. I can't read today at all - "setting three continuous angular speeds, one for each of its three axes". So I guess we have 1 angular speed for 1 axis plus 1 linear for 1 axis, therefore 6.</w:t>
      </w:r>
      <w:r>
        <w:rPr>
          <w:rStyle w:val="CommentReference"/>
        </w:rPr>
        <w:annotationRef/>
      </w:r>
    </w:p>
    <w:p w14:paraId="0B9C535D" w14:textId="7F9026D4" w:rsidR="02196067" w:rsidRDefault="02196067">
      <w:pPr>
        <w:pStyle w:val="CommentText"/>
      </w:pPr>
      <w:r>
        <w:t>More of an English exam really at this point</w:t>
      </w:r>
    </w:p>
  </w:comment>
  <w:comment w:id="42" w:author="Zheng, Zhiyu" w:date="2021-12-15T13:20:00Z" w:initials="ZZ">
    <w:p w14:paraId="251A4A52" w14:textId="6CD9CCA9" w:rsidR="02196067" w:rsidRDefault="02196067">
      <w:pPr>
        <w:pStyle w:val="CommentText"/>
      </w:pPr>
      <w:r>
        <w:t xml:space="preserve">Lol nw I think considering what </w:t>
      </w:r>
      <w:r>
        <w:fldChar w:fldCharType="begin"/>
      </w:r>
      <w:r>
        <w:instrText xml:space="preserve"> HYPERLINK "mailto:jla21@ic.ac.uk"</w:instrText>
      </w:r>
      <w:bookmarkStart w:id="44" w:name="_@_F41064DD19504716B1F93B5AE0758916Z"/>
      <w:r>
        <w:fldChar w:fldCharType="separate"/>
      </w:r>
      <w:bookmarkEnd w:id="44"/>
      <w:r w:rsidRPr="02196067">
        <w:rPr>
          <w:rStyle w:val="Mention"/>
          <w:noProof/>
        </w:rPr>
        <w:t>@Anton, Jonah</w:t>
      </w:r>
      <w:r>
        <w:fldChar w:fldCharType="end"/>
      </w:r>
      <w:r>
        <w:t xml:space="preserve"> said 6 seems more reasonable as we need to encode the discrete axes. I'm not sure how do we specify the axis for translation with only 4 outputs...</w:t>
      </w:r>
      <w:r>
        <w:rPr>
          <w:rStyle w:val="CommentReference"/>
        </w:rPr>
        <w:annotationRef/>
      </w:r>
    </w:p>
  </w:comment>
  <w:comment w:id="43" w:author="Sologon, Andrei-Oliviu" w:date="2022-12-10T13:26:00Z" w:initials="SA">
    <w:p w14:paraId="3122D586" w14:textId="0C63FCFB" w:rsidR="6DF204A7" w:rsidRDefault="6DF204A7">
      <w:pPr>
        <w:pStyle w:val="CommentText"/>
      </w:pPr>
      <w:r>
        <w:t>I think there may be cases when you want to set multiple translation speeds at a time (i.e imagine you want to move diagonally) so I would go for 6.</w:t>
      </w:r>
      <w:r>
        <w:rPr>
          <w:rStyle w:val="CommentReference"/>
        </w:rPr>
        <w:annotationRef/>
      </w:r>
    </w:p>
  </w:comment>
  <w:comment w:id="45" w:author="Grewal, Prabhjot" w:date="2021-12-11T17:38:00Z" w:initials="GP">
    <w:p w14:paraId="6DE3114E" w14:textId="5D3E8557" w:rsidR="10F6A33B" w:rsidRDefault="10F6A33B">
      <w:r>
        <w:t>From the feedback it looks like they wanted us to select an option about the variance the baseline introduces rather than the general concept that it becomes an Actor-Critic Algorithm. See the "which best describes the effect..." in the question.</w:t>
      </w:r>
      <w:r>
        <w:annotationRef/>
      </w:r>
    </w:p>
  </w:comment>
  <w:comment w:id="46" w:author="Ramsay King, Maxim" w:date="2021-12-12T10:45:00Z" w:initials="RM">
    <w:p w14:paraId="5854BB12" w14:textId="4B61F8E0" w:rsidR="00683ED8" w:rsidRDefault="00683ED8">
      <w:pPr>
        <w:pStyle w:val="CommentText"/>
      </w:pPr>
      <w:r>
        <w:t>After checking the slides it seems the actor-critic means the critic network parameters are updated with the actor. Any ideas if they put the line 'and are trained with supervised learning' to imply it isn't an actor-critic system?</w:t>
      </w:r>
      <w:r>
        <w:rPr>
          <w:rStyle w:val="CommentReference"/>
        </w:rPr>
        <w:annotationRef/>
      </w:r>
    </w:p>
  </w:comment>
  <w:comment w:id="47" w:author="Sze, Stephanie" w:date="2021-12-14T04:43:00Z" w:initials="SS">
    <w:p w14:paraId="1B7398D3" w14:textId="4CF2E2E7" w:rsidR="00683ED8" w:rsidRDefault="00683ED8">
      <w:pPr>
        <w:pStyle w:val="CommentText"/>
      </w:pPr>
      <w:r>
        <w:t xml:space="preserve">Doesnt the baseline reduce variance of policy gradient rather than the return? So shouldn't the answer be reducing variance of parameter- B? </w:t>
      </w:r>
      <w:r>
        <w:rPr>
          <w:rStyle w:val="CommentReference"/>
        </w:rPr>
        <w:annotationRef/>
      </w:r>
    </w:p>
  </w:comment>
  <w:comment w:id="48" w:author="D'Ailhaud De Brisis, Yse" w:date="2021-12-14T06:11:00Z" w:initials="DY">
    <w:p w14:paraId="763883E7" w14:textId="6D61CBA7" w:rsidR="00683ED8" w:rsidRDefault="00683ED8">
      <w:pPr>
        <w:pStyle w:val="CommentText"/>
      </w:pPr>
      <w:r>
        <w:t>I would go with B as well</w:t>
      </w:r>
      <w:r>
        <w:rPr>
          <w:rStyle w:val="CommentReference"/>
        </w:rPr>
        <w:annotationRef/>
      </w:r>
    </w:p>
  </w:comment>
  <w:comment w:id="49" w:author="Pedley, James" w:date="2021-12-14T13:16:00Z" w:initials="PJ">
    <w:p w14:paraId="5BED2499" w14:textId="26D8BEC0" w:rsidR="00683ED8" w:rsidRDefault="00683ED8">
      <w:pPr>
        <w:pStyle w:val="CommentText"/>
      </w:pPr>
      <w:r>
        <w:t>This looks very similar to advantage actor critic which is what I think the question is going for. The advantage of A2C is that it reduces the variance of policy networks, stabilizing it. I'm inclined to go with F or G.</w:t>
      </w:r>
      <w:r>
        <w:rPr>
          <w:rStyle w:val="CommentReference"/>
        </w:rPr>
        <w:annotationRef/>
      </w:r>
    </w:p>
  </w:comment>
  <w:comment w:id="50" w:author="Anton, Jonah" w:date="2021-12-15T10:11:00Z" w:initials="AJ">
    <w:p w14:paraId="235A91FC" w14:textId="45390E6F" w:rsidR="00683ED8" w:rsidRDefault="00683ED8">
      <w:pPr>
        <w:pStyle w:val="CommentText"/>
      </w:pPr>
      <w:r>
        <w:t>+1 for B. But agree the question is ambigious, could easily be G also (but maybe B is the more obvious effect than G?)</w:t>
      </w:r>
      <w:r>
        <w:rPr>
          <w:rStyle w:val="CommentReference"/>
        </w:rPr>
        <w:annotationRef/>
      </w:r>
    </w:p>
  </w:comment>
  <w:comment w:id="51" w:author="Grewal, Prabhjot" w:date="2021-12-15T13:01:00Z" w:initials="GP">
    <w:p w14:paraId="1571BC24" w14:textId="60B81F6C" w:rsidR="02196067" w:rsidRDefault="02196067">
      <w:pPr>
        <w:pStyle w:val="CommentText"/>
      </w:pPr>
      <w:r>
        <w:t>Yeah looking back at the question again I think B does make the most sense. I was sort of reading (sum rt - X) as a whole to be the return, but the variance wouldn't really decrease with a baseline.</w:t>
      </w:r>
      <w:r>
        <w:rPr>
          <w:rStyle w:val="CommentReference"/>
        </w:rPr>
        <w:annotationRef/>
      </w:r>
    </w:p>
  </w:comment>
  <w:comment w:id="52" w:author="Grewal, Prabhjot" w:date="2021-12-15T13:02:00Z" w:initials="GP">
    <w:p w14:paraId="77B0B319" w14:textId="160E4D20" w:rsidR="02196067" w:rsidRDefault="02196067">
      <w:pPr>
        <w:pStyle w:val="CommentText"/>
      </w:pPr>
      <w:r>
        <w:t>But the baseline would decrease the magnitude of the gradient and stabilise the model parameters, psi</w:t>
      </w:r>
      <w:r>
        <w:rPr>
          <w:rStyle w:val="CommentReference"/>
        </w:rPr>
        <w:annotationRef/>
      </w:r>
    </w:p>
  </w:comment>
  <w:comment w:id="55" w:author="Minhas, Suniyah" w:date="2021-12-10T09:26:00Z" w:initials="MS">
    <w:p w14:paraId="06591BF2" w14:textId="5E5F578D" w:rsidR="10F6A33B" w:rsidRDefault="10F6A33B">
      <w:r>
        <w:t>1i) I thought E? from feedback " but many did not understand that model-based RL involves learning the model"</w:t>
      </w:r>
      <w:r>
        <w:annotationRef/>
      </w:r>
    </w:p>
  </w:comment>
  <w:comment w:id="56" w:author="Marfani, Gabriella" w:date="2021-12-10T09:44:00Z" w:initials="MG">
    <w:p w14:paraId="04A60211" w14:textId="4795DAC0" w:rsidR="10F6A33B" w:rsidRDefault="10F6A33B">
      <w:r>
        <w:t xml:space="preserve">i dont think it's examined anymore </w:t>
      </w:r>
      <w:r>
        <w:annotationRef/>
      </w:r>
    </w:p>
  </w:comment>
  <w:comment w:id="57" w:author="Grewal, Prabhjot" w:date="2021-12-11T17:06:00Z" w:initials="GP">
    <w:p w14:paraId="39819623" w14:textId="1A5A6ECB" w:rsidR="10F6A33B" w:rsidRDefault="10F6A33B">
      <w:r>
        <w:t>I think it is H from my understanding of model-based RL. It tries to learn a model of the world in that given a state and action, it can predict the resulting state. For example MuZero is still model-based despite not being given the physics/laws of the world, whilst AlphaZero is given them and is also model based.</w:t>
      </w:r>
      <w:r>
        <w:annotationRef/>
      </w:r>
    </w:p>
  </w:comment>
  <w:comment w:id="58" w:author="Rodrigo Gonzalez, Clara" w:date="2021-12-15T08:04:00Z" w:initials="RC">
    <w:p w14:paraId="489283A2" w14:textId="4E3A1375" w:rsidR="00683ED8" w:rsidRDefault="00683ED8">
      <w:pPr>
        <w:pStyle w:val="CommentText"/>
      </w:pPr>
      <w:r>
        <w:rPr>
          <w:color w:val="2B579A"/>
          <w:shd w:val="clear" w:color="auto" w:fill="E6E6E6"/>
        </w:rPr>
        <w:fldChar w:fldCharType="begin"/>
      </w:r>
      <w:r>
        <w:instrText xml:space="preserve"> HYPERLINK "mailto:gm518@ic.ac.uk"</w:instrText>
      </w:r>
      <w:bookmarkStart w:id="61" w:name="_@_40DBFCBDA65B4CB0AD2DB9C6EAAE2F15Z"/>
      <w:r>
        <w:rPr>
          <w:color w:val="2B579A"/>
          <w:shd w:val="clear" w:color="auto" w:fill="E6E6E6"/>
        </w:rPr>
        <w:fldChar w:fldCharType="separate"/>
      </w:r>
      <w:bookmarkEnd w:id="61"/>
      <w:r w:rsidRPr="00683ED8">
        <w:rPr>
          <w:rStyle w:val="Mention"/>
          <w:noProof/>
        </w:rPr>
        <w:t>@Marfani, Gabriella</w:t>
      </w:r>
      <w:r>
        <w:rPr>
          <w:color w:val="2B579A"/>
          <w:shd w:val="clear" w:color="auto" w:fill="E6E6E6"/>
        </w:rPr>
        <w:fldChar w:fldCharType="end"/>
      </w:r>
      <w:r>
        <w:t xml:space="preserve"> why is it not examinable??</w:t>
      </w:r>
      <w:r>
        <w:rPr>
          <w:rStyle w:val="CommentReference"/>
        </w:rPr>
        <w:annotationRef/>
      </w:r>
    </w:p>
  </w:comment>
  <w:comment w:id="59" w:author="Grewal, Prabhjot" w:date="2021-12-15T13:06:00Z" w:initials="GP">
    <w:p w14:paraId="16D9F561" w14:textId="1BA97B39" w:rsidR="02196067" w:rsidRDefault="02196067">
      <w:pPr>
        <w:pStyle w:val="CommentText"/>
      </w:pPr>
      <w:r>
        <w:t>We did not cover model-based RL this year</w:t>
      </w:r>
      <w:r>
        <w:rPr>
          <w:rStyle w:val="CommentReference"/>
        </w:rPr>
        <w:annotationRef/>
      </w:r>
    </w:p>
  </w:comment>
  <w:comment w:id="60" w:author="Qiu, Yitao" w:date="2021-12-15T15:26:00Z" w:initials="QY">
    <w:p w14:paraId="1B930518" w14:textId="3C01188B" w:rsidR="02196067" w:rsidRDefault="02196067">
      <w:pPr>
        <w:pStyle w:val="CommentText"/>
      </w:pPr>
      <w:r>
        <w:t>refer to https://ai.stackexchange.com/questions/4456/whats-the-difference-between-model-free-and-model-based-reinforcement-learning/6733</w:t>
      </w:r>
      <w:r>
        <w:rPr>
          <w:rStyle w:val="CommentReference"/>
        </w:rPr>
        <w:annotationRef/>
      </w:r>
    </w:p>
  </w:comment>
  <w:comment w:id="64" w:author="Braun, Vincent" w:date="2021-12-15T14:27:00Z" w:initials="BV">
    <w:p w14:paraId="1BA36A6C" w14:textId="59839A84" w:rsidR="02196067" w:rsidRDefault="02196067">
      <w:pPr>
        <w:pStyle w:val="CommentText"/>
      </w:pPr>
      <w:r>
        <w:t xml:space="preserve">Could we sort the horses after each race according to their win record, the actions would also get rearranged so that they correspond to their respective horses. That way we do not care about the number of the horses between seasons, only their win rate. So we give our policy the current history of the horses, and make it decide which one it should bet on. We can keep the same policy between seasons as it will be invariant from the win probabilities of the horses ? </w:t>
      </w:r>
      <w:r>
        <w:rPr>
          <w:rStyle w:val="CommentReference"/>
        </w:rPr>
        <w:annotationRef/>
      </w:r>
    </w:p>
  </w:comment>
  <w:comment w:id="65" w:author="Sologon, Andrei-Oliviu" w:date="2022-12-10T14:16:00Z" w:initials="SA">
    <w:p w14:paraId="338B92A7" w14:textId="46F0BCAE" w:rsidR="6DF204A7" w:rsidRDefault="6DF204A7">
      <w:pPr>
        <w:pStyle w:val="CommentText"/>
      </w:pPr>
      <w:r>
        <w:t>Is using a Policy Gradient method feasible since the problem is equivalent to fitting a probability distribution using MLE?</w:t>
      </w:r>
      <w:r>
        <w:rPr>
          <w:rStyle w:val="CommentReference"/>
        </w:rPr>
        <w:annotationRef/>
      </w:r>
    </w:p>
  </w:comment>
  <w:comment w:id="66" w:author="Wu, Yiran" w:date="2021-12-15T12:48:00Z" w:initials="WY">
    <w:p w14:paraId="130377BA" w14:textId="4E46E05E" w:rsidR="4D0C4134" w:rsidRDefault="4D0C4134">
      <w:pPr>
        <w:pStyle w:val="CommentText"/>
      </w:pPr>
      <w:r>
        <w:t xml:space="preserve">Can anyone explain more on why each season is a episode? </w:t>
      </w:r>
      <w:r>
        <w:rPr>
          <w:rStyle w:val="CommentReference"/>
        </w:rPr>
        <w:annotationRef/>
      </w:r>
    </w:p>
    <w:p w14:paraId="0628384A" w14:textId="55666E19" w:rsidR="4D0C4134" w:rsidRDefault="4D0C4134">
      <w:pPr>
        <w:pStyle w:val="CommentText"/>
      </w:pPr>
      <w:r>
        <w:t>What I am thinking is, if we reset horses each season, what we learnt about the win probability of each horse from last seaon is useless; when a new season begins, shouldn't we reset the probability and restart the learning?</w:t>
      </w:r>
    </w:p>
  </w:comment>
  <w:comment w:id="67" w:author="Grewal, Prabhjot" w:date="2021-12-15T13:19:00Z" w:initials="GP">
    <w:p w14:paraId="57A5AF66" w14:textId="46213FF2" w:rsidR="02196067" w:rsidRDefault="02196067">
      <w:pPr>
        <w:pStyle w:val="CommentText"/>
      </w:pPr>
      <w:r>
        <w:t>I think the idea here is that we are not actually learning the probabilities. Instead we are learning that when we see that horse A has 4 wins this season in the current state, we should maybe vote on that horse. So our state space ends up being massive with all the possible combinations of wins in the season.</w:t>
      </w:r>
      <w:r>
        <w:rPr>
          <w:rStyle w:val="CommentReference"/>
        </w:rPr>
        <w:annotationRef/>
      </w:r>
    </w:p>
  </w:comment>
  <w:comment w:id="68" w:author="Grewal, Prabhjot" w:date="2021-12-15T13:21:00Z" w:initials="GP">
    <w:p w14:paraId="5E2AFEA2" w14:textId="2A4A7A31" w:rsidR="02196067" w:rsidRDefault="02196067">
      <w:pPr>
        <w:pStyle w:val="CommentText"/>
      </w:pPr>
      <w:r>
        <w:t>Because trying to learn the probabilities each season is not feasible with RL unless you train a new agent each season because the reward function changes each season if you model it like you are trying to learn the probabilities for each horse. I'm sorry if i've explained that badly, but hopefully the justification for the current solution makes sense.</w:t>
      </w:r>
      <w:r>
        <w:rPr>
          <w:rStyle w:val="CommentReference"/>
        </w:rPr>
        <w:annotationRef/>
      </w:r>
    </w:p>
  </w:comment>
  <w:comment w:id="69" w:author="Wu, Yiran" w:date="2021-12-15T13:29:00Z" w:initials="WY">
    <w:p w14:paraId="660AB066" w14:textId="65F163B7" w:rsidR="02196067" w:rsidRDefault="02196067">
      <w:pPr>
        <w:pStyle w:val="CommentText"/>
      </w:pPr>
      <w:r>
        <w:t>So if for the first season we learnt that horse A has many wins, (which is because A has higher rate of winning). In the next season/epsiode, we should be more likely to bet on A right? But the probability is completely changed.</w:t>
      </w:r>
      <w:r>
        <w:rPr>
          <w:rStyle w:val="CommentReference"/>
        </w:rPr>
        <w:annotationRef/>
      </w:r>
    </w:p>
  </w:comment>
  <w:comment w:id="70" w:author="Bober, Jakub" w:date="2021-12-15T14:10:00Z" w:initials="BJ">
    <w:p w14:paraId="23E75C9F" w14:textId="65B3610B" w:rsidR="02196067" w:rsidRDefault="02196067">
      <w:pPr>
        <w:pStyle w:val="CommentText"/>
      </w:pPr>
      <w:r>
        <w:t>+1, we shoud totally reset the learning for the next season right? because everything is changed/randomized</w:t>
      </w:r>
      <w:r>
        <w:rPr>
          <w:rStyle w:val="CommentReference"/>
        </w:rPr>
        <w:annotationRef/>
      </w:r>
    </w:p>
  </w:comment>
  <w:comment w:id="71" w:author="Wang, Adele S" w:date="2021-12-13T14:39:00Z" w:initials="WS">
    <w:p w14:paraId="15637999" w14:textId="42D67FE2" w:rsidR="00683ED8" w:rsidRDefault="00683ED8">
      <w:pPr>
        <w:pStyle w:val="CommentText"/>
      </w:pPr>
      <w:r>
        <w:t>Could you use epsilon-decay to remove the suboptimal policy problem of on-policy?</w:t>
      </w:r>
      <w:r>
        <w:rPr>
          <w:rStyle w:val="CommentReference"/>
        </w:rPr>
        <w:annotationRef/>
      </w:r>
    </w:p>
  </w:comment>
  <w:comment w:id="72" w:author="Georgescu, Tiberiu-Andrei" w:date="2021-12-15T08:25:00Z" w:initials="GT">
    <w:p w14:paraId="74975A5B" w14:textId="7517DEF5" w:rsidR="00683ED8" w:rsidRDefault="00683ED8">
      <w:pPr>
        <w:pStyle w:val="CommentText"/>
      </w:pPr>
      <w:r>
        <w:t>I think so. I also prefer it, since we don't want to just learn the policy, we want to use the new best policy we came up with as we traverse the season.</w:t>
      </w:r>
      <w:r>
        <w:rPr>
          <w:rStyle w:val="CommentReference"/>
        </w:rPr>
        <w:annotationRef/>
      </w:r>
    </w:p>
    <w:p w14:paraId="4CFFABF5" w14:textId="3416B256" w:rsidR="00683ED8" w:rsidRDefault="00683ED8">
      <w:pPr>
        <w:pStyle w:val="CommentText"/>
      </w:pPr>
    </w:p>
    <w:p w14:paraId="04E780E8" w14:textId="35A00492" w:rsidR="00683ED8" w:rsidRDefault="00683ED8">
      <w:pPr>
        <w:pStyle w:val="CommentText"/>
      </w:pPr>
      <w:r>
        <w:t>A note-worthy consideration should also be the use of batching. Seeing each season new horses are used, we can't just use the policy we used last season, it will need to be learned again.</w:t>
      </w:r>
    </w:p>
    <w:p w14:paraId="3A68D647" w14:textId="2CFE0F55" w:rsidR="00683ED8" w:rsidRDefault="00683ED8">
      <w:pPr>
        <w:pStyle w:val="CommentText"/>
      </w:pPr>
    </w:p>
    <w:p w14:paraId="68FBD40D" w14:textId="3E7F415A" w:rsidR="00683ED8" w:rsidRDefault="00683ED8">
      <w:pPr>
        <w:pStyle w:val="CommentText"/>
      </w:pPr>
      <w:r>
        <w:t>So, Batched SARSA with epsilon decay, epsilon reset every R races (so each season/batch) sounds like an optimal approach, given the problem (IMHO).</w:t>
      </w:r>
    </w:p>
    <w:p w14:paraId="5A9319B1" w14:textId="7C532D93" w:rsidR="00683ED8" w:rsidRDefault="00683ED8">
      <w:pPr>
        <w:pStyle w:val="CommentText"/>
      </w:pPr>
    </w:p>
    <w:p w14:paraId="795BDE6F" w14:textId="2B7BDAC0" w:rsidR="00683ED8" w:rsidRDefault="00683ED8">
      <w:pPr>
        <w:pStyle w:val="CommentText"/>
      </w:pPr>
      <w:r>
        <w:t>Any takes on it? I've been wrong before.</w:t>
      </w:r>
    </w:p>
  </w:comment>
  <w:comment w:id="73" w:author="Anton, Jonah" w:date="2021-12-15T10:18:00Z" w:initials="AJ">
    <w:p w14:paraId="49F3F9DD" w14:textId="7C962CEB" w:rsidR="1123E05A" w:rsidRDefault="341F91CA" w:rsidP="341F91CA">
      <w:pPr>
        <w:pStyle w:val="CommentText"/>
      </w:pPr>
      <w:r>
        <w:t>+1 on this answer ^</w:t>
      </w:r>
      <w:r w:rsidR="1123E05A">
        <w:rPr>
          <w:rStyle w:val="CommentReference"/>
        </w:rPr>
        <w:annotationRef/>
      </w:r>
      <w:r w:rsidR="1123E05A">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4EE81" w15:done="0"/>
  <w15:commentEx w15:paraId="697D9586" w15:paraIdParent="5DD4EE81" w15:done="0"/>
  <w15:commentEx w15:paraId="2E435CD9" w15:paraIdParent="5DD4EE81" w15:done="0"/>
  <w15:commentEx w15:paraId="50F732E4" w15:paraIdParent="5DD4EE81" w15:done="0"/>
  <w15:commentEx w15:paraId="05FB553A" w15:paraIdParent="5DD4EE81" w15:done="0"/>
  <w15:commentEx w15:paraId="5BAEC3DA" w15:done="0"/>
  <w15:commentEx w15:paraId="57A2DC06" w15:paraIdParent="5BAEC3DA" w15:done="0"/>
  <w15:commentEx w15:paraId="2DE39717" w15:paraIdParent="5BAEC3DA" w15:done="0"/>
  <w15:commentEx w15:paraId="69C2B9BF" w15:paraIdParent="5BAEC3DA" w15:done="0"/>
  <w15:commentEx w15:paraId="11C5FE2C" w15:paraIdParent="5BAEC3DA" w15:done="0"/>
  <w15:commentEx w15:paraId="27EF370A" w15:paraIdParent="5BAEC3DA" w15:done="0"/>
  <w15:commentEx w15:paraId="41A6F303" w15:paraIdParent="5BAEC3DA" w15:done="0"/>
  <w15:commentEx w15:paraId="7C5B15B4" w15:paraIdParent="5BAEC3DA" w15:done="0"/>
  <w15:commentEx w15:paraId="5F4FDF38" w15:done="0"/>
  <w15:commentEx w15:paraId="2F241EB6" w15:paraIdParent="5F4FDF38" w15:done="0"/>
  <w15:commentEx w15:paraId="179E1968" w15:paraIdParent="5F4FDF38" w15:done="0"/>
  <w15:commentEx w15:paraId="3301B99A" w15:paraIdParent="5F4FDF38" w15:done="0"/>
  <w15:commentEx w15:paraId="5F1D16E3" w15:paraIdParent="5F4FDF38" w15:done="0"/>
  <w15:commentEx w15:paraId="0FC88D8E" w15:paraIdParent="5F4FDF38" w15:done="0"/>
  <w15:commentEx w15:paraId="5DA09424" w15:paraIdParent="5F4FDF38" w15:done="0"/>
  <w15:commentEx w15:paraId="26ECCA4F" w15:paraIdParent="5F4FDF38" w15:done="0"/>
  <w15:commentEx w15:paraId="095DBE06" w15:paraIdParent="5F4FDF38" w15:done="0"/>
  <w15:commentEx w15:paraId="171462F4" w15:paraIdParent="5F4FDF38" w15:done="0"/>
  <w15:commentEx w15:paraId="339C4722" w15:paraIdParent="5F4FDF38" w15:done="0"/>
  <w15:commentEx w15:paraId="1799E474" w15:paraIdParent="5F4FDF38" w15:done="0"/>
  <w15:commentEx w15:paraId="5C81B15B" w15:paraIdParent="5F4FDF38" w15:done="0"/>
  <w15:commentEx w15:paraId="0054A3AB" w15:paraIdParent="5F4FDF38" w15:done="0"/>
  <w15:commentEx w15:paraId="0E68E467" w15:paraIdParent="5F4FDF38" w15:done="0"/>
  <w15:commentEx w15:paraId="1227B940" w15:done="0"/>
  <w15:commentEx w15:paraId="3FB38A44" w15:done="0"/>
  <w15:commentEx w15:paraId="3827468C" w15:paraIdParent="3FB38A44" w15:done="0"/>
  <w15:commentEx w15:paraId="31CA88B8" w15:paraIdParent="3FB38A44" w15:done="0"/>
  <w15:commentEx w15:paraId="6343D3A9" w15:done="0"/>
  <w15:commentEx w15:paraId="2029BCE7" w15:paraIdParent="6343D3A9" w15:done="0"/>
  <w15:commentEx w15:paraId="3D27FBA6" w15:paraIdParent="6343D3A9" w15:done="0"/>
  <w15:commentEx w15:paraId="3C5E21D8" w15:paraIdParent="6343D3A9" w15:done="0"/>
  <w15:commentEx w15:paraId="57E2BDB6" w15:paraIdParent="6343D3A9" w15:done="0"/>
  <w15:commentEx w15:paraId="57C6E946" w15:paraIdParent="6343D3A9" w15:done="0"/>
  <w15:commentEx w15:paraId="7231C51B" w15:paraIdParent="6343D3A9" w15:done="0"/>
  <w15:commentEx w15:paraId="6F9E260C" w15:paraIdParent="6343D3A9" w15:done="0"/>
  <w15:commentEx w15:paraId="0B9C535D" w15:paraIdParent="6343D3A9" w15:done="0"/>
  <w15:commentEx w15:paraId="251A4A52" w15:paraIdParent="6343D3A9" w15:done="0"/>
  <w15:commentEx w15:paraId="3122D586" w15:paraIdParent="6343D3A9" w15:done="0"/>
  <w15:commentEx w15:paraId="6DE3114E" w15:done="0"/>
  <w15:commentEx w15:paraId="5854BB12" w15:paraIdParent="6DE3114E" w15:done="0"/>
  <w15:commentEx w15:paraId="1B7398D3" w15:paraIdParent="6DE3114E" w15:done="0"/>
  <w15:commentEx w15:paraId="763883E7" w15:paraIdParent="6DE3114E" w15:done="0"/>
  <w15:commentEx w15:paraId="5BED2499" w15:paraIdParent="6DE3114E" w15:done="0"/>
  <w15:commentEx w15:paraId="235A91FC" w15:paraIdParent="6DE3114E" w15:done="0"/>
  <w15:commentEx w15:paraId="1571BC24" w15:paraIdParent="6DE3114E" w15:done="0"/>
  <w15:commentEx w15:paraId="77B0B319" w15:paraIdParent="6DE3114E" w15:done="0"/>
  <w15:commentEx w15:paraId="06591BF2" w15:done="0"/>
  <w15:commentEx w15:paraId="04A60211" w15:paraIdParent="06591BF2" w15:done="0"/>
  <w15:commentEx w15:paraId="39819623" w15:paraIdParent="06591BF2" w15:done="0"/>
  <w15:commentEx w15:paraId="489283A2" w15:paraIdParent="06591BF2" w15:done="0"/>
  <w15:commentEx w15:paraId="16D9F561" w15:paraIdParent="06591BF2" w15:done="0"/>
  <w15:commentEx w15:paraId="1B930518" w15:paraIdParent="06591BF2" w15:done="0"/>
  <w15:commentEx w15:paraId="1BA36A6C" w15:done="0"/>
  <w15:commentEx w15:paraId="338B92A7" w15:done="0"/>
  <w15:commentEx w15:paraId="0628384A" w15:done="0"/>
  <w15:commentEx w15:paraId="57A5AF66" w15:paraIdParent="0628384A" w15:done="0"/>
  <w15:commentEx w15:paraId="5E2AFEA2" w15:paraIdParent="0628384A" w15:done="0"/>
  <w15:commentEx w15:paraId="660AB066" w15:paraIdParent="0628384A" w15:done="0"/>
  <w15:commentEx w15:paraId="23E75C9F" w15:paraIdParent="0628384A" w15:done="0"/>
  <w15:commentEx w15:paraId="15637999" w15:done="0"/>
  <w15:commentEx w15:paraId="795BDE6F" w15:paraIdParent="15637999" w15:done="0"/>
  <w15:commentEx w15:paraId="49F3F9DD" w15:paraIdParent="156379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C406B17" w16cex:dateUtc="2021-12-10T11:21:00Z"/>
  <w16cex:commentExtensible w16cex:durableId="79703230" w16cex:dateUtc="2021-12-10T11:27:00Z"/>
  <w16cex:commentExtensible w16cex:durableId="3EAEC8E0" w16cex:dateUtc="2021-12-10T11:37:00Z"/>
  <w16cex:commentExtensible w16cex:durableId="3DFC2B84" w16cex:dateUtc="2021-12-10T11:41:00Z"/>
  <w16cex:commentExtensible w16cex:durableId="0F7D3221" w16cex:dateUtc="2021-12-12T01:14:00Z"/>
  <w16cex:commentExtensible w16cex:durableId="6779248A" w16cex:dateUtc="2021-12-10T15:22:00Z"/>
  <w16cex:commentExtensible w16cex:durableId="0CC63F71" w16cex:dateUtc="2021-12-10T15:56:00Z"/>
  <w16cex:commentExtensible w16cex:durableId="7B6A38B0" w16cex:dateUtc="2021-12-10T16:00:00Z"/>
  <w16cex:commentExtensible w16cex:durableId="52504A12" w16cex:dateUtc="2021-12-13T18:35:00Z"/>
  <w16cex:commentExtensible w16cex:durableId="142F8BB0" w16cex:dateUtc="2021-12-14T14:09:00Z"/>
  <w16cex:commentExtensible w16cex:durableId="307AA88B" w16cex:dateUtc="2021-12-14T17:29:00Z"/>
  <w16cex:commentExtensible w16cex:durableId="7C666859" w16cex:dateUtc="2021-12-15T16:35:00Z"/>
  <w16cex:commentExtensible w16cex:durableId="0A89F3B5" w16cex:dateUtc="2021-12-15T18:06:00Z"/>
  <w16cex:commentExtensible w16cex:durableId="404F8299" w16cex:dateUtc="2021-12-10T15:23:00Z"/>
  <w16cex:commentExtensible w16cex:durableId="3B9AC499" w16cex:dateUtc="2021-12-10T15:50:00Z"/>
  <w16cex:commentExtensible w16cex:durableId="5A531EDA" w16cex:dateUtc="2021-12-10T15:55:00Z"/>
  <w16cex:commentExtensible w16cex:durableId="35E9CAA2" w16cex:dateUtc="2021-12-10T16:01:00Z"/>
  <w16cex:commentExtensible w16cex:durableId="6D38893B" w16cex:dateUtc="2021-12-10T16:12:00Z"/>
  <w16cex:commentExtensible w16cex:durableId="774F4B6B" w16cex:dateUtc="2021-12-10T18:31:00Z"/>
  <w16cex:commentExtensible w16cex:durableId="26B807B7" w16cex:dateUtc="2021-12-12T01:31:00Z"/>
  <w16cex:commentExtensible w16cex:durableId="3B15595B" w16cex:dateUtc="2021-12-15T00:30:00Z"/>
  <w16cex:commentExtensible w16cex:durableId="2CC59F9D" w16cex:dateUtc="2021-12-15T11:07:00Z"/>
  <w16cex:commentExtensible w16cex:durableId="0C698466" w16cex:dateUtc="2021-12-15T13:27:00Z"/>
  <w16cex:commentExtensible w16cex:durableId="3D0D6612" w16cex:dateUtc="2021-12-15T16:34:00Z"/>
  <w16cex:commentExtensible w16cex:durableId="6725602D" w16cex:dateUtc="2021-12-15T16:34:00Z"/>
  <w16cex:commentExtensible w16cex:durableId="2ECA249E" w16cex:dateUtc="2021-12-15T16:40:00Z"/>
  <w16cex:commentExtensible w16cex:durableId="1B60B456" w16cex:dateUtc="2021-12-15T16:46:00Z"/>
  <w16cex:commentExtensible w16cex:durableId="5E989B7D" w16cex:dateUtc="2021-12-15T18:08:00Z"/>
  <w16cex:commentExtensible w16cex:durableId="2250F2F3" w16cex:dateUtc="2021-12-15T18:08:00Z"/>
  <w16cex:commentExtensible w16cex:durableId="2DE22A87" w16cex:dateUtc="2022-12-05T15:24:00Z"/>
  <w16cex:commentExtensible w16cex:durableId="6B78060A" w16cex:dateUtc="2022-12-05T18:26:00Z"/>
  <w16cex:commentExtensible w16cex:durableId="78733C87" w16cex:dateUtc="2022-12-05T19:22:00Z"/>
  <w16cex:commentExtensible w16cex:durableId="6B8695AE" w16cex:dateUtc="2021-12-15T16:35:00Z"/>
  <w16cex:commentExtensible w16cex:durableId="49A86F51" w16cex:dateUtc="2021-12-15T18:10:00Z"/>
  <w16cex:commentExtensible w16cex:durableId="5AC2BD6A" w16cex:dateUtc="2021-12-15T20:32:00Z"/>
  <w16cex:commentExtensible w16cex:durableId="45ACC05F" w16cex:dateUtc="2021-12-15T20:57:00Z"/>
  <w16cex:commentExtensible w16cex:durableId="27EA88F4" w16cex:dateUtc="2021-12-15T21:02:00Z"/>
  <w16cex:commentExtensible w16cex:durableId="02D15B36" w16cex:dateUtc="2021-12-15T21:05:00Z"/>
  <w16cex:commentExtensible w16cex:durableId="68D9E07F" w16cex:dateUtc="2021-12-15T21:07:00Z"/>
  <w16cex:commentExtensible w16cex:durableId="3BF6562C" w16cex:dateUtc="2021-12-15T21:11:00Z"/>
  <w16cex:commentExtensible w16cex:durableId="670554AA" w16cex:dateUtc="2021-12-15T21:14:00Z"/>
  <w16cex:commentExtensible w16cex:durableId="1D27A3EF" w16cex:dateUtc="2021-12-15T21:20:00Z"/>
  <w16cex:commentExtensible w16cex:durableId="403F31F6" w16cex:dateUtc="2022-12-10T13:26:00Z"/>
  <w16cex:commentExtensible w16cex:durableId="1B0A5537" w16cex:dateUtc="2021-12-12T01:38:00Z"/>
  <w16cex:commentExtensible w16cex:durableId="6314C55A" w16cex:dateUtc="2021-12-12T18:45:00Z"/>
  <w16cex:commentExtensible w16cex:durableId="241BFC65" w16cex:dateUtc="2021-12-14T12:43:00Z"/>
  <w16cex:commentExtensible w16cex:durableId="48267E2C" w16cex:dateUtc="2021-12-14T14:11:00Z"/>
  <w16cex:commentExtensible w16cex:durableId="46B8C35D" w16cex:dateUtc="2021-12-14T21:16:00Z"/>
  <w16cex:commentExtensible w16cex:durableId="51C023D7" w16cex:dateUtc="2021-12-15T18:11:00Z"/>
  <w16cex:commentExtensible w16cex:durableId="43D95A99" w16cex:dateUtc="2021-12-15T21:01:00Z"/>
  <w16cex:commentExtensible w16cex:durableId="6E454E43" w16cex:dateUtc="2021-12-15T21:02:00Z"/>
  <w16cex:commentExtensible w16cex:durableId="1E78DD6A" w16cex:dateUtc="2021-12-10T17:26:00Z"/>
  <w16cex:commentExtensible w16cex:durableId="233F13AF" w16cex:dateUtc="2021-12-10T17:44:00Z"/>
  <w16cex:commentExtensible w16cex:durableId="46EAA9B1" w16cex:dateUtc="2021-12-12T01:06:00Z"/>
  <w16cex:commentExtensible w16cex:durableId="3C2A0310" w16cex:dateUtc="2021-12-15T16:04:00Z"/>
  <w16cex:commentExtensible w16cex:durableId="1116E3CA" w16cex:dateUtc="2021-12-15T21:06:00Z"/>
  <w16cex:commentExtensible w16cex:durableId="621E97B1" w16cex:dateUtc="2021-12-15T23:26:00Z"/>
  <w16cex:commentExtensible w16cex:durableId="00303BC0" w16cex:dateUtc="2021-12-15T22:27:00Z"/>
  <w16cex:commentExtensible w16cex:durableId="239F6F48" w16cex:dateUtc="2022-12-10T14:16:00Z"/>
  <w16cex:commentExtensible w16cex:durableId="53BEC4DC" w16cex:dateUtc="2021-12-15T20:48:00Z"/>
  <w16cex:commentExtensible w16cex:durableId="69729490" w16cex:dateUtc="2021-12-15T21:19:00Z"/>
  <w16cex:commentExtensible w16cex:durableId="6C151F11" w16cex:dateUtc="2021-12-15T21:21:00Z"/>
  <w16cex:commentExtensible w16cex:durableId="2BC48999" w16cex:dateUtc="2021-12-15T21:29:00Z"/>
  <w16cex:commentExtensible w16cex:durableId="43D9A1BB" w16cex:dateUtc="2021-12-15T22:10:00Z"/>
  <w16cex:commentExtensible w16cex:durableId="26F5E66B" w16cex:dateUtc="2021-12-13T22:39:00Z"/>
  <w16cex:commentExtensible w16cex:durableId="7AF7DC77" w16cex:dateUtc="2021-12-15T16:25:00Z"/>
  <w16cex:commentExtensible w16cex:durableId="2EA77AA4" w16cex:dateUtc="2021-12-15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4EE81" w16cid:durableId="3C406B17"/>
  <w16cid:commentId w16cid:paraId="697D9586" w16cid:durableId="79703230"/>
  <w16cid:commentId w16cid:paraId="2E435CD9" w16cid:durableId="3EAEC8E0"/>
  <w16cid:commentId w16cid:paraId="50F732E4" w16cid:durableId="3DFC2B84"/>
  <w16cid:commentId w16cid:paraId="05FB553A" w16cid:durableId="0F7D3221"/>
  <w16cid:commentId w16cid:paraId="5BAEC3DA" w16cid:durableId="6779248A"/>
  <w16cid:commentId w16cid:paraId="57A2DC06" w16cid:durableId="0CC63F71"/>
  <w16cid:commentId w16cid:paraId="2DE39717" w16cid:durableId="7B6A38B0"/>
  <w16cid:commentId w16cid:paraId="69C2B9BF" w16cid:durableId="52504A12"/>
  <w16cid:commentId w16cid:paraId="11C5FE2C" w16cid:durableId="142F8BB0"/>
  <w16cid:commentId w16cid:paraId="27EF370A" w16cid:durableId="307AA88B"/>
  <w16cid:commentId w16cid:paraId="41A6F303" w16cid:durableId="7C666859"/>
  <w16cid:commentId w16cid:paraId="7C5B15B4" w16cid:durableId="0A89F3B5"/>
  <w16cid:commentId w16cid:paraId="5F4FDF38" w16cid:durableId="404F8299"/>
  <w16cid:commentId w16cid:paraId="2F241EB6" w16cid:durableId="3B9AC499"/>
  <w16cid:commentId w16cid:paraId="179E1968" w16cid:durableId="5A531EDA"/>
  <w16cid:commentId w16cid:paraId="3301B99A" w16cid:durableId="35E9CAA2"/>
  <w16cid:commentId w16cid:paraId="5F1D16E3" w16cid:durableId="6D38893B"/>
  <w16cid:commentId w16cid:paraId="0FC88D8E" w16cid:durableId="774F4B6B"/>
  <w16cid:commentId w16cid:paraId="5DA09424" w16cid:durableId="26B807B7"/>
  <w16cid:commentId w16cid:paraId="26ECCA4F" w16cid:durableId="3B15595B"/>
  <w16cid:commentId w16cid:paraId="095DBE06" w16cid:durableId="2CC59F9D"/>
  <w16cid:commentId w16cid:paraId="171462F4" w16cid:durableId="0C698466"/>
  <w16cid:commentId w16cid:paraId="339C4722" w16cid:durableId="3D0D6612"/>
  <w16cid:commentId w16cid:paraId="1799E474" w16cid:durableId="6725602D"/>
  <w16cid:commentId w16cid:paraId="5C81B15B" w16cid:durableId="2ECA249E"/>
  <w16cid:commentId w16cid:paraId="0054A3AB" w16cid:durableId="1B60B456"/>
  <w16cid:commentId w16cid:paraId="0E68E467" w16cid:durableId="5E989B7D"/>
  <w16cid:commentId w16cid:paraId="1227B940" w16cid:durableId="2250F2F3"/>
  <w16cid:commentId w16cid:paraId="3FB38A44" w16cid:durableId="2DE22A87"/>
  <w16cid:commentId w16cid:paraId="3827468C" w16cid:durableId="6B78060A"/>
  <w16cid:commentId w16cid:paraId="31CA88B8" w16cid:durableId="78733C87"/>
  <w16cid:commentId w16cid:paraId="6343D3A9" w16cid:durableId="6B8695AE"/>
  <w16cid:commentId w16cid:paraId="2029BCE7" w16cid:durableId="49A86F51"/>
  <w16cid:commentId w16cid:paraId="3D27FBA6" w16cid:durableId="5AC2BD6A"/>
  <w16cid:commentId w16cid:paraId="3C5E21D8" w16cid:durableId="45ACC05F"/>
  <w16cid:commentId w16cid:paraId="57E2BDB6" w16cid:durableId="27EA88F4"/>
  <w16cid:commentId w16cid:paraId="57C6E946" w16cid:durableId="02D15B36"/>
  <w16cid:commentId w16cid:paraId="7231C51B" w16cid:durableId="68D9E07F"/>
  <w16cid:commentId w16cid:paraId="6F9E260C" w16cid:durableId="3BF6562C"/>
  <w16cid:commentId w16cid:paraId="0B9C535D" w16cid:durableId="670554AA"/>
  <w16cid:commentId w16cid:paraId="251A4A52" w16cid:durableId="1D27A3EF"/>
  <w16cid:commentId w16cid:paraId="3122D586" w16cid:durableId="403F31F6"/>
  <w16cid:commentId w16cid:paraId="6DE3114E" w16cid:durableId="1B0A5537"/>
  <w16cid:commentId w16cid:paraId="5854BB12" w16cid:durableId="6314C55A"/>
  <w16cid:commentId w16cid:paraId="1B7398D3" w16cid:durableId="241BFC65"/>
  <w16cid:commentId w16cid:paraId="763883E7" w16cid:durableId="48267E2C"/>
  <w16cid:commentId w16cid:paraId="5BED2499" w16cid:durableId="46B8C35D"/>
  <w16cid:commentId w16cid:paraId="235A91FC" w16cid:durableId="51C023D7"/>
  <w16cid:commentId w16cid:paraId="1571BC24" w16cid:durableId="43D95A99"/>
  <w16cid:commentId w16cid:paraId="77B0B319" w16cid:durableId="6E454E43"/>
  <w16cid:commentId w16cid:paraId="06591BF2" w16cid:durableId="1E78DD6A"/>
  <w16cid:commentId w16cid:paraId="04A60211" w16cid:durableId="233F13AF"/>
  <w16cid:commentId w16cid:paraId="39819623" w16cid:durableId="46EAA9B1"/>
  <w16cid:commentId w16cid:paraId="489283A2" w16cid:durableId="3C2A0310"/>
  <w16cid:commentId w16cid:paraId="16D9F561" w16cid:durableId="1116E3CA"/>
  <w16cid:commentId w16cid:paraId="1B930518" w16cid:durableId="621E97B1"/>
  <w16cid:commentId w16cid:paraId="1BA36A6C" w16cid:durableId="00303BC0"/>
  <w16cid:commentId w16cid:paraId="338B92A7" w16cid:durableId="239F6F48"/>
  <w16cid:commentId w16cid:paraId="0628384A" w16cid:durableId="53BEC4DC"/>
  <w16cid:commentId w16cid:paraId="57A5AF66" w16cid:durableId="69729490"/>
  <w16cid:commentId w16cid:paraId="5E2AFEA2" w16cid:durableId="6C151F11"/>
  <w16cid:commentId w16cid:paraId="660AB066" w16cid:durableId="2BC48999"/>
  <w16cid:commentId w16cid:paraId="23E75C9F" w16cid:durableId="43D9A1BB"/>
  <w16cid:commentId w16cid:paraId="15637999" w16cid:durableId="26F5E66B"/>
  <w16cid:commentId w16cid:paraId="795BDE6F" w16cid:durableId="7AF7DC77"/>
  <w16cid:commentId w16cid:paraId="49F3F9DD" w16cid:durableId="2EA77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9DA32" w14:textId="77777777" w:rsidR="00C972F2" w:rsidRDefault="00C972F2">
      <w:pPr>
        <w:spacing w:after="0" w:line="240" w:lineRule="auto"/>
      </w:pPr>
      <w:r>
        <w:separator/>
      </w:r>
    </w:p>
  </w:endnote>
  <w:endnote w:type="continuationSeparator" w:id="0">
    <w:p w14:paraId="53681B25" w14:textId="77777777" w:rsidR="00C972F2" w:rsidRDefault="00C972F2">
      <w:pPr>
        <w:spacing w:after="0" w:line="240" w:lineRule="auto"/>
      </w:pPr>
      <w:r>
        <w:continuationSeparator/>
      </w:r>
    </w:p>
  </w:endnote>
  <w:endnote w:type="continuationNotice" w:id="1">
    <w:p w14:paraId="6D20A764" w14:textId="77777777" w:rsidR="00C972F2" w:rsidRDefault="00C972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F6A33B" w14:paraId="736CCB35" w14:textId="77777777" w:rsidTr="10F6A33B">
      <w:tc>
        <w:tcPr>
          <w:tcW w:w="3120" w:type="dxa"/>
        </w:tcPr>
        <w:p w14:paraId="7FEE9C12" w14:textId="43E6E19F" w:rsidR="10F6A33B" w:rsidRDefault="10F6A33B" w:rsidP="10F6A33B">
          <w:pPr>
            <w:pStyle w:val="Header"/>
            <w:ind w:left="-115"/>
          </w:pPr>
        </w:p>
      </w:tc>
      <w:tc>
        <w:tcPr>
          <w:tcW w:w="3120" w:type="dxa"/>
        </w:tcPr>
        <w:p w14:paraId="474D8F22" w14:textId="3620B5CA" w:rsidR="10F6A33B" w:rsidRDefault="10F6A33B" w:rsidP="10F6A33B">
          <w:pPr>
            <w:pStyle w:val="Header"/>
            <w:jc w:val="center"/>
          </w:pPr>
        </w:p>
      </w:tc>
      <w:tc>
        <w:tcPr>
          <w:tcW w:w="3120" w:type="dxa"/>
        </w:tcPr>
        <w:p w14:paraId="6C701288" w14:textId="5E6AF258" w:rsidR="10F6A33B" w:rsidRDefault="10F6A33B" w:rsidP="10F6A33B">
          <w:pPr>
            <w:pStyle w:val="Header"/>
            <w:ind w:right="-115"/>
            <w:jc w:val="right"/>
          </w:pPr>
        </w:p>
      </w:tc>
    </w:tr>
  </w:tbl>
  <w:p w14:paraId="3B104816" w14:textId="760A4947" w:rsidR="10F6A33B" w:rsidRDefault="10F6A33B" w:rsidP="10F6A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32A8" w14:textId="77777777" w:rsidR="00C972F2" w:rsidRDefault="00C972F2">
      <w:pPr>
        <w:spacing w:after="0" w:line="240" w:lineRule="auto"/>
      </w:pPr>
      <w:r>
        <w:separator/>
      </w:r>
    </w:p>
  </w:footnote>
  <w:footnote w:type="continuationSeparator" w:id="0">
    <w:p w14:paraId="2ED288E1" w14:textId="77777777" w:rsidR="00C972F2" w:rsidRDefault="00C972F2">
      <w:pPr>
        <w:spacing w:after="0" w:line="240" w:lineRule="auto"/>
      </w:pPr>
      <w:r>
        <w:continuationSeparator/>
      </w:r>
    </w:p>
  </w:footnote>
  <w:footnote w:type="continuationNotice" w:id="1">
    <w:p w14:paraId="02BC98ED" w14:textId="77777777" w:rsidR="00C972F2" w:rsidRDefault="00C972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F6A33B" w14:paraId="7938C8D5" w14:textId="77777777" w:rsidTr="10F6A33B">
      <w:tc>
        <w:tcPr>
          <w:tcW w:w="3120" w:type="dxa"/>
        </w:tcPr>
        <w:p w14:paraId="4EF27E48" w14:textId="6C5BCCB7" w:rsidR="10F6A33B" w:rsidRDefault="10F6A33B" w:rsidP="10F6A33B">
          <w:pPr>
            <w:pStyle w:val="Header"/>
            <w:ind w:left="-115"/>
          </w:pPr>
        </w:p>
      </w:tc>
      <w:tc>
        <w:tcPr>
          <w:tcW w:w="3120" w:type="dxa"/>
        </w:tcPr>
        <w:p w14:paraId="43A9BFBA" w14:textId="6515C5C5" w:rsidR="10F6A33B" w:rsidRDefault="10F6A33B" w:rsidP="10F6A33B">
          <w:pPr>
            <w:pStyle w:val="Header"/>
            <w:jc w:val="center"/>
          </w:pPr>
        </w:p>
      </w:tc>
      <w:tc>
        <w:tcPr>
          <w:tcW w:w="3120" w:type="dxa"/>
        </w:tcPr>
        <w:p w14:paraId="7B808412" w14:textId="7136363A" w:rsidR="10F6A33B" w:rsidRDefault="10F6A33B" w:rsidP="10F6A33B">
          <w:pPr>
            <w:pStyle w:val="Header"/>
            <w:ind w:right="-115"/>
            <w:jc w:val="right"/>
          </w:pPr>
        </w:p>
      </w:tc>
    </w:tr>
  </w:tbl>
  <w:p w14:paraId="404E19A6" w14:textId="6C484E9F" w:rsidR="10F6A33B" w:rsidRDefault="10F6A33B" w:rsidP="10F6A3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4BE9"/>
    <w:multiLevelType w:val="hybridMultilevel"/>
    <w:tmpl w:val="FFFFFFFF"/>
    <w:lvl w:ilvl="0" w:tplc="D8BE6F4A">
      <w:start w:val="1"/>
      <w:numFmt w:val="decimal"/>
      <w:lvlText w:val="%1."/>
      <w:lvlJc w:val="left"/>
      <w:pPr>
        <w:ind w:left="720" w:hanging="360"/>
      </w:pPr>
    </w:lvl>
    <w:lvl w:ilvl="1" w:tplc="0DB07F1A">
      <w:start w:val="1"/>
      <w:numFmt w:val="lowerLetter"/>
      <w:lvlText w:val="%2."/>
      <w:lvlJc w:val="left"/>
      <w:pPr>
        <w:ind w:left="1440" w:hanging="360"/>
      </w:pPr>
    </w:lvl>
    <w:lvl w:ilvl="2" w:tplc="93581A54">
      <w:start w:val="1"/>
      <w:numFmt w:val="lowerRoman"/>
      <w:lvlText w:val="%3."/>
      <w:lvlJc w:val="right"/>
      <w:pPr>
        <w:ind w:left="2160" w:hanging="180"/>
      </w:pPr>
    </w:lvl>
    <w:lvl w:ilvl="3" w:tplc="72267544">
      <w:start w:val="1"/>
      <w:numFmt w:val="decimal"/>
      <w:lvlText w:val="%4."/>
      <w:lvlJc w:val="left"/>
      <w:pPr>
        <w:ind w:left="2880" w:hanging="360"/>
      </w:pPr>
    </w:lvl>
    <w:lvl w:ilvl="4" w:tplc="19D8E3AA">
      <w:start w:val="1"/>
      <w:numFmt w:val="lowerLetter"/>
      <w:lvlText w:val="%5."/>
      <w:lvlJc w:val="left"/>
      <w:pPr>
        <w:ind w:left="3600" w:hanging="360"/>
      </w:pPr>
    </w:lvl>
    <w:lvl w:ilvl="5" w:tplc="9E38644C">
      <w:start w:val="1"/>
      <w:numFmt w:val="lowerRoman"/>
      <w:lvlText w:val="%6."/>
      <w:lvlJc w:val="right"/>
      <w:pPr>
        <w:ind w:left="4320" w:hanging="180"/>
      </w:pPr>
    </w:lvl>
    <w:lvl w:ilvl="6" w:tplc="1C8C65A2">
      <w:start w:val="1"/>
      <w:numFmt w:val="decimal"/>
      <w:lvlText w:val="%7."/>
      <w:lvlJc w:val="left"/>
      <w:pPr>
        <w:ind w:left="5040" w:hanging="360"/>
      </w:pPr>
    </w:lvl>
    <w:lvl w:ilvl="7" w:tplc="8A12526E">
      <w:start w:val="1"/>
      <w:numFmt w:val="lowerLetter"/>
      <w:lvlText w:val="%8."/>
      <w:lvlJc w:val="left"/>
      <w:pPr>
        <w:ind w:left="5760" w:hanging="360"/>
      </w:pPr>
    </w:lvl>
    <w:lvl w:ilvl="8" w:tplc="AEDA7AF8">
      <w:start w:val="1"/>
      <w:numFmt w:val="lowerRoman"/>
      <w:lvlText w:val="%9."/>
      <w:lvlJc w:val="right"/>
      <w:pPr>
        <w:ind w:left="6480" w:hanging="180"/>
      </w:pPr>
    </w:lvl>
  </w:abstractNum>
  <w:abstractNum w:abstractNumId="1" w15:restartNumberingAfterBreak="0">
    <w:nsid w:val="2BC0220B"/>
    <w:multiLevelType w:val="hybridMultilevel"/>
    <w:tmpl w:val="FFFFFFFF"/>
    <w:lvl w:ilvl="0" w:tplc="628287D6">
      <w:start w:val="1"/>
      <w:numFmt w:val="decimal"/>
      <w:lvlText w:val="%1."/>
      <w:lvlJc w:val="left"/>
      <w:pPr>
        <w:ind w:left="720" w:hanging="360"/>
      </w:pPr>
    </w:lvl>
    <w:lvl w:ilvl="1" w:tplc="93886412">
      <w:start w:val="1"/>
      <w:numFmt w:val="lowerLetter"/>
      <w:lvlText w:val="%2."/>
      <w:lvlJc w:val="left"/>
      <w:pPr>
        <w:ind w:left="1440" w:hanging="360"/>
      </w:pPr>
    </w:lvl>
    <w:lvl w:ilvl="2" w:tplc="7340F00A">
      <w:start w:val="1"/>
      <w:numFmt w:val="lowerRoman"/>
      <w:lvlText w:val="%3."/>
      <w:lvlJc w:val="right"/>
      <w:pPr>
        <w:ind w:left="2160" w:hanging="180"/>
      </w:pPr>
    </w:lvl>
    <w:lvl w:ilvl="3" w:tplc="432C5D14">
      <w:start w:val="1"/>
      <w:numFmt w:val="decimal"/>
      <w:lvlText w:val="%4."/>
      <w:lvlJc w:val="left"/>
      <w:pPr>
        <w:ind w:left="2880" w:hanging="360"/>
      </w:pPr>
    </w:lvl>
    <w:lvl w:ilvl="4" w:tplc="2A789352">
      <w:start w:val="1"/>
      <w:numFmt w:val="lowerLetter"/>
      <w:lvlText w:val="%5."/>
      <w:lvlJc w:val="left"/>
      <w:pPr>
        <w:ind w:left="3600" w:hanging="360"/>
      </w:pPr>
    </w:lvl>
    <w:lvl w:ilvl="5" w:tplc="494E83FA">
      <w:start w:val="1"/>
      <w:numFmt w:val="lowerRoman"/>
      <w:lvlText w:val="%6."/>
      <w:lvlJc w:val="right"/>
      <w:pPr>
        <w:ind w:left="4320" w:hanging="180"/>
      </w:pPr>
    </w:lvl>
    <w:lvl w:ilvl="6" w:tplc="96385E46">
      <w:start w:val="1"/>
      <w:numFmt w:val="decimal"/>
      <w:lvlText w:val="%7."/>
      <w:lvlJc w:val="left"/>
      <w:pPr>
        <w:ind w:left="5040" w:hanging="360"/>
      </w:pPr>
    </w:lvl>
    <w:lvl w:ilvl="7" w:tplc="025E52D0">
      <w:start w:val="1"/>
      <w:numFmt w:val="lowerLetter"/>
      <w:lvlText w:val="%8."/>
      <w:lvlJc w:val="left"/>
      <w:pPr>
        <w:ind w:left="5760" w:hanging="360"/>
      </w:pPr>
    </w:lvl>
    <w:lvl w:ilvl="8" w:tplc="77742BC2">
      <w:start w:val="1"/>
      <w:numFmt w:val="lowerRoman"/>
      <w:lvlText w:val="%9."/>
      <w:lvlJc w:val="right"/>
      <w:pPr>
        <w:ind w:left="6480" w:hanging="180"/>
      </w:pPr>
    </w:lvl>
  </w:abstractNum>
  <w:abstractNum w:abstractNumId="2" w15:restartNumberingAfterBreak="0">
    <w:nsid w:val="4F000A7B"/>
    <w:multiLevelType w:val="hybridMultilevel"/>
    <w:tmpl w:val="FFFFFFFF"/>
    <w:lvl w:ilvl="0" w:tplc="82E63D10">
      <w:start w:val="1"/>
      <w:numFmt w:val="bullet"/>
      <w:lvlText w:val="-"/>
      <w:lvlJc w:val="left"/>
      <w:pPr>
        <w:ind w:left="720" w:hanging="360"/>
      </w:pPr>
      <w:rPr>
        <w:rFonts w:ascii="Calibri" w:hAnsi="Calibri" w:hint="default"/>
      </w:rPr>
    </w:lvl>
    <w:lvl w:ilvl="1" w:tplc="F58463D6">
      <w:start w:val="1"/>
      <w:numFmt w:val="bullet"/>
      <w:lvlText w:val="o"/>
      <w:lvlJc w:val="left"/>
      <w:pPr>
        <w:ind w:left="1440" w:hanging="360"/>
      </w:pPr>
      <w:rPr>
        <w:rFonts w:ascii="Courier New" w:hAnsi="Courier New" w:hint="default"/>
      </w:rPr>
    </w:lvl>
    <w:lvl w:ilvl="2" w:tplc="5FBE64A8">
      <w:start w:val="1"/>
      <w:numFmt w:val="bullet"/>
      <w:lvlText w:val=""/>
      <w:lvlJc w:val="left"/>
      <w:pPr>
        <w:ind w:left="2160" w:hanging="360"/>
      </w:pPr>
      <w:rPr>
        <w:rFonts w:ascii="Wingdings" w:hAnsi="Wingdings" w:hint="default"/>
      </w:rPr>
    </w:lvl>
    <w:lvl w:ilvl="3" w:tplc="1B9EC4E2">
      <w:start w:val="1"/>
      <w:numFmt w:val="bullet"/>
      <w:lvlText w:val=""/>
      <w:lvlJc w:val="left"/>
      <w:pPr>
        <w:ind w:left="2880" w:hanging="360"/>
      </w:pPr>
      <w:rPr>
        <w:rFonts w:ascii="Symbol" w:hAnsi="Symbol" w:hint="default"/>
      </w:rPr>
    </w:lvl>
    <w:lvl w:ilvl="4" w:tplc="A412AED4">
      <w:start w:val="1"/>
      <w:numFmt w:val="bullet"/>
      <w:lvlText w:val="o"/>
      <w:lvlJc w:val="left"/>
      <w:pPr>
        <w:ind w:left="3600" w:hanging="360"/>
      </w:pPr>
      <w:rPr>
        <w:rFonts w:ascii="Courier New" w:hAnsi="Courier New" w:hint="default"/>
      </w:rPr>
    </w:lvl>
    <w:lvl w:ilvl="5" w:tplc="7E3423CE">
      <w:start w:val="1"/>
      <w:numFmt w:val="bullet"/>
      <w:lvlText w:val=""/>
      <w:lvlJc w:val="left"/>
      <w:pPr>
        <w:ind w:left="4320" w:hanging="360"/>
      </w:pPr>
      <w:rPr>
        <w:rFonts w:ascii="Wingdings" w:hAnsi="Wingdings" w:hint="default"/>
      </w:rPr>
    </w:lvl>
    <w:lvl w:ilvl="6" w:tplc="E9060EB2">
      <w:start w:val="1"/>
      <w:numFmt w:val="bullet"/>
      <w:lvlText w:val=""/>
      <w:lvlJc w:val="left"/>
      <w:pPr>
        <w:ind w:left="5040" w:hanging="360"/>
      </w:pPr>
      <w:rPr>
        <w:rFonts w:ascii="Symbol" w:hAnsi="Symbol" w:hint="default"/>
      </w:rPr>
    </w:lvl>
    <w:lvl w:ilvl="7" w:tplc="44C6C734">
      <w:start w:val="1"/>
      <w:numFmt w:val="bullet"/>
      <w:lvlText w:val="o"/>
      <w:lvlJc w:val="left"/>
      <w:pPr>
        <w:ind w:left="5760" w:hanging="360"/>
      </w:pPr>
      <w:rPr>
        <w:rFonts w:ascii="Courier New" w:hAnsi="Courier New" w:hint="default"/>
      </w:rPr>
    </w:lvl>
    <w:lvl w:ilvl="8" w:tplc="893AF4B8">
      <w:start w:val="1"/>
      <w:numFmt w:val="bullet"/>
      <w:lvlText w:val=""/>
      <w:lvlJc w:val="left"/>
      <w:pPr>
        <w:ind w:left="6480" w:hanging="360"/>
      </w:pPr>
      <w:rPr>
        <w:rFonts w:ascii="Wingdings" w:hAnsi="Wingdings" w:hint="default"/>
      </w:rPr>
    </w:lvl>
  </w:abstractNum>
  <w:num w:numId="1" w16cid:durableId="1423800411">
    <w:abstractNumId w:val="2"/>
  </w:num>
  <w:num w:numId="2" w16cid:durableId="1332490574">
    <w:abstractNumId w:val="1"/>
  </w:num>
  <w:num w:numId="3" w16cid:durableId="11999717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 Wilson C">
    <w15:presenceInfo w15:providerId="AD" w15:userId="S::wwc4618@ic.ac.uk::df76527c-d6c3-4203-b562-2878b3112fa2"/>
  </w15:person>
  <w15:person w15:author="Marfani, Gabriella">
    <w15:presenceInfo w15:providerId="AD" w15:userId="S::gm518@ic.ac.uk::56c063d5-2702-44e3-958a-da27827070a7"/>
  </w15:person>
  <w15:person w15:author="Grewal, Prabhjot">
    <w15:presenceInfo w15:providerId="AD" w15:userId="S::psg918@ic.ac.uk::1a8c5c91-7cb9-4ca9-a08a-b7cbaa5f98d2"/>
  </w15:person>
  <w15:person w15:author="Margadji, Christos">
    <w15:presenceInfo w15:providerId="AD" w15:userId="S::cm2021@ic.ac.uk::998f7b0a-79db-42ef-b6a7-169bd6a7fe07"/>
  </w15:person>
  <w15:person w15:author="de Freitas, Marco">
    <w15:presenceInfo w15:providerId="AD" w15:userId="S::md3216@ic.ac.uk::0bf44d6b-52a6-4075-b53c-92a0d769ca21"/>
  </w15:person>
  <w15:person w15:author="D'Ailhaud De Brisis, Yse">
    <w15:presenceInfo w15:providerId="AD" w15:userId="S::yd5618@ic.ac.uk::31963d46-6692-4ccf-9893-deed88cece9a"/>
  </w15:person>
  <w15:person w15:author="Rtel Bennani, Yacout">
    <w15:presenceInfo w15:providerId="AD" w15:userId="S::yr3618@ic.ac.uk::47a8b68c-1f6e-42e0-abe8-544de7d849bb"/>
  </w15:person>
  <w15:person w15:author="Rodrigo Gonzalez, Clara">
    <w15:presenceInfo w15:providerId="AD" w15:userId="S::cr418@ic.ac.uk::5d5be4ba-ab8d-468a-8bbb-7f1720366621"/>
  </w15:person>
  <w15:person w15:author="Anton, Jonah">
    <w15:presenceInfo w15:providerId="AD" w15:userId="S::jla21@ic.ac.uk::2a45ca8e-3ec1-437e-8254-b9cc0591fbce"/>
  </w15:person>
  <w15:person w15:author="Ramsay King, Maxim">
    <w15:presenceInfo w15:providerId="AD" w15:userId="S::mjr3717@ic.ac.uk::73a70f34-c580-442d-a926-a8afb254f28f"/>
  </w15:person>
  <w15:person w15:author="Bober, Jakub">
    <w15:presenceInfo w15:providerId="AD" w15:userId="S::jtb2918@ic.ac.uk::fd4f8e68-2c70-471d-83e3-9de034018b37"/>
  </w15:person>
  <w15:person w15:author="Bilardi, Matteo">
    <w15:presenceInfo w15:providerId="AD" w15:userId="S::mb8318@ic.ac.uk::5f5c6949-7b4e-4f08-bc48-b5422f5c8448"/>
  </w15:person>
  <w15:person w15:author="Hoffman, Aaron">
    <w15:presenceInfo w15:providerId="AD" w15:userId="S::aah21@ic.ac.uk::867c79be-5b6f-41ea-8d89-5be6222b405a"/>
  </w15:person>
  <w15:person w15:author="Bozmarov, Pavel">
    <w15:presenceInfo w15:providerId="AD" w15:userId="S::pb1121@ic.ac.uk::1f48c9ef-b0da-4af4-94ae-322fd26734ba"/>
  </w15:person>
  <w15:person w15:author="Chen, Junyu">
    <w15:presenceInfo w15:providerId="AD" w15:userId="S::jc522@ic.ac.uk::264edd7d-3b8c-4ecb-aa36-e870901f20ae"/>
  </w15:person>
  <w15:person w15:author="Zheng, Zhiyu">
    <w15:presenceInfo w15:providerId="AD" w15:userId="S::zz15818@ic.ac.uk::dab89ef3-a57b-4987-ad6d-80e24ff34bd4"/>
  </w15:person>
  <w15:person w15:author="Busha, Ivan">
    <w15:presenceInfo w15:providerId="AD" w15:userId="S::ib2018@ic.ac.uk::db19b6c8-3ccf-4b65-81f5-9b8ef308097b"/>
  </w15:person>
  <w15:person w15:author="Sologon, Andrei-Oliviu">
    <w15:presenceInfo w15:providerId="AD" w15:userId="S::as5519@ic.ac.uk::131f3213-53ad-4d6c-a5e3-b1364ef7e04b"/>
  </w15:person>
  <w15:person w15:author="Sze, Stephanie">
    <w15:presenceInfo w15:providerId="AD" w15:userId="S::scs3118@ic.ac.uk::041239f0-1286-4742-9e46-fab0b908676a"/>
  </w15:person>
  <w15:person w15:author="Pedley, James">
    <w15:presenceInfo w15:providerId="AD" w15:userId="S::jop17@ic.ac.uk::57155779-d0d0-45d1-afad-20081476ec40"/>
  </w15:person>
  <w15:person w15:author="Minhas, Suniyah">
    <w15:presenceInfo w15:providerId="AD" w15:userId="S::sm3821@ic.ac.uk::c02a8ade-e9de-47b7-b73c-6d437b264222"/>
  </w15:person>
  <w15:person w15:author="Qiu, Yitao">
    <w15:presenceInfo w15:providerId="AD" w15:userId="S::yq1321@ic.ac.uk::1c947b31-0702-4dde-a120-56af0a774226"/>
  </w15:person>
  <w15:person w15:author="Braun, Vincent">
    <w15:presenceInfo w15:providerId="AD" w15:userId="S::vb718@ic.ac.uk::dd84666b-3b7a-446b-aefa-fd56f7013cc9"/>
  </w15:person>
  <w15:person w15:author="Wu, Yiran">
    <w15:presenceInfo w15:providerId="AD" w15:userId="S::yw2621@ic.ac.uk::d8f007dc-dd90-4aeb-b7e8-ef4e978171f0"/>
  </w15:person>
  <w15:person w15:author="Wang, Adele S">
    <w15:presenceInfo w15:providerId="AD" w15:userId="S::aw518@ic.ac.uk::f2d9dd3d-d35a-4878-ad1d-fd04336e8a2d"/>
  </w15:person>
  <w15:person w15:author="Georgescu, Tiberiu-Andrei">
    <w15:presenceInfo w15:providerId="AD" w15:userId="S::tg4018@ic.ac.uk::100b7bf2-5e5f-4229-a14f-c158f7ebba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C5D5FF"/>
    <w:rsid w:val="003F3807"/>
    <w:rsid w:val="00491382"/>
    <w:rsid w:val="004A6E37"/>
    <w:rsid w:val="005333D8"/>
    <w:rsid w:val="005C42D1"/>
    <w:rsid w:val="00683ED8"/>
    <w:rsid w:val="006C3D91"/>
    <w:rsid w:val="008E0A7C"/>
    <w:rsid w:val="008F11FB"/>
    <w:rsid w:val="008F1A3B"/>
    <w:rsid w:val="0095480E"/>
    <w:rsid w:val="009A3ECF"/>
    <w:rsid w:val="009C9685"/>
    <w:rsid w:val="00A74B8F"/>
    <w:rsid w:val="00AC4D55"/>
    <w:rsid w:val="00C51716"/>
    <w:rsid w:val="00C972F2"/>
    <w:rsid w:val="00E017EA"/>
    <w:rsid w:val="00EE517C"/>
    <w:rsid w:val="00F64219"/>
    <w:rsid w:val="00F76230"/>
    <w:rsid w:val="00F7714E"/>
    <w:rsid w:val="00F8EFF7"/>
    <w:rsid w:val="0133364B"/>
    <w:rsid w:val="01C4AC0D"/>
    <w:rsid w:val="01D2D3C1"/>
    <w:rsid w:val="01D40B52"/>
    <w:rsid w:val="01DAE43B"/>
    <w:rsid w:val="01FB91F4"/>
    <w:rsid w:val="020DF3DE"/>
    <w:rsid w:val="02196067"/>
    <w:rsid w:val="02D017A4"/>
    <w:rsid w:val="02E47082"/>
    <w:rsid w:val="02EDBCDF"/>
    <w:rsid w:val="03598C02"/>
    <w:rsid w:val="038D1EEC"/>
    <w:rsid w:val="03CBD56A"/>
    <w:rsid w:val="048040C4"/>
    <w:rsid w:val="0495C3CB"/>
    <w:rsid w:val="04AB40F0"/>
    <w:rsid w:val="04C799C1"/>
    <w:rsid w:val="04D955FE"/>
    <w:rsid w:val="0514B00C"/>
    <w:rsid w:val="0527BBE3"/>
    <w:rsid w:val="053EAFD8"/>
    <w:rsid w:val="058813EA"/>
    <w:rsid w:val="05E1AE5B"/>
    <w:rsid w:val="05E5054F"/>
    <w:rsid w:val="06287B0C"/>
    <w:rsid w:val="063BC44C"/>
    <w:rsid w:val="0664FC66"/>
    <w:rsid w:val="06AE555E"/>
    <w:rsid w:val="06AE7773"/>
    <w:rsid w:val="06C38C44"/>
    <w:rsid w:val="06E78CF3"/>
    <w:rsid w:val="075D691D"/>
    <w:rsid w:val="07715EFE"/>
    <w:rsid w:val="078393C8"/>
    <w:rsid w:val="0795345A"/>
    <w:rsid w:val="07B74A0E"/>
    <w:rsid w:val="07CAB93A"/>
    <w:rsid w:val="084A25BF"/>
    <w:rsid w:val="08ACEFB3"/>
    <w:rsid w:val="08AD868C"/>
    <w:rsid w:val="08F70C1F"/>
    <w:rsid w:val="09134910"/>
    <w:rsid w:val="094A3382"/>
    <w:rsid w:val="0950A75F"/>
    <w:rsid w:val="09C41C07"/>
    <w:rsid w:val="09EF7214"/>
    <w:rsid w:val="0A14BA00"/>
    <w:rsid w:val="0AFCAE23"/>
    <w:rsid w:val="0B783F50"/>
    <w:rsid w:val="0B7918B1"/>
    <w:rsid w:val="0B80490F"/>
    <w:rsid w:val="0B84A9F2"/>
    <w:rsid w:val="0C31C175"/>
    <w:rsid w:val="0C45E575"/>
    <w:rsid w:val="0C7BBC7C"/>
    <w:rsid w:val="0CAB7732"/>
    <w:rsid w:val="0E9BCB02"/>
    <w:rsid w:val="0F0F7A3F"/>
    <w:rsid w:val="0F7AA93B"/>
    <w:rsid w:val="1022DD0D"/>
    <w:rsid w:val="10567ADC"/>
    <w:rsid w:val="106BEB5E"/>
    <w:rsid w:val="10E542FE"/>
    <w:rsid w:val="10F6A33B"/>
    <w:rsid w:val="1123E05A"/>
    <w:rsid w:val="11582CCF"/>
    <w:rsid w:val="11BE8984"/>
    <w:rsid w:val="11F8F58B"/>
    <w:rsid w:val="120D8FD0"/>
    <w:rsid w:val="122605D1"/>
    <w:rsid w:val="1256AEF5"/>
    <w:rsid w:val="125CD072"/>
    <w:rsid w:val="1340B3C4"/>
    <w:rsid w:val="13611601"/>
    <w:rsid w:val="13A2D995"/>
    <w:rsid w:val="13B2A2EA"/>
    <w:rsid w:val="1442DB43"/>
    <w:rsid w:val="144D0BF9"/>
    <w:rsid w:val="14BDF74D"/>
    <w:rsid w:val="14D0A5F5"/>
    <w:rsid w:val="15481D44"/>
    <w:rsid w:val="15641A6B"/>
    <w:rsid w:val="15ABEF8C"/>
    <w:rsid w:val="160FD47C"/>
    <w:rsid w:val="1664CB1A"/>
    <w:rsid w:val="167B1673"/>
    <w:rsid w:val="16AD10D2"/>
    <w:rsid w:val="16F7FD46"/>
    <w:rsid w:val="177EE8AC"/>
    <w:rsid w:val="1781EB24"/>
    <w:rsid w:val="179296CF"/>
    <w:rsid w:val="1810A34A"/>
    <w:rsid w:val="182BCE7B"/>
    <w:rsid w:val="19097626"/>
    <w:rsid w:val="1921A977"/>
    <w:rsid w:val="192FBEB1"/>
    <w:rsid w:val="195BC208"/>
    <w:rsid w:val="1964CCB8"/>
    <w:rsid w:val="196CCEF7"/>
    <w:rsid w:val="19857281"/>
    <w:rsid w:val="19CD7910"/>
    <w:rsid w:val="19D0EEFD"/>
    <w:rsid w:val="19E9225F"/>
    <w:rsid w:val="1AF4245D"/>
    <w:rsid w:val="1BC8320B"/>
    <w:rsid w:val="1BF1B71D"/>
    <w:rsid w:val="1C5671F9"/>
    <w:rsid w:val="1CA46FB9"/>
    <w:rsid w:val="1DCFDA57"/>
    <w:rsid w:val="1DE125AA"/>
    <w:rsid w:val="1E48EA38"/>
    <w:rsid w:val="1E5E18F9"/>
    <w:rsid w:val="1E871BA9"/>
    <w:rsid w:val="1EC290B6"/>
    <w:rsid w:val="1ED77893"/>
    <w:rsid w:val="1F0C3FF7"/>
    <w:rsid w:val="1FCD4279"/>
    <w:rsid w:val="200F9717"/>
    <w:rsid w:val="207295B2"/>
    <w:rsid w:val="207348F4"/>
    <w:rsid w:val="20B3603A"/>
    <w:rsid w:val="2104CF49"/>
    <w:rsid w:val="21214586"/>
    <w:rsid w:val="212E2355"/>
    <w:rsid w:val="216DB9C1"/>
    <w:rsid w:val="219339F7"/>
    <w:rsid w:val="21DCAF32"/>
    <w:rsid w:val="225D2F64"/>
    <w:rsid w:val="225E279E"/>
    <w:rsid w:val="2261B505"/>
    <w:rsid w:val="22A9E990"/>
    <w:rsid w:val="22BD085D"/>
    <w:rsid w:val="232322BF"/>
    <w:rsid w:val="2360A7E7"/>
    <w:rsid w:val="2391C159"/>
    <w:rsid w:val="23AAE9B6"/>
    <w:rsid w:val="23EE593B"/>
    <w:rsid w:val="23EEAC8C"/>
    <w:rsid w:val="23F0B666"/>
    <w:rsid w:val="24037DD0"/>
    <w:rsid w:val="240B25B0"/>
    <w:rsid w:val="24815760"/>
    <w:rsid w:val="251E4E15"/>
    <w:rsid w:val="2581ED57"/>
    <w:rsid w:val="259CBEB7"/>
    <w:rsid w:val="25B98042"/>
    <w:rsid w:val="25D0684A"/>
    <w:rsid w:val="260DD807"/>
    <w:rsid w:val="262154AD"/>
    <w:rsid w:val="266586A1"/>
    <w:rsid w:val="267924BC"/>
    <w:rsid w:val="2693FF14"/>
    <w:rsid w:val="2782B907"/>
    <w:rsid w:val="27B989A2"/>
    <w:rsid w:val="280AF684"/>
    <w:rsid w:val="280B598D"/>
    <w:rsid w:val="282D16BF"/>
    <w:rsid w:val="2835DC32"/>
    <w:rsid w:val="28928E2B"/>
    <w:rsid w:val="28A8F436"/>
    <w:rsid w:val="28E0647D"/>
    <w:rsid w:val="28F8DF69"/>
    <w:rsid w:val="2968823E"/>
    <w:rsid w:val="29955B01"/>
    <w:rsid w:val="29A6F5F9"/>
    <w:rsid w:val="29DA90E0"/>
    <w:rsid w:val="2A0B3C78"/>
    <w:rsid w:val="2A6C8AB1"/>
    <w:rsid w:val="2A75FFAB"/>
    <w:rsid w:val="2AA017A6"/>
    <w:rsid w:val="2AF8C4BB"/>
    <w:rsid w:val="2B676C64"/>
    <w:rsid w:val="2B87471E"/>
    <w:rsid w:val="2B915EB8"/>
    <w:rsid w:val="2C674651"/>
    <w:rsid w:val="2CFED051"/>
    <w:rsid w:val="2D1AD7FA"/>
    <w:rsid w:val="2D1E2C19"/>
    <w:rsid w:val="2D69D7CE"/>
    <w:rsid w:val="2DB47FDA"/>
    <w:rsid w:val="2E085A26"/>
    <w:rsid w:val="2E7AA18C"/>
    <w:rsid w:val="2E89B3DC"/>
    <w:rsid w:val="2F50BF09"/>
    <w:rsid w:val="2F6C9F18"/>
    <w:rsid w:val="3010EC4B"/>
    <w:rsid w:val="305F0AEB"/>
    <w:rsid w:val="306641E9"/>
    <w:rsid w:val="30BB04BA"/>
    <w:rsid w:val="30C5C249"/>
    <w:rsid w:val="30CE85C2"/>
    <w:rsid w:val="31745871"/>
    <w:rsid w:val="31C20298"/>
    <w:rsid w:val="31D48626"/>
    <w:rsid w:val="32119772"/>
    <w:rsid w:val="32769727"/>
    <w:rsid w:val="3287EFE4"/>
    <w:rsid w:val="32959DB9"/>
    <w:rsid w:val="32E3B0CB"/>
    <w:rsid w:val="332B1677"/>
    <w:rsid w:val="337BA12E"/>
    <w:rsid w:val="341F91CA"/>
    <w:rsid w:val="356E2868"/>
    <w:rsid w:val="35EAD7D5"/>
    <w:rsid w:val="3617EBF2"/>
    <w:rsid w:val="366F1199"/>
    <w:rsid w:val="36D6AE26"/>
    <w:rsid w:val="36DC76FB"/>
    <w:rsid w:val="372CF791"/>
    <w:rsid w:val="37797664"/>
    <w:rsid w:val="37E2A12F"/>
    <w:rsid w:val="3821EE0C"/>
    <w:rsid w:val="38248CC8"/>
    <w:rsid w:val="382FD352"/>
    <w:rsid w:val="38FCD6FE"/>
    <w:rsid w:val="39208B0D"/>
    <w:rsid w:val="3A1BCA87"/>
    <w:rsid w:val="3AD4012B"/>
    <w:rsid w:val="3B93B05B"/>
    <w:rsid w:val="3B959658"/>
    <w:rsid w:val="3C5D24AA"/>
    <w:rsid w:val="3C6DC511"/>
    <w:rsid w:val="3C6F8945"/>
    <w:rsid w:val="3CA52FA9"/>
    <w:rsid w:val="3CC81419"/>
    <w:rsid w:val="3CFA56E2"/>
    <w:rsid w:val="3DDC14B5"/>
    <w:rsid w:val="3DE43F8E"/>
    <w:rsid w:val="3DE8EF19"/>
    <w:rsid w:val="3E71E791"/>
    <w:rsid w:val="3EC453B5"/>
    <w:rsid w:val="3ECF7047"/>
    <w:rsid w:val="3EF4502C"/>
    <w:rsid w:val="3FDC8F2C"/>
    <w:rsid w:val="40CEEFDD"/>
    <w:rsid w:val="40F5165A"/>
    <w:rsid w:val="411A7D10"/>
    <w:rsid w:val="415D4517"/>
    <w:rsid w:val="417E1A37"/>
    <w:rsid w:val="41D2A3FD"/>
    <w:rsid w:val="42080EE7"/>
    <w:rsid w:val="421FACE2"/>
    <w:rsid w:val="4291F460"/>
    <w:rsid w:val="42F49CBC"/>
    <w:rsid w:val="43192D45"/>
    <w:rsid w:val="43533779"/>
    <w:rsid w:val="439EAD2E"/>
    <w:rsid w:val="43E00C38"/>
    <w:rsid w:val="4407AE2F"/>
    <w:rsid w:val="4410AC56"/>
    <w:rsid w:val="4411E52C"/>
    <w:rsid w:val="4458CCBB"/>
    <w:rsid w:val="4464FACB"/>
    <w:rsid w:val="4531CED1"/>
    <w:rsid w:val="4574B4A5"/>
    <w:rsid w:val="457C90E6"/>
    <w:rsid w:val="459AB2CB"/>
    <w:rsid w:val="468F0137"/>
    <w:rsid w:val="46DE15A4"/>
    <w:rsid w:val="46FACB0C"/>
    <w:rsid w:val="472DB034"/>
    <w:rsid w:val="477A8610"/>
    <w:rsid w:val="47E52AF2"/>
    <w:rsid w:val="4877214A"/>
    <w:rsid w:val="48E47A28"/>
    <w:rsid w:val="49060253"/>
    <w:rsid w:val="491219A2"/>
    <w:rsid w:val="49399625"/>
    <w:rsid w:val="493D32E5"/>
    <w:rsid w:val="49A08A4B"/>
    <w:rsid w:val="4A14EC5D"/>
    <w:rsid w:val="4A4F45AC"/>
    <w:rsid w:val="4A62C05E"/>
    <w:rsid w:val="4AADEA03"/>
    <w:rsid w:val="4AD5A62B"/>
    <w:rsid w:val="4B15F387"/>
    <w:rsid w:val="4B54A106"/>
    <w:rsid w:val="4B724DF9"/>
    <w:rsid w:val="4B741FC9"/>
    <w:rsid w:val="4C0CABD2"/>
    <w:rsid w:val="4C26DDC2"/>
    <w:rsid w:val="4C5E54A9"/>
    <w:rsid w:val="4CD8B334"/>
    <w:rsid w:val="4CDCE09C"/>
    <w:rsid w:val="4D0C4134"/>
    <w:rsid w:val="4D24B04D"/>
    <w:rsid w:val="4D3451ED"/>
    <w:rsid w:val="4DC34EF4"/>
    <w:rsid w:val="4DE51604"/>
    <w:rsid w:val="4DFDB204"/>
    <w:rsid w:val="4E08B590"/>
    <w:rsid w:val="4E6CBE9B"/>
    <w:rsid w:val="4E831A2C"/>
    <w:rsid w:val="4E9DBE7A"/>
    <w:rsid w:val="4EFEBE2D"/>
    <w:rsid w:val="4F026E8E"/>
    <w:rsid w:val="4F2C334B"/>
    <w:rsid w:val="4F7E685E"/>
    <w:rsid w:val="50012974"/>
    <w:rsid w:val="5053D137"/>
    <w:rsid w:val="508386AC"/>
    <w:rsid w:val="5084EB34"/>
    <w:rsid w:val="5148D081"/>
    <w:rsid w:val="51712447"/>
    <w:rsid w:val="51BC0540"/>
    <w:rsid w:val="51CC2DA4"/>
    <w:rsid w:val="51CF8AB8"/>
    <w:rsid w:val="522700D5"/>
    <w:rsid w:val="5269C607"/>
    <w:rsid w:val="526BCD5B"/>
    <w:rsid w:val="52906E89"/>
    <w:rsid w:val="529343B8"/>
    <w:rsid w:val="52C5DCF6"/>
    <w:rsid w:val="53269BEA"/>
    <w:rsid w:val="5357032E"/>
    <w:rsid w:val="53909749"/>
    <w:rsid w:val="53A7B5F1"/>
    <w:rsid w:val="53AABF1B"/>
    <w:rsid w:val="544C7AD7"/>
    <w:rsid w:val="5473651F"/>
    <w:rsid w:val="54EAD877"/>
    <w:rsid w:val="5500AFDA"/>
    <w:rsid w:val="55014AF4"/>
    <w:rsid w:val="551D7E21"/>
    <w:rsid w:val="551FFBA4"/>
    <w:rsid w:val="552DE64C"/>
    <w:rsid w:val="5597EB46"/>
    <w:rsid w:val="55A15627"/>
    <w:rsid w:val="55B13038"/>
    <w:rsid w:val="55F05A79"/>
    <w:rsid w:val="562EAFA6"/>
    <w:rsid w:val="570A8957"/>
    <w:rsid w:val="57313A89"/>
    <w:rsid w:val="5732E61B"/>
    <w:rsid w:val="57640A41"/>
    <w:rsid w:val="5772475A"/>
    <w:rsid w:val="5775B375"/>
    <w:rsid w:val="57CE5DDD"/>
    <w:rsid w:val="580F00D7"/>
    <w:rsid w:val="599F6D16"/>
    <w:rsid w:val="5A030C3A"/>
    <w:rsid w:val="5A2956A4"/>
    <w:rsid w:val="5A6D3F66"/>
    <w:rsid w:val="5ACC23E3"/>
    <w:rsid w:val="5B3404D7"/>
    <w:rsid w:val="5B4CA3A7"/>
    <w:rsid w:val="5BB29FA8"/>
    <w:rsid w:val="5BE4CEFB"/>
    <w:rsid w:val="5C19B94A"/>
    <w:rsid w:val="5C89C0B8"/>
    <w:rsid w:val="5D00B7AE"/>
    <w:rsid w:val="5D5F51C1"/>
    <w:rsid w:val="5D720332"/>
    <w:rsid w:val="5D7FAA56"/>
    <w:rsid w:val="5ED91466"/>
    <w:rsid w:val="5EFAC7BC"/>
    <w:rsid w:val="5F1B46D2"/>
    <w:rsid w:val="5F338E8D"/>
    <w:rsid w:val="5F597ABA"/>
    <w:rsid w:val="5F73D0C8"/>
    <w:rsid w:val="5FC20626"/>
    <w:rsid w:val="5FC27F0B"/>
    <w:rsid w:val="604C2D7E"/>
    <w:rsid w:val="607EE3E6"/>
    <w:rsid w:val="60D3329E"/>
    <w:rsid w:val="60E21A8E"/>
    <w:rsid w:val="60E81BA1"/>
    <w:rsid w:val="61296A48"/>
    <w:rsid w:val="615DDF32"/>
    <w:rsid w:val="615EE5D1"/>
    <w:rsid w:val="61C83AD6"/>
    <w:rsid w:val="62A488E2"/>
    <w:rsid w:val="62B29928"/>
    <w:rsid w:val="62D316BD"/>
    <w:rsid w:val="631FEDE4"/>
    <w:rsid w:val="63578583"/>
    <w:rsid w:val="63668763"/>
    <w:rsid w:val="6407A465"/>
    <w:rsid w:val="648155A9"/>
    <w:rsid w:val="64985754"/>
    <w:rsid w:val="65A5085D"/>
    <w:rsid w:val="65A6A3C1"/>
    <w:rsid w:val="66EF04E3"/>
    <w:rsid w:val="6702834D"/>
    <w:rsid w:val="673D9EB7"/>
    <w:rsid w:val="674C8F58"/>
    <w:rsid w:val="6776BFE5"/>
    <w:rsid w:val="67A2ED05"/>
    <w:rsid w:val="67AB7A3A"/>
    <w:rsid w:val="67B59783"/>
    <w:rsid w:val="6846068E"/>
    <w:rsid w:val="68E0AE1B"/>
    <w:rsid w:val="69629823"/>
    <w:rsid w:val="6983C3BD"/>
    <w:rsid w:val="6A901B3C"/>
    <w:rsid w:val="6A909489"/>
    <w:rsid w:val="6AEABF2A"/>
    <w:rsid w:val="6B137693"/>
    <w:rsid w:val="6B2842F6"/>
    <w:rsid w:val="6C20DA12"/>
    <w:rsid w:val="6C6D871D"/>
    <w:rsid w:val="6C87EE4C"/>
    <w:rsid w:val="6C99110F"/>
    <w:rsid w:val="6C9CABF5"/>
    <w:rsid w:val="6CA6537A"/>
    <w:rsid w:val="6CDF7750"/>
    <w:rsid w:val="6CF7DAC0"/>
    <w:rsid w:val="6DAB03D5"/>
    <w:rsid w:val="6DB09A9A"/>
    <w:rsid w:val="6DF204A7"/>
    <w:rsid w:val="6E18E636"/>
    <w:rsid w:val="6E8CD6B4"/>
    <w:rsid w:val="6ECB887A"/>
    <w:rsid w:val="6F0ABA6A"/>
    <w:rsid w:val="6F5BC960"/>
    <w:rsid w:val="6F80259B"/>
    <w:rsid w:val="6FC40850"/>
    <w:rsid w:val="6FD827AA"/>
    <w:rsid w:val="6FFCE983"/>
    <w:rsid w:val="704387C4"/>
    <w:rsid w:val="70A3A029"/>
    <w:rsid w:val="715BC716"/>
    <w:rsid w:val="7165FA8A"/>
    <w:rsid w:val="7189BAC3"/>
    <w:rsid w:val="721D2844"/>
    <w:rsid w:val="728EAE08"/>
    <w:rsid w:val="72E280B5"/>
    <w:rsid w:val="72F79777"/>
    <w:rsid w:val="7304C83E"/>
    <w:rsid w:val="7330DE73"/>
    <w:rsid w:val="7331ACD6"/>
    <w:rsid w:val="737C4BC1"/>
    <w:rsid w:val="737C64A8"/>
    <w:rsid w:val="73E98262"/>
    <w:rsid w:val="73FE4A8E"/>
    <w:rsid w:val="7504D159"/>
    <w:rsid w:val="7508C87C"/>
    <w:rsid w:val="75B91F58"/>
    <w:rsid w:val="761A2177"/>
    <w:rsid w:val="7627B9DB"/>
    <w:rsid w:val="76C690D6"/>
    <w:rsid w:val="76CA0417"/>
    <w:rsid w:val="76E9541B"/>
    <w:rsid w:val="772134C4"/>
    <w:rsid w:val="772582FC"/>
    <w:rsid w:val="7759675E"/>
    <w:rsid w:val="77599506"/>
    <w:rsid w:val="776C1F05"/>
    <w:rsid w:val="77BF0E4E"/>
    <w:rsid w:val="77CA236D"/>
    <w:rsid w:val="7883BEA8"/>
    <w:rsid w:val="788AED47"/>
    <w:rsid w:val="789B654B"/>
    <w:rsid w:val="79253008"/>
    <w:rsid w:val="7966E0EF"/>
    <w:rsid w:val="79946A97"/>
    <w:rsid w:val="79CFD255"/>
    <w:rsid w:val="7A29FB01"/>
    <w:rsid w:val="7A57AC45"/>
    <w:rsid w:val="7A59BF27"/>
    <w:rsid w:val="7AC5D5FF"/>
    <w:rsid w:val="7AC95B99"/>
    <w:rsid w:val="7ADD1CC7"/>
    <w:rsid w:val="7ADD1D23"/>
    <w:rsid w:val="7AE141D6"/>
    <w:rsid w:val="7B6BA2B6"/>
    <w:rsid w:val="7BB62BBA"/>
    <w:rsid w:val="7BF34BE5"/>
    <w:rsid w:val="7C083B9E"/>
    <w:rsid w:val="7C08AE6A"/>
    <w:rsid w:val="7C93B2C8"/>
    <w:rsid w:val="7CA68D77"/>
    <w:rsid w:val="7CBE4DD6"/>
    <w:rsid w:val="7D5BEE1E"/>
    <w:rsid w:val="7E1A844A"/>
    <w:rsid w:val="7E5F1A2E"/>
    <w:rsid w:val="7E8C383C"/>
    <w:rsid w:val="7E8D483B"/>
    <w:rsid w:val="7EA34378"/>
    <w:rsid w:val="7F0B7A1E"/>
    <w:rsid w:val="7F61E94D"/>
    <w:rsid w:val="7F83B6F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D5FF"/>
  <w15:chartTrackingRefBased/>
  <w15:docId w15:val="{C27C3C26-C37C-854C-BB9A-A16109A0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dstem.org/us/courses/14715/discussion/93903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2594</Characters>
  <Application>Microsoft Office Word</Application>
  <DocSecurity>4</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Marfani, Gabriella</dc:creator>
  <cp:keywords/>
  <dc:description/>
  <cp:lastModifiedBy>Sligo-Young, Frederick M T</cp:lastModifiedBy>
  <cp:revision>16</cp:revision>
  <dcterms:created xsi:type="dcterms:W3CDTF">2021-12-10T18:33:00Z</dcterms:created>
  <dcterms:modified xsi:type="dcterms:W3CDTF">2022-12-12T06:03:00Z</dcterms:modified>
</cp:coreProperties>
</file>