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191CB41" w:rsidR="00733BB1" w:rsidRDefault="6EDDBB6F" w:rsidP="068CFCAE">
      <w:pPr>
        <w:pStyle w:val="Title"/>
        <w:jc w:val="center"/>
      </w:pPr>
      <w:r>
        <w:t>2018 – 2019</w:t>
      </w:r>
    </w:p>
    <w:p w14:paraId="7AADE28B" w14:textId="17B2797D" w:rsidR="6EDDBB6F" w:rsidRDefault="6EDDBB6F" w:rsidP="068CFCAE">
      <w:pPr>
        <w:pStyle w:val="Heading1"/>
      </w:pPr>
      <w:r>
        <w:t>Question 1</w:t>
      </w:r>
    </w:p>
    <w:p w14:paraId="7986A735" w14:textId="7CB89113" w:rsidR="7E12E7F4" w:rsidRDefault="7E12E7F4" w:rsidP="3621C2E8">
      <w:r>
        <w:t>This question is quite morbid when you think about it.</w:t>
      </w:r>
      <w:r w:rsidR="3A1B05DA">
        <w:t xml:space="preserve"> (And doesn’t sound legal)</w:t>
      </w:r>
    </w:p>
    <w:p w14:paraId="4D6D730C" w14:textId="40F52752" w:rsidR="6EDDBB6F" w:rsidRDefault="6EDDBB6F" w:rsidP="5EDDE9D8">
      <w:pPr>
        <w:pStyle w:val="Heading2"/>
      </w:pPr>
      <w:r>
        <w:t>Part a</w:t>
      </w:r>
    </w:p>
    <w:p w14:paraId="596E694D" w14:textId="41D7F8E5" w:rsidR="433F8669" w:rsidRDefault="12D24DE1" w:rsidP="5EDDE9D8">
      <w:commentRangeStart w:id="0"/>
      <w:commentRangeStart w:id="1"/>
      <w:commentRangeStart w:id="2"/>
      <w:commentRangeStart w:id="3"/>
      <w:r>
        <w:t>We have the following set of states for a given patient:</w:t>
      </w:r>
    </w:p>
    <w:p w14:paraId="3A9C2FC0" w14:textId="792FEF38" w:rsidR="433F8669" w:rsidRDefault="433F8669" w:rsidP="5EDDE9D8">
      <w:r>
        <w:t>{Diseased, Survived, Died}</w:t>
      </w:r>
    </w:p>
    <w:p w14:paraId="4B210AA0" w14:textId="14F46147" w:rsidR="69AE5533" w:rsidRDefault="69AE5533" w:rsidP="5EDDE9D8">
      <w:r>
        <w:t>Our set of actions would be the following:</w:t>
      </w:r>
    </w:p>
    <w:p w14:paraId="5B1374FE" w14:textId="355D2545" w:rsidR="69AE5533" w:rsidRDefault="69AE5533" w:rsidP="5EDDE9D8">
      <w:r>
        <w:t>{give patient X, give patient Y, give patient Z}</w:t>
      </w:r>
    </w:p>
    <w:p w14:paraId="12D2697C" w14:textId="254933D1" w:rsidR="69AE5533" w:rsidRDefault="69AE5533" w:rsidP="5EDDE9D8">
      <w:r>
        <w:t>With two arcs for each coming out of the initial “diseased” state and going to each of the terminal states “Survived” and “Died”. Th</w:t>
      </w:r>
      <w:r w:rsidR="1C0A3FBF">
        <w:t xml:space="preserve">e transition probabilities could initially be inferred from data from the drug trials of each pharmaceutical (assuming they have all been </w:t>
      </w:r>
      <w:r w:rsidR="3465AFAA">
        <w:t>trialed</w:t>
      </w:r>
      <w:r w:rsidR="1C0A3FBF">
        <w:t>).</w:t>
      </w:r>
    </w:p>
    <w:p w14:paraId="00E88E00" w14:textId="63130F2A" w:rsidR="1C0A3FBF" w:rsidRDefault="6B9A365D" w:rsidP="5EDDE9D8">
      <w:r>
        <w:t xml:space="preserve">The immediate reward could be set to a positive constant N, say 100, for the patient taking an action and going to </w:t>
      </w:r>
      <w:r w:rsidR="451F4B28">
        <w:t>the” Survived</w:t>
      </w:r>
      <w:r>
        <w:t>” state and –N for dying.</w:t>
      </w:r>
    </w:p>
    <w:p w14:paraId="07B55992" w14:textId="2701447A" w:rsidR="1C0A3FBF" w:rsidRDefault="1C0A3FBF" w:rsidP="5EDDE9D8">
      <w:r>
        <w:t xml:space="preserve">Note that here we don’t need a discount factor as we do not have any cycles or </w:t>
      </w:r>
      <w:r w:rsidR="1891A1BF">
        <w:t>self-loops</w:t>
      </w:r>
      <w:r>
        <w:t xml:space="preserve"> in our MDP (we would set it to 1).</w:t>
      </w:r>
    </w:p>
    <w:p w14:paraId="19534CF0" w14:textId="67F42024" w:rsidR="21C5366E" w:rsidRDefault="21C5366E" w:rsidP="7FF69AD3">
      <w:r>
        <w:t>Alternative: Every patient responds the same. The state-space can be</w:t>
      </w:r>
      <w:r w:rsidR="0C231A75">
        <w:t xml:space="preserve"> just</w:t>
      </w:r>
      <w:r>
        <w:t xml:space="preserve"> {</w:t>
      </w:r>
      <w:r w:rsidR="0C74D93F">
        <w:t>status</w:t>
      </w:r>
      <w:r w:rsidR="1913DA78">
        <w:t>=Untreated, Alive, Dead</w:t>
      </w:r>
      <w:r w:rsidR="428E4E3E">
        <w:t xml:space="preserve">}. </w:t>
      </w:r>
      <w:r w:rsidR="3A5022FE">
        <w:t>The action space is {X,</w:t>
      </w:r>
      <w:r w:rsidR="7CEC3091">
        <w:t xml:space="preserve"> </w:t>
      </w:r>
      <w:r w:rsidR="3A5022FE">
        <w:t>Y,</w:t>
      </w:r>
      <w:r w:rsidR="7CEC3091">
        <w:t xml:space="preserve"> </w:t>
      </w:r>
      <w:r w:rsidR="3A5022FE">
        <w:t xml:space="preserve">Z, change patient}. </w:t>
      </w:r>
      <w:r w:rsidR="428E4E3E">
        <w:t>The transition probabilit</w:t>
      </w:r>
      <w:r w:rsidR="5F2C9267">
        <w:t>i</w:t>
      </w:r>
      <w:r w:rsidR="428E4E3E">
        <w:t>es we’re trying to infer are P(</w:t>
      </w:r>
      <w:r w:rsidR="74EA38C9">
        <w:t>S=</w:t>
      </w:r>
      <w:r w:rsidR="428E4E3E">
        <w:t xml:space="preserve">Untreated, </w:t>
      </w:r>
      <w:r w:rsidR="5BAE188B">
        <w:t>S’=</w:t>
      </w:r>
      <w:r w:rsidR="428E4E3E">
        <w:t>Dead, X</w:t>
      </w:r>
      <w:r w:rsidR="5B7D34B9">
        <w:t>}, P(S=Untreated, S’=Dead, Y}, P(S=Untreated, S’=Dead, Z}, with the P(S=Untreated, S’= Survived</w:t>
      </w:r>
      <w:r w:rsidR="683B254E">
        <w:t>, X, Y, Z</w:t>
      </w:r>
      <w:r w:rsidR="66D6D2F4">
        <w:t>) being 1-the others</w:t>
      </w:r>
      <w:r w:rsidR="6B79C0FF">
        <w:t>, and every other transition being 0, for actions X, Y, Z. For action change patient we move with P=1 from Dead or Alive to Untreated</w:t>
      </w:r>
      <w:r w:rsidR="38E72F2A">
        <w:t>. The reward function is</w:t>
      </w:r>
      <w:r w:rsidR="0BD80F28">
        <w:t xml:space="preserve"> –1 for each dead patient, 0 if the patient survives</w:t>
      </w:r>
      <w:r w:rsidR="3D13F252">
        <w:t xml:space="preserve"> or if we change patient</w:t>
      </w:r>
      <w:r w:rsidR="3A415C4D">
        <w:t>, and is dependent only on S and S’, not A</w:t>
      </w:r>
      <w:r w:rsidR="3D13F252">
        <w:t>. Gamma is</w:t>
      </w:r>
      <w:r w:rsidR="27643CA2">
        <w:t xml:space="preserve"> </w:t>
      </w:r>
      <w:r w:rsidR="19A60A17">
        <w:t>0 I would say, there is no scenario where killing the current patient leads to higher rewards down the line</w:t>
      </w:r>
      <w:r w:rsidR="3D13F252">
        <w:t>.</w:t>
      </w:r>
      <w:r w:rsidR="7BBAF65D">
        <w:t xml:space="preserve"> </w:t>
      </w:r>
      <w:r w:rsidR="3F70F05F">
        <w:t xml:space="preserve">The greedy policy is choosing the medicine that leads to S=Survived with the highest probability. </w:t>
      </w:r>
    </w:p>
    <w:p w14:paraId="1C33D55D" w14:textId="0C1356BC" w:rsidR="28A95336" w:rsidRDefault="28A95336" w:rsidP="7FF69AD3">
      <w:r w:rsidRPr="7FF69AD3">
        <w:rPr>
          <w:i/>
          <w:iCs/>
        </w:rPr>
        <w:t xml:space="preserve">Alternative </w:t>
      </w:r>
      <w:r w:rsidR="580BE63A" w:rsidRPr="7FF69AD3">
        <w:rPr>
          <w:i/>
          <w:iCs/>
        </w:rPr>
        <w:t>using counters</w:t>
      </w:r>
      <w:r>
        <w:t xml:space="preserve">: </w:t>
      </w:r>
      <w:commentRangeStart w:id="4"/>
      <w:r>
        <w:t>note that the question asks for an MDP with multiple patients</w:t>
      </w:r>
      <w:commentRangeEnd w:id="4"/>
      <w:r>
        <w:rPr>
          <w:rStyle w:val="CommentReference"/>
        </w:rPr>
        <w:commentReference w:id="4"/>
      </w:r>
      <w:r>
        <w:t xml:space="preserve">. For the </w:t>
      </w:r>
      <w:commentRangeStart w:id="5"/>
      <w:r>
        <w:t>Markov property to hold, we need each state to capture ALL information about ALL patient</w:t>
      </w:r>
      <w:commentRangeEnd w:id="5"/>
      <w:r>
        <w:rPr>
          <w:rStyle w:val="CommentReference"/>
        </w:rPr>
        <w:commentReference w:id="5"/>
      </w:r>
      <w:r>
        <w:t xml:space="preserve">s. </w:t>
      </w:r>
      <w:r w:rsidR="0BC1E625">
        <w:t>We can efficiently define the state space by keeping a counter for the number of healed patients (H) and another counter for the number of dead patients (D). Then the state space is:</w:t>
      </w:r>
    </w:p>
    <w:p w14:paraId="0CE8E64C" w14:textId="5608885C" w:rsidR="0BC1E625" w:rsidRDefault="0BC1E625" w:rsidP="7FF69AD3">
      <w:r>
        <w:t>s_0: H=0, D=0</w:t>
      </w:r>
      <w:r>
        <w:br/>
      </w:r>
      <w:r w:rsidR="77B6B295">
        <w:t>s_1: H=1, D=0</w:t>
      </w:r>
      <w:r>
        <w:br/>
      </w:r>
      <w:r w:rsidR="10B87FF9">
        <w:t>s_2: H=1, D=1</w:t>
      </w:r>
      <w:r>
        <w:br/>
      </w:r>
      <w:r w:rsidR="3F2CBD1C">
        <w:t>s_3: H=1, D=1</w:t>
      </w:r>
      <w:r>
        <w:br/>
      </w:r>
      <w:r w:rsidR="054F3581">
        <w:t>...</w:t>
      </w:r>
    </w:p>
    <w:p w14:paraId="43F58D8D" w14:textId="3F2C9B63" w:rsidR="3F2CBD1C" w:rsidRDefault="3F2CBD1C" w:rsidP="7FF69AD3">
      <w:commentRangeStart w:id="6"/>
      <w:r>
        <w:t>Since each state captures all information about all patients in the problem, we have a</w:t>
      </w:r>
      <w:r w:rsidR="6089AF06">
        <w:t>n</w:t>
      </w:r>
      <w:r>
        <w:t xml:space="preserve"> MDP</w:t>
      </w:r>
      <w:commentRangeEnd w:id="6"/>
      <w:r>
        <w:rPr>
          <w:rStyle w:val="CommentReference"/>
        </w:rPr>
        <w:commentReference w:id="6"/>
      </w:r>
      <w:r>
        <w:t xml:space="preserve">. Going out from each state we </w:t>
      </w:r>
      <w:r w:rsidR="0464078C">
        <w:t xml:space="preserve">have </w:t>
      </w:r>
      <w:r>
        <w:t>actions {X, Y, Z}, each of which lead to some other state where either H increases by 1 or D increases by</w:t>
      </w:r>
      <w:r w:rsidR="514D93E3">
        <w:t xml:space="preserve"> 1.</w:t>
      </w:r>
    </w:p>
    <w:p w14:paraId="4D384127" w14:textId="1531FF80" w:rsidR="50140B2B" w:rsidRDefault="5C454A3F" w:rsidP="7FF69AD3">
      <w:commentRangeStart w:id="7"/>
      <w:r>
        <w:t>Btw:</w:t>
      </w:r>
      <w:r w:rsidR="60802F03">
        <w:t xml:space="preserve"> Tony has great notes from the Simulation &amp; Modelling course on constructing Markov processes. His advice is that each state is described by the values of the variables you</w:t>
      </w:r>
      <w:r w:rsidR="4C95C90E">
        <w:t xml:space="preserve">’d use to model this problem in a program: </w:t>
      </w:r>
      <w:r w:rsidR="3054D774">
        <w:t>so,</w:t>
      </w:r>
      <w:r w:rsidR="4C95C90E">
        <w:t xml:space="preserve"> you can use int counters, boolean flags, etc.</w:t>
      </w:r>
      <w:commentRangeEnd w:id="7"/>
      <w:r w:rsidR="50140B2B">
        <w:rPr>
          <w:rStyle w:val="CommentReference"/>
        </w:rPr>
        <w:commentReference w:id="7"/>
      </w:r>
      <w:commentRangeEnd w:id="0"/>
      <w:r w:rsidR="50140B2B">
        <w:rPr>
          <w:rStyle w:val="CommentReference"/>
        </w:rPr>
        <w:commentReference w:id="0"/>
      </w:r>
      <w:commentRangeEnd w:id="1"/>
      <w:r w:rsidR="50140B2B">
        <w:rPr>
          <w:rStyle w:val="CommentReference"/>
        </w:rPr>
        <w:commentReference w:id="1"/>
      </w:r>
      <w:commentRangeEnd w:id="2"/>
      <w:r w:rsidR="50140B2B">
        <w:rPr>
          <w:rStyle w:val="CommentReference"/>
        </w:rPr>
        <w:commentReference w:id="2"/>
      </w:r>
      <w:commentRangeEnd w:id="3"/>
      <w:r w:rsidR="50140B2B">
        <w:rPr>
          <w:rStyle w:val="CommentReference"/>
        </w:rPr>
        <w:commentReference w:id="3"/>
      </w:r>
    </w:p>
    <w:p w14:paraId="3D1278B4" w14:textId="67CBC295" w:rsidR="6EDDBB6F" w:rsidRDefault="6EDDBB6F" w:rsidP="068CFCAE">
      <w:pPr>
        <w:pStyle w:val="Heading2"/>
      </w:pPr>
      <w:r>
        <w:t>Part b</w:t>
      </w:r>
    </w:p>
    <w:p w14:paraId="20898701" w14:textId="09A065D9" w:rsidR="63BDB7D7" w:rsidRDefault="30CE59A9" w:rsidP="5EDDE9D8">
      <w:commentRangeStart w:id="8"/>
      <w:r>
        <w:t>Continually select a patient from the population at random</w:t>
      </w:r>
      <w:commentRangeEnd w:id="8"/>
      <w:r w:rsidR="63BDB7D7">
        <w:rPr>
          <w:rStyle w:val="CommentReference"/>
        </w:rPr>
        <w:commentReference w:id="8"/>
      </w:r>
      <w:r>
        <w:t xml:space="preserve"> and use an epsilon-greedy policy for selecting the policy, initially with epsilon = 1 (random). Take the action and observe the reward. Store the reward for the state action pair Q(Diseased, A) in a list. After a reasonable a</w:t>
      </w:r>
      <w:r w:rsidR="4AD82F48">
        <w:t xml:space="preserve">mount of time (and number of people sampled) average the rewards for each of the state-action values to get an estimate of the reward for taking each </w:t>
      </w:r>
      <w:commentRangeStart w:id="9"/>
      <w:r w:rsidR="4AD82F48">
        <w:t>action.</w:t>
      </w:r>
      <w:commentRangeEnd w:id="9"/>
      <w:r w:rsidR="63BDB7D7">
        <w:rPr>
          <w:rStyle w:val="CommentReference"/>
        </w:rPr>
        <w:commentReference w:id="9"/>
      </w:r>
    </w:p>
    <w:p w14:paraId="56B1DC0B" w14:textId="14FE57B0" w:rsidR="0BC4D66F" w:rsidRDefault="0BC4D66F" w:rsidP="5EDDE9D8">
      <w:r>
        <w:t>An alternative to this is to use TD learning, however the question does not demonstrate any previous knowledge of estimates of the reward and TD learning uses this. Therefor we must use sampling in order to observe the empirical re</w:t>
      </w:r>
      <w:r w:rsidR="3E20C0FA">
        <w:t>turn rather than get a better approximation of the estimated return.</w:t>
      </w:r>
    </w:p>
    <w:p w14:paraId="10720EA3" w14:textId="3476D36C" w:rsidR="51E0D391" w:rsidRDefault="51E0D391" w:rsidP="068CFCAE">
      <w:pPr>
        <w:pStyle w:val="Heading1"/>
      </w:pPr>
      <w:r>
        <w:t>Question 2</w:t>
      </w:r>
    </w:p>
    <w:p w14:paraId="6F6F490E" w14:textId="4BB2AB18" w:rsidR="179E4A1A" w:rsidRDefault="179E4A1A" w:rsidP="0212DB4A">
      <w:pPr>
        <w:pStyle w:val="Heading2"/>
      </w:pPr>
      <w:r>
        <w:t>Part a</w:t>
      </w:r>
    </w:p>
    <w:p w14:paraId="42C879E4" w14:textId="40C22CC0" w:rsidR="381525EE" w:rsidRDefault="781469AC" w:rsidP="0212DB4A">
      <w:pPr>
        <w:jc w:val="center"/>
      </w:pPr>
      <w:commentRangeStart w:id="10"/>
      <w:commentRangeStart w:id="11"/>
      <w:r>
        <w:rPr>
          <w:noProof/>
        </w:rPr>
        <w:drawing>
          <wp:inline distT="0" distB="0" distL="0" distR="0" wp14:anchorId="344FA402" wp14:editId="7D50D272">
            <wp:extent cx="4225954" cy="1476375"/>
            <wp:effectExtent l="0" t="0" r="0" b="0"/>
            <wp:docPr id="433695689" name="Picture 433695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695689"/>
                    <pic:cNvPicPr/>
                  </pic:nvPicPr>
                  <pic:blipFill>
                    <a:blip r:embed="rId11">
                      <a:extLst>
                        <a:ext uri="{28A0092B-C50C-407E-A947-70E740481C1C}">
                          <a14:useLocalDpi xmlns:a14="http://schemas.microsoft.com/office/drawing/2010/main" val="0"/>
                        </a:ext>
                      </a:extLst>
                    </a:blip>
                    <a:stretch>
                      <a:fillRect/>
                    </a:stretch>
                  </pic:blipFill>
                  <pic:spPr>
                    <a:xfrm>
                      <a:off x="0" y="0"/>
                      <a:ext cx="4225954" cy="1476375"/>
                    </a:xfrm>
                    <a:prstGeom prst="rect">
                      <a:avLst/>
                    </a:prstGeom>
                  </pic:spPr>
                </pic:pic>
              </a:graphicData>
            </a:graphic>
          </wp:inline>
        </w:drawing>
      </w:r>
      <w:commentRangeEnd w:id="10"/>
      <w:r w:rsidR="381525EE">
        <w:rPr>
          <w:rStyle w:val="CommentReference"/>
        </w:rPr>
        <w:commentReference w:id="10"/>
      </w:r>
      <w:commentRangeEnd w:id="11"/>
      <w:r w:rsidR="381525EE">
        <w:rPr>
          <w:rStyle w:val="CommentReference"/>
        </w:rPr>
        <w:commentReference w:id="11"/>
      </w:r>
    </w:p>
    <w:p w14:paraId="5E20E183" w14:textId="759C1C36" w:rsidR="4EE99E1B" w:rsidRDefault="4EE99E1B" w:rsidP="5EDDE9D8">
      <w:r>
        <w:t>From this, we can infer the transition matrix</w:t>
      </w:r>
      <w:r w:rsidR="3F311D94">
        <w:t>, this is obtained by counting the transitions and normalising the rows to add up to 1</w:t>
      </w:r>
    </w:p>
    <w:tbl>
      <w:tblPr>
        <w:tblStyle w:val="TableGrid"/>
        <w:tblW w:w="0" w:type="auto"/>
        <w:tblLayout w:type="fixed"/>
        <w:tblLook w:val="06A0" w:firstRow="1" w:lastRow="0" w:firstColumn="1" w:lastColumn="0" w:noHBand="1" w:noVBand="1"/>
      </w:tblPr>
      <w:tblGrid>
        <w:gridCol w:w="3120"/>
        <w:gridCol w:w="3120"/>
        <w:gridCol w:w="3120"/>
      </w:tblGrid>
      <w:tr w:rsidR="5EDDE9D8" w14:paraId="293FF404" w14:textId="77777777" w:rsidTr="26FAEA4B">
        <w:tc>
          <w:tcPr>
            <w:tcW w:w="3120" w:type="dxa"/>
          </w:tcPr>
          <w:p w14:paraId="6C0EE3DF" w14:textId="0902C199" w:rsidR="5EDDE9D8" w:rsidRDefault="5EDDE9D8" w:rsidP="5EDDE9D8"/>
        </w:tc>
        <w:tc>
          <w:tcPr>
            <w:tcW w:w="6240" w:type="dxa"/>
            <w:gridSpan w:val="2"/>
          </w:tcPr>
          <w:p w14:paraId="113231BB" w14:textId="03572FA7" w:rsidR="34A1E929" w:rsidRDefault="760C7B36" w:rsidP="5EDDE9D8">
            <w:pPr>
              <w:jc w:val="center"/>
            </w:pPr>
            <w:r>
              <w:t>s'</w:t>
            </w:r>
          </w:p>
        </w:tc>
      </w:tr>
      <w:tr w:rsidR="5EDDE9D8" w14:paraId="40443ECF" w14:textId="77777777" w:rsidTr="26FAEA4B">
        <w:tc>
          <w:tcPr>
            <w:tcW w:w="3120" w:type="dxa"/>
          </w:tcPr>
          <w:p w14:paraId="773802D8" w14:textId="23A84BF7" w:rsidR="34A1E929" w:rsidRDefault="34A1E929" w:rsidP="5EDDE9D8">
            <w:r>
              <w:t>(s, a)</w:t>
            </w:r>
          </w:p>
        </w:tc>
        <w:tc>
          <w:tcPr>
            <w:tcW w:w="3120" w:type="dxa"/>
          </w:tcPr>
          <w:p w14:paraId="29618C41" w14:textId="5722747A" w:rsidR="34A1E929" w:rsidRDefault="00CB037B" w:rsidP="7FF69AD3">
            <w:r>
              <w:t>🍎</w:t>
            </w:r>
          </w:p>
        </w:tc>
        <w:tc>
          <w:tcPr>
            <w:tcW w:w="3120" w:type="dxa"/>
          </w:tcPr>
          <w:p w14:paraId="248705B3" w14:textId="2D0F7588" w:rsidR="34A1E929" w:rsidRDefault="34A1E929" w:rsidP="5EDDE9D8">
            <w:r>
              <w:t>🍌</w:t>
            </w:r>
          </w:p>
        </w:tc>
      </w:tr>
      <w:tr w:rsidR="5EDDE9D8" w14:paraId="5DA62C75" w14:textId="77777777" w:rsidTr="26FAEA4B">
        <w:tc>
          <w:tcPr>
            <w:tcW w:w="3120" w:type="dxa"/>
          </w:tcPr>
          <w:p w14:paraId="35DF583E" w14:textId="1CADDF96" w:rsidR="34A1E929" w:rsidRDefault="34A1E929" w:rsidP="5EDDE9D8">
            <w:r>
              <w:t>🍎, eat</w:t>
            </w:r>
          </w:p>
        </w:tc>
        <w:tc>
          <w:tcPr>
            <w:tcW w:w="3120" w:type="dxa"/>
          </w:tcPr>
          <w:p w14:paraId="44C873AB" w14:textId="77B85328" w:rsidR="34A1E929" w:rsidRDefault="34A1E929" w:rsidP="5EDDE9D8">
            <w:r>
              <w:t>1</w:t>
            </w:r>
          </w:p>
        </w:tc>
        <w:tc>
          <w:tcPr>
            <w:tcW w:w="3120" w:type="dxa"/>
          </w:tcPr>
          <w:p w14:paraId="5CB0AA5B" w14:textId="35CDC08C" w:rsidR="34A1E929" w:rsidRDefault="34A1E929" w:rsidP="5EDDE9D8">
            <w:r>
              <w:t>0</w:t>
            </w:r>
          </w:p>
        </w:tc>
      </w:tr>
      <w:tr w:rsidR="5EDDE9D8" w14:paraId="722F6CDF" w14:textId="77777777" w:rsidTr="26FAEA4B">
        <w:tc>
          <w:tcPr>
            <w:tcW w:w="3120" w:type="dxa"/>
          </w:tcPr>
          <w:p w14:paraId="5CB1E989" w14:textId="567E1D67" w:rsidR="34A1E929" w:rsidRDefault="34A1E929" w:rsidP="5EDDE9D8">
            <w:r>
              <w:t>🍎, buy</w:t>
            </w:r>
          </w:p>
        </w:tc>
        <w:tc>
          <w:tcPr>
            <w:tcW w:w="3120" w:type="dxa"/>
          </w:tcPr>
          <w:p w14:paraId="52AB4AA5" w14:textId="434C5FFF" w:rsidR="34A1E929" w:rsidRDefault="34A1E929" w:rsidP="5EDDE9D8">
            <w:r>
              <w:t>0</w:t>
            </w:r>
          </w:p>
        </w:tc>
        <w:tc>
          <w:tcPr>
            <w:tcW w:w="3120" w:type="dxa"/>
          </w:tcPr>
          <w:p w14:paraId="005B751D" w14:textId="0CDB5AD0" w:rsidR="34A1E929" w:rsidRDefault="34A1E929" w:rsidP="5EDDE9D8">
            <w:r>
              <w:t>1</w:t>
            </w:r>
          </w:p>
        </w:tc>
      </w:tr>
      <w:tr w:rsidR="5EDDE9D8" w14:paraId="035BE35A" w14:textId="77777777" w:rsidTr="26FAEA4B">
        <w:tc>
          <w:tcPr>
            <w:tcW w:w="3120" w:type="dxa"/>
          </w:tcPr>
          <w:p w14:paraId="7E405059" w14:textId="1F338A8D" w:rsidR="34A1E929" w:rsidRDefault="34A1E929" w:rsidP="5EDDE9D8">
            <w:r>
              <w:t>🍌, eat</w:t>
            </w:r>
          </w:p>
        </w:tc>
        <w:tc>
          <w:tcPr>
            <w:tcW w:w="3120" w:type="dxa"/>
          </w:tcPr>
          <w:p w14:paraId="773BD212" w14:textId="15A2229E" w:rsidR="34A1E929" w:rsidRDefault="34A1E929" w:rsidP="5EDDE9D8">
            <w:r>
              <w:t>0</w:t>
            </w:r>
          </w:p>
        </w:tc>
        <w:tc>
          <w:tcPr>
            <w:tcW w:w="3120" w:type="dxa"/>
          </w:tcPr>
          <w:p w14:paraId="56D0C8BF" w14:textId="141D0CFF" w:rsidR="34A1E929" w:rsidRDefault="34A1E929" w:rsidP="5EDDE9D8">
            <w:r>
              <w:t>1</w:t>
            </w:r>
          </w:p>
        </w:tc>
      </w:tr>
      <w:tr w:rsidR="5EDDE9D8" w14:paraId="185860D3" w14:textId="77777777" w:rsidTr="26FAEA4B">
        <w:trPr>
          <w:trHeight w:val="300"/>
        </w:trPr>
        <w:tc>
          <w:tcPr>
            <w:tcW w:w="3120" w:type="dxa"/>
          </w:tcPr>
          <w:p w14:paraId="20ACA603" w14:textId="3D7E24DF" w:rsidR="34A1E929" w:rsidRDefault="34A1E929" w:rsidP="5EDDE9D8">
            <w:r>
              <w:t>🍌, buy</w:t>
            </w:r>
          </w:p>
        </w:tc>
        <w:tc>
          <w:tcPr>
            <w:tcW w:w="3120" w:type="dxa"/>
          </w:tcPr>
          <w:p w14:paraId="255401A7" w14:textId="2F1FBA3B" w:rsidR="34A1E929" w:rsidRDefault="34A1E929" w:rsidP="5EDDE9D8">
            <w:r>
              <w:t>1</w:t>
            </w:r>
          </w:p>
        </w:tc>
        <w:tc>
          <w:tcPr>
            <w:tcW w:w="3120" w:type="dxa"/>
          </w:tcPr>
          <w:p w14:paraId="3D6A6971" w14:textId="42FD76F1" w:rsidR="34A1E929" w:rsidRDefault="34A1E929" w:rsidP="5EDDE9D8">
            <w:r>
              <w:t>0</w:t>
            </w:r>
          </w:p>
        </w:tc>
      </w:tr>
    </w:tbl>
    <w:p w14:paraId="64463D21" w14:textId="7F6D0D2A" w:rsidR="4EE99E1B" w:rsidRDefault="4EE99E1B" w:rsidP="0212DB4A">
      <w:r>
        <w:t>and reward matrix</w:t>
      </w:r>
    </w:p>
    <w:p w14:paraId="25359A92" w14:textId="048E39C2" w:rsidR="4EE99E1B" w:rsidRDefault="3221C2D1" w:rsidP="0212DB4A">
      <w:pPr>
        <w:jc w:val="center"/>
      </w:pPr>
      <w:r>
        <w:t>†</w:t>
      </w:r>
      <w:r w:rsidR="3C6A1822">
        <w:rPr>
          <w:noProof/>
        </w:rPr>
        <w:drawing>
          <wp:inline distT="0" distB="0" distL="0" distR="0" wp14:anchorId="4194F9CC" wp14:editId="3F4DBE01">
            <wp:extent cx="561975" cy="647700"/>
            <wp:effectExtent l="0" t="0" r="0" b="0"/>
            <wp:docPr id="1106334235" name="Picture 1106334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334235"/>
                    <pic:cNvPicPr/>
                  </pic:nvPicPr>
                  <pic:blipFill>
                    <a:blip r:embed="rId12">
                      <a:extLst>
                        <a:ext uri="{28A0092B-C50C-407E-A947-70E740481C1C}">
                          <a14:useLocalDpi xmlns:a14="http://schemas.microsoft.com/office/drawing/2010/main" val="0"/>
                        </a:ext>
                      </a:extLst>
                    </a:blip>
                    <a:stretch>
                      <a:fillRect/>
                    </a:stretch>
                  </pic:blipFill>
                  <pic:spPr>
                    <a:xfrm>
                      <a:off x="0" y="0"/>
                      <a:ext cx="561975" cy="647700"/>
                    </a:xfrm>
                    <a:prstGeom prst="rect">
                      <a:avLst/>
                    </a:prstGeom>
                  </pic:spPr>
                </pic:pic>
              </a:graphicData>
            </a:graphic>
          </wp:inline>
        </w:drawing>
      </w:r>
    </w:p>
    <w:p w14:paraId="74568162" w14:textId="152D9EAA" w:rsidR="0FDB3141" w:rsidRDefault="0FDB3141" w:rsidP="0212DB4A">
      <w:pPr>
        <w:pStyle w:val="Heading2"/>
      </w:pPr>
      <w:r>
        <w:t>Part b</w:t>
      </w:r>
    </w:p>
    <w:p w14:paraId="1336D646" w14:textId="1EE45AF7" w:rsidR="79A127E1" w:rsidRDefault="79A127E1" w:rsidP="7FF69AD3">
      <w:r>
        <w:t>Kossai Sbai</w:t>
      </w:r>
      <w:r w:rsidR="65118436">
        <w:t xml:space="preserve"> ©</w:t>
      </w:r>
    </w:p>
    <w:p w14:paraId="4B219C9B" w14:textId="2196CE10" w:rsidR="79A127E1" w:rsidRDefault="79A127E1" w:rsidP="7FF69AD3">
      <w:r>
        <w:t>This is how I have solved it.</w:t>
      </w:r>
    </w:p>
    <w:p w14:paraId="1B5C98A9" w14:textId="3E44860E" w:rsidR="79A127E1" w:rsidRDefault="338167D3" w:rsidP="7FF69AD3">
      <w:r>
        <w:t>V*(</w:t>
      </w:r>
      <w:r w:rsidR="7E4C02A8">
        <w:t>🍌</w:t>
      </w:r>
      <w:r>
        <w:t>) = max(2+0.5*V*(</w:t>
      </w:r>
      <w:r w:rsidR="6C39554E">
        <w:t>🍌</w:t>
      </w:r>
      <w:r>
        <w:t>), 1+0.5*</w:t>
      </w:r>
      <w:commentRangeStart w:id="12"/>
      <w:commentRangeStart w:id="13"/>
      <w:r>
        <w:t>V*(</w:t>
      </w:r>
      <w:r w:rsidR="498B88F7">
        <w:t>🍎</w:t>
      </w:r>
      <w:r>
        <w:t>)</w:t>
      </w:r>
      <w:commentRangeEnd w:id="12"/>
      <w:r w:rsidR="79A127E1">
        <w:rPr>
          <w:rStyle w:val="CommentReference"/>
        </w:rPr>
        <w:commentReference w:id="12"/>
      </w:r>
      <w:commentRangeEnd w:id="13"/>
      <w:r w:rsidR="79A127E1">
        <w:rPr>
          <w:rStyle w:val="CommentReference"/>
        </w:rPr>
        <w:commentReference w:id="13"/>
      </w:r>
      <w:r>
        <w:t>)</w:t>
      </w:r>
    </w:p>
    <w:p w14:paraId="4CF0D9F5" w14:textId="13820F51" w:rsidR="79A127E1" w:rsidRDefault="338167D3" w:rsidP="7FF69AD3">
      <w:r>
        <w:t>V*(</w:t>
      </w:r>
      <w:r w:rsidR="7976A63A">
        <w:t>🍎</w:t>
      </w:r>
      <w:r>
        <w:t>) = max(0.5+0.5*V*(</w:t>
      </w:r>
      <w:r w:rsidR="6406F809">
        <w:t>🍎</w:t>
      </w:r>
      <w:r>
        <w:t xml:space="preserve">), </w:t>
      </w:r>
      <w:r w:rsidR="0FB61441">
        <w:t xml:space="preserve"> </w:t>
      </w:r>
      <w:r>
        <w:t>0.5*V*(</w:t>
      </w:r>
      <w:r w:rsidR="4C4B5AF2">
        <w:t>🍌)</w:t>
      </w:r>
      <w:r>
        <w:t>)</w:t>
      </w:r>
    </w:p>
    <w:p w14:paraId="021286F6" w14:textId="053CEBBA" w:rsidR="79A127E1" w:rsidRDefault="79A127E1" w:rsidP="7FF69AD3">
      <w:r>
        <w:t xml:space="preserve">Those two equations above </w:t>
      </w:r>
      <w:r w:rsidR="55EE652E">
        <w:t>+</w:t>
      </w:r>
      <w:r>
        <w:t>are obtained applying the Bellman optimality equation on the given MDP, note that the discount factor here is 0.5.</w:t>
      </w:r>
    </w:p>
    <w:p w14:paraId="5A7DA4A6" w14:textId="15B659A4" w:rsidR="79A127E1" w:rsidRDefault="79A127E1" w:rsidP="7FF69AD3">
      <w:r>
        <w:t>Let’s now have x=V*(</w:t>
      </w:r>
      <w:r w:rsidR="5A27CED2">
        <w:t>🍌)</w:t>
      </w:r>
      <w:r>
        <w:t xml:space="preserve"> and y = V*(</w:t>
      </w:r>
      <w:r w:rsidR="4B7A0601">
        <w:t>🍎</w:t>
      </w:r>
      <w:r>
        <w:t>)</w:t>
      </w:r>
    </w:p>
    <w:p w14:paraId="6F4A6956" w14:textId="51CC66C5" w:rsidR="79A127E1" w:rsidRDefault="79A127E1" w:rsidP="7FF69AD3">
      <w:r>
        <w:t>That gives us the following equations:</w:t>
      </w:r>
    </w:p>
    <w:p w14:paraId="2AF386F0" w14:textId="6AACD882" w:rsidR="79A127E1" w:rsidRDefault="79A127E1" w:rsidP="7FF69AD3">
      <w:r>
        <w:t>x= max(2+0.5*x, 1+0.5*y)</w:t>
      </w:r>
    </w:p>
    <w:p w14:paraId="4EC70517" w14:textId="4858938E" w:rsidR="79A127E1" w:rsidRDefault="79A127E1" w:rsidP="7FF69AD3">
      <w:r>
        <w:t>y= max(0.5+0.5*y, 0.5x)</w:t>
      </w:r>
    </w:p>
    <w:p w14:paraId="264FD24E" w14:textId="45B65756" w:rsidR="79A127E1" w:rsidRDefault="79A127E1" w:rsidP="7FF69AD3">
      <w:r>
        <w:t>Then we can decompose each max into two equations. That yields us:</w:t>
      </w:r>
    </w:p>
    <w:p w14:paraId="42AFC367" w14:textId="23FA5553" w:rsidR="79A127E1" w:rsidRDefault="79A127E1" w:rsidP="7FF69AD3">
      <w:r>
        <w:t xml:space="preserve">x= max </w:t>
      </w:r>
    </w:p>
    <w:p w14:paraId="6650D4A5" w14:textId="486C9926" w:rsidR="79A127E1" w:rsidRDefault="79A127E1" w:rsidP="7FF69AD3">
      <w:r>
        <w:t>{</w:t>
      </w:r>
    </w:p>
    <w:p w14:paraId="038AEC67" w14:textId="49803AE4" w:rsidR="79A127E1" w:rsidRDefault="79A127E1" w:rsidP="7FF69AD3">
      <w:r>
        <w:t>2+0.5*x</w:t>
      </w:r>
      <w:r w:rsidR="04361305">
        <w:t>t</w:t>
      </w:r>
    </w:p>
    <w:p w14:paraId="2011F394" w14:textId="0025EA4E" w:rsidR="79A127E1" w:rsidRDefault="79A127E1" w:rsidP="7FF69AD3">
      <w:r>
        <w:t>1+0.5*y</w:t>
      </w:r>
    </w:p>
    <w:p w14:paraId="7B8DEF08" w14:textId="70D415B4" w:rsidR="79A127E1" w:rsidRDefault="79A127E1" w:rsidP="7FF69AD3">
      <w:r>
        <w:t xml:space="preserve">} </w:t>
      </w:r>
    </w:p>
    <w:p w14:paraId="439D8C2D" w14:textId="020E9199" w:rsidR="79A127E1" w:rsidRDefault="79A127E1" w:rsidP="7FF69AD3">
      <w:r>
        <w:t xml:space="preserve">And y = max </w:t>
      </w:r>
    </w:p>
    <w:p w14:paraId="51D3D106" w14:textId="61B9BB1F" w:rsidR="79A127E1" w:rsidRDefault="79A127E1" w:rsidP="7FF69AD3">
      <w:r>
        <w:t>{</w:t>
      </w:r>
    </w:p>
    <w:p w14:paraId="3DAC8DD8" w14:textId="17BAE36C" w:rsidR="79A127E1" w:rsidRDefault="79A127E1" w:rsidP="7FF69AD3">
      <w:r>
        <w:t>0.5+0.5*y</w:t>
      </w:r>
    </w:p>
    <w:p w14:paraId="3231F530" w14:textId="10710640" w:rsidR="79A127E1" w:rsidRDefault="79A127E1" w:rsidP="7FF69AD3">
      <w:r>
        <w:t>0.5x</w:t>
      </w:r>
    </w:p>
    <w:p w14:paraId="3A04E3E2" w14:textId="3F1AD391" w:rsidR="79A127E1" w:rsidRDefault="79A127E1" w:rsidP="7FF69AD3">
      <w:r>
        <w:t>}</w:t>
      </w:r>
    </w:p>
    <w:p w14:paraId="52629CB9" w14:textId="17E6C372" w:rsidR="79A127E1" w:rsidRDefault="79A127E1" w:rsidP="7FF69AD3">
      <w:r>
        <w:t>Now we need to find the combination of equations that gives us the max x and y.</w:t>
      </w:r>
    </w:p>
    <w:p w14:paraId="0485101C" w14:textId="098821AA" w:rsidR="79A127E1" w:rsidRDefault="79A127E1" w:rsidP="7FF69AD3">
      <w:r>
        <w:t xml:space="preserve">When I </w:t>
      </w:r>
      <w:r w:rsidR="4EC52825">
        <w:t xml:space="preserve">say combination, I mean pair of equations such that one equation is from the system associated with x and the second one in the system associated with y. </w:t>
      </w:r>
    </w:p>
    <w:p w14:paraId="3D33C2AA" w14:textId="32394323" w:rsidR="4EC52825" w:rsidRDefault="4EC52825" w:rsidP="7FF69AD3">
      <w:r>
        <w:t>For instance we could have, the resulting following system:</w:t>
      </w:r>
    </w:p>
    <w:p w14:paraId="0BDE5C1F" w14:textId="61D169E7" w:rsidR="4EC52825" w:rsidRDefault="4EC52825" w:rsidP="7FF69AD3">
      <w:r>
        <w:t>{</w:t>
      </w:r>
    </w:p>
    <w:p w14:paraId="6B766A7D" w14:textId="3CE4AA09" w:rsidR="4EC52825" w:rsidRDefault="4EC52825" w:rsidP="7FF69AD3">
      <w:r>
        <w:t>x= 2+0.5*x</w:t>
      </w:r>
    </w:p>
    <w:p w14:paraId="54A01A9F" w14:textId="56FFDE12" w:rsidR="4EC52825" w:rsidRDefault="4EC52825" w:rsidP="7FF69AD3">
      <w:r>
        <w:t>y= 0.5+0.5*y</w:t>
      </w:r>
    </w:p>
    <w:p w14:paraId="3C0F5500" w14:textId="19C6BEEE" w:rsidR="4EC52825" w:rsidRDefault="4EC52825" w:rsidP="7FF69AD3">
      <w:r>
        <w:t>}</w:t>
      </w:r>
    </w:p>
    <w:p w14:paraId="462A70AC" w14:textId="1457792C" w:rsidR="4EC52825" w:rsidRDefault="4EC52825" w:rsidP="7FF69AD3">
      <w:r>
        <w:t>Solving this system would give us x = 4 and y = 1. So repeating this process for all combinations gives us the optimal solution below:</w:t>
      </w:r>
    </w:p>
    <w:p w14:paraId="06FCF745" w14:textId="61D169E7" w:rsidR="4EC52825" w:rsidRDefault="4EC52825" w:rsidP="7FF69AD3">
      <w:r>
        <w:t>{</w:t>
      </w:r>
    </w:p>
    <w:p w14:paraId="0D1758BC" w14:textId="3CE4AA09" w:rsidR="4EC52825" w:rsidRDefault="4EC52825" w:rsidP="7FF69AD3">
      <w:r>
        <w:t>x= 2+0.5*x</w:t>
      </w:r>
    </w:p>
    <w:p w14:paraId="435A0EDC" w14:textId="7B6088F7" w:rsidR="4EC52825" w:rsidRDefault="4EC52825" w:rsidP="7FF69AD3">
      <w:r>
        <w:t>y= 0.5*x</w:t>
      </w:r>
    </w:p>
    <w:p w14:paraId="29374BAA" w14:textId="19C6BEEE" w:rsidR="4EC52825" w:rsidRDefault="4EC52825" w:rsidP="7FF69AD3">
      <w:r>
        <w:t>}</w:t>
      </w:r>
    </w:p>
    <w:p w14:paraId="2D544445" w14:textId="5583ECEF" w:rsidR="4EC52825" w:rsidRDefault="4EC52825" w:rsidP="7FF69AD3">
      <w:r>
        <w:t>Giving us x= 4 and y = 2 and therefore</w:t>
      </w:r>
      <w:r w:rsidR="642B6C85">
        <w:t>:</w:t>
      </w:r>
    </w:p>
    <w:p w14:paraId="19D5D433" w14:textId="29BF1D9F" w:rsidR="4EC52825" w:rsidRDefault="4EC52825" w:rsidP="7FF69AD3">
      <w:commentRangeStart w:id="14"/>
      <w:commentRangeStart w:id="15"/>
      <w:commentRangeStart w:id="16"/>
      <w:commentRangeStart w:id="17"/>
      <w:commentRangeStart w:id="18"/>
      <w:commentRangeStart w:id="19"/>
      <w:commentRangeStart w:id="20"/>
      <w:commentRangeStart w:id="21"/>
      <w:commentRangeStart w:id="22"/>
      <w:commentRangeStart w:id="23"/>
      <w:commentRangeStart w:id="24"/>
      <w:commentRangeStart w:id="25"/>
      <w:r>
        <w:t>V</w:t>
      </w:r>
      <w:r w:rsidR="295AAC28">
        <w:t>*</w:t>
      </w:r>
      <w:r>
        <w:t xml:space="preserve">(🍎) = 2 </w:t>
      </w:r>
    </w:p>
    <w:p w14:paraId="334ECD43" w14:textId="7F5AFC60" w:rsidR="4EC52825" w:rsidRDefault="4EC52825" w:rsidP="7FF69AD3">
      <w:r>
        <w:t>V</w:t>
      </w:r>
      <w:r w:rsidR="1EA0B3CC">
        <w:t>*</w:t>
      </w:r>
      <w:r>
        <w:t>(🍌) = 4</w:t>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commentRangeEnd w:id="17"/>
      <w:r>
        <w:rPr>
          <w:rStyle w:val="CommentReference"/>
        </w:rPr>
        <w:commentReference w:id="17"/>
      </w:r>
      <w:commentRangeEnd w:id="18"/>
      <w:r>
        <w:rPr>
          <w:rStyle w:val="CommentReference"/>
        </w:rPr>
        <w:commentReference w:id="18"/>
      </w:r>
      <w:commentRangeEnd w:id="19"/>
      <w:r>
        <w:rPr>
          <w:rStyle w:val="CommentReference"/>
        </w:rPr>
        <w:commentReference w:id="19"/>
      </w:r>
      <w:commentRangeEnd w:id="20"/>
      <w:r>
        <w:rPr>
          <w:rStyle w:val="CommentReference"/>
        </w:rPr>
        <w:commentReference w:id="20"/>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commentRangeEnd w:id="24"/>
      <w:r>
        <w:rPr>
          <w:rStyle w:val="CommentReference"/>
        </w:rPr>
        <w:commentReference w:id="24"/>
      </w:r>
      <w:commentRangeEnd w:id="25"/>
      <w:r>
        <w:rPr>
          <w:rStyle w:val="CommentReference"/>
        </w:rPr>
        <w:commentReference w:id="25"/>
      </w:r>
    </w:p>
    <w:p w14:paraId="64AE0D58" w14:textId="28783629" w:rsidR="45A368EE" w:rsidRDefault="45A368EE" w:rsidP="7FF69AD3">
      <w:r>
        <w:t xml:space="preserve">What do you guys think of this reasoning? </w:t>
      </w:r>
    </w:p>
    <w:p w14:paraId="2EF68A49" w14:textId="1D4826A7" w:rsidR="1F13CB45" w:rsidRDefault="1F13CB45" w:rsidP="282009A1">
      <w:r>
        <w:t>From the revision lecture:</w:t>
      </w:r>
    </w:p>
    <w:p w14:paraId="5FF8CAAA" w14:textId="1B9F4A00" w:rsidR="0FDB3141" w:rsidRDefault="0FDB3141" w:rsidP="0212DB4A">
      <w:commentRangeStart w:id="26"/>
      <w:commentRangeStart w:id="27"/>
      <w:commentRangeStart w:id="28"/>
      <w:commentRangeStart w:id="29"/>
      <w:commentRangeStart w:id="30"/>
      <w:commentRangeStart w:id="31"/>
      <w:commentRangeStart w:id="32"/>
      <w:commentRangeStart w:id="33"/>
      <w:r>
        <w:t xml:space="preserve">V(🍎) = </w:t>
      </w:r>
      <w:r w:rsidR="2C6B5B1A">
        <w:t>2</w:t>
      </w:r>
    </w:p>
    <w:p w14:paraId="370B13EF" w14:textId="6C57DFBF" w:rsidR="0FDB3141" w:rsidRDefault="0FDB3141" w:rsidP="0212DB4A">
      <w:r>
        <w:t xml:space="preserve">V(🍌) = </w:t>
      </w:r>
      <w:r w:rsidR="1264848C">
        <w:t>4</w:t>
      </w:r>
      <w:commentRangeEnd w:id="26"/>
      <w:r>
        <w:rPr>
          <w:rStyle w:val="CommentReference"/>
        </w:rPr>
        <w:commentReference w:id="26"/>
      </w:r>
      <w:commentRangeEnd w:id="27"/>
      <w:r>
        <w:rPr>
          <w:rStyle w:val="CommentReference"/>
        </w:rPr>
        <w:commentReference w:id="27"/>
      </w:r>
      <w:commentRangeEnd w:id="28"/>
      <w:r>
        <w:rPr>
          <w:rStyle w:val="CommentReference"/>
        </w:rPr>
        <w:commentReference w:id="28"/>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commentRangeEnd w:id="32"/>
      <w:r>
        <w:rPr>
          <w:rStyle w:val="CommentReference"/>
        </w:rPr>
        <w:commentReference w:id="32"/>
      </w:r>
      <w:commentRangeEnd w:id="33"/>
      <w:r>
        <w:rPr>
          <w:rStyle w:val="CommentReference"/>
        </w:rPr>
        <w:commentReference w:id="33"/>
      </w:r>
    </w:p>
    <w:p w14:paraId="542101AE" w14:textId="12FC9856" w:rsidR="0FDB3141" w:rsidRDefault="785842FA" w:rsidP="0212DB4A">
      <w:pPr>
        <w:rPr>
          <w:ins w:id="34" w:author="Schlueter, Hannah" w:date="2020-12-15T19:03:00Z"/>
        </w:rPr>
      </w:pPr>
      <w:r>
        <w:t>I think.</w:t>
      </w:r>
    </w:p>
    <w:p w14:paraId="52FA8343" w14:textId="10E86FD0" w:rsidR="3290592A" w:rsidRDefault="3290592A" w:rsidP="7FF69AD3">
      <w:ins w:id="35" w:author="Schlueter, Hannah" w:date="2020-12-15T19:03:00Z">
        <w:r>
          <w:t>So</w:t>
        </w:r>
      </w:ins>
      <w:ins w:id="36" w:author="Schlueter, Hannah" w:date="2020-12-15T19:04:00Z">
        <w:r w:rsidR="2064FA42">
          <w:t>, the</w:t>
        </w:r>
      </w:ins>
      <w:ins w:id="37" w:author="Schlueter, Hannah" w:date="2020-12-15T19:03:00Z">
        <w:r>
          <w:t xml:space="preserve"> optimal greedy policy is pi(A) = buy, pi(B) = eat</w:t>
        </w:r>
      </w:ins>
      <w:ins w:id="38" w:author="Schlueter, Hannah" w:date="2020-12-15T19:04:00Z">
        <w:r>
          <w:t xml:space="preserve"> (based on which side of the max expression we picked for each)</w:t>
        </w:r>
      </w:ins>
      <w:ins w:id="39" w:author="Schlueter, Hannah" w:date="2020-12-15T19:03:00Z">
        <w:r>
          <w:t>.</w:t>
        </w:r>
      </w:ins>
    </w:p>
    <w:p w14:paraId="56B3A3D8" w14:textId="3B241BB2" w:rsidR="33AA6C53" w:rsidRDefault="33AA6C53" w:rsidP="0212DB4A">
      <w:pPr>
        <w:pStyle w:val="Heading2"/>
      </w:pPr>
      <w:commentRangeStart w:id="40"/>
      <w:commentRangeStart w:id="41"/>
      <w:commentRangeStart w:id="42"/>
      <w:r>
        <w:t>Part c</w:t>
      </w:r>
      <w:commentRangeEnd w:id="40"/>
      <w:r>
        <w:rPr>
          <w:rStyle w:val="CommentReference"/>
        </w:rPr>
        <w:commentReference w:id="40"/>
      </w:r>
      <w:commentRangeEnd w:id="41"/>
      <w:r>
        <w:rPr>
          <w:rStyle w:val="CommentReference"/>
        </w:rPr>
        <w:commentReference w:id="41"/>
      </w:r>
      <w:commentRangeEnd w:id="42"/>
      <w:r>
        <w:rPr>
          <w:rStyle w:val="CommentReference"/>
        </w:rPr>
        <w:commentReference w:id="42"/>
      </w:r>
    </w:p>
    <w:p w14:paraId="3651C36E" w14:textId="26D2EA48" w:rsidR="3B79D6A6" w:rsidRDefault="3B79D6A6" w:rsidP="5EDDE9D8">
      <w:r>
        <w:t>(</w:t>
      </w:r>
      <w:r w:rsidR="07E771AC">
        <w:t>Ignore the question typo, confirmed on piazza they just included gamma twice</w:t>
      </w:r>
      <w:r>
        <w:t>)</w:t>
      </w:r>
    </w:p>
    <w:p w14:paraId="048522E1" w14:textId="79149CF0" w:rsidR="43E45A5A" w:rsidRDefault="2858E288" w:rsidP="7FF69AD3">
      <w:r>
        <w:rPr>
          <w:noProof/>
        </w:rPr>
        <w:drawing>
          <wp:inline distT="0" distB="0" distL="0" distR="0" wp14:anchorId="2ED03628" wp14:editId="0BB45451">
            <wp:extent cx="5943600" cy="266700"/>
            <wp:effectExtent l="0" t="0" r="0" b="0"/>
            <wp:docPr id="396144491" name="Picture 39614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144491"/>
                    <pic:cNvPicPr/>
                  </pic:nvPicPr>
                  <pic:blipFill>
                    <a:blip r:embed="rId13">
                      <a:extLst>
                        <a:ext uri="{28A0092B-C50C-407E-A947-70E740481C1C}">
                          <a14:useLocalDpi xmlns:a14="http://schemas.microsoft.com/office/drawing/2010/main" val="0"/>
                        </a:ext>
                      </a:extLst>
                    </a:blip>
                    <a:stretch>
                      <a:fillRect/>
                    </a:stretch>
                  </pic:blipFill>
                  <pic:spPr>
                    <a:xfrm>
                      <a:off x="0" y="0"/>
                      <a:ext cx="5943600" cy="266700"/>
                    </a:xfrm>
                    <a:prstGeom prst="rect">
                      <a:avLst/>
                    </a:prstGeom>
                  </pic:spPr>
                </pic:pic>
              </a:graphicData>
            </a:graphic>
          </wp:inline>
        </w:drawing>
      </w:r>
    </w:p>
    <w:p w14:paraId="7B299E9D" w14:textId="627FBF31" w:rsidR="249ABCE6" w:rsidRDefault="249ABCE6" w:rsidP="7FF69AD3">
      <w:r>
        <w:t xml:space="preserve">Everyone please note, a gamma of 0.5 is used here. </w:t>
      </w:r>
    </w:p>
    <w:p w14:paraId="41585ED0" w14:textId="1756870B" w:rsidR="7DC04A13" w:rsidRDefault="7DC04A13" w:rsidP="0212DB4A">
      <w:commentRangeStart w:id="43"/>
      <w:commentRangeStart w:id="44"/>
      <w:commentRangeStart w:id="45"/>
      <w:commentRangeStart w:id="46"/>
      <w:r>
        <w:t>For Q(🍎, eat) our returns are [¾].</w:t>
      </w:r>
    </w:p>
    <w:p w14:paraId="2E0474CA" w14:textId="04031A33" w:rsidR="7DC04A13" w:rsidRDefault="7DC04A13" w:rsidP="0212DB4A">
      <w:r>
        <w:t>For Q(🍎, buy) our returns are [½, 0].</w:t>
      </w:r>
    </w:p>
    <w:p w14:paraId="2EAA0733" w14:textId="001B1300" w:rsidR="7DC04A13" w:rsidRDefault="7DC04A13" w:rsidP="0212DB4A">
      <w:r>
        <w:t>For Q(🍌, eat) our returns are [3].</w:t>
      </w:r>
    </w:p>
    <w:p w14:paraId="3653C421" w14:textId="7C3B6436" w:rsidR="7DC04A13" w:rsidRDefault="0B164FDF" w:rsidP="0212DB4A">
      <w:r>
        <w:t>For Q(🍌, buy) our returns are [1, 1].</w:t>
      </w:r>
    </w:p>
    <w:p w14:paraId="1DD66713" w14:textId="50838507" w:rsidR="7E447C35" w:rsidRDefault="0353351C" w:rsidP="0212DB4A">
      <w:r>
        <w:t>So,</w:t>
      </w:r>
      <w:r w:rsidR="7E447C35">
        <w:t xml:space="preserve"> our table is</w:t>
      </w:r>
    </w:p>
    <w:tbl>
      <w:tblPr>
        <w:tblStyle w:val="TableGrid"/>
        <w:tblW w:w="0" w:type="auto"/>
        <w:tblLayout w:type="fixed"/>
        <w:tblLook w:val="06A0" w:firstRow="1" w:lastRow="0" w:firstColumn="1" w:lastColumn="0" w:noHBand="1" w:noVBand="1"/>
      </w:tblPr>
      <w:tblGrid>
        <w:gridCol w:w="3120"/>
        <w:gridCol w:w="3120"/>
        <w:gridCol w:w="3120"/>
      </w:tblGrid>
      <w:tr w:rsidR="0212DB4A" w14:paraId="22884F71" w14:textId="77777777" w:rsidTr="21FB0222">
        <w:tc>
          <w:tcPr>
            <w:tcW w:w="3120" w:type="dxa"/>
          </w:tcPr>
          <w:p w14:paraId="3323CDB3" w14:textId="650C708A" w:rsidR="0212DB4A" w:rsidRDefault="0212DB4A" w:rsidP="0212DB4A"/>
        </w:tc>
        <w:tc>
          <w:tcPr>
            <w:tcW w:w="3120" w:type="dxa"/>
          </w:tcPr>
          <w:p w14:paraId="1F9D96E4" w14:textId="42661D27" w:rsidR="7E447C35" w:rsidRDefault="7E447C35" w:rsidP="0212DB4A">
            <w:r>
              <w:t>eat</w:t>
            </w:r>
          </w:p>
        </w:tc>
        <w:tc>
          <w:tcPr>
            <w:tcW w:w="3120" w:type="dxa"/>
          </w:tcPr>
          <w:p w14:paraId="0BE7CED1" w14:textId="6FEDE7DE" w:rsidR="7E447C35" w:rsidRDefault="7E447C35" w:rsidP="0212DB4A">
            <w:r>
              <w:t>buy</w:t>
            </w:r>
          </w:p>
        </w:tc>
      </w:tr>
      <w:tr w:rsidR="0212DB4A" w14:paraId="2EBD9187" w14:textId="77777777" w:rsidTr="21FB0222">
        <w:tc>
          <w:tcPr>
            <w:tcW w:w="3120" w:type="dxa"/>
          </w:tcPr>
          <w:p w14:paraId="2D93159C" w14:textId="5FC7F498" w:rsidR="7E447C35" w:rsidRDefault="7E447C35" w:rsidP="0212DB4A">
            <w:r>
              <w:t>🍎</w:t>
            </w:r>
          </w:p>
        </w:tc>
        <w:tc>
          <w:tcPr>
            <w:tcW w:w="3120" w:type="dxa"/>
          </w:tcPr>
          <w:p w14:paraId="6B24279A" w14:textId="1C33777E" w:rsidR="7E447C35" w:rsidRDefault="7E447C35" w:rsidP="0212DB4A">
            <w:r>
              <w:t>3/4</w:t>
            </w:r>
          </w:p>
        </w:tc>
        <w:tc>
          <w:tcPr>
            <w:tcW w:w="3120" w:type="dxa"/>
          </w:tcPr>
          <w:p w14:paraId="36F1927F" w14:textId="51EF27D2" w:rsidR="7E447C35" w:rsidRDefault="3AC15598" w:rsidP="0212DB4A">
            <w:r>
              <w:t>1/4</w:t>
            </w:r>
          </w:p>
          <w:p w14:paraId="2F4871D4" w14:textId="05D29621" w:rsidR="7E447C35" w:rsidRDefault="7E447C35" w:rsidP="26FAEA4B"/>
        </w:tc>
      </w:tr>
      <w:tr w:rsidR="0212DB4A" w14:paraId="44CDE492" w14:textId="77777777" w:rsidTr="21FB0222">
        <w:tc>
          <w:tcPr>
            <w:tcW w:w="3120" w:type="dxa"/>
          </w:tcPr>
          <w:p w14:paraId="4C4CE810" w14:textId="1480C18C" w:rsidR="7E447C35" w:rsidRDefault="7E447C35" w:rsidP="0212DB4A">
            <w:r>
              <w:t>🍌</w:t>
            </w:r>
          </w:p>
        </w:tc>
        <w:tc>
          <w:tcPr>
            <w:tcW w:w="3120" w:type="dxa"/>
          </w:tcPr>
          <w:p w14:paraId="6FD11D19" w14:textId="77B4C834" w:rsidR="7E447C35" w:rsidRDefault="7E447C35" w:rsidP="0212DB4A">
            <w:r>
              <w:t>3</w:t>
            </w:r>
          </w:p>
        </w:tc>
        <w:tc>
          <w:tcPr>
            <w:tcW w:w="3120" w:type="dxa"/>
          </w:tcPr>
          <w:p w14:paraId="162CD96C" w14:textId="5A15353F" w:rsidR="7E447C35" w:rsidRDefault="7E447C35" w:rsidP="0212DB4A">
            <w:commentRangeStart w:id="47"/>
            <w:commentRangeStart w:id="48"/>
            <w:commentRangeStart w:id="49"/>
            <w:commentRangeStart w:id="50"/>
            <w:r>
              <w:t>1</w:t>
            </w:r>
            <w:commentRangeEnd w:id="47"/>
            <w:r>
              <w:rPr>
                <w:rStyle w:val="CommentReference"/>
              </w:rPr>
              <w:commentReference w:id="47"/>
            </w:r>
            <w:commentRangeEnd w:id="48"/>
            <w:r>
              <w:rPr>
                <w:rStyle w:val="CommentReference"/>
              </w:rPr>
              <w:commentReference w:id="48"/>
            </w:r>
            <w:commentRangeEnd w:id="49"/>
            <w:r>
              <w:rPr>
                <w:rStyle w:val="CommentReference"/>
              </w:rPr>
              <w:commentReference w:id="49"/>
            </w:r>
            <w:commentRangeEnd w:id="50"/>
            <w:r>
              <w:rPr>
                <w:rStyle w:val="CommentReference"/>
              </w:rPr>
              <w:commentReference w:id="50"/>
            </w:r>
            <w:commentRangeEnd w:id="43"/>
            <w:r>
              <w:rPr>
                <w:rStyle w:val="CommentReference"/>
              </w:rPr>
              <w:commentReference w:id="43"/>
            </w:r>
            <w:commentRangeEnd w:id="44"/>
            <w:r>
              <w:rPr>
                <w:rStyle w:val="CommentReference"/>
              </w:rPr>
              <w:commentReference w:id="44"/>
            </w:r>
            <w:commentRangeEnd w:id="45"/>
            <w:r>
              <w:rPr>
                <w:rStyle w:val="CommentReference"/>
              </w:rPr>
              <w:commentReference w:id="45"/>
            </w:r>
            <w:commentRangeEnd w:id="46"/>
            <w:r>
              <w:rPr>
                <w:rStyle w:val="CommentReference"/>
              </w:rPr>
              <w:commentReference w:id="46"/>
            </w:r>
          </w:p>
        </w:tc>
      </w:tr>
    </w:tbl>
    <w:p w14:paraId="118D59C9" w14:textId="05B76379" w:rsidR="5EDDE9D8" w:rsidRDefault="5EDDE9D8" w:rsidP="7FF69AD3"/>
    <w:p w14:paraId="5BCE26C6" w14:textId="6E6A8CB0" w:rsidR="5EDDE9D8" w:rsidRDefault="380BE4C8" w:rsidP="7FF69AD3">
      <w:pPr>
        <w:rPr>
          <w:rFonts w:ascii="Calibri" w:eastAsia="Calibri" w:hAnsi="Calibri" w:cs="Calibri"/>
        </w:rPr>
      </w:pPr>
      <w:r>
        <w:t>Kossai Sbai</w:t>
      </w:r>
      <w:r w:rsidR="087BCE9D">
        <w:t xml:space="preserve"> ©</w:t>
      </w:r>
      <w:r>
        <w:t>,</w:t>
      </w:r>
    </w:p>
    <w:p w14:paraId="35E3173A" w14:textId="70E3A18E" w:rsidR="5EDDE9D8" w:rsidRDefault="380BE4C8" w:rsidP="7FF69AD3">
      <w:r>
        <w:t>For gamma = 0.5, 100% agree with the ab</w:t>
      </w:r>
      <w:r w:rsidR="61C80516">
        <w:t>o</w:t>
      </w:r>
      <w:r>
        <w:t>ve solution got the same results</w:t>
      </w:r>
      <w:r w:rsidR="69595D16">
        <w:t xml:space="preserve">. </w:t>
      </w:r>
    </w:p>
    <w:p w14:paraId="5E6EABE0" w14:textId="05FEB3FE" w:rsidR="5EDDE9D8" w:rsidRDefault="69595D16" w:rsidP="7FF69AD3">
      <w:r>
        <w:t xml:space="preserve">Please find below </w:t>
      </w:r>
      <w:r w:rsidR="34D885C5">
        <w:t xml:space="preserve">the values I worked out, </w:t>
      </w:r>
      <w:r w:rsidR="34D885C5" w:rsidRPr="7FF69AD3">
        <w:rPr>
          <w:b/>
          <w:bCs/>
        </w:rPr>
        <w:t>with gamma = 1</w:t>
      </w:r>
      <w:r w:rsidR="34D885C5">
        <w:t>, let me know what you guys think</w:t>
      </w:r>
      <w:r w:rsidR="06F6334A">
        <w:t>!</w:t>
      </w:r>
      <w:r w:rsidR="34D885C5">
        <w:t xml:space="preserve"> Refer to piazza post: </w:t>
      </w:r>
      <w:hyperlink r:id="rId14">
        <w:r w:rsidR="34D885C5" w:rsidRPr="7FF69AD3">
          <w:rPr>
            <w:rStyle w:val="Hyperlink"/>
            <w:rFonts w:ascii="Calibri" w:eastAsia="Calibri" w:hAnsi="Calibri" w:cs="Calibri"/>
          </w:rPr>
          <w:t>https://piazza.com/class/kf7uhzvqmwa14k?cid=554</w:t>
        </w:r>
      </w:hyperlink>
      <w:r w:rsidR="34D885C5" w:rsidRPr="7FF69AD3">
        <w:rPr>
          <w:rFonts w:ascii="Calibri" w:eastAsia="Calibri" w:hAnsi="Calibri" w:cs="Calibri"/>
        </w:rPr>
        <w:t xml:space="preserve"> for further details. </w:t>
      </w:r>
    </w:p>
    <w:p w14:paraId="0310F85A" w14:textId="05C57E9B" w:rsidR="32938DC3" w:rsidRDefault="34D885C5" w:rsidP="20D79567">
      <w:pPr>
        <w:pStyle w:val="ListParagraph"/>
        <w:numPr>
          <w:ilvl w:val="0"/>
          <w:numId w:val="7"/>
        </w:numPr>
        <w:spacing w:line="300" w:lineRule="exact"/>
        <w:rPr>
          <w:rFonts w:eastAsiaTheme="minorEastAsia"/>
          <w:color w:val="333333"/>
          <w:sz w:val="19"/>
          <w:szCs w:val="19"/>
        </w:rPr>
      </w:pPr>
      <w:r w:rsidRPr="7FF69AD3">
        <w:rPr>
          <w:rFonts w:ascii="Helvetica Neue" w:eastAsia="Helvetica Neue" w:hAnsi="Helvetica Neue" w:cs="Helvetica Neue"/>
          <w:color w:val="333333"/>
          <w:sz w:val="19"/>
          <w:szCs w:val="19"/>
        </w:rPr>
        <w:t>(Apple,Buy) has a returns list as follows [0+1,0] = [1,0]</w:t>
      </w:r>
    </w:p>
    <w:p w14:paraId="177B707E" w14:textId="4993053F" w:rsidR="32938DC3" w:rsidRDefault="34D885C5" w:rsidP="20D79567">
      <w:pPr>
        <w:pStyle w:val="ListParagraph"/>
        <w:numPr>
          <w:ilvl w:val="0"/>
          <w:numId w:val="7"/>
        </w:numPr>
        <w:spacing w:line="300" w:lineRule="exact"/>
        <w:rPr>
          <w:rFonts w:eastAsiaTheme="minorEastAsia"/>
          <w:color w:val="333333"/>
          <w:sz w:val="19"/>
          <w:szCs w:val="19"/>
        </w:rPr>
      </w:pPr>
      <w:r w:rsidRPr="7FF69AD3">
        <w:rPr>
          <w:rFonts w:ascii="Helvetica Neue" w:eastAsia="Helvetica Neue" w:hAnsi="Helvetica Neue" w:cs="Helvetica Neue"/>
          <w:color w:val="333333"/>
          <w:sz w:val="19"/>
          <w:szCs w:val="19"/>
        </w:rPr>
        <w:t>(Banana,Buy) has a returns list as follows [1,1+0] = [1,1]</w:t>
      </w:r>
    </w:p>
    <w:p w14:paraId="2C0B113D" w14:textId="7D57DBFE" w:rsidR="32938DC3" w:rsidRDefault="34D885C5" w:rsidP="20D79567">
      <w:pPr>
        <w:pStyle w:val="ListParagraph"/>
        <w:numPr>
          <w:ilvl w:val="0"/>
          <w:numId w:val="7"/>
        </w:numPr>
        <w:spacing w:line="300" w:lineRule="exact"/>
        <w:rPr>
          <w:rFonts w:eastAsiaTheme="minorEastAsia"/>
          <w:color w:val="333333"/>
          <w:sz w:val="19"/>
          <w:szCs w:val="19"/>
        </w:rPr>
      </w:pPr>
      <w:r w:rsidRPr="7FF69AD3">
        <w:rPr>
          <w:rFonts w:ascii="Helvetica Neue" w:eastAsia="Helvetica Neue" w:hAnsi="Helvetica Neue" w:cs="Helvetica Neue"/>
          <w:color w:val="333333"/>
          <w:sz w:val="19"/>
          <w:szCs w:val="19"/>
        </w:rPr>
        <w:t>(Apple,Eat) has a returns list as follows [0.5 + 0.5] = [1]</w:t>
      </w:r>
    </w:p>
    <w:p w14:paraId="6D36204A" w14:textId="32A63E07" w:rsidR="32938DC3" w:rsidRDefault="34D885C5" w:rsidP="20D79567">
      <w:pPr>
        <w:pStyle w:val="ListParagraph"/>
        <w:numPr>
          <w:ilvl w:val="0"/>
          <w:numId w:val="7"/>
        </w:numPr>
        <w:spacing w:line="300" w:lineRule="exact"/>
        <w:rPr>
          <w:rFonts w:eastAsiaTheme="minorEastAsia"/>
          <w:color w:val="333333"/>
          <w:sz w:val="19"/>
          <w:szCs w:val="19"/>
        </w:rPr>
      </w:pPr>
      <w:r w:rsidRPr="7FF69AD3">
        <w:rPr>
          <w:rFonts w:ascii="Helvetica Neue" w:eastAsia="Helvetica Neue" w:hAnsi="Helvetica Neue" w:cs="Helvetica Neue"/>
          <w:color w:val="333333"/>
          <w:sz w:val="19"/>
          <w:szCs w:val="19"/>
        </w:rPr>
        <w:t>(Banana,Eat) has a returns list as follows [2+2] = [4]</w:t>
      </w:r>
      <w:r w:rsidR="32938DC3">
        <w:br/>
      </w:r>
      <w:r w:rsidRPr="7FF69AD3">
        <w:rPr>
          <w:rFonts w:ascii="Helvetica Neue" w:eastAsia="Helvetica Neue" w:hAnsi="Helvetica Neue" w:cs="Helvetica Neue"/>
          <w:color w:val="333333"/>
          <w:sz w:val="19"/>
          <w:szCs w:val="19"/>
        </w:rPr>
        <w:t>Now if we do the average of each of those lists in order to get the respective Q(s,a) values:</w:t>
      </w:r>
    </w:p>
    <w:p w14:paraId="473743FA" w14:textId="1F4CE99A" w:rsidR="32938DC3" w:rsidRDefault="34D885C5" w:rsidP="20D79567">
      <w:pPr>
        <w:pStyle w:val="ListParagraph"/>
        <w:numPr>
          <w:ilvl w:val="0"/>
          <w:numId w:val="7"/>
        </w:numPr>
        <w:spacing w:line="300" w:lineRule="exact"/>
        <w:rPr>
          <w:rFonts w:eastAsiaTheme="minorEastAsia"/>
          <w:color w:val="333333"/>
          <w:sz w:val="19"/>
          <w:szCs w:val="19"/>
        </w:rPr>
      </w:pPr>
      <w:r w:rsidRPr="7FF69AD3">
        <w:rPr>
          <w:rFonts w:ascii="Helvetica Neue" w:eastAsia="Helvetica Neue" w:hAnsi="Helvetica Neue" w:cs="Helvetica Neue"/>
          <w:color w:val="333333"/>
          <w:sz w:val="19"/>
          <w:szCs w:val="19"/>
        </w:rPr>
        <w:t xml:space="preserve">(Apple,Buy) has a Q(s,a) = (1 + 0) / 2 = </w:t>
      </w:r>
      <w:r w:rsidRPr="7FF69AD3">
        <w:rPr>
          <w:rFonts w:ascii="Helvetica Neue" w:eastAsia="Helvetica Neue" w:hAnsi="Helvetica Neue" w:cs="Helvetica Neue"/>
          <w:color w:val="333333"/>
          <w:sz w:val="16"/>
          <w:szCs w:val="16"/>
        </w:rPr>
        <w:t>1</w:t>
      </w:r>
      <w:r w:rsidR="391F3A69" w:rsidRPr="7FF69AD3">
        <w:rPr>
          <w:rFonts w:ascii="Helvetica Neue" w:eastAsia="Helvetica Neue" w:hAnsi="Helvetica Neue" w:cs="Helvetica Neue"/>
          <w:color w:val="333333"/>
          <w:sz w:val="16"/>
          <w:szCs w:val="16"/>
        </w:rPr>
        <w:t>/</w:t>
      </w:r>
      <w:r w:rsidRPr="7FF69AD3">
        <w:rPr>
          <w:rFonts w:ascii="Helvetica Neue" w:eastAsia="Helvetica Neue" w:hAnsi="Helvetica Neue" w:cs="Helvetica Neue"/>
          <w:color w:val="333333"/>
          <w:sz w:val="16"/>
          <w:szCs w:val="16"/>
        </w:rPr>
        <w:t>2</w:t>
      </w:r>
    </w:p>
    <w:p w14:paraId="1AD0E0C1" w14:textId="06B0DB11" w:rsidR="32938DC3" w:rsidRDefault="34D885C5" w:rsidP="20D79567">
      <w:pPr>
        <w:pStyle w:val="ListParagraph"/>
        <w:numPr>
          <w:ilvl w:val="0"/>
          <w:numId w:val="7"/>
        </w:numPr>
        <w:spacing w:line="300" w:lineRule="exact"/>
        <w:rPr>
          <w:rFonts w:eastAsiaTheme="minorEastAsia"/>
          <w:color w:val="333333"/>
          <w:sz w:val="19"/>
          <w:szCs w:val="19"/>
        </w:rPr>
      </w:pPr>
      <w:r w:rsidRPr="7FF69AD3">
        <w:rPr>
          <w:rFonts w:ascii="Helvetica Neue" w:eastAsia="Helvetica Neue" w:hAnsi="Helvetica Neue" w:cs="Helvetica Neue"/>
          <w:color w:val="333333"/>
          <w:sz w:val="19"/>
          <w:szCs w:val="19"/>
        </w:rPr>
        <w:t>(Banana,Buy) has a Q(s,a) = (1 + 1) / 2 = 1</w:t>
      </w:r>
    </w:p>
    <w:p w14:paraId="6BF9DA14" w14:textId="0D13E427" w:rsidR="32938DC3" w:rsidRDefault="34D885C5" w:rsidP="20D79567">
      <w:pPr>
        <w:pStyle w:val="ListParagraph"/>
        <w:numPr>
          <w:ilvl w:val="0"/>
          <w:numId w:val="7"/>
        </w:numPr>
        <w:spacing w:line="300" w:lineRule="exact"/>
        <w:rPr>
          <w:rFonts w:eastAsiaTheme="minorEastAsia"/>
          <w:color w:val="333333"/>
          <w:sz w:val="19"/>
          <w:szCs w:val="19"/>
        </w:rPr>
      </w:pPr>
      <w:r w:rsidRPr="7FF69AD3">
        <w:rPr>
          <w:rFonts w:ascii="Helvetica Neue" w:eastAsia="Helvetica Neue" w:hAnsi="Helvetica Neue" w:cs="Helvetica Neue"/>
          <w:color w:val="333333"/>
          <w:sz w:val="19"/>
          <w:szCs w:val="19"/>
        </w:rPr>
        <w:t>(Apple,Eat) has a Q(s,a) = 1 / 1 = 1</w:t>
      </w:r>
    </w:p>
    <w:p w14:paraId="7A3FE10C" w14:textId="0534EF1C" w:rsidR="32938DC3" w:rsidRDefault="34D885C5" w:rsidP="20D79567">
      <w:pPr>
        <w:pStyle w:val="ListParagraph"/>
        <w:numPr>
          <w:ilvl w:val="0"/>
          <w:numId w:val="7"/>
        </w:numPr>
        <w:spacing w:line="300" w:lineRule="exact"/>
        <w:rPr>
          <w:rFonts w:eastAsiaTheme="minorEastAsia"/>
          <w:color w:val="333333"/>
          <w:sz w:val="19"/>
          <w:szCs w:val="19"/>
        </w:rPr>
      </w:pPr>
      <w:r w:rsidRPr="7FF69AD3">
        <w:rPr>
          <w:rFonts w:ascii="Helvetica Neue" w:eastAsia="Helvetica Neue" w:hAnsi="Helvetica Neue" w:cs="Helvetica Neue"/>
          <w:color w:val="333333"/>
          <w:sz w:val="19"/>
          <w:szCs w:val="19"/>
        </w:rPr>
        <w:t>(Banana,Eat) has a Q(s,a) = 4/1 = 4</w:t>
      </w:r>
    </w:p>
    <w:p w14:paraId="3B3332B4" w14:textId="2E243A14" w:rsidR="32938DC3" w:rsidRDefault="32938DC3" w:rsidP="3621C2E8"/>
    <w:p w14:paraId="5F3CC33D" w14:textId="48D7C45A" w:rsidR="5EDDE9D8" w:rsidRDefault="5EDDE9D8" w:rsidP="5EDDE9D8"/>
    <w:p w14:paraId="7AF859FF" w14:textId="517FFEBB" w:rsidR="5EDDE9D8" w:rsidRDefault="5EDDE9D8" w:rsidP="5EDDE9D8"/>
    <w:p w14:paraId="1D65FF55" w14:textId="7689B75F" w:rsidR="5EDDE9D8" w:rsidRDefault="5EDDE9D8" w:rsidP="5EDDE9D8"/>
    <w:p w14:paraId="73658F3F" w14:textId="3C26BA1D" w:rsidR="5EDDE9D8" w:rsidRDefault="5EDDE9D8" w:rsidP="5EDDE9D8"/>
    <w:p w14:paraId="14E7381E" w14:textId="01FBE344" w:rsidR="5EDDE9D8" w:rsidRDefault="5EDDE9D8" w:rsidP="5EDDE9D8"/>
    <w:p w14:paraId="66E4C78B" w14:textId="7ABC6A75" w:rsidR="5EDDE9D8" w:rsidRDefault="5EDDE9D8" w:rsidP="5EDDE9D8"/>
    <w:p w14:paraId="565531C4" w14:textId="1B64C050" w:rsidR="5EDDE9D8" w:rsidRDefault="5EDDE9D8" w:rsidP="5EDDE9D8"/>
    <w:p w14:paraId="4D0E530D" w14:textId="46D0F28B" w:rsidR="5EDDE9D8" w:rsidRDefault="5EDDE9D8" w:rsidP="5EDDE9D8"/>
    <w:p w14:paraId="26B882C8" w14:textId="04336A92" w:rsidR="5EDDE9D8" w:rsidRDefault="5EDDE9D8" w:rsidP="5EDDE9D8"/>
    <w:p w14:paraId="7C93B6E9" w14:textId="65B1BE50" w:rsidR="5EDDE9D8" w:rsidRDefault="5EDDE9D8" w:rsidP="5EDDE9D8"/>
    <w:p w14:paraId="32D73C2D" w14:textId="16F7A46C" w:rsidR="5EDDE9D8" w:rsidRDefault="5EDDE9D8" w:rsidP="5EDDE9D8"/>
    <w:p w14:paraId="7FE25211" w14:textId="438DA085" w:rsidR="5EDDE9D8" w:rsidRDefault="5EDDE9D8" w:rsidP="5EDDE9D8"/>
    <w:p w14:paraId="701DC329" w14:textId="1AEB96D5" w:rsidR="5EDDE9D8" w:rsidRDefault="5EDDE9D8" w:rsidP="5EDDE9D8"/>
    <w:p w14:paraId="2CF13ABA" w14:textId="0C43B70D" w:rsidR="5EDDE9D8" w:rsidRDefault="5EDDE9D8" w:rsidP="5EDDE9D8"/>
    <w:p w14:paraId="58F177B5" w14:textId="6859623A" w:rsidR="5EDDE9D8" w:rsidRDefault="5EDDE9D8" w:rsidP="5EDDE9D8"/>
    <w:p w14:paraId="07E84654" w14:textId="4A864CEC" w:rsidR="5EDDE9D8" w:rsidRDefault="5EDDE9D8" w:rsidP="5EDDE9D8"/>
    <w:p w14:paraId="3F78FCCA" w14:textId="797026B8" w:rsidR="5EDDE9D8" w:rsidRDefault="5EDDE9D8" w:rsidP="5EDDE9D8"/>
    <w:p w14:paraId="4AD06E1E" w14:textId="30C3949F" w:rsidR="5EDDE9D8" w:rsidRDefault="5EDDE9D8" w:rsidP="5EDDE9D8"/>
    <w:p w14:paraId="58FDED61" w14:textId="1E090D29" w:rsidR="2C7F4852" w:rsidRDefault="2C7F4852" w:rsidP="5EDDE9D8">
      <w:r>
        <w:t>Alternative with Iterative Learning Control using “α”</w:t>
      </w:r>
    </w:p>
    <w:p w14:paraId="44FAD632" w14:textId="589F400E" w:rsidR="2C7F4852" w:rsidRDefault="2E1023AC" w:rsidP="5EDDE9D8">
      <w:r>
        <w:rPr>
          <w:noProof/>
        </w:rPr>
        <w:drawing>
          <wp:inline distT="0" distB="0" distL="0" distR="0" wp14:anchorId="77B5F623" wp14:editId="49DC89CF">
            <wp:extent cx="5943600" cy="4391025"/>
            <wp:effectExtent l="0" t="0" r="0" b="0"/>
            <wp:docPr id="1207043770" name="Picture 1207043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043770"/>
                    <pic:cNvPicPr/>
                  </pic:nvPicPr>
                  <pic:blipFill>
                    <a:blip r:embed="rId15">
                      <a:extLst>
                        <a:ext uri="{28A0092B-C50C-407E-A947-70E740481C1C}">
                          <a14:useLocalDpi xmlns:a14="http://schemas.microsoft.com/office/drawing/2010/main" val="0"/>
                        </a:ext>
                      </a:extLst>
                    </a:blip>
                    <a:stretch>
                      <a:fillRect/>
                    </a:stretch>
                  </pic:blipFill>
                  <pic:spPr>
                    <a:xfrm>
                      <a:off x="0" y="0"/>
                      <a:ext cx="5943600" cy="4391025"/>
                    </a:xfrm>
                    <a:prstGeom prst="rect">
                      <a:avLst/>
                    </a:prstGeom>
                  </pic:spPr>
                </pic:pic>
              </a:graphicData>
            </a:graphic>
          </wp:inline>
        </w:drawing>
      </w:r>
    </w:p>
    <w:p w14:paraId="5E8431CF" w14:textId="05D81716" w:rsidR="4B4D671D" w:rsidRDefault="4B4D671D" w:rsidP="16B4C1CE">
      <w:pPr>
        <w:pStyle w:val="Heading1"/>
      </w:pPr>
      <w:r>
        <w:t>Question 3</w:t>
      </w:r>
    </w:p>
    <w:p w14:paraId="3D724E5F" w14:textId="7C3CF0A6" w:rsidR="4B4D671D" w:rsidRDefault="4B4D671D" w:rsidP="16B4C1CE">
      <w:pPr>
        <w:pStyle w:val="Heading2"/>
      </w:pPr>
      <w:r>
        <w:t>Part a</w:t>
      </w:r>
    </w:p>
    <w:p w14:paraId="60CC7B62" w14:textId="79D7D0F6" w:rsidR="4B4D671D" w:rsidRDefault="4B4D671D" w:rsidP="16B4C1CE">
      <w:r>
        <w:t>In Policy Iteration we have two loops:</w:t>
      </w:r>
    </w:p>
    <w:p w14:paraId="34A2297B" w14:textId="68661408" w:rsidR="4B4D671D" w:rsidRDefault="4B4D671D" w:rsidP="16B4C1CE">
      <w:pPr>
        <w:pStyle w:val="ListParagraph"/>
        <w:numPr>
          <w:ilvl w:val="0"/>
          <w:numId w:val="4"/>
        </w:numPr>
        <w:rPr>
          <w:rFonts w:eastAsiaTheme="minorEastAsia"/>
        </w:rPr>
      </w:pPr>
      <w:r>
        <w:t>Policy evaluation</w:t>
      </w:r>
    </w:p>
    <w:p w14:paraId="1156300E" w14:textId="29EFD792" w:rsidR="10BFBD6D" w:rsidRDefault="10BFBD6D" w:rsidP="26FAEA4B">
      <w:pPr>
        <w:pStyle w:val="ListParagraph"/>
        <w:numPr>
          <w:ilvl w:val="0"/>
          <w:numId w:val="4"/>
        </w:numPr>
      </w:pPr>
      <w:r>
        <w:t>Policy improvement</w:t>
      </w:r>
    </w:p>
    <w:p w14:paraId="6356BBC4" w14:textId="302E9AD0" w:rsidR="4B4D671D" w:rsidRDefault="10BFBD6D" w:rsidP="16B4C1CE">
      <w:r>
        <w:t>In Value Iteration we do both at once.</w:t>
      </w:r>
    </w:p>
    <w:p w14:paraId="58425D71" w14:textId="6DDDB686" w:rsidR="2E6C3689" w:rsidRDefault="008F2A14" w:rsidP="26FAEA4B">
      <w:pPr>
        <w:rPr>
          <w:rStyle w:val="Hyperlink"/>
        </w:rPr>
      </w:pPr>
      <w:hyperlink r:id="rId16">
        <w:r w:rsidR="2E6C3689" w:rsidRPr="26FAEA4B">
          <w:rPr>
            <w:rStyle w:val="Hyperlink"/>
          </w:rPr>
          <w:t>https://stackoverflow.com/questions/37370015/what-is-the-difference-between-value-iteration-and-policy-iteration</w:t>
        </w:r>
      </w:hyperlink>
      <w:r w:rsidR="2E6C3689">
        <w:t xml:space="preserve"> </w:t>
      </w:r>
    </w:p>
    <w:p w14:paraId="54F2EEC6" w14:textId="6A7C8B9B" w:rsidR="20135F25" w:rsidRDefault="20135F25" w:rsidP="26FAEA4B">
      <w:r>
        <w:t>Adele Wang answer:</w:t>
      </w:r>
    </w:p>
    <w:p w14:paraId="519CD3A8" w14:textId="2C207F0C" w:rsidR="20135F25" w:rsidRDefault="20135F25" w:rsidP="26FAEA4B">
      <w:pPr>
        <w:pStyle w:val="ListParagraph"/>
        <w:numPr>
          <w:ilvl w:val="0"/>
          <w:numId w:val="1"/>
        </w:numPr>
        <w:rPr>
          <w:rFonts w:eastAsiaTheme="minorEastAsia"/>
        </w:rPr>
      </w:pPr>
      <w:r>
        <w:t>While policy iteration and value iteration both follows the evaluate -&gt; improve -&gt; evaluate cycle, the evaluation step in value iteration is only done once (one complete sweep, one update of every state), whereas the evaluation step in policy iteration is done iteratively until some threshold of accuracy is met. Bo</w:t>
      </w:r>
      <w:r w:rsidR="0CC1E5D3">
        <w:t xml:space="preserve">th will still </w:t>
      </w:r>
      <w:r w:rsidR="47B366B0">
        <w:t>guarantee</w:t>
      </w:r>
      <w:r w:rsidR="0CC1E5D3">
        <w:t xml:space="preserve"> convergence to v* under the same conditions that </w:t>
      </w:r>
      <w:r w:rsidR="6CFB7C82">
        <w:t>guarantee</w:t>
      </w:r>
      <w:r w:rsidR="0CC1E5D3">
        <w:t xml:space="preserve"> the existence of v*</w:t>
      </w:r>
    </w:p>
    <w:p w14:paraId="5937580A" w14:textId="6F42377F" w:rsidR="26FAEA4B" w:rsidRDefault="26FAEA4B" w:rsidP="26FAEA4B">
      <w:pPr>
        <w:pStyle w:val="ListParagraph"/>
        <w:numPr>
          <w:ilvl w:val="0"/>
          <w:numId w:val="1"/>
        </w:numPr>
      </w:pPr>
    </w:p>
    <w:p w14:paraId="5602FCFE" w14:textId="56A89F8C" w:rsidR="10BFBD6D" w:rsidRDefault="10BFBD6D" w:rsidP="26FAEA4B">
      <w:pPr>
        <w:pStyle w:val="Heading2"/>
      </w:pPr>
      <w:r>
        <w:t>Part b</w:t>
      </w:r>
    </w:p>
    <w:p w14:paraId="20EA9857" w14:textId="66BF171B" w:rsidR="7FF9052E" w:rsidRDefault="4E709B2D">
      <w:r>
        <w:t xml:space="preserve"> </w:t>
      </w:r>
      <w:r w:rsidR="7FF9052E">
        <w:t>I would define the state space as the state of the board, i.e. for each square what symbol is in that square: O, X or empty and the state would be this for each of the 9 squares.</w:t>
      </w:r>
    </w:p>
    <w:p w14:paraId="5CFFC105" w14:textId="35609EA3" w:rsidR="29B5257D" w:rsidRDefault="29B5257D" w:rsidP="5EDDE9D8">
      <w:r>
        <w:t xml:space="preserve">Note that this creates </w:t>
      </w:r>
      <w:r w:rsidR="4D8EE189">
        <w:t>many</w:t>
      </w:r>
      <w:r>
        <w:t xml:space="preserve"> permutations of states but it’s not that bad (compared to </w:t>
      </w:r>
      <w:r w:rsidR="7E598BF9">
        <w:t>G</w:t>
      </w:r>
      <w:r>
        <w:t>o or backgammon which are both feasible on a computer). This problem is suited well for an MCTS approach</w:t>
      </w:r>
      <w:r w:rsidR="0E92660B">
        <w:t>, however.</w:t>
      </w:r>
    </w:p>
    <w:p w14:paraId="7139985D" w14:textId="0CDF3BD4" w:rsidR="385AFFC1" w:rsidRDefault="385AFFC1">
      <w:r>
        <w:t>The state space might also include the next player to move (i.e. X or O).</w:t>
      </w:r>
    </w:p>
    <w:p w14:paraId="795DB2F8" w14:textId="0CA79EF2" w:rsidR="74C382D2" w:rsidRDefault="74C382D2" w:rsidP="7FF69AD3">
      <w:r>
        <w:t>Start state has all cells empty. Terminal states would be those where there is a line of Xs, Os, or where there are no more empty squares left.</w:t>
      </w:r>
    </w:p>
    <w:p w14:paraId="6E8316C2" w14:textId="5E83D83E" w:rsidR="775B9646" w:rsidRDefault="775B9646" w:rsidP="5EDDE9D8">
      <w:r>
        <w:t>I would model the policy of both myself and my opponent as purely greedy as there are only a few moves that need to be made in order to win (it is unlikely if the players are experienced that they “try out a new move” because there are only 9 possible actions in</w:t>
      </w:r>
      <w:r w:rsidR="3347EA86">
        <w:t xml:space="preserve"> total</w:t>
      </w:r>
      <w:r>
        <w:t>).</w:t>
      </w:r>
      <w:r w:rsidR="7C112404">
        <w:t xml:space="preserve"> </w:t>
      </w:r>
    </w:p>
    <w:p w14:paraId="2C168422" w14:textId="73276E3C" w:rsidR="7C112404" w:rsidRDefault="7C112404" w:rsidP="5EDDE9D8">
      <w:pPr>
        <w:pStyle w:val="Heading2"/>
      </w:pPr>
      <w:r>
        <w:t>Part c</w:t>
      </w:r>
    </w:p>
    <w:p w14:paraId="5A615F1F" w14:textId="0F96564A" w:rsidR="7C112404" w:rsidRDefault="7C112404" w:rsidP="5EDDE9D8">
      <w:r>
        <w:t>Cliff walking example: The goal of the agent is to traverse the edge of the cliff in as little steps as possible without falling off.</w:t>
      </w:r>
    </w:p>
    <w:p w14:paraId="6E9A0087" w14:textId="2768C04E" w:rsidR="7C112404" w:rsidRDefault="7C112404" w:rsidP="5EDDE9D8">
      <w:r>
        <w:t xml:space="preserve">Since Sarsa is on-policy, it would learn that moving and falling off the cliff </w:t>
      </w:r>
      <w:r w:rsidR="37116AD8">
        <w:t>yields</w:t>
      </w:r>
      <w:r>
        <w:t xml:space="preserve"> negative reward and this would cause it to learn a policy that initially moves away from the edge of the cliff and then goes past (esse</w:t>
      </w:r>
      <w:r w:rsidR="0F5FF560">
        <w:t>ntially, the long but safe way round</w:t>
      </w:r>
      <w:r>
        <w:t>)</w:t>
      </w:r>
      <w:r w:rsidR="483D6692">
        <w:t>.</w:t>
      </w:r>
    </w:p>
    <w:p w14:paraId="597A5B58" w14:textId="62D17CC8" w:rsidR="483D6692" w:rsidRDefault="483D6692" w:rsidP="5EDDE9D8">
      <w:r>
        <w:t xml:space="preserve">Q-Learning, on the other hand, is an Off-policy method and it would learn from the actions of the </w:t>
      </w:r>
      <w:r w:rsidR="0409F586">
        <w:t>behavior</w:t>
      </w:r>
      <w:r>
        <w:t xml:space="preserve"> policy in order </w:t>
      </w:r>
      <w:r w:rsidR="1C2D2228">
        <w:t>to develop a target policy that takes the “more dangerous” route along the edge of the cliff, completing the task in less steps, and it would learn not to move in the direction that causes it to fall off the edge.</w:t>
      </w:r>
    </w:p>
    <w:p w14:paraId="7FC2D469" w14:textId="68CB7732" w:rsidR="5EDDE9D8" w:rsidRDefault="5EDDE9D8" w:rsidP="5EDDE9D8"/>
    <w:sectPr w:rsidR="5EDDE9D8">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ross, Tiger" w:date="2020-12-16T14:00:00Z" w:initials="CT">
    <w:p w14:paraId="74440E12" w14:textId="3944D450" w:rsidR="7FF69AD3" w:rsidRDefault="7FF69AD3">
      <w:pPr>
        <w:pStyle w:val="CommentText"/>
      </w:pPr>
      <w:r>
        <w:t>It doesn't</w:t>
      </w:r>
      <w:r>
        <w:rPr>
          <w:rStyle w:val="CommentReference"/>
        </w:rPr>
        <w:annotationRef/>
      </w:r>
    </w:p>
  </w:comment>
  <w:comment w:id="5" w:author="Siomos, Vasilis" w:date="2020-12-16T12:06:00Z" w:initials="SV">
    <w:p w14:paraId="507344A8" w14:textId="19502FEE" w:rsidR="7FF69AD3" w:rsidRDefault="7FF69AD3">
      <w:pPr>
        <w:pStyle w:val="CommentText"/>
      </w:pPr>
      <w:r>
        <w:t>Not sure about this, you just need the property that given the current state and an action, the next state is not dependent on previous states</w:t>
      </w:r>
      <w:r>
        <w:rPr>
          <w:rStyle w:val="CommentReference"/>
        </w:rPr>
        <w:annotationRef/>
      </w:r>
    </w:p>
  </w:comment>
  <w:comment w:id="6" w:author="Siomos, Vasilis" w:date="2020-12-16T12:09:00Z" w:initials="SV">
    <w:p w14:paraId="1CA1F4AC" w14:textId="7E554922" w:rsidR="7FF69AD3" w:rsidRDefault="7FF69AD3">
      <w:pPr>
        <w:pStyle w:val="CommentText"/>
      </w:pPr>
      <w:r>
        <w:t>even if you follow the logic of keeping track of all the information about every patient, in this formulation you don't know which medicine you administered to every patient</w:t>
      </w:r>
      <w:r>
        <w:rPr>
          <w:rStyle w:val="CommentReference"/>
        </w:rPr>
        <w:annotationRef/>
      </w:r>
      <w:r>
        <w:rPr>
          <w:rStyle w:val="CommentReference"/>
        </w:rPr>
        <w:annotationRef/>
      </w:r>
    </w:p>
  </w:comment>
  <w:comment w:id="7" w:author="Siomos, Vasilis" w:date="2020-12-16T11:58:00Z" w:initials="SV">
    <w:p w14:paraId="01DBDE51" w14:textId="1BEA60EB" w:rsidR="7FF69AD3" w:rsidRDefault="7FF69AD3">
      <w:pPr>
        <w:pStyle w:val="CommentText"/>
      </w:pPr>
      <w:r>
        <w:t>I found his notes but there's a ton, which one deals with MDPs?</w:t>
      </w:r>
      <w:r>
        <w:rPr>
          <w:rStyle w:val="CommentReference"/>
        </w:rPr>
        <w:annotationRef/>
      </w:r>
    </w:p>
  </w:comment>
  <w:comment w:id="0" w:author="Biberea, Calin" w:date="2021-12-07T10:33:00Z" w:initials="BC">
    <w:p w14:paraId="721613A2" w14:textId="1DF791E8" w:rsidR="26FAEA4B" w:rsidRDefault="26FAEA4B">
      <w:pPr>
        <w:pStyle w:val="CommentText"/>
      </w:pPr>
      <w:r>
        <w:t>My opinion is that we need to model a single patient:</w:t>
      </w:r>
      <w:r>
        <w:rPr>
          <w:rStyle w:val="CommentReference"/>
        </w:rPr>
        <w:annotationRef/>
      </w:r>
    </w:p>
    <w:p w14:paraId="0131C8E5" w14:textId="7A2D7E31" w:rsidR="26FAEA4B" w:rsidRDefault="26FAEA4B">
      <w:pPr>
        <w:pStyle w:val="CommentText"/>
      </w:pPr>
    </w:p>
    <w:p w14:paraId="294DA2B5" w14:textId="4E944853" w:rsidR="26FAEA4B" w:rsidRDefault="26FAEA4B">
      <w:pPr>
        <w:pStyle w:val="CommentText"/>
      </w:pPr>
      <w:r>
        <w:t>Why? Each patient behaves the exact same way given the same drug, i.e. has exactly the same probabilities.</w:t>
      </w:r>
    </w:p>
    <w:p w14:paraId="2AB3A106" w14:textId="715A7B8B" w:rsidR="26FAEA4B" w:rsidRDefault="26FAEA4B">
      <w:pPr>
        <w:pStyle w:val="CommentText"/>
      </w:pPr>
    </w:p>
    <w:p w14:paraId="2CD2F85F" w14:textId="3A9AC80B" w:rsidR="26FAEA4B" w:rsidRDefault="26FAEA4B">
      <w:pPr>
        <w:pStyle w:val="CommentText"/>
      </w:pPr>
      <w:r>
        <w:t>We simply want to know which drug works best, i.e. try giving the same (i.e. many patients) different drugs to get best policy.</w:t>
      </w:r>
    </w:p>
    <w:p w14:paraId="05B8D808" w14:textId="4B450701" w:rsidR="26FAEA4B" w:rsidRDefault="26FAEA4B">
      <w:pPr>
        <w:pStyle w:val="CommentText"/>
      </w:pPr>
    </w:p>
    <w:p w14:paraId="52A1ACF7" w14:textId="089CFFF3" w:rsidR="26FAEA4B" w:rsidRDefault="26FAEA4B">
      <w:pPr>
        <w:pStyle w:val="CommentText"/>
      </w:pPr>
      <w:r>
        <w:t>In particular, running multiple episodes with the same patient (first solution), is the same as running an MDP that also allows to change patient.</w:t>
      </w:r>
    </w:p>
    <w:p w14:paraId="16FE0A84" w14:textId="2FC158D8" w:rsidR="26FAEA4B" w:rsidRDefault="26FAEA4B">
      <w:pPr>
        <w:pStyle w:val="CommentText"/>
      </w:pPr>
    </w:p>
    <w:p w14:paraId="7F05DF76" w14:textId="7E0C95B2" w:rsidR="26FAEA4B" w:rsidRDefault="26FAEA4B">
      <w:pPr>
        <w:pStyle w:val="CommentText"/>
      </w:pPr>
      <w:r>
        <w:t xml:space="preserve">It's just that one has a nested loop inside the MDP and is circular while the other terminates and need an outer loop (out of the MDP) to try more patients. </w:t>
      </w:r>
    </w:p>
  </w:comment>
  <w:comment w:id="1" w:author="Marfani, Gabriella" w:date="2021-12-10T03:39:00Z" w:initials="MG">
    <w:p w14:paraId="275CDD70" w14:textId="20F914F9" w:rsidR="26FAEA4B" w:rsidRDefault="26FAEA4B">
      <w:pPr>
        <w:pStyle w:val="CommentText"/>
      </w:pPr>
      <w:r>
        <w:t>how can we run multiple episodes with same person if they're dead?</w:t>
      </w:r>
      <w:r>
        <w:rPr>
          <w:rStyle w:val="CommentReference"/>
        </w:rPr>
        <w:annotationRef/>
      </w:r>
    </w:p>
  </w:comment>
  <w:comment w:id="2" w:author="Biberea, Calin" w:date="2021-12-10T04:06:00Z" w:initials="BC">
    <w:p w14:paraId="5938DC4F" w14:textId="1246E08E" w:rsidR="26FAEA4B" w:rsidRDefault="26FAEA4B">
      <w:pPr>
        <w:pStyle w:val="CommentText"/>
      </w:pPr>
      <w:r>
        <w:t xml:space="preserve">Fair point, I guess we can draw from the patients pool at the start of each episode. </w:t>
      </w:r>
      <w:r>
        <w:rPr>
          <w:rStyle w:val="CommentReference"/>
        </w:rPr>
        <w:annotationRef/>
      </w:r>
    </w:p>
  </w:comment>
  <w:comment w:id="3" w:author="Filip, Ioana-Adelina" w:date="2021-12-15T07:36:00Z" w:initials="FI">
    <w:p w14:paraId="627FF100" w14:textId="55E33436" w:rsidR="26FAEA4B" w:rsidRDefault="26FAEA4B">
      <w:pPr>
        <w:pStyle w:val="CommentText"/>
      </w:pPr>
      <w:r>
        <w:t>And kill more off?</w:t>
      </w:r>
      <w:r>
        <w:rPr>
          <w:rStyle w:val="CommentReference"/>
        </w:rPr>
        <w:annotationRef/>
      </w:r>
      <w:r>
        <w:rPr>
          <w:rStyle w:val="CommentReference"/>
        </w:rPr>
        <w:annotationRef/>
      </w:r>
    </w:p>
    <w:p w14:paraId="2C9DB0B6" w14:textId="772D391C" w:rsidR="26FAEA4B" w:rsidRDefault="26FAEA4B">
      <w:pPr>
        <w:pStyle w:val="CommentText"/>
      </w:pPr>
    </w:p>
  </w:comment>
  <w:comment w:id="8" w:author="Burr, William" w:date="2020-12-16T16:05:00Z" w:initials="BW">
    <w:p w14:paraId="3CD8C9A9" w14:textId="35DC1F07" w:rsidR="04CB5692" w:rsidRDefault="04CB5692">
      <w:pPr>
        <w:pStyle w:val="CommentText"/>
      </w:pPr>
      <w:r>
        <w:t>"Each drug works in the same way for all patients. " why do we continually do testing once we've identified a drug that works?</w:t>
      </w:r>
      <w:r>
        <w:rPr>
          <w:rStyle w:val="CommentReference"/>
        </w:rPr>
        <w:annotationRef/>
      </w:r>
    </w:p>
  </w:comment>
  <w:comment w:id="9" w:author="Sechkar, Kirill" w:date="2021-12-13T07:53:00Z" w:initials="SK">
    <w:p w14:paraId="2E757E08" w14:textId="37DC5F25" w:rsidR="26FAEA4B" w:rsidRDefault="26FAEA4B">
      <w:pPr>
        <w:pStyle w:val="CommentText"/>
      </w:pPr>
      <w:r>
        <w:t>Would rather use online updates after every episode because waiting until we get a full batch before we improve the policy seems cruel to people towards the batch's end</w:t>
      </w:r>
      <w:r>
        <w:rPr>
          <w:rStyle w:val="CommentReference"/>
        </w:rPr>
        <w:annotationRef/>
      </w:r>
    </w:p>
  </w:comment>
  <w:comment w:id="10" w:author="Siomos, Vasilis" w:date="2020-12-16T04:58:00Z" w:initials="SV">
    <w:p w14:paraId="33902B5B" w14:textId="43480C7D" w:rsidR="7FF69AD3" w:rsidRDefault="7FF69AD3">
      <w:pPr>
        <w:pStyle w:val="CommentText"/>
      </w:pPr>
      <w:r>
        <w:t>This is missing transition probabilities</w:t>
      </w:r>
      <w:r>
        <w:rPr>
          <w:rStyle w:val="CommentReference"/>
        </w:rPr>
        <w:annotationRef/>
      </w:r>
    </w:p>
  </w:comment>
  <w:comment w:id="11" w:author="Biberea, Calin" w:date="2021-12-07T10:39:00Z" w:initials="BC">
    <w:p w14:paraId="14191314" w14:textId="5B02AD0C" w:rsidR="26FAEA4B" w:rsidRDefault="26FAEA4B">
      <w:pPr>
        <w:pStyle w:val="CommentText"/>
      </w:pPr>
      <w:r>
        <w:t>If it's not specified, assumed to be 1.</w:t>
      </w:r>
      <w:r>
        <w:rPr>
          <w:rStyle w:val="CommentReference"/>
        </w:rPr>
        <w:annotationRef/>
      </w:r>
    </w:p>
  </w:comment>
  <w:comment w:id="12" w:author="Trew, Samuel I W" w:date="2020-12-16T02:07:00Z" w:initials="TW">
    <w:p w14:paraId="2D52EE89" w14:textId="694BDA37" w:rsidR="7FF69AD3" w:rsidRDefault="7FF69AD3">
      <w:pPr>
        <w:pStyle w:val="CommentText"/>
      </w:pPr>
      <w:r>
        <w:t>shouldn't these Vs be value functions (e.g. Value of Apple), not Value * Apple</w:t>
      </w:r>
      <w:r>
        <w:rPr>
          <w:rStyle w:val="CommentReference"/>
        </w:rPr>
        <w:annotationRef/>
      </w:r>
    </w:p>
  </w:comment>
  <w:comment w:id="13" w:author="Richter, Leo" w:date="2020-12-16T13:00:00Z" w:initials="RL">
    <w:p w14:paraId="4815B450" w14:textId="06618423" w:rsidR="7FF69AD3" w:rsidRDefault="7FF69AD3">
      <w:pPr>
        <w:pStyle w:val="CommentText"/>
      </w:pPr>
      <w:r>
        <w:t>no, because this is already the optimal value. Kossai is not using the iterative approach</w:t>
      </w:r>
      <w:r>
        <w:rPr>
          <w:rStyle w:val="CommentReference"/>
        </w:rPr>
        <w:annotationRef/>
      </w:r>
    </w:p>
    <w:p w14:paraId="25A37F35" w14:textId="066E3CC9" w:rsidR="7FF69AD3" w:rsidRDefault="7FF69AD3">
      <w:pPr>
        <w:pStyle w:val="CommentText"/>
      </w:pPr>
    </w:p>
  </w:comment>
  <w:comment w:id="14" w:author="Piala, Martin" w:date="2020-12-13T11:35:00Z" w:initials="PM">
    <w:p w14:paraId="04C82260" w14:textId="40CAA741" w:rsidR="7FF69AD3" w:rsidRDefault="7FF69AD3">
      <w:pPr>
        <w:pStyle w:val="CommentText"/>
      </w:pPr>
      <w:r>
        <w:t>should be the other way around</w:t>
      </w:r>
      <w:r>
        <w:rPr>
          <w:rStyle w:val="CommentReference"/>
        </w:rPr>
        <w:annotationRef/>
      </w:r>
    </w:p>
  </w:comment>
  <w:comment w:id="15" w:author="Cross, Tiger" w:date="2020-12-14T01:47:00Z" w:initials="CT">
    <w:p w14:paraId="53BF7137" w14:textId="66CE819F" w:rsidR="7FF69AD3" w:rsidRDefault="7FF69AD3">
      <w:pPr>
        <w:pStyle w:val="CommentText"/>
      </w:pPr>
      <w:r>
        <w:t>+1 I think so too</w:t>
      </w:r>
      <w:r>
        <w:rPr>
          <w:rStyle w:val="CommentReference"/>
        </w:rPr>
        <w:annotationRef/>
      </w:r>
    </w:p>
  </w:comment>
  <w:comment w:id="16" w:author="Yeo, Matthew" w:date="2020-12-14T13:59:00Z" w:initials="YM">
    <w:p w14:paraId="0967DEB6" w14:textId="44E9E60C" w:rsidR="7FF69AD3" w:rsidRDefault="7FF69AD3">
      <w:pPr>
        <w:pStyle w:val="CommentText"/>
      </w:pPr>
      <w:r>
        <w:t>hmm im quite confused as to how this is calculated. doesn't substituting in these values not satisfy the simultaneous equations</w:t>
      </w:r>
      <w:r>
        <w:rPr>
          <w:rStyle w:val="CommentReference"/>
        </w:rPr>
        <w:annotationRef/>
      </w:r>
    </w:p>
    <w:p w14:paraId="26E7D91C" w14:textId="63AA5FCC" w:rsidR="7FF69AD3" w:rsidRDefault="7FF69AD3">
      <w:pPr>
        <w:pStyle w:val="CommentText"/>
      </w:pPr>
      <w:r>
        <w:t>V(A) = 0.5 + 0.5V(A) + 0.5V(B)</w:t>
      </w:r>
    </w:p>
    <w:p w14:paraId="3505D001" w14:textId="403580CF" w:rsidR="7FF69AD3" w:rsidRDefault="7FF69AD3">
      <w:pPr>
        <w:pStyle w:val="CommentText"/>
      </w:pPr>
      <w:r>
        <w:t xml:space="preserve">reduces to </w:t>
      </w:r>
    </w:p>
    <w:p w14:paraId="0D3AE332" w14:textId="19CD2584" w:rsidR="7FF69AD3" w:rsidRDefault="7FF69AD3">
      <w:pPr>
        <w:pStyle w:val="CommentText"/>
      </w:pPr>
      <w:r>
        <w:t>V(A) - V(B) = 1</w:t>
      </w:r>
    </w:p>
    <w:p w14:paraId="640A2568" w14:textId="03C13347" w:rsidR="7FF69AD3" w:rsidRDefault="7FF69AD3">
      <w:pPr>
        <w:pStyle w:val="CommentText"/>
      </w:pPr>
    </w:p>
    <w:p w14:paraId="57899BF9" w14:textId="7F4509CA" w:rsidR="7FF69AD3" w:rsidRDefault="7FF69AD3">
      <w:pPr>
        <w:pStyle w:val="CommentText"/>
      </w:pPr>
      <w:r>
        <w:t>V(B) = 3 + 0.5V(A) + 0.5V(B)</w:t>
      </w:r>
    </w:p>
    <w:p w14:paraId="790E60BB" w14:textId="1F6227C8" w:rsidR="7FF69AD3" w:rsidRDefault="7FF69AD3">
      <w:pPr>
        <w:pStyle w:val="CommentText"/>
      </w:pPr>
      <w:r>
        <w:t xml:space="preserve">reduces to </w:t>
      </w:r>
    </w:p>
    <w:p w14:paraId="3042CEAE" w14:textId="3E7B6DBD" w:rsidR="7FF69AD3" w:rsidRDefault="7FF69AD3">
      <w:pPr>
        <w:pStyle w:val="CommentText"/>
      </w:pPr>
      <w:r>
        <w:t>V(B) - V(A) = 6</w:t>
      </w:r>
    </w:p>
    <w:p w14:paraId="78D6BFBC" w14:textId="579E19ED" w:rsidR="7FF69AD3" w:rsidRDefault="7FF69AD3">
      <w:pPr>
        <w:pStyle w:val="CommentText"/>
      </w:pPr>
    </w:p>
    <w:p w14:paraId="26B834CD" w14:textId="2A06BE88" w:rsidR="7FF69AD3" w:rsidRDefault="7FF69AD3">
      <w:pPr>
        <w:pStyle w:val="CommentText"/>
      </w:pPr>
      <w:r>
        <w:t>This system seems unsolvable.</w:t>
      </w:r>
    </w:p>
  </w:comment>
  <w:comment w:id="17" w:author="Cross, Tiger" w:date="2020-12-15T04:15:00Z" w:initials="CT">
    <w:p w14:paraId="2D9A8BE7" w14:textId="4DF60367" w:rsidR="7FF69AD3" w:rsidRDefault="7FF69AD3">
      <w:pPr>
        <w:pStyle w:val="CommentText"/>
      </w:pPr>
      <w:r>
        <w:t>Can anyone explain how to actually do this?</w:t>
      </w:r>
      <w:r>
        <w:rPr>
          <w:rStyle w:val="CommentReference"/>
        </w:rPr>
        <w:annotationRef/>
      </w:r>
    </w:p>
  </w:comment>
  <w:comment w:id="18" w:author="Cross, Tiger" w:date="2020-12-15T04:41:00Z" w:initials="CT">
    <w:p w14:paraId="62457B78" w14:textId="312BBCE7" w:rsidR="7FF69AD3" w:rsidRDefault="7FF69AD3">
      <w:pPr>
        <w:pStyle w:val="CommentText"/>
      </w:pPr>
      <w:r>
        <w:t>https://piazza.com/class/kf7uhzvqmwa14k?cid=505</w:t>
      </w:r>
      <w:r>
        <w:rPr>
          <w:rStyle w:val="CommentReference"/>
        </w:rPr>
        <w:annotationRef/>
      </w:r>
    </w:p>
  </w:comment>
  <w:comment w:id="19" w:author="Sbai, Kossai" w:date="2020-12-15T08:54:00Z" w:initials="SK">
    <w:p w14:paraId="3B240795" w14:textId="2AC892CF" w:rsidR="7FF69AD3" w:rsidRDefault="7FF69AD3">
      <w:pPr>
        <w:pStyle w:val="CommentText"/>
      </w:pPr>
      <w:r>
        <w:t xml:space="preserve">I do not agree, I think that this is right. </w:t>
      </w:r>
      <w:r>
        <w:rPr>
          <w:rStyle w:val="CommentReference"/>
        </w:rPr>
        <w:annotationRef/>
      </w:r>
    </w:p>
  </w:comment>
  <w:comment w:id="20" w:author="Sbai, Kossai" w:date="2020-12-15T08:54:00Z" w:initials="SK">
    <w:p w14:paraId="40DA989A" w14:textId="2BC7F239" w:rsidR="7FF69AD3" w:rsidRDefault="7FF69AD3">
      <w:pPr>
        <w:pStyle w:val="CommentText"/>
      </w:pPr>
      <w:r>
        <w:t>As in V(Banana) = 4 and V(Apple) = 2</w:t>
      </w:r>
      <w:r>
        <w:rPr>
          <w:rStyle w:val="CommentReference"/>
        </w:rPr>
        <w:annotationRef/>
      </w:r>
    </w:p>
  </w:comment>
  <w:comment w:id="21" w:author="Yeo, Matthew" w:date="2020-12-15T09:06:00Z" w:initials="YM">
    <w:p w14:paraId="146FDFEF" w14:textId="1B2869D2" w:rsidR="7FF69AD3" w:rsidRDefault="7FF69AD3">
      <w:pPr>
        <w:pStyle w:val="CommentText"/>
      </w:pPr>
      <w:r>
        <w:t>yeah the original system of equations was deleted</w:t>
      </w:r>
      <w:r>
        <w:rPr>
          <w:rStyle w:val="CommentReference"/>
        </w:rPr>
        <w:annotationRef/>
      </w:r>
    </w:p>
  </w:comment>
  <w:comment w:id="22" w:author="Siomos, Vasilis" w:date="2020-12-16T05:00:00Z" w:initials="SV">
    <w:p w14:paraId="4675A89B" w14:textId="3FFCBA30" w:rsidR="7FF69AD3" w:rsidRDefault="7FF69AD3">
      <w:pPr>
        <w:pStyle w:val="CommentText"/>
      </w:pPr>
      <w:r>
        <w:t>Take the 4 cases of the max combinations, check which one does not lead to a contradiction. Easiest and fastest</w:t>
      </w:r>
      <w:r>
        <w:rPr>
          <w:rStyle w:val="CommentReference"/>
        </w:rPr>
        <w:annotationRef/>
      </w:r>
    </w:p>
  </w:comment>
  <w:comment w:id="23" w:author="Schlueter, Hannah" w:date="2020-12-16T08:39:00Z" w:initials="SH">
    <w:p w14:paraId="279C6BCB" w14:textId="19C794BD" w:rsidR="7FF69AD3" w:rsidRDefault="7FF69AD3">
      <w:pPr>
        <w:pStyle w:val="CommentText"/>
      </w:pPr>
      <w:r>
        <w:t xml:space="preserve">The solution with the least amount of writing is probably to guess the answer and just show that it's consistent with the equations. In a normal exam, coming up with the correct guess might be a bit tricky, but here you can just code the two max expressions e.g. in python run a few iterations and use that as your guess. </w:t>
      </w:r>
      <w:r>
        <w:rPr>
          <w:rStyle w:val="CommentReference"/>
        </w:rPr>
        <w:annotationRef/>
      </w:r>
    </w:p>
  </w:comment>
  <w:comment w:id="24" w:author="Schlueter, Hannah" w:date="2020-12-16T08:39:00Z" w:initials="SH">
    <w:p w14:paraId="15646E90" w14:textId="5B409D57" w:rsidR="7FF69AD3" w:rsidRDefault="7FF69AD3">
      <w:pPr>
        <w:pStyle w:val="CommentText"/>
      </w:pPr>
      <w:r>
        <w:t>Can we assume that the answer is unique? Or is that something we would need to show too?</w:t>
      </w:r>
      <w:r>
        <w:rPr>
          <w:rStyle w:val="CommentReference"/>
        </w:rPr>
        <w:annotationRef/>
      </w:r>
    </w:p>
  </w:comment>
  <w:comment w:id="25" w:author="Richter, Leo" w:date="2020-12-16T13:01:00Z" w:initials="RL">
    <w:p w14:paraId="451F8840" w14:textId="11F5AE9F" w:rsidR="7FF69AD3" w:rsidRDefault="7FF69AD3">
      <w:pPr>
        <w:pStyle w:val="CommentText"/>
      </w:pPr>
      <w:r>
        <w:t>you can assume that I think</w:t>
      </w:r>
      <w:r>
        <w:rPr>
          <w:rStyle w:val="CommentReference"/>
        </w:rPr>
        <w:annotationRef/>
      </w:r>
    </w:p>
  </w:comment>
  <w:comment w:id="26" w:author="Piala, Martin" w:date="2020-12-13T11:35:00Z" w:initials="PM">
    <w:p w14:paraId="69BF4BD9" w14:textId="40CAA741" w:rsidR="5EDDE9D8" w:rsidRDefault="5EDDE9D8">
      <w:r>
        <w:t>should be the other way around</w:t>
      </w:r>
      <w:r>
        <w:annotationRef/>
      </w:r>
    </w:p>
  </w:comment>
  <w:comment w:id="27" w:author="Cross, Tiger" w:date="2020-12-14T01:47:00Z" w:initials="CT">
    <w:p w14:paraId="283831EC" w14:textId="66CE819F" w:rsidR="5EDDE9D8" w:rsidRDefault="5EDDE9D8">
      <w:r>
        <w:t>+1 I think so too</w:t>
      </w:r>
      <w:r>
        <w:annotationRef/>
      </w:r>
    </w:p>
  </w:comment>
  <w:comment w:id="28" w:author="Yeo, Matthew" w:date="2020-12-14T13:59:00Z" w:initials="YM">
    <w:p w14:paraId="0243F6D1" w14:textId="44E9E60C" w:rsidR="5EDDE9D8" w:rsidRDefault="5EDDE9D8">
      <w:r>
        <w:t>hmm im quite confused as to how this is calculated. doesn't substituting in these values not satisfy the simultaneous equations</w:t>
      </w:r>
      <w:r>
        <w:annotationRef/>
      </w:r>
    </w:p>
    <w:p w14:paraId="5AB2B0F2" w14:textId="63AA5FCC" w:rsidR="5EDDE9D8" w:rsidRDefault="5EDDE9D8">
      <w:r>
        <w:t>V(A) = 0.5 + 0.5V(A) + 0.5V(B)</w:t>
      </w:r>
    </w:p>
    <w:p w14:paraId="526B7615" w14:textId="403580CF" w:rsidR="5EDDE9D8" w:rsidRDefault="5EDDE9D8">
      <w:r>
        <w:t xml:space="preserve">reduces to </w:t>
      </w:r>
    </w:p>
    <w:p w14:paraId="2F0D1050" w14:textId="19CD2584" w:rsidR="5EDDE9D8" w:rsidRDefault="5EDDE9D8">
      <w:r>
        <w:t>V(A) - V(B) = 1</w:t>
      </w:r>
    </w:p>
    <w:p w14:paraId="02750CFF" w14:textId="03C13347" w:rsidR="5EDDE9D8" w:rsidRDefault="5EDDE9D8"/>
    <w:p w14:paraId="20AB8E1C" w14:textId="7F4509CA" w:rsidR="5EDDE9D8" w:rsidRDefault="5EDDE9D8">
      <w:r>
        <w:t>V(B) = 3 + 0.5V(A) + 0.5V(B)</w:t>
      </w:r>
    </w:p>
    <w:p w14:paraId="5B37D2F4" w14:textId="1F6227C8" w:rsidR="5EDDE9D8" w:rsidRDefault="5EDDE9D8">
      <w:r>
        <w:t xml:space="preserve">reduces to </w:t>
      </w:r>
    </w:p>
    <w:p w14:paraId="6E39D22B" w14:textId="3E7B6DBD" w:rsidR="5EDDE9D8" w:rsidRDefault="5EDDE9D8">
      <w:r>
        <w:t>V(B) - V(A) = 6</w:t>
      </w:r>
    </w:p>
    <w:p w14:paraId="0398636E" w14:textId="579E19ED" w:rsidR="5EDDE9D8" w:rsidRDefault="5EDDE9D8"/>
    <w:p w14:paraId="4160645A" w14:textId="2A06BE88" w:rsidR="5EDDE9D8" w:rsidRDefault="5EDDE9D8">
      <w:r>
        <w:t>This system seems unsolvable.</w:t>
      </w:r>
    </w:p>
  </w:comment>
  <w:comment w:id="29" w:author="Cross, Tiger" w:date="2020-12-15T04:15:00Z" w:initials="CT">
    <w:p w14:paraId="448FAE83" w14:textId="4DF60367" w:rsidR="5EDDE9D8" w:rsidRDefault="5EDDE9D8">
      <w:r>
        <w:t>Can anyone explain how to actually do this?</w:t>
      </w:r>
      <w:r>
        <w:annotationRef/>
      </w:r>
      <w:r>
        <w:rPr>
          <w:rStyle w:val="CommentReference"/>
        </w:rPr>
        <w:annotationRef/>
      </w:r>
    </w:p>
  </w:comment>
  <w:comment w:id="30" w:author="Cross, Tiger" w:date="2020-12-15T04:41:00Z" w:initials="CT">
    <w:p w14:paraId="55B750D4" w14:textId="312BBCE7" w:rsidR="5EDDE9D8" w:rsidRDefault="5EDDE9D8">
      <w:r>
        <w:t>https://piazza.com/class/kf7uhzvqmwa14k?cid=505</w:t>
      </w:r>
      <w:r>
        <w:annotationRef/>
      </w:r>
      <w:r>
        <w:rPr>
          <w:rStyle w:val="CommentReference"/>
        </w:rPr>
        <w:annotationRef/>
      </w:r>
    </w:p>
  </w:comment>
  <w:comment w:id="31" w:author="Sbai, Kossai" w:date="2020-12-15T08:54:00Z" w:initials="SK">
    <w:p w14:paraId="54E540F3" w14:textId="2AC892CF" w:rsidR="7FF69AD3" w:rsidRDefault="7FF69AD3">
      <w:pPr>
        <w:pStyle w:val="CommentText"/>
      </w:pPr>
      <w:r>
        <w:t xml:space="preserve">I do not agree, I think that this is right. </w:t>
      </w:r>
      <w:r>
        <w:rPr>
          <w:rStyle w:val="CommentReference"/>
        </w:rPr>
        <w:annotationRef/>
      </w:r>
    </w:p>
  </w:comment>
  <w:comment w:id="32" w:author="Sbai, Kossai" w:date="2020-12-15T08:54:00Z" w:initials="SK">
    <w:p w14:paraId="2F958780" w14:textId="2BC7F239" w:rsidR="7FF69AD3" w:rsidRDefault="7FF69AD3">
      <w:pPr>
        <w:pStyle w:val="CommentText"/>
      </w:pPr>
      <w:r>
        <w:t>As in V(Banana) = 4 and V(Apple) = 2</w:t>
      </w:r>
      <w:r>
        <w:rPr>
          <w:rStyle w:val="CommentReference"/>
        </w:rPr>
        <w:annotationRef/>
      </w:r>
    </w:p>
  </w:comment>
  <w:comment w:id="33" w:author="Piala, Martin" w:date="2020-12-15T09:21:00Z" w:initials="PM">
    <w:p w14:paraId="190882CA" w14:textId="3342FAA8" w:rsidR="7FF69AD3" w:rsidRDefault="7FF69AD3">
      <w:pPr>
        <w:pStyle w:val="CommentText"/>
      </w:pPr>
      <w:r>
        <w:t>yes.. that’s correct.. that’s whay I meant. Someone has probably overwritten the solution already.</w:t>
      </w:r>
      <w:r>
        <w:rPr>
          <w:rStyle w:val="CommentReference"/>
        </w:rPr>
        <w:annotationRef/>
      </w:r>
    </w:p>
  </w:comment>
  <w:comment w:id="40" w:author="Yeo, Matthew" w:date="2020-12-14T14:13:00Z" w:initials="YM">
    <w:p w14:paraId="541ACD4C" w14:textId="717AFCEA" w:rsidR="5EDDE9D8" w:rsidRDefault="5EDDE9D8">
      <w:r>
        <w:t>should this not be:</w:t>
      </w:r>
      <w:r>
        <w:annotationRef/>
      </w:r>
    </w:p>
    <w:p w14:paraId="0FCF592B" w14:textId="6022C21B" w:rsidR="5EDDE9D8" w:rsidRDefault="5EDDE9D8"/>
    <w:p w14:paraId="0436AEC0" w14:textId="35ED0049" w:rsidR="5EDDE9D8" w:rsidRDefault="5EDDE9D8">
      <w:r>
        <w:t>returns list:</w:t>
      </w:r>
    </w:p>
    <w:p w14:paraId="58EE9DA6" w14:textId="3E43FFD7" w:rsidR="5EDDE9D8" w:rsidRDefault="5EDDE9D8">
      <w:r>
        <w:t>Q(a, eat) = [1, 1/2], so average is 3/4</w:t>
      </w:r>
    </w:p>
    <w:p w14:paraId="33B22EDF" w14:textId="37B7F578" w:rsidR="5EDDE9D8" w:rsidRDefault="5EDDE9D8">
      <w:r>
        <w:t>Q(a, buy) = [1, 0], so average is 1/2</w:t>
      </w:r>
    </w:p>
    <w:p w14:paraId="188F09E8" w14:textId="42983E97" w:rsidR="5EDDE9D8" w:rsidRDefault="5EDDE9D8">
      <w:r>
        <w:t>Q(b, eat) = [4, 2]. so average is 3</w:t>
      </w:r>
    </w:p>
    <w:p w14:paraId="1CE32770" w14:textId="665A1327" w:rsidR="5EDDE9D8" w:rsidRDefault="5EDDE9D8">
      <w:r>
        <w:t>Q(b, buy) = [1, 1], so average is 1</w:t>
      </w:r>
    </w:p>
  </w:comment>
  <w:comment w:id="41" w:author="Passerello, Giovanni A" w:date="2020-12-14T16:01:00Z" w:initials="PA">
    <w:p w14:paraId="3115A660" w14:textId="50B53281" w:rsidR="5EDDE9D8" w:rsidRDefault="5EDDE9D8">
      <w:r>
        <w:t>You need to discount the rewards in your traces, and this is also first-visit so you only calculate returns from the first visit</w:t>
      </w:r>
      <w:r>
        <w:annotationRef/>
      </w:r>
    </w:p>
  </w:comment>
  <w:comment w:id="42" w:author="Yeo, Matthew" w:date="2020-12-14T16:09:00Z" w:initials="YM">
    <w:p w14:paraId="55489207" w14:textId="3C6CCBF7" w:rsidR="5EDDE9D8" w:rsidRDefault="5EDDE9D8">
      <w:r>
        <w:t>ah okay I see thanks! so the list of returns are the returns for each trace as opposed to for each occurrence</w:t>
      </w:r>
      <w:r>
        <w:annotationRef/>
      </w:r>
    </w:p>
  </w:comment>
  <w:comment w:id="47" w:author="Passerello, Giovanni A" w:date="2020-12-14T09:47:00Z" w:initials="PA">
    <w:p w14:paraId="239E9B07" w14:textId="3E52D4EA" w:rsidR="5EDDE9D8" w:rsidRDefault="5EDDE9D8">
      <w:r>
        <w:t>Should be 1?</w:t>
      </w:r>
      <w:r>
        <w:annotationRef/>
      </w:r>
    </w:p>
  </w:comment>
  <w:comment w:id="48" w:author="Guntoro, Jeremy B" w:date="2020-12-15T02:42:00Z" w:initials="GB">
    <w:p w14:paraId="67C889BA" w14:textId="38BDD769" w:rsidR="5EDDE9D8" w:rsidRDefault="5EDDE9D8">
      <w:r>
        <w:t>Yes I think this should be 1 too</w:t>
      </w:r>
      <w:r>
        <w:annotationRef/>
      </w:r>
    </w:p>
  </w:comment>
  <w:comment w:id="49" w:author="Cross, Tiger" w:date="2020-12-15T03:54:00Z" w:initials="CT">
    <w:p w14:paraId="5B36E2FF" w14:textId="38EF869E" w:rsidR="5EDDE9D8" w:rsidRDefault="5EDDE9D8">
      <w:r>
        <w:t>+1</w:t>
      </w:r>
      <w:r>
        <w:annotationRef/>
      </w:r>
      <w:r>
        <w:rPr>
          <w:rStyle w:val="CommentReference"/>
        </w:rPr>
        <w:annotationRef/>
      </w:r>
    </w:p>
  </w:comment>
  <w:comment w:id="50" w:author="Son, Joon-Ho" w:date="2020-12-15T04:04:00Z" w:initials="SJ">
    <w:p w14:paraId="0C74F65B" w14:textId="32914158" w:rsidR="5EDDE9D8" w:rsidRDefault="5EDDE9D8">
      <w:r>
        <w:t>Fixed.</w:t>
      </w:r>
      <w:r>
        <w:annotationRef/>
      </w:r>
      <w:r>
        <w:rPr>
          <w:rStyle w:val="CommentReference"/>
        </w:rPr>
        <w:annotationRef/>
      </w:r>
    </w:p>
  </w:comment>
  <w:comment w:id="43" w:author="Soteriou, George" w:date="2020-12-15T05:07:00Z" w:initials="SG">
    <w:p w14:paraId="4F124C73" w14:textId="767E2FC6" w:rsidR="5EDDE9D8" w:rsidRDefault="5EDDE9D8">
      <w:r>
        <w:t>Don't we need to do this using the iterative learning control algorithm on slide 200? I believe this because the second $gamma$ in the question is actually an $alpha$ according to the revision lecture</w:t>
      </w:r>
      <w:r>
        <w:annotationRef/>
      </w:r>
      <w:r>
        <w:rPr>
          <w:rStyle w:val="CommentReference"/>
        </w:rPr>
        <w:annotationRef/>
      </w:r>
    </w:p>
  </w:comment>
  <w:comment w:id="44" w:author="Soteriou, George" w:date="2020-12-15T05:09:00Z" w:initials="SG">
    <w:p w14:paraId="7351B484" w14:textId="070D0F05" w:rsidR="5EDDE9D8" w:rsidRDefault="5EDDE9D8">
      <w:r>
        <w:t>My answers are:</w:t>
      </w:r>
      <w:r>
        <w:annotationRef/>
      </w:r>
      <w:r>
        <w:rPr>
          <w:rStyle w:val="CommentReference"/>
        </w:rPr>
        <w:annotationRef/>
      </w:r>
    </w:p>
    <w:p w14:paraId="5377FF88" w14:textId="7F69CB91" w:rsidR="5EDDE9D8" w:rsidRDefault="5EDDE9D8"/>
    <w:p w14:paraId="5BA35CF7" w14:textId="1F50B7CF" w:rsidR="5EDDE9D8" w:rsidRDefault="5EDDE9D8">
      <w:r>
        <w:t>Q(A,e) = 3/8</w:t>
      </w:r>
    </w:p>
    <w:p w14:paraId="0F85340F" w14:textId="3C547EB9" w:rsidR="5EDDE9D8" w:rsidRDefault="5EDDE9D8">
      <w:r>
        <w:t>Q(A,b) = 1/8</w:t>
      </w:r>
    </w:p>
    <w:p w14:paraId="35C12AC4" w14:textId="09015454" w:rsidR="5EDDE9D8" w:rsidRDefault="5EDDE9D8">
      <w:r>
        <w:t>Q(B,e) = 3/2</w:t>
      </w:r>
    </w:p>
    <w:p w14:paraId="30D5C515" w14:textId="7A81559F" w:rsidR="5EDDE9D8" w:rsidRDefault="5EDDE9D8">
      <w:r>
        <w:t>Q(B,b) = 3/4</w:t>
      </w:r>
    </w:p>
  </w:comment>
  <w:comment w:id="45" w:author="Jin, Robert" w:date="2020-12-15T07:40:00Z" w:initials="JR">
    <w:p w14:paraId="0A89D813" w14:textId="63A3F038" w:rsidR="5EDDE9D8" w:rsidRDefault="5EDDE9D8">
      <w:r>
        <w:t>Seems about right, typo on the exam paper</w:t>
      </w:r>
      <w:r>
        <w:annotationRef/>
      </w:r>
      <w:r>
        <w:rPr>
          <w:rStyle w:val="CommentReference"/>
        </w:rPr>
        <w:annotationRef/>
      </w:r>
      <w:r>
        <w:rPr>
          <w:rStyle w:val="CommentReference"/>
        </w:rPr>
        <w:annotationRef/>
      </w:r>
    </w:p>
  </w:comment>
  <w:comment w:id="46" w:author="Passerello, Giovanni A" w:date="2020-12-16T07:30:00Z" w:initials="PA">
    <w:p w14:paraId="31016665" w14:textId="2EB63AB6" w:rsidR="7FF69AD3" w:rsidRDefault="7FF69AD3">
      <w:pPr>
        <w:pStyle w:val="CommentText"/>
      </w:pPr>
      <w:r>
        <w:t>I think Aldo clarified on piazza that actually it wasn't supposed to be alpha, but it was just not supposed to be there at all.</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440E12" w15:done="0"/>
  <w15:commentEx w15:paraId="507344A8" w15:done="0"/>
  <w15:commentEx w15:paraId="1CA1F4AC" w15:done="0"/>
  <w15:commentEx w15:paraId="01DBDE51" w15:done="0"/>
  <w15:commentEx w15:paraId="7F05DF76" w15:done="0"/>
  <w15:commentEx w15:paraId="275CDD70" w15:paraIdParent="7F05DF76" w15:done="0"/>
  <w15:commentEx w15:paraId="5938DC4F" w15:paraIdParent="7F05DF76" w15:done="0"/>
  <w15:commentEx w15:paraId="2C9DB0B6" w15:paraIdParent="7F05DF76" w15:done="0"/>
  <w15:commentEx w15:paraId="3CD8C9A9" w15:done="0"/>
  <w15:commentEx w15:paraId="2E757E08" w15:done="0"/>
  <w15:commentEx w15:paraId="33902B5B" w15:done="0"/>
  <w15:commentEx w15:paraId="14191314" w15:paraIdParent="33902B5B" w15:done="0"/>
  <w15:commentEx w15:paraId="2D52EE89" w15:done="0"/>
  <w15:commentEx w15:paraId="25A37F35" w15:paraIdParent="2D52EE89" w15:done="0"/>
  <w15:commentEx w15:paraId="04C82260" w15:done="1"/>
  <w15:commentEx w15:paraId="53BF7137" w15:paraIdParent="04C82260" w15:done="1"/>
  <w15:commentEx w15:paraId="26B834CD" w15:paraIdParent="04C82260" w15:done="1"/>
  <w15:commentEx w15:paraId="2D9A8BE7" w15:done="0"/>
  <w15:commentEx w15:paraId="62457B78" w15:paraIdParent="2D9A8BE7" w15:done="0"/>
  <w15:commentEx w15:paraId="3B240795" w15:done="1"/>
  <w15:commentEx w15:paraId="40DA989A" w15:done="1"/>
  <w15:commentEx w15:paraId="146FDFEF" w15:done="1"/>
  <w15:commentEx w15:paraId="4675A89B" w15:done="0"/>
  <w15:commentEx w15:paraId="279C6BCB" w15:done="0"/>
  <w15:commentEx w15:paraId="15646E90" w15:done="0"/>
  <w15:commentEx w15:paraId="451F8840" w15:done="0"/>
  <w15:commentEx w15:paraId="69BF4BD9" w15:done="0"/>
  <w15:commentEx w15:paraId="283831EC" w15:paraIdParent="69BF4BD9" w15:done="0"/>
  <w15:commentEx w15:paraId="4160645A" w15:paraIdParent="69BF4BD9" w15:done="0"/>
  <w15:commentEx w15:paraId="448FAE83" w15:done="0"/>
  <w15:commentEx w15:paraId="55B750D4" w15:paraIdParent="448FAE83" w15:done="0"/>
  <w15:commentEx w15:paraId="54E540F3" w15:done="0"/>
  <w15:commentEx w15:paraId="2F958780" w15:done="0"/>
  <w15:commentEx w15:paraId="190882CA" w15:done="0"/>
  <w15:commentEx w15:paraId="1CE32770" w15:done="0"/>
  <w15:commentEx w15:paraId="3115A660" w15:paraIdParent="1CE32770" w15:done="0"/>
  <w15:commentEx w15:paraId="55489207" w15:paraIdParent="1CE32770" w15:done="0"/>
  <w15:commentEx w15:paraId="239E9B07" w15:done="1"/>
  <w15:commentEx w15:paraId="67C889BA" w15:paraIdParent="239E9B07" w15:done="1"/>
  <w15:commentEx w15:paraId="5B36E2FF" w15:paraIdParent="239E9B07" w15:done="1"/>
  <w15:commentEx w15:paraId="0C74F65B" w15:paraIdParent="239E9B07" w15:done="1"/>
  <w15:commentEx w15:paraId="4F124C73" w15:done="0"/>
  <w15:commentEx w15:paraId="30D5C515" w15:paraIdParent="4F124C73" w15:done="0"/>
  <w15:commentEx w15:paraId="0A89D813" w15:paraIdParent="4F124C73" w15:done="0"/>
  <w15:commentEx w15:paraId="31016665" w15:paraIdParent="4F124C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51E9F67" w16cex:dateUtc="2020-12-16T22:00:00Z"/>
  <w16cex:commentExtensible w16cex:durableId="3FEA579C" w16cex:dateUtc="2020-12-16T20:06:00Z"/>
  <w16cex:commentExtensible w16cex:durableId="73F43B69" w16cex:dateUtc="2020-12-16T20:09:00Z">
    <w16cex:extLst>
      <w16:ext w16:uri="{CE6994B0-6A32-4C9F-8C6B-6E91EDA988CE}">
        <cr:reactions xmlns:cr="http://schemas.microsoft.com/office/comments/2020/reactions">
          <cr:reaction reactionType="1">
            <cr:reactionInfo dateUtc="2022-12-11T11:48:29Z">
              <cr:user userId="S::sdo19@ic.ac.uk::34936b42-dce7-4bdd-a5a6-a65b9ce7e324" userProvider="AD" userName="Oliveira, Samuel"/>
            </cr:reactionInfo>
          </cr:reaction>
        </cr:reactions>
      </w16:ext>
    </w16cex:extLst>
  </w16cex:commentExtensible>
  <w16cex:commentExtensible w16cex:durableId="05DA14AF" w16cex:dateUtc="2020-12-16T19:58:00Z"/>
  <w16cex:commentExtensible w16cex:durableId="0100B0BB" w16cex:dateUtc="2021-12-07T18:33:00Z"/>
  <w16cex:commentExtensible w16cex:durableId="526FA79A" w16cex:dateUtc="2021-12-10T11:39:00Z"/>
  <w16cex:commentExtensible w16cex:durableId="0DC799E5" w16cex:dateUtc="2021-12-10T12:06:00Z"/>
  <w16cex:commentExtensible w16cex:durableId="140EA5A1" w16cex:dateUtc="2021-12-15T15:36:00Z">
    <w16cex:extLst>
      <w16:ext w16:uri="{CE6994B0-6A32-4C9F-8C6B-6E91EDA988CE}">
        <cr:reactions xmlns:cr="http://schemas.microsoft.com/office/comments/2020/reactions">
          <cr:reaction reactionType="1">
            <cr:reactionInfo dateUtc="2022-12-12T23:46:22Z">
              <cr:user userId="S::fl4718@ic.ac.uk::f625b362-27ac-431a-814a-c95841b77aa9" userProvider="AD" userName="Li, Fengyi"/>
            </cr:reactionInfo>
          </cr:reaction>
        </cr:reactions>
      </w16:ext>
    </w16cex:extLst>
  </w16cex:commentExtensible>
  <w16cex:commentExtensible w16cex:durableId="0A6E4618" w16cex:dateUtc="2020-12-17T00:05:00Z"/>
  <w16cex:commentExtensible w16cex:durableId="0BFC11AD" w16cex:dateUtc="2021-12-13T15:53:00Z"/>
  <w16cex:commentExtensible w16cex:durableId="4EA6D056" w16cex:dateUtc="2020-12-16T12:58:00Z"/>
  <w16cex:commentExtensible w16cex:durableId="493D19CE" w16cex:dateUtc="2021-12-07T18:39:00Z"/>
  <w16cex:commentExtensible w16cex:durableId="5FD52326" w16cex:dateUtc="2020-12-16T10:07:00Z"/>
  <w16cex:commentExtensible w16cex:durableId="526EB69F" w16cex:dateUtc="2020-12-16T21:00:00Z"/>
  <w16cex:commentExtensible w16cex:durableId="4DCAFD52" w16cex:dateUtc="2020-12-13T19:35:00Z"/>
  <w16cex:commentExtensible w16cex:durableId="2E20CA5F" w16cex:dateUtc="2020-12-14T09:47:00Z"/>
  <w16cex:commentExtensible w16cex:durableId="3661F4E1" w16cex:dateUtc="2020-12-14T21:59:00Z"/>
  <w16cex:commentExtensible w16cex:durableId="49D4132C" w16cex:dateUtc="2020-12-15T12:15:00Z"/>
  <w16cex:commentExtensible w16cex:durableId="7CBF8E6D" w16cex:dateUtc="2020-12-15T12:41:00Z"/>
  <w16cex:commentExtensible w16cex:durableId="319EB15D" w16cex:dateUtc="2020-12-15T16:54:00Z"/>
  <w16cex:commentExtensible w16cex:durableId="240EEFCF" w16cex:dateUtc="2020-12-15T16:54:00Z"/>
  <w16cex:commentExtensible w16cex:durableId="67F67B97" w16cex:dateUtc="2020-12-15T17:06:00Z"/>
  <w16cex:commentExtensible w16cex:durableId="61AAC530" w16cex:dateUtc="2020-12-16T13:00:00Z"/>
  <w16cex:commentExtensible w16cex:durableId="606CC2F1" w16cex:dateUtc="2020-12-16T16:39:00Z"/>
  <w16cex:commentExtensible w16cex:durableId="7CEF76D4" w16cex:dateUtc="2020-12-16T16:39:00Z"/>
  <w16cex:commentExtensible w16cex:durableId="29994CA2" w16cex:dateUtc="2020-12-16T21:01:00Z"/>
  <w16cex:commentExtensible w16cex:durableId="25F20E40" w16cex:dateUtc="2020-12-13T19:35:00Z"/>
  <w16cex:commentExtensible w16cex:durableId="0139DE92" w16cex:dateUtc="2020-12-14T09:47:00Z"/>
  <w16cex:commentExtensible w16cex:durableId="21FB1064" w16cex:dateUtc="2020-12-14T21:59:00Z"/>
  <w16cex:commentExtensible w16cex:durableId="3ADABA7F" w16cex:dateUtc="2020-12-15T12:15:00Z"/>
  <w16cex:commentExtensible w16cex:durableId="173B51E6" w16cex:dateUtc="2020-12-15T12:41:00Z"/>
  <w16cex:commentExtensible w16cex:durableId="19BBF2F5" w16cex:dateUtc="2020-12-15T16:54:00Z"/>
  <w16cex:commentExtensible w16cex:durableId="1808375D" w16cex:dateUtc="2020-12-15T16:54:00Z"/>
  <w16cex:commentExtensible w16cex:durableId="357498A0" w16cex:dateUtc="2020-12-15T17:21:00Z"/>
  <w16cex:commentExtensible w16cex:durableId="4EE0CE31" w16cex:dateUtc="2020-12-14T22:13:00Z"/>
  <w16cex:commentExtensible w16cex:durableId="1934528F" w16cex:dateUtc="2020-12-15T00:01:00Z"/>
  <w16cex:commentExtensible w16cex:durableId="12BA6FE9" w16cex:dateUtc="2020-12-15T00:09:00Z"/>
  <w16cex:commentExtensible w16cex:durableId="501F6A9A" w16cex:dateUtc="2020-12-14T17:47:00Z"/>
  <w16cex:commentExtensible w16cex:durableId="6B20FB03" w16cex:dateUtc="2020-12-15T10:42:00Z"/>
  <w16cex:commentExtensible w16cex:durableId="2D0CEE8E" w16cex:dateUtc="2020-12-15T11:54:00Z"/>
  <w16cex:commentExtensible w16cex:durableId="1CA3BCC2" w16cex:dateUtc="2020-12-15T12:04:00Z"/>
  <w16cex:commentExtensible w16cex:durableId="5A45689E" w16cex:dateUtc="2020-12-15T13:07:00Z"/>
  <w16cex:commentExtensible w16cex:durableId="63D63F27" w16cex:dateUtc="2020-12-15T13:09:00Z"/>
  <w16cex:commentExtensible w16cex:durableId="75233C5E" w16cex:dateUtc="2020-12-15T15:40:00Z"/>
  <w16cex:commentExtensible w16cex:durableId="46461B77" w16cex:dateUtc="2020-12-16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440E12" w16cid:durableId="651E9F67"/>
  <w16cid:commentId w16cid:paraId="507344A8" w16cid:durableId="3FEA579C"/>
  <w16cid:commentId w16cid:paraId="1CA1F4AC" w16cid:durableId="73F43B69"/>
  <w16cid:commentId w16cid:paraId="01DBDE51" w16cid:durableId="05DA14AF"/>
  <w16cid:commentId w16cid:paraId="7F05DF76" w16cid:durableId="0100B0BB"/>
  <w16cid:commentId w16cid:paraId="275CDD70" w16cid:durableId="526FA79A"/>
  <w16cid:commentId w16cid:paraId="5938DC4F" w16cid:durableId="0DC799E5"/>
  <w16cid:commentId w16cid:paraId="2C9DB0B6" w16cid:durableId="140EA5A1"/>
  <w16cid:commentId w16cid:paraId="3CD8C9A9" w16cid:durableId="0A6E4618"/>
  <w16cid:commentId w16cid:paraId="2E757E08" w16cid:durableId="0BFC11AD"/>
  <w16cid:commentId w16cid:paraId="33902B5B" w16cid:durableId="4EA6D056"/>
  <w16cid:commentId w16cid:paraId="14191314" w16cid:durableId="493D19CE"/>
  <w16cid:commentId w16cid:paraId="2D52EE89" w16cid:durableId="5FD52326"/>
  <w16cid:commentId w16cid:paraId="25A37F35" w16cid:durableId="526EB69F"/>
  <w16cid:commentId w16cid:paraId="04C82260" w16cid:durableId="4DCAFD52"/>
  <w16cid:commentId w16cid:paraId="53BF7137" w16cid:durableId="2E20CA5F"/>
  <w16cid:commentId w16cid:paraId="26B834CD" w16cid:durableId="3661F4E1"/>
  <w16cid:commentId w16cid:paraId="2D9A8BE7" w16cid:durableId="49D4132C"/>
  <w16cid:commentId w16cid:paraId="62457B78" w16cid:durableId="7CBF8E6D"/>
  <w16cid:commentId w16cid:paraId="3B240795" w16cid:durableId="319EB15D"/>
  <w16cid:commentId w16cid:paraId="40DA989A" w16cid:durableId="240EEFCF"/>
  <w16cid:commentId w16cid:paraId="146FDFEF" w16cid:durableId="67F67B97"/>
  <w16cid:commentId w16cid:paraId="4675A89B" w16cid:durableId="61AAC530"/>
  <w16cid:commentId w16cid:paraId="279C6BCB" w16cid:durableId="606CC2F1"/>
  <w16cid:commentId w16cid:paraId="15646E90" w16cid:durableId="7CEF76D4"/>
  <w16cid:commentId w16cid:paraId="451F8840" w16cid:durableId="29994CA2"/>
  <w16cid:commentId w16cid:paraId="69BF4BD9" w16cid:durableId="25F20E40"/>
  <w16cid:commentId w16cid:paraId="283831EC" w16cid:durableId="0139DE92"/>
  <w16cid:commentId w16cid:paraId="4160645A" w16cid:durableId="21FB1064"/>
  <w16cid:commentId w16cid:paraId="448FAE83" w16cid:durableId="3ADABA7F"/>
  <w16cid:commentId w16cid:paraId="55B750D4" w16cid:durableId="173B51E6"/>
  <w16cid:commentId w16cid:paraId="54E540F3" w16cid:durableId="19BBF2F5"/>
  <w16cid:commentId w16cid:paraId="2F958780" w16cid:durableId="1808375D"/>
  <w16cid:commentId w16cid:paraId="190882CA" w16cid:durableId="357498A0"/>
  <w16cid:commentId w16cid:paraId="1CE32770" w16cid:durableId="4EE0CE31"/>
  <w16cid:commentId w16cid:paraId="3115A660" w16cid:durableId="1934528F"/>
  <w16cid:commentId w16cid:paraId="55489207" w16cid:durableId="12BA6FE9"/>
  <w16cid:commentId w16cid:paraId="239E9B07" w16cid:durableId="501F6A9A"/>
  <w16cid:commentId w16cid:paraId="67C889BA" w16cid:durableId="6B20FB03"/>
  <w16cid:commentId w16cid:paraId="5B36E2FF" w16cid:durableId="2D0CEE8E"/>
  <w16cid:commentId w16cid:paraId="0C74F65B" w16cid:durableId="1CA3BCC2"/>
  <w16cid:commentId w16cid:paraId="4F124C73" w16cid:durableId="5A45689E"/>
  <w16cid:commentId w16cid:paraId="30D5C515" w16cid:durableId="63D63F27"/>
  <w16cid:commentId w16cid:paraId="0A89D813" w16cid:durableId="75233C5E"/>
  <w16cid:commentId w16cid:paraId="31016665" w16cid:durableId="46461B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5364C" w14:textId="77777777" w:rsidR="00970CB3" w:rsidRDefault="00970CB3">
      <w:pPr>
        <w:spacing w:after="0" w:line="240" w:lineRule="auto"/>
      </w:pPr>
      <w:r>
        <w:separator/>
      </w:r>
    </w:p>
  </w:endnote>
  <w:endnote w:type="continuationSeparator" w:id="0">
    <w:p w14:paraId="18FF8DCC" w14:textId="77777777" w:rsidR="00970CB3" w:rsidRDefault="00970CB3">
      <w:pPr>
        <w:spacing w:after="0" w:line="240" w:lineRule="auto"/>
      </w:pPr>
      <w:r>
        <w:continuationSeparator/>
      </w:r>
    </w:p>
  </w:endnote>
  <w:endnote w:type="continuationNotice" w:id="1">
    <w:p w14:paraId="63164464" w14:textId="77777777" w:rsidR="00866291" w:rsidRDefault="008662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EDDE9D8" w14:paraId="62004E7D" w14:textId="77777777" w:rsidTr="5EDDE9D8">
      <w:tc>
        <w:tcPr>
          <w:tcW w:w="3120" w:type="dxa"/>
        </w:tcPr>
        <w:p w14:paraId="6C74CC81" w14:textId="75FC61F7" w:rsidR="5EDDE9D8" w:rsidRDefault="5EDDE9D8" w:rsidP="5EDDE9D8">
          <w:pPr>
            <w:pStyle w:val="Header"/>
            <w:ind w:left="-115"/>
          </w:pPr>
        </w:p>
      </w:tc>
      <w:tc>
        <w:tcPr>
          <w:tcW w:w="3120" w:type="dxa"/>
        </w:tcPr>
        <w:p w14:paraId="3A1012FF" w14:textId="3996ED67" w:rsidR="5EDDE9D8" w:rsidRDefault="5EDDE9D8" w:rsidP="5EDDE9D8">
          <w:pPr>
            <w:pStyle w:val="Header"/>
            <w:jc w:val="center"/>
          </w:pPr>
        </w:p>
      </w:tc>
      <w:tc>
        <w:tcPr>
          <w:tcW w:w="3120" w:type="dxa"/>
        </w:tcPr>
        <w:p w14:paraId="60ABDB5A" w14:textId="3FE84657" w:rsidR="5EDDE9D8" w:rsidRDefault="5EDDE9D8" w:rsidP="5EDDE9D8">
          <w:pPr>
            <w:pStyle w:val="Header"/>
            <w:ind w:right="-115"/>
            <w:jc w:val="right"/>
          </w:pPr>
        </w:p>
      </w:tc>
    </w:tr>
  </w:tbl>
  <w:p w14:paraId="42B5F331" w14:textId="703327AF" w:rsidR="5EDDE9D8" w:rsidRDefault="5EDDE9D8" w:rsidP="5EDDE9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DDCE0" w14:textId="77777777" w:rsidR="00970CB3" w:rsidRDefault="00970CB3">
      <w:pPr>
        <w:spacing w:after="0" w:line="240" w:lineRule="auto"/>
      </w:pPr>
      <w:r>
        <w:separator/>
      </w:r>
    </w:p>
  </w:footnote>
  <w:footnote w:type="continuationSeparator" w:id="0">
    <w:p w14:paraId="50F3B720" w14:textId="77777777" w:rsidR="00970CB3" w:rsidRDefault="00970CB3">
      <w:pPr>
        <w:spacing w:after="0" w:line="240" w:lineRule="auto"/>
      </w:pPr>
      <w:r>
        <w:continuationSeparator/>
      </w:r>
    </w:p>
  </w:footnote>
  <w:footnote w:type="continuationNotice" w:id="1">
    <w:p w14:paraId="4DEAD930" w14:textId="77777777" w:rsidR="00866291" w:rsidRDefault="008662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EDDE9D8" w14:paraId="6393B121" w14:textId="77777777" w:rsidTr="5EDDE9D8">
      <w:tc>
        <w:tcPr>
          <w:tcW w:w="3120" w:type="dxa"/>
        </w:tcPr>
        <w:p w14:paraId="29979793" w14:textId="0A17E081" w:rsidR="5EDDE9D8" w:rsidRDefault="5EDDE9D8" w:rsidP="5EDDE9D8">
          <w:pPr>
            <w:pStyle w:val="Header"/>
            <w:ind w:left="-115"/>
          </w:pPr>
        </w:p>
      </w:tc>
      <w:tc>
        <w:tcPr>
          <w:tcW w:w="3120" w:type="dxa"/>
        </w:tcPr>
        <w:p w14:paraId="7BE9143B" w14:textId="5F066692" w:rsidR="5EDDE9D8" w:rsidRDefault="5EDDE9D8" w:rsidP="5EDDE9D8">
          <w:pPr>
            <w:pStyle w:val="Header"/>
            <w:jc w:val="center"/>
          </w:pPr>
        </w:p>
      </w:tc>
      <w:tc>
        <w:tcPr>
          <w:tcW w:w="3120" w:type="dxa"/>
        </w:tcPr>
        <w:p w14:paraId="4699E11D" w14:textId="13D2D885" w:rsidR="5EDDE9D8" w:rsidRDefault="5EDDE9D8" w:rsidP="5EDDE9D8">
          <w:pPr>
            <w:pStyle w:val="Header"/>
            <w:ind w:right="-115"/>
            <w:jc w:val="right"/>
          </w:pPr>
        </w:p>
      </w:tc>
    </w:tr>
  </w:tbl>
  <w:p w14:paraId="000BFA5F" w14:textId="12B7BE5C" w:rsidR="5EDDE9D8" w:rsidRDefault="5EDDE9D8" w:rsidP="5EDDE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37B7"/>
    <w:multiLevelType w:val="hybridMultilevel"/>
    <w:tmpl w:val="5D8EA51A"/>
    <w:lvl w:ilvl="0" w:tplc="50D2FBA6">
      <w:start w:val="1"/>
      <w:numFmt w:val="bullet"/>
      <w:lvlText w:val=""/>
      <w:lvlJc w:val="left"/>
      <w:pPr>
        <w:ind w:left="720" w:hanging="360"/>
      </w:pPr>
      <w:rPr>
        <w:rFonts w:ascii="Symbol" w:hAnsi="Symbol" w:hint="default"/>
      </w:rPr>
    </w:lvl>
    <w:lvl w:ilvl="1" w:tplc="A6325160">
      <w:start w:val="1"/>
      <w:numFmt w:val="bullet"/>
      <w:lvlText w:val="o"/>
      <w:lvlJc w:val="left"/>
      <w:pPr>
        <w:ind w:left="1440" w:hanging="360"/>
      </w:pPr>
      <w:rPr>
        <w:rFonts w:ascii="Courier New" w:hAnsi="Courier New" w:hint="default"/>
      </w:rPr>
    </w:lvl>
    <w:lvl w:ilvl="2" w:tplc="3DCAD88C">
      <w:start w:val="1"/>
      <w:numFmt w:val="bullet"/>
      <w:lvlText w:val=""/>
      <w:lvlJc w:val="left"/>
      <w:pPr>
        <w:ind w:left="2160" w:hanging="360"/>
      </w:pPr>
      <w:rPr>
        <w:rFonts w:ascii="Wingdings" w:hAnsi="Wingdings" w:hint="default"/>
      </w:rPr>
    </w:lvl>
    <w:lvl w:ilvl="3" w:tplc="0D282D02">
      <w:start w:val="1"/>
      <w:numFmt w:val="bullet"/>
      <w:lvlText w:val=""/>
      <w:lvlJc w:val="left"/>
      <w:pPr>
        <w:ind w:left="2880" w:hanging="360"/>
      </w:pPr>
      <w:rPr>
        <w:rFonts w:ascii="Symbol" w:hAnsi="Symbol" w:hint="default"/>
      </w:rPr>
    </w:lvl>
    <w:lvl w:ilvl="4" w:tplc="FC422188">
      <w:start w:val="1"/>
      <w:numFmt w:val="bullet"/>
      <w:lvlText w:val="o"/>
      <w:lvlJc w:val="left"/>
      <w:pPr>
        <w:ind w:left="3600" w:hanging="360"/>
      </w:pPr>
      <w:rPr>
        <w:rFonts w:ascii="Courier New" w:hAnsi="Courier New" w:hint="default"/>
      </w:rPr>
    </w:lvl>
    <w:lvl w:ilvl="5" w:tplc="D6065D90">
      <w:start w:val="1"/>
      <w:numFmt w:val="bullet"/>
      <w:lvlText w:val=""/>
      <w:lvlJc w:val="left"/>
      <w:pPr>
        <w:ind w:left="4320" w:hanging="360"/>
      </w:pPr>
      <w:rPr>
        <w:rFonts w:ascii="Wingdings" w:hAnsi="Wingdings" w:hint="default"/>
      </w:rPr>
    </w:lvl>
    <w:lvl w:ilvl="6" w:tplc="CA18AE0C">
      <w:start w:val="1"/>
      <w:numFmt w:val="bullet"/>
      <w:lvlText w:val=""/>
      <w:lvlJc w:val="left"/>
      <w:pPr>
        <w:ind w:left="5040" w:hanging="360"/>
      </w:pPr>
      <w:rPr>
        <w:rFonts w:ascii="Symbol" w:hAnsi="Symbol" w:hint="default"/>
      </w:rPr>
    </w:lvl>
    <w:lvl w:ilvl="7" w:tplc="AFB68824">
      <w:start w:val="1"/>
      <w:numFmt w:val="bullet"/>
      <w:lvlText w:val="o"/>
      <w:lvlJc w:val="left"/>
      <w:pPr>
        <w:ind w:left="5760" w:hanging="360"/>
      </w:pPr>
      <w:rPr>
        <w:rFonts w:ascii="Courier New" w:hAnsi="Courier New" w:hint="default"/>
      </w:rPr>
    </w:lvl>
    <w:lvl w:ilvl="8" w:tplc="53BCE700">
      <w:start w:val="1"/>
      <w:numFmt w:val="bullet"/>
      <w:lvlText w:val=""/>
      <w:lvlJc w:val="left"/>
      <w:pPr>
        <w:ind w:left="6480" w:hanging="360"/>
      </w:pPr>
      <w:rPr>
        <w:rFonts w:ascii="Wingdings" w:hAnsi="Wingdings" w:hint="default"/>
      </w:rPr>
    </w:lvl>
  </w:abstractNum>
  <w:abstractNum w:abstractNumId="1" w15:restartNumberingAfterBreak="0">
    <w:nsid w:val="42DA5CBA"/>
    <w:multiLevelType w:val="hybridMultilevel"/>
    <w:tmpl w:val="2ED4BF5C"/>
    <w:lvl w:ilvl="0" w:tplc="D65AD20C">
      <w:start w:val="1"/>
      <w:numFmt w:val="bullet"/>
      <w:lvlText w:val=""/>
      <w:lvlJc w:val="left"/>
      <w:pPr>
        <w:ind w:left="720" w:hanging="360"/>
      </w:pPr>
      <w:rPr>
        <w:rFonts w:ascii="Symbol" w:hAnsi="Symbol" w:hint="default"/>
      </w:rPr>
    </w:lvl>
    <w:lvl w:ilvl="1" w:tplc="A806668A">
      <w:start w:val="1"/>
      <w:numFmt w:val="bullet"/>
      <w:lvlText w:val="o"/>
      <w:lvlJc w:val="left"/>
      <w:pPr>
        <w:ind w:left="1440" w:hanging="360"/>
      </w:pPr>
      <w:rPr>
        <w:rFonts w:ascii="Courier New" w:hAnsi="Courier New" w:hint="default"/>
      </w:rPr>
    </w:lvl>
    <w:lvl w:ilvl="2" w:tplc="1550E9D4">
      <w:start w:val="1"/>
      <w:numFmt w:val="bullet"/>
      <w:lvlText w:val=""/>
      <w:lvlJc w:val="left"/>
      <w:pPr>
        <w:ind w:left="2160" w:hanging="360"/>
      </w:pPr>
      <w:rPr>
        <w:rFonts w:ascii="Wingdings" w:hAnsi="Wingdings" w:hint="default"/>
      </w:rPr>
    </w:lvl>
    <w:lvl w:ilvl="3" w:tplc="F8D49DC0">
      <w:start w:val="1"/>
      <w:numFmt w:val="bullet"/>
      <w:lvlText w:val=""/>
      <w:lvlJc w:val="left"/>
      <w:pPr>
        <w:ind w:left="2880" w:hanging="360"/>
      </w:pPr>
      <w:rPr>
        <w:rFonts w:ascii="Symbol" w:hAnsi="Symbol" w:hint="default"/>
      </w:rPr>
    </w:lvl>
    <w:lvl w:ilvl="4" w:tplc="69F07CA8">
      <w:start w:val="1"/>
      <w:numFmt w:val="bullet"/>
      <w:lvlText w:val="o"/>
      <w:lvlJc w:val="left"/>
      <w:pPr>
        <w:ind w:left="3600" w:hanging="360"/>
      </w:pPr>
      <w:rPr>
        <w:rFonts w:ascii="Courier New" w:hAnsi="Courier New" w:hint="default"/>
      </w:rPr>
    </w:lvl>
    <w:lvl w:ilvl="5" w:tplc="95FA0AA2">
      <w:start w:val="1"/>
      <w:numFmt w:val="bullet"/>
      <w:lvlText w:val=""/>
      <w:lvlJc w:val="left"/>
      <w:pPr>
        <w:ind w:left="4320" w:hanging="360"/>
      </w:pPr>
      <w:rPr>
        <w:rFonts w:ascii="Wingdings" w:hAnsi="Wingdings" w:hint="default"/>
      </w:rPr>
    </w:lvl>
    <w:lvl w:ilvl="6" w:tplc="6008ADD4">
      <w:start w:val="1"/>
      <w:numFmt w:val="bullet"/>
      <w:lvlText w:val=""/>
      <w:lvlJc w:val="left"/>
      <w:pPr>
        <w:ind w:left="5040" w:hanging="360"/>
      </w:pPr>
      <w:rPr>
        <w:rFonts w:ascii="Symbol" w:hAnsi="Symbol" w:hint="default"/>
      </w:rPr>
    </w:lvl>
    <w:lvl w:ilvl="7" w:tplc="11C89F58">
      <w:start w:val="1"/>
      <w:numFmt w:val="bullet"/>
      <w:lvlText w:val="o"/>
      <w:lvlJc w:val="left"/>
      <w:pPr>
        <w:ind w:left="5760" w:hanging="360"/>
      </w:pPr>
      <w:rPr>
        <w:rFonts w:ascii="Courier New" w:hAnsi="Courier New" w:hint="default"/>
      </w:rPr>
    </w:lvl>
    <w:lvl w:ilvl="8" w:tplc="A0DA3798">
      <w:start w:val="1"/>
      <w:numFmt w:val="bullet"/>
      <w:lvlText w:val=""/>
      <w:lvlJc w:val="left"/>
      <w:pPr>
        <w:ind w:left="6480" w:hanging="360"/>
      </w:pPr>
      <w:rPr>
        <w:rFonts w:ascii="Wingdings" w:hAnsi="Wingdings" w:hint="default"/>
      </w:rPr>
    </w:lvl>
  </w:abstractNum>
  <w:abstractNum w:abstractNumId="2" w15:restartNumberingAfterBreak="0">
    <w:nsid w:val="49837C92"/>
    <w:multiLevelType w:val="hybridMultilevel"/>
    <w:tmpl w:val="6B4CD498"/>
    <w:lvl w:ilvl="0" w:tplc="4572B4B0">
      <w:start w:val="1"/>
      <w:numFmt w:val="bullet"/>
      <w:lvlText w:val=""/>
      <w:lvlJc w:val="left"/>
      <w:pPr>
        <w:ind w:left="720" w:hanging="360"/>
      </w:pPr>
      <w:rPr>
        <w:rFonts w:ascii="Symbol" w:hAnsi="Symbol" w:hint="default"/>
      </w:rPr>
    </w:lvl>
    <w:lvl w:ilvl="1" w:tplc="4C860752">
      <w:start w:val="1"/>
      <w:numFmt w:val="bullet"/>
      <w:lvlText w:val="o"/>
      <w:lvlJc w:val="left"/>
      <w:pPr>
        <w:ind w:left="1440" w:hanging="360"/>
      </w:pPr>
      <w:rPr>
        <w:rFonts w:ascii="Courier New" w:hAnsi="Courier New" w:hint="default"/>
      </w:rPr>
    </w:lvl>
    <w:lvl w:ilvl="2" w:tplc="406256B8">
      <w:start w:val="1"/>
      <w:numFmt w:val="bullet"/>
      <w:lvlText w:val=""/>
      <w:lvlJc w:val="left"/>
      <w:pPr>
        <w:ind w:left="2160" w:hanging="360"/>
      </w:pPr>
      <w:rPr>
        <w:rFonts w:ascii="Wingdings" w:hAnsi="Wingdings" w:hint="default"/>
      </w:rPr>
    </w:lvl>
    <w:lvl w:ilvl="3" w:tplc="6678A4E8">
      <w:start w:val="1"/>
      <w:numFmt w:val="bullet"/>
      <w:lvlText w:val=""/>
      <w:lvlJc w:val="left"/>
      <w:pPr>
        <w:ind w:left="2880" w:hanging="360"/>
      </w:pPr>
      <w:rPr>
        <w:rFonts w:ascii="Symbol" w:hAnsi="Symbol" w:hint="default"/>
      </w:rPr>
    </w:lvl>
    <w:lvl w:ilvl="4" w:tplc="D882838A">
      <w:start w:val="1"/>
      <w:numFmt w:val="bullet"/>
      <w:lvlText w:val="o"/>
      <w:lvlJc w:val="left"/>
      <w:pPr>
        <w:ind w:left="3600" w:hanging="360"/>
      </w:pPr>
      <w:rPr>
        <w:rFonts w:ascii="Courier New" w:hAnsi="Courier New" w:hint="default"/>
      </w:rPr>
    </w:lvl>
    <w:lvl w:ilvl="5" w:tplc="EB9C56FE">
      <w:start w:val="1"/>
      <w:numFmt w:val="bullet"/>
      <w:lvlText w:val=""/>
      <w:lvlJc w:val="left"/>
      <w:pPr>
        <w:ind w:left="4320" w:hanging="360"/>
      </w:pPr>
      <w:rPr>
        <w:rFonts w:ascii="Wingdings" w:hAnsi="Wingdings" w:hint="default"/>
      </w:rPr>
    </w:lvl>
    <w:lvl w:ilvl="6" w:tplc="A79A3AD4">
      <w:start w:val="1"/>
      <w:numFmt w:val="bullet"/>
      <w:lvlText w:val=""/>
      <w:lvlJc w:val="left"/>
      <w:pPr>
        <w:ind w:left="5040" w:hanging="360"/>
      </w:pPr>
      <w:rPr>
        <w:rFonts w:ascii="Symbol" w:hAnsi="Symbol" w:hint="default"/>
      </w:rPr>
    </w:lvl>
    <w:lvl w:ilvl="7" w:tplc="5C267046">
      <w:start w:val="1"/>
      <w:numFmt w:val="bullet"/>
      <w:lvlText w:val="o"/>
      <w:lvlJc w:val="left"/>
      <w:pPr>
        <w:ind w:left="5760" w:hanging="360"/>
      </w:pPr>
      <w:rPr>
        <w:rFonts w:ascii="Courier New" w:hAnsi="Courier New" w:hint="default"/>
      </w:rPr>
    </w:lvl>
    <w:lvl w:ilvl="8" w:tplc="B48AC12C">
      <w:start w:val="1"/>
      <w:numFmt w:val="bullet"/>
      <w:lvlText w:val=""/>
      <w:lvlJc w:val="left"/>
      <w:pPr>
        <w:ind w:left="6480" w:hanging="360"/>
      </w:pPr>
      <w:rPr>
        <w:rFonts w:ascii="Wingdings" w:hAnsi="Wingdings" w:hint="default"/>
      </w:rPr>
    </w:lvl>
  </w:abstractNum>
  <w:abstractNum w:abstractNumId="3" w15:restartNumberingAfterBreak="0">
    <w:nsid w:val="4B084976"/>
    <w:multiLevelType w:val="hybridMultilevel"/>
    <w:tmpl w:val="FFFFFFFF"/>
    <w:lvl w:ilvl="0" w:tplc="D8B42204">
      <w:start w:val="1"/>
      <w:numFmt w:val="bullet"/>
      <w:lvlText w:val="-"/>
      <w:lvlJc w:val="left"/>
      <w:pPr>
        <w:ind w:left="720" w:hanging="360"/>
      </w:pPr>
      <w:rPr>
        <w:rFonts w:ascii="Calibri" w:hAnsi="Calibri" w:hint="default"/>
      </w:rPr>
    </w:lvl>
    <w:lvl w:ilvl="1" w:tplc="44EEF198">
      <w:start w:val="1"/>
      <w:numFmt w:val="bullet"/>
      <w:lvlText w:val="o"/>
      <w:lvlJc w:val="left"/>
      <w:pPr>
        <w:ind w:left="1440" w:hanging="360"/>
      </w:pPr>
      <w:rPr>
        <w:rFonts w:ascii="Courier New" w:hAnsi="Courier New" w:hint="default"/>
      </w:rPr>
    </w:lvl>
    <w:lvl w:ilvl="2" w:tplc="E130A1B2">
      <w:start w:val="1"/>
      <w:numFmt w:val="bullet"/>
      <w:lvlText w:val=""/>
      <w:lvlJc w:val="left"/>
      <w:pPr>
        <w:ind w:left="2160" w:hanging="360"/>
      </w:pPr>
      <w:rPr>
        <w:rFonts w:ascii="Wingdings" w:hAnsi="Wingdings" w:hint="default"/>
      </w:rPr>
    </w:lvl>
    <w:lvl w:ilvl="3" w:tplc="95E8511A">
      <w:start w:val="1"/>
      <w:numFmt w:val="bullet"/>
      <w:lvlText w:val=""/>
      <w:lvlJc w:val="left"/>
      <w:pPr>
        <w:ind w:left="2880" w:hanging="360"/>
      </w:pPr>
      <w:rPr>
        <w:rFonts w:ascii="Symbol" w:hAnsi="Symbol" w:hint="default"/>
      </w:rPr>
    </w:lvl>
    <w:lvl w:ilvl="4" w:tplc="AF6C7868">
      <w:start w:val="1"/>
      <w:numFmt w:val="bullet"/>
      <w:lvlText w:val="o"/>
      <w:lvlJc w:val="left"/>
      <w:pPr>
        <w:ind w:left="3600" w:hanging="360"/>
      </w:pPr>
      <w:rPr>
        <w:rFonts w:ascii="Courier New" w:hAnsi="Courier New" w:hint="default"/>
      </w:rPr>
    </w:lvl>
    <w:lvl w:ilvl="5" w:tplc="BE566920">
      <w:start w:val="1"/>
      <w:numFmt w:val="bullet"/>
      <w:lvlText w:val=""/>
      <w:lvlJc w:val="left"/>
      <w:pPr>
        <w:ind w:left="4320" w:hanging="360"/>
      </w:pPr>
      <w:rPr>
        <w:rFonts w:ascii="Wingdings" w:hAnsi="Wingdings" w:hint="default"/>
      </w:rPr>
    </w:lvl>
    <w:lvl w:ilvl="6" w:tplc="7D5CA13A">
      <w:start w:val="1"/>
      <w:numFmt w:val="bullet"/>
      <w:lvlText w:val=""/>
      <w:lvlJc w:val="left"/>
      <w:pPr>
        <w:ind w:left="5040" w:hanging="360"/>
      </w:pPr>
      <w:rPr>
        <w:rFonts w:ascii="Symbol" w:hAnsi="Symbol" w:hint="default"/>
      </w:rPr>
    </w:lvl>
    <w:lvl w:ilvl="7" w:tplc="C5FE384A">
      <w:start w:val="1"/>
      <w:numFmt w:val="bullet"/>
      <w:lvlText w:val="o"/>
      <w:lvlJc w:val="left"/>
      <w:pPr>
        <w:ind w:left="5760" w:hanging="360"/>
      </w:pPr>
      <w:rPr>
        <w:rFonts w:ascii="Courier New" w:hAnsi="Courier New" w:hint="default"/>
      </w:rPr>
    </w:lvl>
    <w:lvl w:ilvl="8" w:tplc="CAFA8E5C">
      <w:start w:val="1"/>
      <w:numFmt w:val="bullet"/>
      <w:lvlText w:val=""/>
      <w:lvlJc w:val="left"/>
      <w:pPr>
        <w:ind w:left="6480" w:hanging="360"/>
      </w:pPr>
      <w:rPr>
        <w:rFonts w:ascii="Wingdings" w:hAnsi="Wingdings" w:hint="default"/>
      </w:rPr>
    </w:lvl>
  </w:abstractNum>
  <w:abstractNum w:abstractNumId="4" w15:restartNumberingAfterBreak="0">
    <w:nsid w:val="4B745953"/>
    <w:multiLevelType w:val="hybridMultilevel"/>
    <w:tmpl w:val="FFFFFFFF"/>
    <w:lvl w:ilvl="0" w:tplc="126C0F8A">
      <w:start w:val="1"/>
      <w:numFmt w:val="decimal"/>
      <w:lvlText w:val="%1."/>
      <w:lvlJc w:val="left"/>
      <w:pPr>
        <w:ind w:left="720" w:hanging="360"/>
      </w:pPr>
    </w:lvl>
    <w:lvl w:ilvl="1" w:tplc="884C417E">
      <w:start w:val="1"/>
      <w:numFmt w:val="lowerLetter"/>
      <w:lvlText w:val="%2."/>
      <w:lvlJc w:val="left"/>
      <w:pPr>
        <w:ind w:left="1440" w:hanging="360"/>
      </w:pPr>
    </w:lvl>
    <w:lvl w:ilvl="2" w:tplc="FC04D730">
      <w:start w:val="1"/>
      <w:numFmt w:val="lowerRoman"/>
      <w:lvlText w:val="%3."/>
      <w:lvlJc w:val="right"/>
      <w:pPr>
        <w:ind w:left="2160" w:hanging="180"/>
      </w:pPr>
    </w:lvl>
    <w:lvl w:ilvl="3" w:tplc="028616A6">
      <w:start w:val="1"/>
      <w:numFmt w:val="decimal"/>
      <w:lvlText w:val="%4."/>
      <w:lvlJc w:val="left"/>
      <w:pPr>
        <w:ind w:left="2880" w:hanging="360"/>
      </w:pPr>
    </w:lvl>
    <w:lvl w:ilvl="4" w:tplc="37620520">
      <w:start w:val="1"/>
      <w:numFmt w:val="lowerLetter"/>
      <w:lvlText w:val="%5."/>
      <w:lvlJc w:val="left"/>
      <w:pPr>
        <w:ind w:left="3600" w:hanging="360"/>
      </w:pPr>
    </w:lvl>
    <w:lvl w:ilvl="5" w:tplc="E0B6640C">
      <w:start w:val="1"/>
      <w:numFmt w:val="lowerRoman"/>
      <w:lvlText w:val="%6."/>
      <w:lvlJc w:val="right"/>
      <w:pPr>
        <w:ind w:left="4320" w:hanging="180"/>
      </w:pPr>
    </w:lvl>
    <w:lvl w:ilvl="6" w:tplc="79FE8CCE">
      <w:start w:val="1"/>
      <w:numFmt w:val="decimal"/>
      <w:lvlText w:val="%7."/>
      <w:lvlJc w:val="left"/>
      <w:pPr>
        <w:ind w:left="5040" w:hanging="360"/>
      </w:pPr>
    </w:lvl>
    <w:lvl w:ilvl="7" w:tplc="26F865AC">
      <w:start w:val="1"/>
      <w:numFmt w:val="lowerLetter"/>
      <w:lvlText w:val="%8."/>
      <w:lvlJc w:val="left"/>
      <w:pPr>
        <w:ind w:left="5760" w:hanging="360"/>
      </w:pPr>
    </w:lvl>
    <w:lvl w:ilvl="8" w:tplc="F12E3B72">
      <w:start w:val="1"/>
      <w:numFmt w:val="lowerRoman"/>
      <w:lvlText w:val="%9."/>
      <w:lvlJc w:val="right"/>
      <w:pPr>
        <w:ind w:left="6480" w:hanging="180"/>
      </w:pPr>
    </w:lvl>
  </w:abstractNum>
  <w:abstractNum w:abstractNumId="5" w15:restartNumberingAfterBreak="0">
    <w:nsid w:val="79F87A84"/>
    <w:multiLevelType w:val="hybridMultilevel"/>
    <w:tmpl w:val="FFFFFFFF"/>
    <w:lvl w:ilvl="0" w:tplc="F51CC3EE">
      <w:start w:val="1"/>
      <w:numFmt w:val="upperLetter"/>
      <w:lvlText w:val="%1."/>
      <w:lvlJc w:val="left"/>
      <w:pPr>
        <w:ind w:left="720" w:hanging="360"/>
      </w:pPr>
    </w:lvl>
    <w:lvl w:ilvl="1" w:tplc="3C0E75F0">
      <w:start w:val="1"/>
      <w:numFmt w:val="lowerLetter"/>
      <w:lvlText w:val="%2."/>
      <w:lvlJc w:val="left"/>
      <w:pPr>
        <w:ind w:left="1440" w:hanging="360"/>
      </w:pPr>
    </w:lvl>
    <w:lvl w:ilvl="2" w:tplc="F49ED3C2">
      <w:start w:val="1"/>
      <w:numFmt w:val="lowerRoman"/>
      <w:lvlText w:val="%3."/>
      <w:lvlJc w:val="right"/>
      <w:pPr>
        <w:ind w:left="2160" w:hanging="180"/>
      </w:pPr>
    </w:lvl>
    <w:lvl w:ilvl="3" w:tplc="74DEEF3A">
      <w:start w:val="1"/>
      <w:numFmt w:val="decimal"/>
      <w:lvlText w:val="%4."/>
      <w:lvlJc w:val="left"/>
      <w:pPr>
        <w:ind w:left="2880" w:hanging="360"/>
      </w:pPr>
    </w:lvl>
    <w:lvl w:ilvl="4" w:tplc="34A2AE10">
      <w:start w:val="1"/>
      <w:numFmt w:val="lowerLetter"/>
      <w:lvlText w:val="%5."/>
      <w:lvlJc w:val="left"/>
      <w:pPr>
        <w:ind w:left="3600" w:hanging="360"/>
      </w:pPr>
    </w:lvl>
    <w:lvl w:ilvl="5" w:tplc="50A4FB4C">
      <w:start w:val="1"/>
      <w:numFmt w:val="lowerRoman"/>
      <w:lvlText w:val="%6."/>
      <w:lvlJc w:val="right"/>
      <w:pPr>
        <w:ind w:left="4320" w:hanging="180"/>
      </w:pPr>
    </w:lvl>
    <w:lvl w:ilvl="6" w:tplc="312A65C6">
      <w:start w:val="1"/>
      <w:numFmt w:val="decimal"/>
      <w:lvlText w:val="%7."/>
      <w:lvlJc w:val="left"/>
      <w:pPr>
        <w:ind w:left="5040" w:hanging="360"/>
      </w:pPr>
    </w:lvl>
    <w:lvl w:ilvl="7" w:tplc="EB942796">
      <w:start w:val="1"/>
      <w:numFmt w:val="lowerLetter"/>
      <w:lvlText w:val="%8."/>
      <w:lvlJc w:val="left"/>
      <w:pPr>
        <w:ind w:left="5760" w:hanging="360"/>
      </w:pPr>
    </w:lvl>
    <w:lvl w:ilvl="8" w:tplc="2B78F9B4">
      <w:start w:val="1"/>
      <w:numFmt w:val="lowerRoman"/>
      <w:lvlText w:val="%9."/>
      <w:lvlJc w:val="right"/>
      <w:pPr>
        <w:ind w:left="6480" w:hanging="180"/>
      </w:pPr>
    </w:lvl>
  </w:abstractNum>
  <w:abstractNum w:abstractNumId="6" w15:restartNumberingAfterBreak="0">
    <w:nsid w:val="7BC62F7C"/>
    <w:multiLevelType w:val="hybridMultilevel"/>
    <w:tmpl w:val="CDFAA24C"/>
    <w:lvl w:ilvl="0" w:tplc="B672D43C">
      <w:start w:val="1"/>
      <w:numFmt w:val="bullet"/>
      <w:lvlText w:val=""/>
      <w:lvlJc w:val="left"/>
      <w:pPr>
        <w:ind w:left="720" w:hanging="360"/>
      </w:pPr>
      <w:rPr>
        <w:rFonts w:ascii="Symbol" w:hAnsi="Symbol" w:hint="default"/>
      </w:rPr>
    </w:lvl>
    <w:lvl w:ilvl="1" w:tplc="8564B52E">
      <w:start w:val="1"/>
      <w:numFmt w:val="bullet"/>
      <w:lvlText w:val="o"/>
      <w:lvlJc w:val="left"/>
      <w:pPr>
        <w:ind w:left="1440" w:hanging="360"/>
      </w:pPr>
      <w:rPr>
        <w:rFonts w:ascii="Courier New" w:hAnsi="Courier New" w:hint="default"/>
      </w:rPr>
    </w:lvl>
    <w:lvl w:ilvl="2" w:tplc="4314C7F2">
      <w:start w:val="1"/>
      <w:numFmt w:val="bullet"/>
      <w:lvlText w:val=""/>
      <w:lvlJc w:val="left"/>
      <w:pPr>
        <w:ind w:left="2160" w:hanging="360"/>
      </w:pPr>
      <w:rPr>
        <w:rFonts w:ascii="Wingdings" w:hAnsi="Wingdings" w:hint="default"/>
      </w:rPr>
    </w:lvl>
    <w:lvl w:ilvl="3" w:tplc="03A884C0">
      <w:start w:val="1"/>
      <w:numFmt w:val="bullet"/>
      <w:lvlText w:val=""/>
      <w:lvlJc w:val="left"/>
      <w:pPr>
        <w:ind w:left="2880" w:hanging="360"/>
      </w:pPr>
      <w:rPr>
        <w:rFonts w:ascii="Symbol" w:hAnsi="Symbol" w:hint="default"/>
      </w:rPr>
    </w:lvl>
    <w:lvl w:ilvl="4" w:tplc="30906C9E">
      <w:start w:val="1"/>
      <w:numFmt w:val="bullet"/>
      <w:lvlText w:val="o"/>
      <w:lvlJc w:val="left"/>
      <w:pPr>
        <w:ind w:left="3600" w:hanging="360"/>
      </w:pPr>
      <w:rPr>
        <w:rFonts w:ascii="Courier New" w:hAnsi="Courier New" w:hint="default"/>
      </w:rPr>
    </w:lvl>
    <w:lvl w:ilvl="5" w:tplc="8B363B7C">
      <w:start w:val="1"/>
      <w:numFmt w:val="bullet"/>
      <w:lvlText w:val=""/>
      <w:lvlJc w:val="left"/>
      <w:pPr>
        <w:ind w:left="4320" w:hanging="360"/>
      </w:pPr>
      <w:rPr>
        <w:rFonts w:ascii="Wingdings" w:hAnsi="Wingdings" w:hint="default"/>
      </w:rPr>
    </w:lvl>
    <w:lvl w:ilvl="6" w:tplc="82EC1F78">
      <w:start w:val="1"/>
      <w:numFmt w:val="bullet"/>
      <w:lvlText w:val=""/>
      <w:lvlJc w:val="left"/>
      <w:pPr>
        <w:ind w:left="5040" w:hanging="360"/>
      </w:pPr>
      <w:rPr>
        <w:rFonts w:ascii="Symbol" w:hAnsi="Symbol" w:hint="default"/>
      </w:rPr>
    </w:lvl>
    <w:lvl w:ilvl="7" w:tplc="C1CC2E58">
      <w:start w:val="1"/>
      <w:numFmt w:val="bullet"/>
      <w:lvlText w:val="o"/>
      <w:lvlJc w:val="left"/>
      <w:pPr>
        <w:ind w:left="5760" w:hanging="360"/>
      </w:pPr>
      <w:rPr>
        <w:rFonts w:ascii="Courier New" w:hAnsi="Courier New" w:hint="default"/>
      </w:rPr>
    </w:lvl>
    <w:lvl w:ilvl="8" w:tplc="55367E22">
      <w:start w:val="1"/>
      <w:numFmt w:val="bullet"/>
      <w:lvlText w:val=""/>
      <w:lvlJc w:val="left"/>
      <w:pPr>
        <w:ind w:left="6480" w:hanging="360"/>
      </w:pPr>
      <w:rPr>
        <w:rFonts w:ascii="Wingdings" w:hAnsi="Wingdings" w:hint="default"/>
      </w:rPr>
    </w:lvl>
  </w:abstractNum>
  <w:num w:numId="1" w16cid:durableId="1135294691">
    <w:abstractNumId w:val="3"/>
  </w:num>
  <w:num w:numId="2" w16cid:durableId="1190338998">
    <w:abstractNumId w:val="5"/>
  </w:num>
  <w:num w:numId="3" w16cid:durableId="1234241693">
    <w:abstractNumId w:val="2"/>
  </w:num>
  <w:num w:numId="4" w16cid:durableId="1776975642">
    <w:abstractNumId w:val="4"/>
  </w:num>
  <w:num w:numId="5" w16cid:durableId="388918569">
    <w:abstractNumId w:val="1"/>
  </w:num>
  <w:num w:numId="6" w16cid:durableId="1756709032">
    <w:abstractNumId w:val="6"/>
  </w:num>
  <w:num w:numId="7" w16cid:durableId="6002650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oss, Tiger">
    <w15:presenceInfo w15:providerId="AD" w15:userId="S::tc2017@ic.ac.uk::fb1a221b-9880-46c9-ad79-4a918b37300c"/>
  </w15:person>
  <w15:person w15:author="Siomos, Vasilis">
    <w15:presenceInfo w15:providerId="AD" w15:userId="S::vs1820@ic.ac.uk::deb6cea0-210d-4000-8180-1348bb405711"/>
  </w15:person>
  <w15:person w15:author="Biberea, Calin">
    <w15:presenceInfo w15:providerId="AD" w15:userId="S::cb3418@ic.ac.uk::40813e81-add9-4645-bf8b-333b1b3642d8"/>
  </w15:person>
  <w15:person w15:author="Marfani, Gabriella">
    <w15:presenceInfo w15:providerId="AD" w15:userId="S::gm518@ic.ac.uk::56c063d5-2702-44e3-958a-da27827070a7"/>
  </w15:person>
  <w15:person w15:author="Filip, Ioana-Adelina">
    <w15:presenceInfo w15:providerId="AD" w15:userId="S::if2818@ic.ac.uk::1d15d14b-945e-4f09-9a4a-fb1242c98e40"/>
  </w15:person>
  <w15:person w15:author="Burr, William">
    <w15:presenceInfo w15:providerId="AD" w15:userId="S::wb2117@ic.ac.uk::b8d9b496-5d86-4d41-8eac-ecc5a4188253"/>
  </w15:person>
  <w15:person w15:author="Sechkar, Kirill">
    <w15:presenceInfo w15:providerId="AD" w15:userId="S::ks5218@ic.ac.uk::59881f5f-7729-49a1-a69f-b2c7e0bb0e1e"/>
  </w15:person>
  <w15:person w15:author="Trew, Samuel I W">
    <w15:presenceInfo w15:providerId="AD" w15:userId="S::st5317@ic.ac.uk::c4af9068-121a-4595-9dd2-4f45acd8d843"/>
  </w15:person>
  <w15:person w15:author="Richter, Leo">
    <w15:presenceInfo w15:providerId="AD" w15:userId="S::lr20@ic.ac.uk::c3fafc89-cfdc-4d0f-957a-ecdfd824fbfa"/>
  </w15:person>
  <w15:person w15:author="Piala, Martin">
    <w15:presenceInfo w15:providerId="AD" w15:userId="S::mp5317@ic.ac.uk::ebc5c9ec-928f-47da-ae00-2be197e496a0"/>
  </w15:person>
  <w15:person w15:author="Yeo, Matthew">
    <w15:presenceInfo w15:providerId="AD" w15:userId="S::my1817@ic.ac.uk::fd1e30d3-01d0-4bf4-bdb9-0ad0983be88f"/>
  </w15:person>
  <w15:person w15:author="Sbai, Kossai">
    <w15:presenceInfo w15:providerId="AD" w15:userId="S::ks1420@ic.ac.uk::f66eea86-6d52-431b-9a41-1fc7e6f0021e"/>
  </w15:person>
  <w15:person w15:author="Schlueter, Hannah">
    <w15:presenceInfo w15:providerId="AD" w15:userId="S::hms4017@ic.ac.uk::1741b169-54b8-44bd-8ef7-0b912866bee2"/>
  </w15:person>
  <w15:person w15:author="Passerello, Giovanni A">
    <w15:presenceInfo w15:providerId="AD" w15:userId="S::gp2617@ic.ac.uk::1e832a9a-b513-4bb5-a1c7-183c363c3fe9"/>
  </w15:person>
  <w15:person w15:author="Guntoro, Jeremy B">
    <w15:presenceInfo w15:providerId="AD" w15:userId="S::jeg16@ic.ac.uk::81a2140b-65d2-4cf6-92dd-db193f79f420"/>
  </w15:person>
  <w15:person w15:author="Son, Joon-Ho">
    <w15:presenceInfo w15:providerId="AD" w15:userId="S::js6317@ic.ac.uk::a4cf68f7-feae-4d39-8051-793efb258924"/>
  </w15:person>
  <w15:person w15:author="Soteriou, George">
    <w15:presenceInfo w15:providerId="AD" w15:userId="S::gs2617@ic.ac.uk::3cfa209b-5f37-4084-926a-cbafebdebd54"/>
  </w15:person>
  <w15:person w15:author="Jin, Robert">
    <w15:presenceInfo w15:providerId="AD" w15:userId="S::rzj17@ic.ac.uk::58aa53b4-a241-4e08-941a-ff86bffddb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848993"/>
    <w:rsid w:val="001629AF"/>
    <w:rsid w:val="001C7B6A"/>
    <w:rsid w:val="00265B55"/>
    <w:rsid w:val="003017F0"/>
    <w:rsid w:val="003E5894"/>
    <w:rsid w:val="003F4BE4"/>
    <w:rsid w:val="00733BB1"/>
    <w:rsid w:val="00757A4C"/>
    <w:rsid w:val="007E5F5F"/>
    <w:rsid w:val="00862637"/>
    <w:rsid w:val="00866291"/>
    <w:rsid w:val="008F2A14"/>
    <w:rsid w:val="00916B77"/>
    <w:rsid w:val="00970CB3"/>
    <w:rsid w:val="00C100DA"/>
    <w:rsid w:val="00CB037B"/>
    <w:rsid w:val="00ED3000"/>
    <w:rsid w:val="00F53DB7"/>
    <w:rsid w:val="0112090C"/>
    <w:rsid w:val="01415558"/>
    <w:rsid w:val="01609460"/>
    <w:rsid w:val="01855597"/>
    <w:rsid w:val="01CCEFE2"/>
    <w:rsid w:val="0212DB4A"/>
    <w:rsid w:val="02E368E7"/>
    <w:rsid w:val="0353351C"/>
    <w:rsid w:val="03B6B1A2"/>
    <w:rsid w:val="03BB2DAE"/>
    <w:rsid w:val="03CDACD4"/>
    <w:rsid w:val="0409F586"/>
    <w:rsid w:val="041624D1"/>
    <w:rsid w:val="04361305"/>
    <w:rsid w:val="0464078C"/>
    <w:rsid w:val="04951B13"/>
    <w:rsid w:val="04AAC3D9"/>
    <w:rsid w:val="04CB5692"/>
    <w:rsid w:val="04E70110"/>
    <w:rsid w:val="054F3581"/>
    <w:rsid w:val="05AFC957"/>
    <w:rsid w:val="05BE3A0C"/>
    <w:rsid w:val="05EA0577"/>
    <w:rsid w:val="068CFCAE"/>
    <w:rsid w:val="06ABE6B1"/>
    <w:rsid w:val="06F6334A"/>
    <w:rsid w:val="0785D5D8"/>
    <w:rsid w:val="078DEFDE"/>
    <w:rsid w:val="078F2318"/>
    <w:rsid w:val="07E771AC"/>
    <w:rsid w:val="086A8E72"/>
    <w:rsid w:val="087BCE9D"/>
    <w:rsid w:val="0895B1D2"/>
    <w:rsid w:val="08FF5F0D"/>
    <w:rsid w:val="09396C38"/>
    <w:rsid w:val="094DC984"/>
    <w:rsid w:val="096C3253"/>
    <w:rsid w:val="097E0CE7"/>
    <w:rsid w:val="09D91D11"/>
    <w:rsid w:val="0A1A49F6"/>
    <w:rsid w:val="0A68D705"/>
    <w:rsid w:val="0A7C6FBA"/>
    <w:rsid w:val="0AB6ACFF"/>
    <w:rsid w:val="0AFD208E"/>
    <w:rsid w:val="0B045C97"/>
    <w:rsid w:val="0B164FDF"/>
    <w:rsid w:val="0BC1E625"/>
    <w:rsid w:val="0BC4D66F"/>
    <w:rsid w:val="0BCA61EA"/>
    <w:rsid w:val="0BD80F28"/>
    <w:rsid w:val="0C231A75"/>
    <w:rsid w:val="0C49DBEB"/>
    <w:rsid w:val="0C5E3F29"/>
    <w:rsid w:val="0C74D93F"/>
    <w:rsid w:val="0CAECC39"/>
    <w:rsid w:val="0CC1E5D3"/>
    <w:rsid w:val="0D45AB8A"/>
    <w:rsid w:val="0D48EBE3"/>
    <w:rsid w:val="0DCCAD8B"/>
    <w:rsid w:val="0E740350"/>
    <w:rsid w:val="0E92660B"/>
    <w:rsid w:val="0E9DB13D"/>
    <w:rsid w:val="0EB7B171"/>
    <w:rsid w:val="0EB929AB"/>
    <w:rsid w:val="0EC107CC"/>
    <w:rsid w:val="0EDC2CDB"/>
    <w:rsid w:val="0F1697EF"/>
    <w:rsid w:val="0F3AAE6D"/>
    <w:rsid w:val="0F5FF560"/>
    <w:rsid w:val="0F848993"/>
    <w:rsid w:val="0FB61441"/>
    <w:rsid w:val="0FDB3141"/>
    <w:rsid w:val="105CD82D"/>
    <w:rsid w:val="10B738FD"/>
    <w:rsid w:val="10B87FF9"/>
    <w:rsid w:val="10BFBD6D"/>
    <w:rsid w:val="10FEFD7D"/>
    <w:rsid w:val="11A1D6AB"/>
    <w:rsid w:val="11A66E88"/>
    <w:rsid w:val="1264848C"/>
    <w:rsid w:val="126C18A9"/>
    <w:rsid w:val="12D24DE1"/>
    <w:rsid w:val="12E14F43"/>
    <w:rsid w:val="13257640"/>
    <w:rsid w:val="1362453F"/>
    <w:rsid w:val="138E66AA"/>
    <w:rsid w:val="139DA943"/>
    <w:rsid w:val="13C62AA4"/>
    <w:rsid w:val="1420A871"/>
    <w:rsid w:val="1492DF04"/>
    <w:rsid w:val="14C10BFD"/>
    <w:rsid w:val="1534622F"/>
    <w:rsid w:val="15CFC1F3"/>
    <w:rsid w:val="15EEE26A"/>
    <w:rsid w:val="16B4C1CE"/>
    <w:rsid w:val="16E8975F"/>
    <w:rsid w:val="179E4A1A"/>
    <w:rsid w:val="17B87C6B"/>
    <w:rsid w:val="1851504A"/>
    <w:rsid w:val="1891A1BF"/>
    <w:rsid w:val="18B1DDB9"/>
    <w:rsid w:val="1913DA78"/>
    <w:rsid w:val="1949600E"/>
    <w:rsid w:val="19A60A17"/>
    <w:rsid w:val="1A1A7E9F"/>
    <w:rsid w:val="1B07181D"/>
    <w:rsid w:val="1C0A3FBF"/>
    <w:rsid w:val="1C2D2228"/>
    <w:rsid w:val="1C8BED8E"/>
    <w:rsid w:val="1C9A0B8C"/>
    <w:rsid w:val="1C9D2865"/>
    <w:rsid w:val="1D93F124"/>
    <w:rsid w:val="1E5B034F"/>
    <w:rsid w:val="1EA0B3CC"/>
    <w:rsid w:val="1F13CB45"/>
    <w:rsid w:val="1F355A68"/>
    <w:rsid w:val="1F559DE2"/>
    <w:rsid w:val="1FD57AA4"/>
    <w:rsid w:val="20135F25"/>
    <w:rsid w:val="2064FA42"/>
    <w:rsid w:val="20C88C1A"/>
    <w:rsid w:val="20D79567"/>
    <w:rsid w:val="20F2F811"/>
    <w:rsid w:val="218D0318"/>
    <w:rsid w:val="21C5366E"/>
    <w:rsid w:val="21FB0222"/>
    <w:rsid w:val="22141427"/>
    <w:rsid w:val="2251874F"/>
    <w:rsid w:val="228A9370"/>
    <w:rsid w:val="23360DF5"/>
    <w:rsid w:val="2359B2C2"/>
    <w:rsid w:val="23C160E5"/>
    <w:rsid w:val="249ABCE6"/>
    <w:rsid w:val="24DCF0AC"/>
    <w:rsid w:val="24ECB3C6"/>
    <w:rsid w:val="2582D4E0"/>
    <w:rsid w:val="259BFD3D"/>
    <w:rsid w:val="25E15890"/>
    <w:rsid w:val="265810CC"/>
    <w:rsid w:val="2667C0B8"/>
    <w:rsid w:val="26C80F5D"/>
    <w:rsid w:val="26FAEA4B"/>
    <w:rsid w:val="27643CA2"/>
    <w:rsid w:val="2776340C"/>
    <w:rsid w:val="282009A1"/>
    <w:rsid w:val="2858E288"/>
    <w:rsid w:val="28A95336"/>
    <w:rsid w:val="2918F952"/>
    <w:rsid w:val="295AAC28"/>
    <w:rsid w:val="29A1294D"/>
    <w:rsid w:val="29ACA59A"/>
    <w:rsid w:val="29B5257D"/>
    <w:rsid w:val="2A20C2A9"/>
    <w:rsid w:val="2A435474"/>
    <w:rsid w:val="2AEB11A4"/>
    <w:rsid w:val="2C0B3EC1"/>
    <w:rsid w:val="2C6B5B1A"/>
    <w:rsid w:val="2C7A4E29"/>
    <w:rsid w:val="2C7F4852"/>
    <w:rsid w:val="2D304809"/>
    <w:rsid w:val="2DFA4B90"/>
    <w:rsid w:val="2E1023AC"/>
    <w:rsid w:val="2E12F138"/>
    <w:rsid w:val="2E6C3689"/>
    <w:rsid w:val="2E760D3C"/>
    <w:rsid w:val="2E90EA7C"/>
    <w:rsid w:val="2E92E48F"/>
    <w:rsid w:val="2ED2FD98"/>
    <w:rsid w:val="2F037E95"/>
    <w:rsid w:val="3004785F"/>
    <w:rsid w:val="3054D774"/>
    <w:rsid w:val="30CD750D"/>
    <w:rsid w:val="30CE59A9"/>
    <w:rsid w:val="30D3F2C2"/>
    <w:rsid w:val="30F18B8B"/>
    <w:rsid w:val="312E0B86"/>
    <w:rsid w:val="313CB635"/>
    <w:rsid w:val="314245DB"/>
    <w:rsid w:val="31B7B025"/>
    <w:rsid w:val="31B94A7A"/>
    <w:rsid w:val="31CDA5C1"/>
    <w:rsid w:val="31DD91B1"/>
    <w:rsid w:val="3221C2D1"/>
    <w:rsid w:val="32501D11"/>
    <w:rsid w:val="325B9629"/>
    <w:rsid w:val="328E8666"/>
    <w:rsid w:val="3290592A"/>
    <w:rsid w:val="32938DC3"/>
    <w:rsid w:val="32A72BB6"/>
    <w:rsid w:val="3347EA86"/>
    <w:rsid w:val="338167D3"/>
    <w:rsid w:val="33982DC9"/>
    <w:rsid w:val="33AA6C53"/>
    <w:rsid w:val="340515CF"/>
    <w:rsid w:val="3465AFAA"/>
    <w:rsid w:val="34A1E929"/>
    <w:rsid w:val="34AF220F"/>
    <w:rsid w:val="34C1CB3E"/>
    <w:rsid w:val="34D885C5"/>
    <w:rsid w:val="34DBE9C8"/>
    <w:rsid w:val="3621C2E8"/>
    <w:rsid w:val="37116AD8"/>
    <w:rsid w:val="3767A0F8"/>
    <w:rsid w:val="37BEE58E"/>
    <w:rsid w:val="37F96C00"/>
    <w:rsid w:val="380BE4C8"/>
    <w:rsid w:val="381525EE"/>
    <w:rsid w:val="385AFFC1"/>
    <w:rsid w:val="38E72F2A"/>
    <w:rsid w:val="38E9C1C9"/>
    <w:rsid w:val="390B30D8"/>
    <w:rsid w:val="391F3A69"/>
    <w:rsid w:val="398B7643"/>
    <w:rsid w:val="3A1B05DA"/>
    <w:rsid w:val="3A415C4D"/>
    <w:rsid w:val="3A5022FE"/>
    <w:rsid w:val="3AB97987"/>
    <w:rsid w:val="3ABC80A4"/>
    <w:rsid w:val="3AC15598"/>
    <w:rsid w:val="3B00513C"/>
    <w:rsid w:val="3B721914"/>
    <w:rsid w:val="3B79D6A6"/>
    <w:rsid w:val="3C3F1D31"/>
    <w:rsid w:val="3C6A1822"/>
    <w:rsid w:val="3D13F252"/>
    <w:rsid w:val="3D33567D"/>
    <w:rsid w:val="3D415874"/>
    <w:rsid w:val="3E20C0FA"/>
    <w:rsid w:val="3EBC7B7F"/>
    <w:rsid w:val="3F2CBD1C"/>
    <w:rsid w:val="3F311D94"/>
    <w:rsid w:val="3F70F05F"/>
    <w:rsid w:val="3F7B7B99"/>
    <w:rsid w:val="400CFBF6"/>
    <w:rsid w:val="40CFEDDB"/>
    <w:rsid w:val="40DC783B"/>
    <w:rsid w:val="4168A34A"/>
    <w:rsid w:val="41D0DE77"/>
    <w:rsid w:val="42084CC2"/>
    <w:rsid w:val="42296773"/>
    <w:rsid w:val="428E4E3E"/>
    <w:rsid w:val="4293E542"/>
    <w:rsid w:val="43064425"/>
    <w:rsid w:val="432C72AE"/>
    <w:rsid w:val="433F8669"/>
    <w:rsid w:val="435BA8D4"/>
    <w:rsid w:val="43862378"/>
    <w:rsid w:val="43E45A5A"/>
    <w:rsid w:val="43FCE563"/>
    <w:rsid w:val="44091CD5"/>
    <w:rsid w:val="444024F8"/>
    <w:rsid w:val="451F4B28"/>
    <w:rsid w:val="45203763"/>
    <w:rsid w:val="45249644"/>
    <w:rsid w:val="45A368EE"/>
    <w:rsid w:val="4629C776"/>
    <w:rsid w:val="46707BDB"/>
    <w:rsid w:val="469C0900"/>
    <w:rsid w:val="46A2DF67"/>
    <w:rsid w:val="477D79FD"/>
    <w:rsid w:val="47B366B0"/>
    <w:rsid w:val="483D6692"/>
    <w:rsid w:val="487DA6EE"/>
    <w:rsid w:val="48DD6FE5"/>
    <w:rsid w:val="497283DE"/>
    <w:rsid w:val="4977CE0E"/>
    <w:rsid w:val="498B88F7"/>
    <w:rsid w:val="498E7431"/>
    <w:rsid w:val="4995D1C4"/>
    <w:rsid w:val="49AE82A0"/>
    <w:rsid w:val="49D27007"/>
    <w:rsid w:val="4A15845E"/>
    <w:rsid w:val="4A66A1D9"/>
    <w:rsid w:val="4A784157"/>
    <w:rsid w:val="4AD82F48"/>
    <w:rsid w:val="4ADBE1A5"/>
    <w:rsid w:val="4B4571CA"/>
    <w:rsid w:val="4B4A5301"/>
    <w:rsid w:val="4B4D671D"/>
    <w:rsid w:val="4B76508A"/>
    <w:rsid w:val="4B7A0601"/>
    <w:rsid w:val="4C12E33A"/>
    <w:rsid w:val="4C4B5AF2"/>
    <w:rsid w:val="4C51A732"/>
    <w:rsid w:val="4C751F25"/>
    <w:rsid w:val="4C95C90E"/>
    <w:rsid w:val="4D39CCB9"/>
    <w:rsid w:val="4D8EE189"/>
    <w:rsid w:val="4DBEFF06"/>
    <w:rsid w:val="4DF96389"/>
    <w:rsid w:val="4E377570"/>
    <w:rsid w:val="4E40040B"/>
    <w:rsid w:val="4E709B2D"/>
    <w:rsid w:val="4E9F6A41"/>
    <w:rsid w:val="4EC52825"/>
    <w:rsid w:val="4EE99E1B"/>
    <w:rsid w:val="4F289C4E"/>
    <w:rsid w:val="4F38438E"/>
    <w:rsid w:val="4F596BE4"/>
    <w:rsid w:val="50140B2B"/>
    <w:rsid w:val="51068F21"/>
    <w:rsid w:val="514D93E3"/>
    <w:rsid w:val="51BB2EDA"/>
    <w:rsid w:val="51E0D391"/>
    <w:rsid w:val="51E8D341"/>
    <w:rsid w:val="5208AC2A"/>
    <w:rsid w:val="527D0F61"/>
    <w:rsid w:val="5284522B"/>
    <w:rsid w:val="539E03D9"/>
    <w:rsid w:val="54E4C9D7"/>
    <w:rsid w:val="55EE652E"/>
    <w:rsid w:val="55F87EE3"/>
    <w:rsid w:val="561CA3EE"/>
    <w:rsid w:val="5635E122"/>
    <w:rsid w:val="567CD7D9"/>
    <w:rsid w:val="575AF33F"/>
    <w:rsid w:val="576B5DE7"/>
    <w:rsid w:val="57F35067"/>
    <w:rsid w:val="580BE63A"/>
    <w:rsid w:val="5843566C"/>
    <w:rsid w:val="585049C9"/>
    <w:rsid w:val="5855850F"/>
    <w:rsid w:val="593678F7"/>
    <w:rsid w:val="5A24C46F"/>
    <w:rsid w:val="5A27CED2"/>
    <w:rsid w:val="5B7D34B9"/>
    <w:rsid w:val="5BAE188B"/>
    <w:rsid w:val="5C454A3F"/>
    <w:rsid w:val="5D1D2DA5"/>
    <w:rsid w:val="5D4376A6"/>
    <w:rsid w:val="5D588823"/>
    <w:rsid w:val="5DF1A474"/>
    <w:rsid w:val="5E953443"/>
    <w:rsid w:val="5EDDE9D8"/>
    <w:rsid w:val="5F2C9267"/>
    <w:rsid w:val="5F37E4B2"/>
    <w:rsid w:val="5F3CD7B7"/>
    <w:rsid w:val="5F429463"/>
    <w:rsid w:val="6052507A"/>
    <w:rsid w:val="60802F03"/>
    <w:rsid w:val="6089AF06"/>
    <w:rsid w:val="60B20129"/>
    <w:rsid w:val="60C1681C"/>
    <w:rsid w:val="611091E8"/>
    <w:rsid w:val="6124A1F1"/>
    <w:rsid w:val="6140D33E"/>
    <w:rsid w:val="61495C2A"/>
    <w:rsid w:val="61C80516"/>
    <w:rsid w:val="6221C2AB"/>
    <w:rsid w:val="626D1DF2"/>
    <w:rsid w:val="62E1E411"/>
    <w:rsid w:val="633778DA"/>
    <w:rsid w:val="63BDB7D7"/>
    <w:rsid w:val="6406F809"/>
    <w:rsid w:val="640B55D5"/>
    <w:rsid w:val="641B63BD"/>
    <w:rsid w:val="642B6C85"/>
    <w:rsid w:val="649DFF11"/>
    <w:rsid w:val="64F3936D"/>
    <w:rsid w:val="65118436"/>
    <w:rsid w:val="655EF181"/>
    <w:rsid w:val="65BFF9F3"/>
    <w:rsid w:val="65EF0714"/>
    <w:rsid w:val="65FE49AD"/>
    <w:rsid w:val="6615DEB6"/>
    <w:rsid w:val="6617543F"/>
    <w:rsid w:val="668D85FF"/>
    <w:rsid w:val="66D6D2F4"/>
    <w:rsid w:val="66EF1A5B"/>
    <w:rsid w:val="6705B28F"/>
    <w:rsid w:val="673FC7DF"/>
    <w:rsid w:val="681F5519"/>
    <w:rsid w:val="683B254E"/>
    <w:rsid w:val="689A67AB"/>
    <w:rsid w:val="69595D16"/>
    <w:rsid w:val="69A4302D"/>
    <w:rsid w:val="69AE5533"/>
    <w:rsid w:val="69F2700D"/>
    <w:rsid w:val="6A79C017"/>
    <w:rsid w:val="6AAAF927"/>
    <w:rsid w:val="6AE33BC3"/>
    <w:rsid w:val="6B3ABF72"/>
    <w:rsid w:val="6B422B87"/>
    <w:rsid w:val="6B4712A2"/>
    <w:rsid w:val="6B79C0FF"/>
    <w:rsid w:val="6B9A365D"/>
    <w:rsid w:val="6BDF58C9"/>
    <w:rsid w:val="6C39554E"/>
    <w:rsid w:val="6C7D32B4"/>
    <w:rsid w:val="6CFB7C82"/>
    <w:rsid w:val="6D2D2DA8"/>
    <w:rsid w:val="6D95E106"/>
    <w:rsid w:val="6DAF11E3"/>
    <w:rsid w:val="6DBE3E80"/>
    <w:rsid w:val="6DE5B562"/>
    <w:rsid w:val="6ED1E035"/>
    <w:rsid w:val="6EDDBB6F"/>
    <w:rsid w:val="6F4DCE24"/>
    <w:rsid w:val="6F6EEC84"/>
    <w:rsid w:val="6F86E486"/>
    <w:rsid w:val="6F9CEA58"/>
    <w:rsid w:val="7036DAF5"/>
    <w:rsid w:val="704B7262"/>
    <w:rsid w:val="70A89669"/>
    <w:rsid w:val="70C1BEC6"/>
    <w:rsid w:val="70FE5A93"/>
    <w:rsid w:val="723E6064"/>
    <w:rsid w:val="725685D6"/>
    <w:rsid w:val="72A30505"/>
    <w:rsid w:val="72CF7997"/>
    <w:rsid w:val="736ECDC5"/>
    <w:rsid w:val="744610FD"/>
    <w:rsid w:val="74C382D2"/>
    <w:rsid w:val="74DD41D9"/>
    <w:rsid w:val="74EA38C9"/>
    <w:rsid w:val="751FC8AD"/>
    <w:rsid w:val="7578EAB3"/>
    <w:rsid w:val="75930A73"/>
    <w:rsid w:val="75E916BF"/>
    <w:rsid w:val="760004F7"/>
    <w:rsid w:val="760C7B36"/>
    <w:rsid w:val="762C0280"/>
    <w:rsid w:val="762C6123"/>
    <w:rsid w:val="767EC1D8"/>
    <w:rsid w:val="775B9646"/>
    <w:rsid w:val="77B6B295"/>
    <w:rsid w:val="77BA3E27"/>
    <w:rsid w:val="781469AC"/>
    <w:rsid w:val="78467765"/>
    <w:rsid w:val="785842FA"/>
    <w:rsid w:val="78D893AD"/>
    <w:rsid w:val="7924AACB"/>
    <w:rsid w:val="7976A63A"/>
    <w:rsid w:val="79A127E1"/>
    <w:rsid w:val="7A4C0BE3"/>
    <w:rsid w:val="7A7842A9"/>
    <w:rsid w:val="7A8F3687"/>
    <w:rsid w:val="7AFC56CA"/>
    <w:rsid w:val="7B1744F0"/>
    <w:rsid w:val="7B2687F9"/>
    <w:rsid w:val="7BBAF65D"/>
    <w:rsid w:val="7C112404"/>
    <w:rsid w:val="7C965128"/>
    <w:rsid w:val="7CEC3091"/>
    <w:rsid w:val="7D6AB648"/>
    <w:rsid w:val="7D786C7B"/>
    <w:rsid w:val="7D851F5E"/>
    <w:rsid w:val="7DC04A13"/>
    <w:rsid w:val="7E12E7F4"/>
    <w:rsid w:val="7E25D98E"/>
    <w:rsid w:val="7E447C35"/>
    <w:rsid w:val="7E4C02A8"/>
    <w:rsid w:val="7E598BF9"/>
    <w:rsid w:val="7F026208"/>
    <w:rsid w:val="7FAD523F"/>
    <w:rsid w:val="7FECCFF6"/>
    <w:rsid w:val="7FF69AD3"/>
    <w:rsid w:val="7FF905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8993"/>
  <w15:chartTrackingRefBased/>
  <w15:docId w15:val="{D4F48ECC-342A-4769-9E7A-285CCB77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57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A4C"/>
    <w:rPr>
      <w:rFonts w:ascii="Segoe UI" w:hAnsi="Segoe UI" w:cs="Segoe UI"/>
      <w:sz w:val="18"/>
      <w:szCs w:val="18"/>
    </w:rPr>
  </w:style>
  <w:style w:type="character" w:styleId="FollowedHyperlink">
    <w:name w:val="FollowedHyperlink"/>
    <w:basedOn w:val="DefaultParagraphFont"/>
    <w:uiPriority w:val="99"/>
    <w:semiHidden/>
    <w:unhideWhenUsed/>
    <w:rsid w:val="00CB0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tackoverflow.com/questions/37370015/what-is-the-difference-between-value-iteration-and-policy-iteration"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piazza.com/class/kf7uhzvqmwa14k?cid=5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1292</Words>
  <Characters>7366</Characters>
  <Application>Microsoft Office Word</Application>
  <DocSecurity>4</DocSecurity>
  <Lines>61</Lines>
  <Paragraphs>17</Paragraphs>
  <ScaleCrop>false</ScaleCrop>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Joon-Ho</dc:creator>
  <cp:keywords/>
  <dc:description/>
  <cp:lastModifiedBy>Sritharar, Krishan</cp:lastModifiedBy>
  <cp:revision>13</cp:revision>
  <dcterms:created xsi:type="dcterms:W3CDTF">2020-12-11T20:22:00Z</dcterms:created>
  <dcterms:modified xsi:type="dcterms:W3CDTF">2022-12-13T05:57:00Z</dcterms:modified>
</cp:coreProperties>
</file>