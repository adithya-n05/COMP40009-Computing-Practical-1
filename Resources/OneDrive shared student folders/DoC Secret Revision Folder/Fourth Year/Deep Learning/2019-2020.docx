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0921611" w:rsidP="388ABE48" w:rsidRDefault="43E71EF9" w14:paraId="4420A1DD" w14:textId="5B4FE352">
      <w:r>
        <w:t>1a)</w:t>
      </w:r>
    </w:p>
    <w:p w:rsidR="20921611" w:rsidP="41A1343D" w:rsidRDefault="20921611" w14:paraId="1855C235" w14:textId="12BD5054">
      <w:pPr>
        <w:rPr>
          <w:b/>
          <w:bCs/>
        </w:rPr>
      </w:pPr>
      <w:r w:rsidRPr="41A1343D">
        <w:rPr>
          <w:b/>
          <w:bCs/>
        </w:rPr>
        <w:t>Shift Invariance</w:t>
      </w:r>
    </w:p>
    <w:p w:rsidR="20921611" w:rsidP="41A1343D" w:rsidRDefault="20921611" w14:paraId="3D2CD954" w14:textId="64985C08">
      <w:r>
        <w:t>Works regardless of image position on the frame</w:t>
      </w:r>
    </w:p>
    <w:p w:rsidR="20921611" w:rsidP="41A1343D" w:rsidRDefault="20921611" w14:paraId="47C434EE" w14:textId="686432B9">
      <w:r>
        <w:t xml:space="preserve">f(x) = 1 </w:t>
      </w:r>
    </w:p>
    <w:p w:rsidR="20921611" w:rsidP="41A1343D" w:rsidRDefault="20921611" w14:paraId="6C81E284" w14:textId="7CCD6BEF">
      <w:r>
        <w:t>f(s(x))</w:t>
      </w:r>
      <w:r w:rsidR="5C41698C">
        <w:t xml:space="preserve"> = 1</w:t>
      </w:r>
    </w:p>
    <w:p w:rsidR="41A1343D" w:rsidP="41A1343D" w:rsidRDefault="2A7A15E2" w14:paraId="2D0FE9A6" w14:textId="75AEEA95">
      <w:pPr>
        <w:rPr>
          <w:b/>
          <w:bCs/>
        </w:rPr>
      </w:pPr>
      <w:r w:rsidRPr="2A7A15E2">
        <w:rPr>
          <w:b/>
          <w:bCs/>
        </w:rPr>
        <w:t>t</w:t>
      </w:r>
    </w:p>
    <w:p w:rsidR="5C41698C" w:rsidP="41A1343D" w:rsidRDefault="5C41698C" w14:paraId="79623E12" w14:textId="655FA148">
      <w:pPr>
        <w:rPr>
          <w:b/>
          <w:bCs/>
        </w:rPr>
      </w:pPr>
      <w:r w:rsidRPr="41A1343D">
        <w:rPr>
          <w:b/>
          <w:bCs/>
        </w:rPr>
        <w:t>Shift equivariance</w:t>
      </w:r>
    </w:p>
    <w:p w:rsidR="5C41698C" w:rsidP="41A1343D" w:rsidRDefault="5C41698C" w14:paraId="7A5C508F" w14:textId="15EE060A">
      <w:r>
        <w:t>Output shifts in the way as the object</w:t>
      </w:r>
    </w:p>
    <w:p w:rsidR="76FE5997" w:rsidP="41A1343D" w:rsidRDefault="76FE5997" w14:paraId="208DEACB" w14:textId="5639D519">
      <w:r>
        <w:t>f</w:t>
      </w:r>
      <w:r w:rsidRPr="41A1343D">
        <w:rPr>
          <w:vertAlign w:val="subscript"/>
        </w:rPr>
        <w:t>i</w:t>
      </w:r>
      <w:r>
        <w:t>(x)= 1 if pixel i ∈ object, 0 otherwise</w:t>
      </w:r>
    </w:p>
    <w:p w:rsidR="76FE5997" w:rsidP="41A1343D" w:rsidRDefault="76FE5997" w14:paraId="0B651353" w14:textId="3931FD9E">
      <w:r>
        <w:t>f</w:t>
      </w:r>
      <w:r w:rsidRPr="3F9A4F63">
        <w:rPr>
          <w:vertAlign w:val="subscript"/>
        </w:rPr>
        <w:t>i</w:t>
      </w:r>
      <w:r>
        <w:t>(s(x))= 1 if pixel i ∈ object, 0 otherwise</w:t>
      </w:r>
      <w:r w:rsidR="74B7E372">
        <w:t xml:space="preserve"> </w:t>
      </w:r>
    </w:p>
    <w:p w:rsidR="76FE5997" w:rsidP="41A1343D" w:rsidRDefault="7579CB27" w14:paraId="1259683C" w14:textId="7AB46F28">
      <w:r>
        <w:t xml:space="preserve">Alternatively </w:t>
      </w:r>
    </w:p>
    <w:p w:rsidR="76FE5997" w:rsidP="41A1343D" w:rsidRDefault="76FE5997" w14:paraId="5C2C6097" w14:textId="028DB03E">
      <w:r>
        <w:t>s(f(x) = f(s(x))</w:t>
      </w:r>
    </w:p>
    <w:p w:rsidR="41A1343D" w:rsidP="41A1343D" w:rsidRDefault="41A1343D" w14:paraId="60991FD4" w14:textId="5B752149"/>
    <w:p w:rsidR="76FE5997" w:rsidP="41A1343D" w:rsidRDefault="76FE5997" w14:paraId="0B318F7E" w14:textId="6CAC1CC4">
      <w:r>
        <w:t>1b)</w:t>
      </w:r>
    </w:p>
    <w:p w:rsidR="401FAF66" w:rsidP="41A1343D" w:rsidRDefault="401FAF66" w14:paraId="433B24DA" w14:textId="5A90B8BC">
      <w:r>
        <w:t>CNNs are approximately shift equivariant due to convolution.</w:t>
      </w:r>
    </w:p>
    <w:p w:rsidR="401FAF66" w:rsidP="41A1343D" w:rsidRDefault="3DA580B9" w14:paraId="3BCCC35D" w14:textId="2887FFAD">
      <w:r>
        <w:t>CNNs are approximately shift invariant because of pooling/</w:t>
      </w:r>
      <w:commentRangeStart w:id="0"/>
      <w:commentRangeStart w:id="1"/>
      <w:commentRangeStart w:id="2"/>
      <w:commentRangeStart w:id="3"/>
      <w:commentRangeStart w:id="4"/>
      <w:commentRangeStart w:id="5"/>
      <w:r>
        <w:t>striding</w:t>
      </w:r>
      <w:commentRangeEnd w:id="0"/>
      <w:r w:rsidR="7767F4F3">
        <w:rPr>
          <w:rStyle w:val="CommentReference"/>
        </w:rPr>
        <w:commentReference w:id="0"/>
      </w:r>
      <w:commentRangeEnd w:id="1"/>
      <w:r w:rsidR="7767F4F3">
        <w:rPr>
          <w:rStyle w:val="CommentReference"/>
        </w:rPr>
        <w:commentReference w:id="1"/>
      </w:r>
      <w:commentRangeEnd w:id="2"/>
      <w:r w:rsidR="7767F4F3">
        <w:rPr>
          <w:rStyle w:val="CommentReference"/>
        </w:rPr>
        <w:commentReference w:id="2"/>
      </w:r>
      <w:commentRangeEnd w:id="3"/>
      <w:r w:rsidR="7767F4F3">
        <w:rPr>
          <w:rStyle w:val="CommentReference"/>
        </w:rPr>
        <w:commentReference w:id="3"/>
      </w:r>
      <w:commentRangeEnd w:id="4"/>
      <w:r w:rsidR="7767F4F3">
        <w:rPr>
          <w:rStyle w:val="CommentReference"/>
        </w:rPr>
        <w:commentReference w:id="4"/>
      </w:r>
      <w:commentRangeEnd w:id="5"/>
      <w:r w:rsidR="7767F4F3">
        <w:rPr>
          <w:rStyle w:val="CommentReference"/>
        </w:rPr>
        <w:commentReference w:id="5"/>
      </w:r>
      <w:r w:rsidR="29CE51BE">
        <w:t>.</w:t>
      </w:r>
    </w:p>
    <w:p w:rsidR="41A1343D" w:rsidP="41A1343D" w:rsidRDefault="41A1343D" w14:paraId="1C9850C0" w14:textId="772CD195"/>
    <w:p w:rsidR="117425A2" w:rsidP="41A1343D" w:rsidRDefault="117425A2" w14:paraId="51E4A6B0" w14:textId="00D19430">
      <w:r>
        <w:t>1c)</w:t>
      </w:r>
    </w:p>
    <w:p w:rsidR="0C070112" w:rsidP="41A1343D" w:rsidRDefault="0C070112" w14:paraId="6D9A7543" w14:textId="021B6EA0">
      <w:r>
        <w:t xml:space="preserve">The goal of the auxiliary losses is to predict the same label as the final network would predict but by using the module’s output. Due to the ‘vanishing gradient issue’ that happens in large networks (pre batch </w:t>
      </w:r>
      <w:r w:rsidR="1EB6921C">
        <w:t>normalization) it is difficult/slow to train in first layers. This helps augment that and facilitates training throughout the entire network.</w:t>
      </w:r>
    </w:p>
    <w:p w:rsidR="41A1343D" w:rsidP="41A1343D" w:rsidRDefault="41A1343D" w14:paraId="35D3C7FF" w14:textId="753A4D19"/>
    <w:p w:rsidR="1EB6921C" w:rsidP="41A1343D" w:rsidRDefault="1EB6921C" w14:paraId="4631C151" w14:textId="4FB8F235">
      <w:r>
        <w:t>1d)</w:t>
      </w:r>
    </w:p>
    <w:p w:rsidR="48F6E48C" w:rsidP="41A1343D" w:rsidRDefault="48F6E48C" w14:paraId="65A00DCC" w14:textId="1F32043A">
      <w:r>
        <w:t>1x1 convolution performs convolution on a single feature of the input but across all the channels. It acts like a multi-layer perceptron and can reduce the number of channels in a network without losing any data.</w:t>
      </w:r>
    </w:p>
    <w:p w:rsidR="41A1343D" w:rsidP="41A1343D" w:rsidRDefault="2A7A15E2" w14:paraId="74A9A59D" w14:textId="3602A55A">
      <w:r>
        <w:t>s</w:t>
      </w:r>
    </w:p>
    <w:p w:rsidR="079BC9BE" w:rsidP="41A1343D" w:rsidRDefault="079BC9BE" w14:paraId="75055A3B" w14:textId="29627A77">
      <w:r>
        <w:t>1e)</w:t>
      </w:r>
    </w:p>
    <w:p w:rsidR="079BC9BE" w:rsidP="41A1343D" w:rsidRDefault="079BC9BE" w14:paraId="67534721" w14:textId="748F589D">
      <w:pPr>
        <w:pStyle w:val="ListParagraph"/>
        <w:numPr>
          <w:ilvl w:val="0"/>
          <w:numId w:val="3"/>
        </w:numPr>
        <w:rPr>
          <w:rFonts w:eastAsiaTheme="minorEastAsia"/>
        </w:rPr>
      </w:pPr>
      <w:r>
        <w:t>5x5</w:t>
      </w:r>
    </w:p>
    <w:p w:rsidR="079BC9BE" w:rsidP="41A1343D" w:rsidRDefault="079BC9BE" w14:paraId="57623B7A" w14:textId="39CBA21A">
      <w:pPr>
        <w:pStyle w:val="ListParagraph"/>
        <w:numPr>
          <w:ilvl w:val="0"/>
          <w:numId w:val="3"/>
        </w:numPr>
      </w:pPr>
      <w:r>
        <w:t>3x3</w:t>
      </w:r>
    </w:p>
    <w:p w:rsidR="079BC9BE" w:rsidP="41A1343D" w:rsidRDefault="079BC9BE" w14:paraId="344CBB43" w14:textId="2C930D10">
      <w:pPr>
        <w:pStyle w:val="ListParagraph"/>
        <w:numPr>
          <w:ilvl w:val="0"/>
          <w:numId w:val="3"/>
        </w:numPr>
      </w:pPr>
      <w:r>
        <w:t>7x7</w:t>
      </w:r>
    </w:p>
    <w:p w:rsidR="079BC9BE" w:rsidP="41A1343D" w:rsidRDefault="079BC9BE" w14:paraId="00C11B9E" w14:textId="4C123B39">
      <w:pPr>
        <w:pStyle w:val="ListParagraph"/>
        <w:numPr>
          <w:ilvl w:val="0"/>
          <w:numId w:val="3"/>
        </w:numPr>
      </w:pPr>
      <w:r>
        <w:t>4x4</w:t>
      </w:r>
    </w:p>
    <w:p w:rsidR="41A1343D" w:rsidP="41A1343D" w:rsidRDefault="41A1343D" w14:paraId="73584F5C" w14:textId="63199126"/>
    <w:p w:rsidR="272137EC" w:rsidP="41A1343D" w:rsidRDefault="272137EC" w14:paraId="27F3AE6F" w14:textId="1247A0D6">
      <w:r>
        <w:t>1f)</w:t>
      </w:r>
    </w:p>
    <w:p w:rsidR="182535F0" w:rsidP="41A1343D" w:rsidRDefault="5F2845FB" w14:paraId="5242D619" w14:textId="20725204">
      <w:commentRangeStart w:id="6"/>
      <w:commentRangeStart w:id="7"/>
      <w:commentRangeStart w:id="8"/>
      <w:commentRangeStart w:id="9"/>
      <w:commentRangeStart w:id="10"/>
      <w:commentRangeStart w:id="11"/>
      <w:commentRangeStart w:id="12"/>
      <w:r>
        <w:t>Output neuron = 1 x1</w:t>
      </w:r>
    </w:p>
    <w:p w:rsidR="182535F0" w:rsidP="41A1343D" w:rsidRDefault="182535F0" w14:paraId="410BB5E2" w14:textId="6F954519">
      <w:r>
        <w:t>Layer 3 = 3x3</w:t>
      </w:r>
    </w:p>
    <w:p w:rsidR="182535F0" w:rsidP="41A1343D" w:rsidRDefault="182535F0" w14:paraId="676BCC5F" w14:textId="0E463143">
      <w:r>
        <w:t>Layer 2 = 5x5</w:t>
      </w:r>
    </w:p>
    <w:p w:rsidR="182535F0" w:rsidP="41A1343D" w:rsidRDefault="182535F0" w14:paraId="33C8E880" w14:textId="3E65A943">
      <w:r>
        <w:t>Layer 1 = 7x7</w:t>
      </w:r>
    </w:p>
    <w:p w:rsidR="182535F0" w:rsidP="41A1343D" w:rsidRDefault="182535F0" w14:paraId="5A81D3AA" w14:textId="4ED083BC">
      <w:r>
        <w:t>Input = 9x9</w:t>
      </w:r>
    </w:p>
    <w:p w:rsidR="182535F0" w:rsidP="41A1343D" w:rsidRDefault="5AD7862F" w14:paraId="60E62633" w14:textId="1EB6C94D">
      <w:r>
        <w:t>Hence, support = 9x9 = 81</w:t>
      </w:r>
      <w:commentRangeEnd w:id="6"/>
      <w:r>
        <w:rPr>
          <w:rStyle w:val="CommentReference"/>
        </w:rPr>
        <w:commentReference w:id="6"/>
      </w:r>
      <w:commentRangeEnd w:id="7"/>
      <w:r>
        <w:rPr>
          <w:rStyle w:val="CommentReference"/>
        </w:rPr>
        <w:commentReference w:id="7"/>
      </w:r>
      <w:commentRangeEnd w:id="8"/>
      <w:r>
        <w:rPr>
          <w:rStyle w:val="CommentReference"/>
        </w:rPr>
        <w:commentReference w:id="8"/>
      </w:r>
      <w:commentRangeEnd w:id="9"/>
      <w:r>
        <w:rPr>
          <w:rStyle w:val="CommentReference"/>
        </w:rPr>
        <w:commentReference w:id="9"/>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p>
    <w:p w:rsidR="41A1343D" w:rsidP="41A1343D" w:rsidRDefault="41A1343D" w14:paraId="27E1A7FF" w14:textId="408602A5"/>
    <w:p w:rsidR="1D426500" w:rsidP="41A1343D" w:rsidRDefault="1AEBB7D4" w14:paraId="500425B8" w14:textId="1A35D109">
      <w:commentRangeStart w:id="13"/>
      <w:commentRangeStart w:id="14"/>
      <w:commentRangeStart w:id="15"/>
      <w:commentRangeStart w:id="16"/>
      <w:commentRangeStart w:id="17"/>
      <w:commentRangeStart w:id="18"/>
      <w:commentRangeStart w:id="19"/>
      <w:commentRangeStart w:id="20"/>
      <w:commentRangeStart w:id="21"/>
      <w:commentRangeStart w:id="22"/>
      <w:commentRangeStart w:id="23"/>
      <w:commentRangeStart w:id="24"/>
      <w:r>
        <w:t>4-layer complexity</w:t>
      </w:r>
    </w:p>
    <w:p w:rsidR="2436BF47" w:rsidP="3F9A4F63" w:rsidRDefault="2436BF47" w14:paraId="29A09DAD" w14:textId="6C4B33F2">
      <w:r>
        <w:t>(Assume padding of 1)</w:t>
      </w:r>
    </w:p>
    <w:p w:rsidR="30D2F82E" w:rsidP="3F9A4F63" w:rsidRDefault="30D2F82E" w14:paraId="5243D478" w14:textId="46A27A51">
      <w:r>
        <w:t>4 = Layers</w:t>
      </w:r>
    </w:p>
    <w:p w:rsidR="30D2F82E" w:rsidP="3F9A4F63" w:rsidRDefault="30D2F82E" w14:paraId="74163B7F" w14:textId="22180CAE">
      <w:r>
        <w:t>9 = 3x3 kernel</w:t>
      </w:r>
    </w:p>
    <w:p w:rsidR="30D2F82E" w:rsidP="3F9A4F63" w:rsidRDefault="30D2F82E" w14:paraId="36970408" w14:textId="011F692A">
      <w:r>
        <w:t>W = Image width</w:t>
      </w:r>
    </w:p>
    <w:p w:rsidR="03B4155C" w:rsidP="3F9A4F63" w:rsidRDefault="03B4155C" w14:paraId="4D0AB51E" w14:textId="2FA2FE45">
      <w:r>
        <w:t>H = Image height</w:t>
      </w:r>
    </w:p>
    <w:p w:rsidR="03B4155C" w:rsidP="3F9A4F63" w:rsidRDefault="6D3BFE62" w14:paraId="14DBDA6C" w14:textId="53270302">
      <w:r>
        <w:t>F = number of feature maps</w:t>
      </w:r>
    </w:p>
    <w:p w:rsidR="34B2AD80" w:rsidP="0DB59BAC" w:rsidRDefault="564C8711" w14:paraId="17F4214E" w14:textId="2D181678">
      <w:r>
        <w:t xml:space="preserve">C = Number of channels of the input image </w:t>
      </w:r>
    </w:p>
    <w:p w:rsidR="28C33933" w:rsidP="3F9A4F63" w:rsidRDefault="2BAFE18F" w14:paraId="2C778FE7" w14:textId="356B549F">
      <w:r>
        <w:t>(</w:t>
      </w:r>
      <w:r w:rsidR="6685AAD2">
        <w:t>Multiplicative operations: 4*9</w:t>
      </w:r>
      <w:r w:rsidR="089A851F">
        <w:t xml:space="preserve"> * W * H * C</w:t>
      </w:r>
      <w:r w:rsidR="6685AAD2">
        <w:t xml:space="preserve"> = 36</w:t>
      </w:r>
      <w:r w:rsidR="0784521C">
        <w:t xml:space="preserve"> * W * H * C</w:t>
      </w:r>
      <w:r w:rsidR="48C7CC0A">
        <w:t xml:space="preserve"> </w:t>
      </w:r>
      <w:r w:rsidR="0BF54EF4">
        <w:t xml:space="preserve"> * F + 36 WHF * (3F)</w:t>
      </w:r>
      <w:r w:rsidR="1F832BA1">
        <w:t>)</w:t>
      </w:r>
    </w:p>
    <w:p w:rsidR="2B668CF4" w:rsidP="3F9A4F63" w:rsidRDefault="6D2AD29E" w14:paraId="6227960B" w14:textId="1C10CB75">
      <w:r>
        <w:t>(Assuming H = W = N : 36 * N^2</w:t>
      </w:r>
      <w:r w:rsidR="15FB96A0">
        <w:t xml:space="preserve"> * (C</w:t>
      </w:r>
      <w:r w:rsidR="14377578">
        <w:t>F</w:t>
      </w:r>
      <w:r w:rsidR="15FB96A0">
        <w:t xml:space="preserve"> + 3F</w:t>
      </w:r>
      <w:r w:rsidR="661494F3">
        <w:t>^2</w:t>
      </w:r>
      <w:r w:rsidR="15FB96A0">
        <w:t>)</w:t>
      </w:r>
    </w:p>
    <w:p w:rsidR="41A1343D" w:rsidP="0DB59BAC" w:rsidRDefault="1CB2487B" w14:paraId="5074973A" w14:textId="61884A1F">
      <w:r>
        <w:t xml:space="preserve">I think we assume input C channels, </w:t>
      </w:r>
      <w:r w:rsidR="1D45C8E6">
        <w:t>and F output channels after the first filter</w:t>
      </w:r>
    </w:p>
    <w:p w:rsidR="41A1343D" w:rsidP="0DB59BAC" w:rsidRDefault="009162DE" w14:paraId="6B11D901" w14:textId="0C2AE45C">
      <w:r>
        <w:t>d</w:t>
      </w:r>
    </w:p>
    <w:p w:rsidR="41A1343D" w:rsidP="0DB59BAC" w:rsidRDefault="1D45C8E6" w14:paraId="4675F63A" w14:textId="4287E6CA">
      <w:r>
        <w:t>And C -&gt; F for the 1 layer replacement</w:t>
      </w:r>
    </w:p>
    <w:p w:rsidR="0DB59BAC" w:rsidP="0DB59BAC" w:rsidRDefault="0DB59BAC" w14:paraId="46C0E188" w14:textId="2C243F95"/>
    <w:p w:rsidR="51D78364" w:rsidP="41A1343D" w:rsidRDefault="51D78364" w14:paraId="7BB19AF9" w14:textId="7487A71C">
      <w:r>
        <w:t>1-layer complexity</w:t>
      </w:r>
    </w:p>
    <w:p w:rsidR="42B58D32" w:rsidP="3F9A4F63" w:rsidRDefault="42B58D32" w14:paraId="6E1031A9" w14:textId="11FF779D">
      <w:r>
        <w:t>(Assume padding of 4 to keep image size)</w:t>
      </w:r>
    </w:p>
    <w:p w:rsidR="42B58D32" w:rsidP="3F9A4F63" w:rsidRDefault="2FBC0393" w14:paraId="44B95105" w14:textId="1A11E374">
      <w:r>
        <w:t>81 = 9x9 kernel</w:t>
      </w:r>
      <w:commentRangeEnd w:id="13"/>
      <w:r w:rsidR="0CBF8364">
        <w:rPr>
          <w:rStyle w:val="CommentReference"/>
        </w:rPr>
        <w:commentReference w:id="13"/>
      </w:r>
      <w:commentRangeEnd w:id="14"/>
      <w:r w:rsidR="0CBF8364">
        <w:rPr>
          <w:rStyle w:val="CommentReference"/>
        </w:rPr>
        <w:commentReference w:id="14"/>
      </w:r>
      <w:commentRangeEnd w:id="15"/>
      <w:r w:rsidR="0CBF8364">
        <w:rPr>
          <w:rStyle w:val="CommentReference"/>
        </w:rPr>
        <w:commentReference w:id="15"/>
      </w:r>
      <w:commentRangeEnd w:id="16"/>
      <w:r w:rsidR="0CBF8364">
        <w:rPr>
          <w:rStyle w:val="CommentReference"/>
        </w:rPr>
        <w:commentReference w:id="16"/>
      </w:r>
      <w:commentRangeEnd w:id="17"/>
      <w:r w:rsidR="0CBF8364">
        <w:rPr>
          <w:rStyle w:val="CommentReference"/>
        </w:rPr>
        <w:commentReference w:id="17"/>
      </w:r>
      <w:commentRangeEnd w:id="18"/>
      <w:r w:rsidR="0CBF8364">
        <w:rPr>
          <w:rStyle w:val="CommentReference"/>
        </w:rPr>
        <w:commentReference w:id="18"/>
      </w:r>
      <w:commentRangeEnd w:id="19"/>
      <w:r w:rsidR="0CBF8364">
        <w:rPr>
          <w:rStyle w:val="CommentReference"/>
        </w:rPr>
        <w:commentReference w:id="19"/>
      </w:r>
      <w:commentRangeEnd w:id="20"/>
      <w:r w:rsidR="0CBF8364">
        <w:rPr>
          <w:rStyle w:val="CommentReference"/>
        </w:rPr>
        <w:commentReference w:id="20"/>
      </w:r>
      <w:commentRangeEnd w:id="21"/>
      <w:r w:rsidR="0CBF8364">
        <w:rPr>
          <w:rStyle w:val="CommentReference"/>
        </w:rPr>
        <w:commentReference w:id="21"/>
      </w:r>
      <w:commentRangeEnd w:id="22"/>
      <w:r w:rsidR="0CBF8364">
        <w:rPr>
          <w:rStyle w:val="CommentReference"/>
        </w:rPr>
        <w:commentReference w:id="22"/>
      </w:r>
      <w:commentRangeEnd w:id="23"/>
      <w:r w:rsidR="0CBF8364">
        <w:rPr>
          <w:rStyle w:val="CommentReference"/>
        </w:rPr>
        <w:commentReference w:id="23"/>
      </w:r>
      <w:commentRangeEnd w:id="24"/>
      <w:r w:rsidR="0CBF8364">
        <w:rPr>
          <w:rStyle w:val="CommentReference"/>
        </w:rPr>
        <w:commentReference w:id="24"/>
      </w:r>
    </w:p>
    <w:p w:rsidR="42B58D32" w:rsidP="3F9A4F63" w:rsidRDefault="42B58D32" w14:paraId="5C7DE7FA" w14:textId="011F692A">
      <w:r>
        <w:t>W = Image width</w:t>
      </w:r>
    </w:p>
    <w:p w:rsidR="42B58D32" w:rsidP="3F9A4F63" w:rsidRDefault="42B58D32" w14:paraId="5ECCA2C7" w14:textId="2FA2FE45">
      <w:r>
        <w:t>H = Image height</w:t>
      </w:r>
    </w:p>
    <w:p w:rsidR="42B58D32" w:rsidP="3F9A4F63" w:rsidRDefault="42B58D32" w14:paraId="482B41C7" w14:textId="17F9311A">
      <w:r>
        <w:t>F = number of feature maps</w:t>
      </w:r>
    </w:p>
    <w:p w:rsidR="42B58D32" w:rsidP="3F9A4F63" w:rsidRDefault="75F59581" w14:paraId="41EB627A" w14:textId="1C95A138">
      <w:r>
        <w:t>(Multiplicative operations: 81 * W * H * C</w:t>
      </w:r>
      <w:r w:rsidR="1DD9B53B">
        <w:t xml:space="preserve"> * F</w:t>
      </w:r>
      <w:r>
        <w:t>)</w:t>
      </w:r>
    </w:p>
    <w:p w:rsidR="576EC2F7" w:rsidP="3F9A4F63" w:rsidRDefault="576EC2F7" w14:paraId="5D7AC7C8" w14:textId="23F522F2">
      <w:r>
        <w:t>(Assuming</w:t>
      </w:r>
      <w:r w:rsidR="6DB4A28E">
        <w:t xml:space="preserve"> padding 1 and</w:t>
      </w:r>
      <w:r>
        <w:t xml:space="preserve"> H=W=N, then </w:t>
      </w:r>
      <w:r w:rsidR="225CA2CF">
        <w:t xml:space="preserve">roughly </w:t>
      </w:r>
      <w:r>
        <w:t>9*9*(N-6)^2</w:t>
      </w:r>
      <w:r w:rsidR="3864D979">
        <w:t xml:space="preserve"> = </w:t>
      </w:r>
      <w:commentRangeStart w:id="25"/>
      <w:commentRangeStart w:id="26"/>
      <w:commentRangeStart w:id="27"/>
      <w:commentRangeStart w:id="28"/>
      <w:r w:rsidR="3864D979">
        <w:t>81*(N-6)^2</w:t>
      </w:r>
      <w:r>
        <w:t xml:space="preserve"> operations</w:t>
      </w:r>
      <w:r w:rsidR="5D4AD6D1">
        <w:t>?</w:t>
      </w:r>
      <w:commentRangeEnd w:id="25"/>
      <w:r>
        <w:commentReference w:id="25"/>
      </w:r>
      <w:commentRangeEnd w:id="26"/>
      <w:r>
        <w:commentReference w:id="26"/>
      </w:r>
      <w:commentRangeEnd w:id="27"/>
      <w:r>
        <w:commentReference w:id="27"/>
      </w:r>
      <w:commentRangeEnd w:id="28"/>
      <w:r>
        <w:commentReference w:id="28"/>
      </w:r>
      <w:r>
        <w:t>)</w:t>
      </w:r>
    </w:p>
    <w:p w:rsidR="41A1343D" w:rsidP="41A1343D" w:rsidRDefault="41A1343D" w14:paraId="1B443371" w14:textId="1BA4AA31">
      <w:commentRangeStart w:id="29"/>
      <w:commentRangeEnd w:id="29"/>
      <w:r>
        <w:rPr>
          <w:rStyle w:val="CommentReference"/>
        </w:rPr>
        <w:commentReference w:id="29"/>
      </w:r>
      <w:commentRangeStart w:id="30"/>
      <w:commentRangeEnd w:id="30"/>
      <w:r>
        <w:rPr>
          <w:rStyle w:val="CommentReference"/>
        </w:rPr>
        <w:commentReference w:id="30"/>
      </w:r>
      <w:commentRangeStart w:id="31"/>
      <w:commentRangeEnd w:id="31"/>
      <w:r>
        <w:rPr>
          <w:rStyle w:val="CommentReference"/>
        </w:rPr>
        <w:commentReference w:id="31"/>
      </w:r>
    </w:p>
    <w:p w:rsidR="7AD70462" w:rsidP="41A1343D" w:rsidRDefault="7AD70462" w14:paraId="490E8FD8" w14:textId="0DA316F1">
      <w:r>
        <w:t># Side note</w:t>
      </w:r>
    </w:p>
    <w:p w:rsidR="7AD70462" w:rsidP="41A1343D" w:rsidRDefault="7AD70462" w14:paraId="46C28FEF" w14:textId="6A4CFCC7">
      <w:r>
        <w:t>4-layer has 36 parameters whereas 1 layer has 81 parameters</w:t>
      </w:r>
      <w:r w:rsidR="5A9ADFD4">
        <w:t xml:space="preserve"> (excluding biases)</w:t>
      </w:r>
    </w:p>
    <w:p w:rsidR="41A1343D" w:rsidP="41A1343D" w:rsidRDefault="41A1343D" w14:paraId="478ACFF0" w14:textId="724FDD4D"/>
    <w:p w:rsidR="07A4312B" w:rsidP="41A1343D" w:rsidRDefault="07A4312B" w14:paraId="2C144A78" w14:textId="51166822">
      <w:r>
        <w:t>2a)</w:t>
      </w:r>
    </w:p>
    <w:p w:rsidR="6DB66AE4" w:rsidP="41A1343D" w:rsidRDefault="6DB66AE4" w14:paraId="143F0DCA" w14:textId="79155625">
      <w:pPr>
        <w:rPr>
          <w:del w:author="Jin, Robert" w:date="2021-03-21T14:18:00Z" w:id="32"/>
        </w:rPr>
      </w:pPr>
      <w:commentRangeStart w:id="33"/>
      <w:commentRangeStart w:id="34"/>
      <w:commentRangeStart w:id="35"/>
      <w:commentRangeStart w:id="36"/>
      <w:commentRangeStart w:id="37"/>
      <w:del w:author="Jin, Robert" w:date="2021-03-21T14:18:00Z" w:id="38">
        <w:r w:rsidDel="718590B1">
          <w:delText>I would first perform dimensionality reduction / pca to remove the unnecessary information and show data as their latent features.</w:delText>
        </w:r>
      </w:del>
    </w:p>
    <w:p w:rsidR="67D406A2" w:rsidP="41A1343D" w:rsidRDefault="67D406A2" w14:paraId="2D135D58" w14:textId="182673E9">
      <w:pPr>
        <w:rPr>
          <w:del w:author="Jin, Robert" w:date="2021-03-21T14:18:00Z" w:id="39"/>
        </w:rPr>
      </w:pPr>
      <w:del w:author="Jin, Robert" w:date="2021-03-21T14:18:00Z" w:id="40">
        <w:r w:rsidDel="67D406A2">
          <w:delText>Next I would perform clustering</w:delText>
        </w:r>
        <w:r w:rsidDel="0A87C250">
          <w:delText xml:space="preserve"> using a Gaussian Mixture Model. By introducing a Dirichlet hyperior we can use as few clusters as possible and accurately group data.</w:delText>
        </w:r>
      </w:del>
    </w:p>
    <w:p w:rsidR="0A87C250" w:rsidP="3F9A4F63" w:rsidRDefault="0A87C250" w14:paraId="5BAFCD36" w14:textId="238C0865">
      <w:pPr>
        <w:rPr>
          <w:del w:author="Jin, Robert" w:date="2021-03-21T14:18:00Z" w:id="41"/>
        </w:rPr>
      </w:pPr>
      <w:del w:author="Jin, Robert" w:date="2021-03-21T14:18:00Z" w:id="42">
        <w:r w:rsidDel="6DAC9B0F">
          <w:delText>The clusters should be based on class so we can search for labelled data within each cluster. If there are a lot of matching labels in a cluster we can assume most of them are of that class and assign the data in that cluster to that class.</w:delText>
        </w:r>
      </w:del>
      <w:commentRangeEnd w:id="33"/>
      <w:r>
        <w:rPr>
          <w:rStyle w:val="CommentReference"/>
        </w:rPr>
        <w:commentReference w:id="33"/>
      </w:r>
      <w:commentRangeEnd w:id="34"/>
      <w:r>
        <w:rPr>
          <w:rStyle w:val="CommentReference"/>
        </w:rPr>
        <w:commentReference w:id="34"/>
      </w:r>
      <w:commentRangeEnd w:id="35"/>
      <w:r>
        <w:rPr>
          <w:rStyle w:val="CommentReference"/>
        </w:rPr>
        <w:commentReference w:id="35"/>
      </w:r>
      <w:commentRangeEnd w:id="36"/>
      <w:r>
        <w:rPr>
          <w:rStyle w:val="CommentReference"/>
        </w:rPr>
        <w:commentReference w:id="36"/>
      </w:r>
      <w:commentRangeEnd w:id="37"/>
      <w:r>
        <w:rPr>
          <w:rStyle w:val="CommentReference"/>
        </w:rPr>
        <w:commentReference w:id="37"/>
      </w:r>
    </w:p>
    <w:p w:rsidR="795312B5" w:rsidRDefault="795312B5" w14:paraId="7B653278" w14:textId="59574A2F">
      <w:r>
        <w:t>Above answer is not “deep learning” based</w:t>
      </w:r>
      <w:r w:rsidR="2FC764A7">
        <w:t>, use Alex Net</w:t>
      </w:r>
    </w:p>
    <w:p w:rsidR="62A7552B" w:rsidP="3F9A4F63" w:rsidRDefault="62A7552B" w14:paraId="185FD8B0" w14:textId="3144D919">
      <w:r>
        <w:t>Alternative answer:</w:t>
      </w:r>
    </w:p>
    <w:p w:rsidR="62A7552B" w:rsidP="3F9A4F63" w:rsidRDefault="62A7552B" w14:paraId="22D3DD84" w14:textId="2F127A0E">
      <w:r>
        <w:t xml:space="preserve">Use a VAE to </w:t>
      </w:r>
      <w:r w:rsidR="1C2C965C">
        <w:t>perform dimensionality</w:t>
      </w:r>
      <w:r>
        <w:t xml:space="preserve"> reduction on the data. Assign closest matching labels for each unlabelled data, then perform classification (on the original? Or the encoded version?)</w:t>
      </w:r>
    </w:p>
    <w:p w:rsidR="41A1343D" w:rsidP="41A1343D" w:rsidRDefault="16898F69" w14:paraId="6182C050" w14:textId="55E5D0C6">
      <w:r>
        <w:t>Alternative answer:</w:t>
      </w:r>
    </w:p>
    <w:p w:rsidR="16898F69" w:rsidP="3F9A4F63" w:rsidRDefault="16898F69" w14:paraId="4EDA1B98" w14:textId="05BD18FE">
      <w:r>
        <w:t>One deep learning approach to semi-supervised learning is to have a teacher and student network. The teacher network is trained to output labels for the unlabelled data and the student network uses those labels to learn classification on the entire dataset, and possibly provide feedback on the accuracy of those labels.</w:t>
      </w:r>
    </w:p>
    <w:p w:rsidR="497631DA" w:rsidRDefault="497631DA" w14:paraId="6861E1BA" w14:textId="75E88389">
      <w:r>
        <w:t xml:space="preserve">See this google paper from 2020 which does this: </w:t>
      </w:r>
      <w:hyperlink r:id="rId11">
        <w:r w:rsidRPr="275F36D7">
          <w:rPr>
            <w:rStyle w:val="Hyperlink"/>
            <w:rFonts w:ascii="Calibri" w:hAnsi="Calibri" w:eastAsia="Calibri" w:cs="Calibri"/>
          </w:rPr>
          <w:t>[2003.10580] Meta Pseudo Labels (arxiv.org)</w:t>
        </w:r>
      </w:hyperlink>
    </w:p>
    <w:p w:rsidR="275F36D7" w:rsidP="275F36D7" w:rsidRDefault="275F36D7" w14:paraId="11744494" w14:textId="56F3396C">
      <w:pPr>
        <w:rPr>
          <w:rFonts w:ascii="Calibri" w:hAnsi="Calibri" w:eastAsia="Calibri" w:cs="Calibri"/>
        </w:rPr>
      </w:pPr>
    </w:p>
    <w:p w:rsidR="03435B45" w:rsidP="03435B45" w:rsidRDefault="03435B45" w14:paraId="578AB8E1" w14:textId="1BB5DD42">
      <w:pPr>
        <w:rPr>
          <w:rFonts w:ascii="Calibri" w:hAnsi="Calibri" w:eastAsia="Calibri" w:cs="Calibri"/>
        </w:rPr>
      </w:pPr>
    </w:p>
    <w:p w:rsidR="03435B45" w:rsidP="03435B45" w:rsidRDefault="03435B45" w14:paraId="0C3ED647" w14:textId="7E4CC9B0">
      <w:pPr>
        <w:rPr>
          <w:rFonts w:ascii="Calibri" w:hAnsi="Calibri" w:eastAsia="Calibri" w:cs="Calibri"/>
        </w:rPr>
      </w:pPr>
      <w:r w:rsidRPr="03435B45">
        <w:rPr>
          <w:rFonts w:ascii="Calibri" w:hAnsi="Calibri" w:eastAsia="Calibri" w:cs="Calibri"/>
        </w:rPr>
        <w:t>Or – alternative:</w:t>
      </w:r>
    </w:p>
    <w:p w:rsidR="03435B45" w:rsidP="03435B45" w:rsidRDefault="03435B45" w14:paraId="36A7C9BD" w14:textId="663FE45A">
      <w:pPr>
        <w:rPr>
          <w:rFonts w:ascii="Calibri" w:hAnsi="Calibri" w:eastAsia="Calibri" w:cs="Calibri"/>
        </w:rPr>
      </w:pPr>
      <w:r w:rsidRPr="03435B45">
        <w:rPr>
          <w:rFonts w:ascii="Calibri" w:hAnsi="Calibri" w:eastAsia="Calibri" w:cs="Calibri"/>
        </w:rPr>
        <w:t>Use self-supervised learning pretraining. So initialise the weights of the network with e.g. a contrastive loss on the unlabelled data. Then finetune the network on the labelled data.</w:t>
      </w:r>
    </w:p>
    <w:p w:rsidR="0A87C250" w:rsidP="41A1343D" w:rsidRDefault="0A87C250" w14:paraId="5738781C" w14:textId="2F14BF47">
      <w:r>
        <w:t>2b)</w:t>
      </w:r>
    </w:p>
    <w:p w:rsidR="27967DF3" w:rsidP="41A1343D" w:rsidRDefault="27967DF3" w14:paraId="243307EA" w14:textId="16EA8302">
      <w:pPr>
        <w:pStyle w:val="ListParagraph"/>
        <w:numPr>
          <w:ilvl w:val="0"/>
          <w:numId w:val="2"/>
        </w:numPr>
        <w:rPr>
          <w:rFonts w:eastAsiaTheme="minorEastAsia"/>
        </w:rPr>
      </w:pPr>
      <w:r>
        <w:t>Early on D(G(z)) is closer to 0</w:t>
      </w:r>
    </w:p>
    <w:p w:rsidR="495B72FC" w:rsidP="3F9A4F63" w:rsidRDefault="495B72FC" w14:paraId="04A8AE17" w14:textId="3909F0F9">
      <w:pPr>
        <w:pStyle w:val="ListParagraph"/>
        <w:numPr>
          <w:ilvl w:val="0"/>
          <w:numId w:val="2"/>
        </w:numPr>
        <w:rPr>
          <w:rFonts w:eastAsiaTheme="minorEastAsia"/>
        </w:rPr>
      </w:pPr>
      <w:r>
        <w:t>-log(D(G(z)) provides higher loss and therefore stronger gradients early in training (when D(G(z)) close to 0), where it is most important (answer provided from comments)</w:t>
      </w:r>
    </w:p>
    <w:p w:rsidR="55FAF8AD" w:rsidP="3F9A4F63" w:rsidRDefault="55FAF8AD" w14:paraId="0F58405A" w14:textId="0B57735F">
      <w:r>
        <w:t>(not because of higher loss, because of higher gradient)</w:t>
      </w:r>
    </w:p>
    <w:p w:rsidR="2D0FA439" w:rsidP="3F9A4F63" w:rsidRDefault="2D0FA439" w14:paraId="5C9F7F18" w14:textId="3A689DCB">
      <w:r>
        <w:t>[ This was also a question in the quiz and was explained heuristically]</w:t>
      </w:r>
    </w:p>
    <w:p w:rsidR="2D0FA439" w:rsidP="3F9A4F63" w:rsidRDefault="718740FC" w14:paraId="4561B6BF" w14:textId="51AA391B">
      <w:r>
        <w:rPr>
          <w:noProof/>
        </w:rPr>
        <w:drawing>
          <wp:inline distT="0" distB="0" distL="0" distR="0" wp14:anchorId="3ED41DB7" wp14:editId="0E6B6E83">
            <wp:extent cx="5943600" cy="1638300"/>
            <wp:effectExtent l="0" t="0" r="0" b="0"/>
            <wp:docPr id="1834403788" name="图片 1834403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440378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638300"/>
                    </a:xfrm>
                    <a:prstGeom prst="rect">
                      <a:avLst/>
                    </a:prstGeom>
                  </pic:spPr>
                </pic:pic>
              </a:graphicData>
            </a:graphic>
          </wp:inline>
        </w:drawing>
      </w:r>
    </w:p>
    <w:p w:rsidR="0E51851A" w:rsidP="3F9A4F63" w:rsidRDefault="0E51851A" w14:paraId="07B00B04" w14:textId="2312ACFA">
      <w:pPr>
        <w:pStyle w:val="ListParagraph"/>
        <w:numPr>
          <w:ilvl w:val="0"/>
          <w:numId w:val="2"/>
        </w:numPr>
        <w:spacing w:after="0"/>
        <w:rPr>
          <w:rFonts w:eastAsiaTheme="minorEastAsia"/>
        </w:rPr>
      </w:pPr>
      <w:r>
        <w:t>Optimally the value of D(G(z)) would be 0.5, since given an optimal generator, the discriminator would not be able to tell the difference between real and generated data, so it would output an average of 0.5</w:t>
      </w:r>
    </w:p>
    <w:p w:rsidR="0E51851A" w:rsidP="3F9A4F63" w:rsidRDefault="0E51851A" w14:paraId="2371D311" w14:textId="31DC8F77">
      <w:pPr>
        <w:spacing w:after="0"/>
      </w:pPr>
      <w:r>
        <w:t>(Not 1 because otherwise the discriminator has collapsed and provides no more useful data)</w:t>
      </w:r>
    </w:p>
    <w:p w:rsidR="0E51851A" w:rsidP="3F9A4F63" w:rsidRDefault="0E51851A" w14:paraId="2D4B80B9" w14:textId="5532E773">
      <w:pPr>
        <w:spacing w:after="0"/>
      </w:pPr>
      <w:r>
        <w:t>(Answer from comments)</w:t>
      </w:r>
    </w:p>
    <w:p w:rsidR="79A8C525" w:rsidP="3F9A4F63" w:rsidRDefault="7C443FF4" w14:paraId="7468EDD4" w14:textId="3209C4D6">
      <w:pPr>
        <w:pStyle w:val="ListParagraph"/>
        <w:numPr>
          <w:ilvl w:val="0"/>
          <w:numId w:val="2"/>
        </w:numPr>
        <w:rPr>
          <w:rFonts w:eastAsiaTheme="minorEastAsia"/>
          <w:color w:val="0070C0"/>
        </w:rPr>
      </w:pPr>
      <w:r w:rsidRPr="3F9A4F63">
        <w:rPr>
          <w:color w:val="0070C0"/>
        </w:rPr>
        <w:t xml:space="preserve">Yingzhen </w:t>
      </w:r>
      <w:r w:rsidRPr="3F9A4F63" w:rsidR="1C6D9B3A">
        <w:rPr>
          <w:color w:val="0070C0"/>
        </w:rPr>
        <w:t xml:space="preserve">provides mathematical proof for the equilibrium, see </w:t>
      </w:r>
      <w:r w:rsidRPr="3F9A4F63" w:rsidR="293AC802">
        <w:rPr>
          <w:color w:val="0070C0"/>
        </w:rPr>
        <w:t xml:space="preserve">GAN lecture note </w:t>
      </w:r>
      <w:r w:rsidRPr="3F9A4F63" w:rsidR="1C6D9B3A">
        <w:rPr>
          <w:color w:val="0070C0"/>
        </w:rPr>
        <w:t xml:space="preserve">equation </w:t>
      </w:r>
      <w:r w:rsidRPr="3F9A4F63" w:rsidR="3B062095">
        <w:rPr>
          <w:color w:val="0070C0"/>
        </w:rPr>
        <w:t>(7)~(9)</w:t>
      </w:r>
      <w:r w:rsidRPr="3F9A4F63" w:rsidR="3BABE567">
        <w:rPr>
          <w:color w:val="0070C0"/>
        </w:rPr>
        <w:t>. With Pθ(x)=Pdata(x), D(G</w:t>
      </w:r>
      <w:r w:rsidRPr="3F9A4F63" w:rsidR="1AFE5800">
        <w:rPr>
          <w:color w:val="0070C0"/>
        </w:rPr>
        <w:t>(z)</w:t>
      </w:r>
      <w:r w:rsidRPr="3F9A4F63" w:rsidR="3BABE567">
        <w:rPr>
          <w:color w:val="0070C0"/>
        </w:rPr>
        <w:t>)</w:t>
      </w:r>
      <w:r w:rsidRPr="3F9A4F63" w:rsidR="7F609269">
        <w:rPr>
          <w:color w:val="0070C0"/>
        </w:rPr>
        <w:t xml:space="preserve"> would be 0.5</w:t>
      </w:r>
    </w:p>
    <w:p w:rsidR="41A1343D" w:rsidP="41A1343D" w:rsidRDefault="41A1343D" w14:paraId="0DB0B1CD" w14:textId="063834D1"/>
    <w:p w:rsidR="189E7E0E" w:rsidP="41A1343D" w:rsidRDefault="189E7E0E" w14:paraId="221E170C" w14:textId="7F2FD7E8">
      <w:r>
        <w:t>3a)</w:t>
      </w:r>
    </w:p>
    <w:p w:rsidR="189E7E0E" w:rsidP="41A1343D" w:rsidRDefault="189E7E0E" w14:paraId="5DFF751A" w14:textId="48B4CCB2">
      <w:r>
        <w:t xml:space="preserve">GNNs are not </w:t>
      </w:r>
      <w:r w:rsidR="1F051472">
        <w:t>examinable.</w:t>
      </w:r>
    </w:p>
    <w:p w:rsidR="24ECCC43" w:rsidP="3F9A4F63" w:rsidRDefault="24ECCC43" w14:paraId="2AF69870" w14:textId="352730D2">
      <w:r>
        <w:t>Le Net graph convolutional network (</w:t>
      </w:r>
      <w:r w:rsidRPr="3F9A4F63">
        <w:rPr>
          <w:rFonts w:ascii="Segoe UI Emoji" w:hAnsi="Segoe UI Emoji" w:eastAsia="Segoe UI Emoji" w:cs="Segoe UI Emoji"/>
        </w:rPr>
        <w:t>😀</w:t>
      </w:r>
      <w:r>
        <w:t>)</w:t>
      </w:r>
    </w:p>
    <w:p w:rsidR="1380A03C" w:rsidP="41A1343D" w:rsidRDefault="00916598" w14:paraId="576B6667" w14:textId="636241C8">
      <w:hyperlink r:id="rId13">
        <w:r w:rsidRPr="41A1343D" w:rsidR="1380A03C">
          <w:rPr>
            <w:rStyle w:val="Hyperlink"/>
          </w:rPr>
          <w:t>https://piazza.com/class/kf7uh4qe592wv?cid=139</w:t>
        </w:r>
      </w:hyperlink>
    </w:p>
    <w:p w:rsidR="41A1343D" w:rsidP="41A1343D" w:rsidRDefault="41A1343D" w14:paraId="736BA395" w14:textId="1C73BD36"/>
    <w:p w:rsidR="59F2C68B" w:rsidP="41A1343D" w:rsidRDefault="59F2C68B" w14:paraId="2B9E9BCA" w14:textId="6AD49DFD">
      <w:r>
        <w:t>3bi)</w:t>
      </w:r>
    </w:p>
    <w:p w:rsidR="481FBC9A" w:rsidP="41A1343D" w:rsidRDefault="3BE3D290" w14:paraId="15B56E84" w14:textId="7062F8DB">
      <w:r>
        <w:t>One to Many – Musical generation, produce a piece of music from a single note</w:t>
      </w:r>
      <w:r w:rsidR="3517E1CA">
        <w:t>, Image captioning</w:t>
      </w:r>
    </w:p>
    <w:p w:rsidR="481FBC9A" w:rsidP="41A1343D" w:rsidRDefault="481FBC9A" w14:paraId="2E70B07D" w14:textId="35409714">
      <w:r>
        <w:t>Many to One – Sentiment analysis</w:t>
      </w:r>
      <w:r w:rsidR="2E147603">
        <w:t>, Alex Net</w:t>
      </w:r>
    </w:p>
    <w:p w:rsidR="481FBC9A" w:rsidP="41A1343D" w:rsidRDefault="307AE582" w14:paraId="00A3CA3D" w14:textId="4326EBF7">
      <w:r>
        <w:t>Many to Many – Language Translation, part-of-speech tagging for each word in a document</w:t>
      </w:r>
    </w:p>
    <w:p w:rsidR="481FBC9A" w:rsidP="41A1343D" w:rsidRDefault="1BFFD710" w14:paraId="4E7A81A6" w14:textId="7D560341">
      <w:r>
        <w:t xml:space="preserve">One to One – </w:t>
      </w:r>
      <w:commentRangeStart w:id="43"/>
      <w:commentRangeStart w:id="44"/>
      <w:commentRangeStart w:id="45"/>
      <w:r>
        <w:t>Traditional neural network</w:t>
      </w:r>
      <w:commentRangeEnd w:id="43"/>
      <w:r w:rsidR="481FBC9A">
        <w:rPr>
          <w:rStyle w:val="CommentReference"/>
        </w:rPr>
        <w:commentReference w:id="43"/>
      </w:r>
      <w:commentRangeEnd w:id="44"/>
      <w:r w:rsidR="481FBC9A">
        <w:rPr>
          <w:rStyle w:val="CommentReference"/>
        </w:rPr>
        <w:commentReference w:id="44"/>
      </w:r>
      <w:commentRangeEnd w:id="45"/>
      <w:r w:rsidR="481FBC9A">
        <w:rPr>
          <w:rStyle w:val="CommentReference"/>
        </w:rPr>
        <w:commentReference w:id="45"/>
      </w:r>
    </w:p>
    <w:p w:rsidR="481FBC9A" w:rsidP="41A1343D" w:rsidRDefault="307AE582" w14:paraId="41D644C4" w14:textId="05BE8218">
      <w:commentRangeStart w:id="46"/>
      <w:r>
        <w:t>3bii)</w:t>
      </w:r>
      <w:commentRangeEnd w:id="46"/>
      <w:r w:rsidR="481FBC9A">
        <w:rPr>
          <w:rStyle w:val="CommentReference"/>
        </w:rPr>
        <w:commentReference w:id="46"/>
      </w:r>
    </w:p>
    <w:p w:rsidR="7F01035E" w:rsidP="41A1343D" w:rsidRDefault="7F01035E" w14:paraId="31A3633D" w14:textId="39701387">
      <w:r>
        <w:t>Time step pooling</w:t>
      </w:r>
    </w:p>
    <w:p w:rsidR="7F01035E" w:rsidP="41A1343D" w:rsidRDefault="7F01035E" w14:paraId="12479D49" w14:textId="0325D4AB">
      <w:r>
        <w:t>Average/Max</w:t>
      </w:r>
    </w:p>
    <w:p w:rsidR="53F3C0EA" w:rsidP="3F9A4F63" w:rsidRDefault="441B88A7" w14:paraId="0B405A5E" w14:textId="0E4D88F4">
      <w:r>
        <w:t>W</w:t>
      </w:r>
      <w:r w:rsidR="44F71B09">
        <w:t>e could use the average of</w:t>
      </w:r>
      <w:r w:rsidR="07FA643D">
        <w:t xml:space="preserve"> all the previous</w:t>
      </w:r>
      <w:r w:rsidR="44F71B09">
        <w:t xml:space="preserve"> hidden states </w:t>
      </w:r>
      <w:r w:rsidR="4DB10F17">
        <w:t>for the current time step.</w:t>
      </w:r>
    </w:p>
    <w:p w:rsidR="43ADBBDC" w:rsidP="0DB59BAC" w:rsidRDefault="6F1592BF" w14:paraId="7A9CC406" w14:textId="1A2F2667">
      <w:r>
        <w:t>Bidirectional</w:t>
      </w:r>
    </w:p>
    <w:p w:rsidR="0DB59BAC" w:rsidP="0DB59BAC" w:rsidRDefault="0DB59BAC" w14:paraId="11E31923" w14:textId="7D8FB3DB">
      <w:pPr>
        <w:rPr>
          <w:del w:author="Rasal, Rajat" w:date="2021-03-22T01:44:00Z" w:id="47"/>
        </w:rPr>
      </w:pPr>
    </w:p>
    <w:p w:rsidR="762B3B7C" w:rsidP="0E1CE41C" w:rsidRDefault="2A52828E" w14:paraId="62D21AA9" w14:textId="0E6F8542">
      <w:pPr>
        <w:rPr>
          <w:color w:val="FF0000"/>
        </w:rPr>
      </w:pPr>
      <w:commentRangeStart w:id="48"/>
      <w:commentRangeStart w:id="49"/>
      <w:commentRangeStart w:id="50"/>
      <w:commentRangeStart w:id="51"/>
      <w:commentRangeStart w:id="52"/>
      <w:r w:rsidRPr="03435B45">
        <w:rPr>
          <w:color w:val="FF0000"/>
        </w:rPr>
        <w:t>Attention?</w:t>
      </w:r>
      <w:commentRangeEnd w:id="48"/>
      <w:r w:rsidR="6C7CE34E">
        <w:rPr>
          <w:rStyle w:val="CommentReference"/>
        </w:rPr>
        <w:commentReference w:id="48"/>
      </w:r>
      <w:commentRangeEnd w:id="49"/>
      <w:r w:rsidR="6C7CE34E">
        <w:rPr>
          <w:rStyle w:val="CommentReference"/>
        </w:rPr>
        <w:commentReference w:id="49"/>
      </w:r>
      <w:commentRangeEnd w:id="50"/>
      <w:r w:rsidR="6C7CE34E">
        <w:rPr>
          <w:rStyle w:val="CommentReference"/>
        </w:rPr>
        <w:commentReference w:id="50"/>
      </w:r>
      <w:commentRangeEnd w:id="51"/>
      <w:r w:rsidR="6C7CE34E">
        <w:rPr>
          <w:rStyle w:val="CommentReference"/>
        </w:rPr>
        <w:commentReference w:id="51"/>
      </w:r>
      <w:commentRangeEnd w:id="52"/>
      <w:r w:rsidR="6C7CE34E">
        <w:rPr>
          <w:rStyle w:val="CommentReference"/>
        </w:rPr>
        <w:commentReference w:id="52"/>
      </w:r>
    </w:p>
    <w:p w:rsidR="1C15CD48" w:rsidP="3F9A4F63" w:rsidRDefault="1C15CD48" w14:paraId="0B149992" w14:textId="490F537A">
      <w:pPr>
        <w:rPr>
          <w:color w:val="FF0000"/>
        </w:rPr>
      </w:pPr>
      <w:r w:rsidRPr="3F9A4F63">
        <w:rPr>
          <w:color w:val="FF0000"/>
        </w:rPr>
        <w:t>Le Net?</w:t>
      </w:r>
    </w:p>
    <w:p w:rsidR="7F01035E" w:rsidP="41A1343D" w:rsidRDefault="0D5AE906" w14:paraId="53091903" w14:textId="27AECF0C">
      <w:r>
        <w:t>3biii)</w:t>
      </w:r>
      <w:commentRangeStart w:id="53"/>
      <w:commentRangeStart w:id="54"/>
      <w:commentRangeEnd w:id="53"/>
      <w:r w:rsidR="286B92E3">
        <w:rPr>
          <w:rStyle w:val="CommentReference"/>
        </w:rPr>
        <w:commentReference w:id="53"/>
      </w:r>
      <w:commentRangeEnd w:id="54"/>
      <w:r w:rsidR="286B92E3">
        <w:rPr>
          <w:rStyle w:val="CommentReference"/>
        </w:rPr>
        <w:commentReference w:id="54"/>
      </w:r>
    </w:p>
    <w:p w:rsidR="52ED59C6" w:rsidP="41A1343D" w:rsidRDefault="52ED59C6" w14:paraId="0B7434AE" w14:textId="1F54C52A">
      <w:r>
        <w:t xml:space="preserve">Although RNNs and LSTMs both have a hidden state that get passed between timestamps, LSTMs also have a cell state. The derivative of the hidden state </w:t>
      </w:r>
      <w:r w:rsidR="0B2BA894">
        <w:t xml:space="preserve">will decay/explode exponentially if the network weights do not equal 1. In the cell state </w:t>
      </w:r>
      <w:r w:rsidR="5BEF7C56">
        <w:t>however,</w:t>
      </w:r>
      <w:r w:rsidR="0B2BA894">
        <w:t xml:space="preserve"> there is no exponentially fast decaying factor and it therefore does not explode/vanish.</w:t>
      </w:r>
    </w:p>
    <w:p w:rsidR="0B2BA894" w:rsidP="41A1343D" w:rsidRDefault="0B2BA894" w14:paraId="7B2F05C9" w14:textId="24E50EF0">
      <w:r>
        <w:t>This means it can use longer sequences (up to 50).</w:t>
      </w:r>
    </w:p>
    <w:p w:rsidR="08E519E0" w:rsidP="3F9A4F63" w:rsidRDefault="1B9C9526" w14:paraId="5492CC59" w14:textId="092CF229">
      <w:r>
        <w:t xml:space="preserve">(Shouldn’t this at least mention the </w:t>
      </w:r>
      <w:commentRangeStart w:id="55"/>
      <w:r>
        <w:t xml:space="preserve">reset </w:t>
      </w:r>
      <w:commentRangeEnd w:id="55"/>
      <w:r w:rsidR="1FB298C5">
        <w:rPr>
          <w:rStyle w:val="CommentReference"/>
        </w:rPr>
        <w:commentReference w:id="55"/>
      </w:r>
      <w:r>
        <w:t>gate?)</w:t>
      </w:r>
      <w:r w:rsidR="1FB298C5">
        <w:br/>
      </w:r>
      <w:r w:rsidR="6B3ED5F8">
        <w:t>The addition of the reset gate inside the LSTM controls how much of the previous cell state is carried forwards. In backpropagation, this means the gradient decays with respect to the sigmoid output</w:t>
      </w:r>
      <w:r w:rsidR="6AB99631">
        <w:t xml:space="preserve"> instead of the weights (which can be much smaller)</w:t>
      </w:r>
      <w:commentRangeStart w:id="56"/>
      <w:commentRangeEnd w:id="56"/>
      <w:r w:rsidR="1FB298C5">
        <w:rPr>
          <w:rStyle w:val="CommentReference"/>
        </w:rPr>
        <w:commentReference w:id="56"/>
      </w:r>
    </w:p>
    <w:p w:rsidR="0B2BA894" w:rsidP="41A1343D" w:rsidRDefault="0B2BA894" w14:paraId="397D2EDC" w14:textId="109F5B34">
      <w:r>
        <w:t>3biv)</w:t>
      </w:r>
    </w:p>
    <w:p w:rsidR="79BDC9F3" w:rsidP="41A1343D" w:rsidRDefault="79BDC9F3" w14:paraId="39022558" w14:textId="5F0A28FD">
      <w:r w:rsidRPr="3F9A4F63">
        <w:rPr>
          <w:color w:val="FF0000"/>
        </w:rPr>
        <w:t>I think this is correct but I am pretty unsure</w:t>
      </w:r>
    </w:p>
    <w:p w:rsidR="11C32040" w:rsidP="3F9A4F63" w:rsidRDefault="11C32040" w14:paraId="23910570" w14:textId="0E40F65D">
      <w:pPr>
        <w:rPr>
          <w:color w:val="FF0000"/>
        </w:rPr>
      </w:pPr>
      <w:r w:rsidRPr="3F9A4F63">
        <w:rPr>
          <w:color w:val="FF0000"/>
        </w:rPr>
        <w:t>I don’t think this is examinable, since it wasn’t taught</w:t>
      </w:r>
    </w:p>
    <w:p w:rsidR="508FA5FF" w:rsidP="3F9A4F63" w:rsidRDefault="508FA5FF" w14:paraId="5CDB183F" w14:textId="388F17CF">
      <w:pPr>
        <w:rPr>
          <w:color w:val="FF0000"/>
        </w:rPr>
      </w:pPr>
      <w:r w:rsidRPr="3F9A4F63">
        <w:rPr>
          <w:color w:val="FF0000"/>
        </w:rPr>
        <w:t>(I think given that we studied RNN models we should be expected to know how a LSTM works)</w:t>
      </w:r>
    </w:p>
    <w:p w:rsidR="1A6B575B" w:rsidP="41A1343D" w:rsidRDefault="37FF4D4D" w14:paraId="239E7B07" w14:textId="33927CFA">
      <w:r>
        <w:t xml:space="preserve">The input and forget gates. They jointly decide what data we want to keep and pass on to the next cell from the previous cells </w:t>
      </w:r>
      <w:r w:rsidR="6947EA30">
        <w:t xml:space="preserve">data and the new data that has been </w:t>
      </w:r>
      <w:r w:rsidR="5AD91D85">
        <w:t>inputted.</w:t>
      </w:r>
    </w:p>
    <w:p w:rsidR="4F57E5C0" w:rsidP="0DB59BAC" w:rsidRDefault="24138DC8" w14:paraId="181C84E6" w14:textId="38BEB273">
      <w:r>
        <w:t xml:space="preserve">OR: a shot in the dark here but maybe peephole connections (not examinable) </w:t>
      </w:r>
      <w:hyperlink r:id="rId14">
        <w:r w:rsidRPr="388ABE48">
          <w:rPr>
            <w:rStyle w:val="Hyperlink"/>
            <w:rFonts w:ascii="Calibri" w:hAnsi="Calibri" w:eastAsia="Calibri" w:cs="Calibri"/>
          </w:rPr>
          <w:t>Peephole connection - Machine Learning Glossary</w:t>
        </w:r>
      </w:hyperlink>
      <w:r w:rsidRPr="388ABE48">
        <w:rPr>
          <w:rFonts w:ascii="Calibri" w:hAnsi="Calibri" w:eastAsia="Calibri" w:cs="Calibri"/>
        </w:rPr>
        <w:t xml:space="preserve"> ? Allow to not only</w:t>
      </w:r>
      <w:r w:rsidRPr="388ABE48" w:rsidR="72DC2861">
        <w:rPr>
          <w:rFonts w:ascii="Calibri" w:hAnsi="Calibri" w:eastAsia="Calibri" w:cs="Calibri"/>
        </w:rPr>
        <w:t xml:space="preserve"> pass</w:t>
      </w:r>
      <w:r w:rsidRPr="388ABE48">
        <w:rPr>
          <w:rFonts w:ascii="Calibri" w:hAnsi="Calibri" w:eastAsia="Calibri" w:cs="Calibri"/>
        </w:rPr>
        <w:t xml:space="preserve"> the</w:t>
      </w:r>
      <w:r w:rsidRPr="388ABE48" w:rsidR="1DCE6495">
        <w:rPr>
          <w:rFonts w:ascii="Calibri" w:hAnsi="Calibri" w:eastAsia="Calibri" w:cs="Calibri"/>
        </w:rPr>
        <w:t xml:space="preserve"> previous</w:t>
      </w:r>
      <w:r w:rsidRPr="388ABE48">
        <w:rPr>
          <w:rFonts w:ascii="Calibri" w:hAnsi="Calibri" w:eastAsia="Calibri" w:cs="Calibri"/>
        </w:rPr>
        <w:t xml:space="preserve"> hidden state</w:t>
      </w:r>
      <w:r w:rsidRPr="388ABE48" w:rsidR="45958938">
        <w:rPr>
          <w:rFonts w:ascii="Calibri" w:hAnsi="Calibri" w:eastAsia="Calibri" w:cs="Calibri"/>
        </w:rPr>
        <w:t>,</w:t>
      </w:r>
      <w:r w:rsidRPr="388ABE48">
        <w:rPr>
          <w:rFonts w:ascii="Calibri" w:hAnsi="Calibri" w:eastAsia="Calibri" w:cs="Calibri"/>
        </w:rPr>
        <w:t xml:space="preserve"> </w:t>
      </w:r>
      <w:r w:rsidRPr="388ABE48" w:rsidR="1E1F8FCF">
        <w:rPr>
          <w:rFonts w:ascii="Calibri" w:hAnsi="Calibri" w:eastAsia="Calibri" w:cs="Calibri"/>
        </w:rPr>
        <w:t>but also the cell state.</w:t>
      </w:r>
      <w:r w:rsidRPr="388ABE48">
        <w:rPr>
          <w:rFonts w:ascii="Calibri" w:hAnsi="Calibri" w:eastAsia="Calibri" w:cs="Calibri"/>
        </w:rPr>
        <w:t xml:space="preserve"> </w:t>
      </w:r>
    </w:p>
    <w:p w:rsidR="41A1343D" w:rsidP="41A1343D" w:rsidRDefault="41A1343D" w14:paraId="72BDE02F" w14:textId="361598F8"/>
    <w:p w:rsidR="59103C8C" w:rsidP="41A1343D" w:rsidRDefault="59103C8C" w14:paraId="193B1A4A" w14:textId="078B6D2B">
      <w:r>
        <w:t>3bv)</w:t>
      </w:r>
    </w:p>
    <w:p w:rsidR="59103C8C" w:rsidP="41A1343D" w:rsidRDefault="59103C8C" w14:paraId="16A90F77" w14:textId="6645D27C">
      <w:pPr>
        <w:pStyle w:val="ListParagraph"/>
        <w:numPr>
          <w:ilvl w:val="0"/>
          <w:numId w:val="1"/>
        </w:numPr>
        <w:rPr>
          <w:rFonts w:eastAsiaTheme="minorEastAsia"/>
        </w:rPr>
      </w:pPr>
      <w:r>
        <w:t>Reset Gate</w:t>
      </w:r>
    </w:p>
    <w:p w:rsidR="59103C8C" w:rsidP="41A1343D" w:rsidRDefault="59103C8C" w14:paraId="0D8F64F4" w14:textId="033D6750">
      <w:pPr>
        <w:pStyle w:val="ListParagraph"/>
        <w:numPr>
          <w:ilvl w:val="0"/>
          <w:numId w:val="1"/>
        </w:numPr>
      </w:pPr>
      <w:r>
        <w:t>Update Gate</w:t>
      </w:r>
    </w:p>
    <w:p w:rsidR="41A1343D" w:rsidP="41A1343D" w:rsidRDefault="41A1343D" w14:paraId="75BC22EA" w14:textId="72729966"/>
    <w:p w:rsidR="59103C8C" w:rsidP="03435B45" w:rsidRDefault="69E90B2B" w14:paraId="015966D2" w14:textId="1B999CBA">
      <w:r>
        <w:t>The GRU network only passes 1 hidden state between cells. An LSTM passes 2 (the hidden state and the cell state). I.e., n</w:t>
      </w:r>
      <w:r w:rsidR="03435B45">
        <w:t>o cell state for a GRU.</w:t>
      </w:r>
    </w:p>
    <w:p w:rsidR="59103C8C" w:rsidP="41A1343D" w:rsidRDefault="69E90B2B" w14:paraId="07C1F955" w14:textId="66FF968D">
      <w:r>
        <w:t>GRUs have fewer parameters, are easier to modify and quicker to compute than LSTMs.</w:t>
      </w:r>
    </w:p>
    <w:p w:rsidR="41A1343D" w:rsidP="41A1343D" w:rsidRDefault="41A1343D" w14:paraId="16008766" w14:textId="297B3EAA"/>
    <w:sectPr w:rsidR="41A1343D">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KA" w:author="Kothikar, Anish" w:date="2021-03-21T04:11:00Z" w:id="0">
    <w:p w:rsidR="3F9A4F63" w:rsidRDefault="3F9A4F63" w14:paraId="5200B340" w14:textId="69135094">
      <w:r>
        <w:t>Not sure if striding is relevant, but pooling is fine since it finds the same local maxima if the input is shifted slightly.</w:t>
      </w:r>
      <w:r>
        <w:annotationRef/>
      </w:r>
    </w:p>
  </w:comment>
  <w:comment w:initials="SH" w:author="Schlueter, Hannah" w:date="2021-03-22T03:33:00Z" w:id="1">
    <w:p w:rsidR="0DB59BAC" w:rsidRDefault="0DB59BAC" w14:paraId="7A7F0E3D" w14:textId="287C5102">
      <w:pPr>
        <w:pStyle w:val="CommentText"/>
      </w:pPr>
      <w:r>
        <w:t>Isn't it specifically max-pooling that's approximately shift invariant? Wouldn't averaging pooling or strided convolution be approximately shift equivariant?</w:t>
      </w:r>
      <w:r>
        <w:rPr>
          <w:rStyle w:val="CommentReference"/>
        </w:rPr>
        <w:annotationRef/>
      </w:r>
    </w:p>
  </w:comment>
  <w:comment w:initials="GA" w:author="Ghachem, Ali" w:date="2021-03-22T11:40:00Z" w:id="2">
    <w:p w:rsidR="388ABE48" w:rsidRDefault="388ABE48" w14:paraId="6DA6F7C8" w14:textId="319182C0">
      <w:pPr>
        <w:pStyle w:val="CommentText"/>
      </w:pPr>
      <w:r>
        <w:t xml:space="preserve">+1 to striding not relevant and max pooling that's shift invariant. Not sure about average pooling but that might be true (not mentioned in slides), and no idea about strided convolution </w:t>
      </w:r>
      <w:r>
        <w:rPr>
          <w:rStyle w:val="CommentReference"/>
        </w:rPr>
        <w:annotationRef/>
      </w:r>
    </w:p>
  </w:comment>
  <w:comment w:initials="FP" w:author="Fragkogiannis, Pavlos" w:date="2021-03-22T12:16:00Z" w:id="3">
    <w:p w:rsidR="388ABE48" w:rsidRDefault="388ABE48" w14:paraId="224EFFA3" w14:textId="60CC5F12">
      <w:pPr>
        <w:pStyle w:val="CommentText"/>
      </w:pPr>
      <w:r>
        <w:t>It definitely is relevant. Pooling with stride=1 doesn't break shift equivariance.</w:t>
      </w:r>
      <w:r>
        <w:rPr>
          <w:rStyle w:val="CommentReference"/>
        </w:rPr>
        <w:annotationRef/>
      </w:r>
    </w:p>
  </w:comment>
  <w:comment w:initials="FP" w:author="Fragkogiannis, Pavlos" w:date="2021-03-22T12:17:00Z" w:id="4">
    <w:p w:rsidR="388ABE48" w:rsidRDefault="00916598" w14:paraId="3D2ABD2F" w14:textId="76FA1E8B">
      <w:pPr>
        <w:pStyle w:val="CommentText"/>
      </w:pPr>
      <w:hyperlink r:id="rId1">
        <w:r w:rsidRPr="388ABE48" w:rsidR="388ABE48">
          <w:rPr>
            <w:rStyle w:val="Hyperlink"/>
          </w:rPr>
          <w:t>https://www.youtube.com/watch?v=eZa56DqXTHg</w:t>
        </w:r>
      </w:hyperlink>
      <w:r w:rsidR="388ABE48">
        <w:rPr>
          <w:rStyle w:val="CommentReference"/>
        </w:rPr>
        <w:annotationRef/>
      </w:r>
    </w:p>
    <w:p w:rsidR="388ABE48" w:rsidRDefault="388ABE48" w14:paraId="0E50070E" w14:textId="68DE9B21">
      <w:pPr>
        <w:pStyle w:val="CommentText"/>
      </w:pPr>
      <w:r>
        <w:t>Mentioned in the slides</w:t>
      </w:r>
    </w:p>
  </w:comment>
  <w:comment w:initials="GA" w:author="Ghachem, Ali" w:date="2021-03-22T12:27:00Z" w:id="5">
    <w:p w:rsidR="388ABE48" w:rsidRDefault="388ABE48" w14:paraId="6A7E2D5E" w14:textId="2BBC76DB">
      <w:pPr>
        <w:pStyle w:val="CommentText"/>
      </w:pPr>
      <w:r>
        <w:t>Ah I thought striding here was referring to using different strides to stride = 1 when applying convolution, sorry for the confusion. I agree that pooling should have stride = 1 to avoid breaking invariance (and probably equivariance)</w:t>
      </w:r>
      <w:r>
        <w:rPr>
          <w:rStyle w:val="CommentReference"/>
        </w:rPr>
        <w:annotationRef/>
      </w:r>
    </w:p>
  </w:comment>
  <w:comment w:initials="PJ" w:author="Plaza, Joseph" w:date="2021-03-19T09:11:00Z" w:id="6">
    <w:p w:rsidR="3F9A4F63" w:rsidRDefault="3F9A4F63" w14:paraId="4D224DB8" w14:textId="6DA18898">
      <w:r>
        <w:t>wouldn't this be something different given that it says we have padding</w:t>
      </w:r>
      <w:r>
        <w:annotationRef/>
      </w:r>
    </w:p>
  </w:comment>
  <w:comment w:initials="PJ" w:author="Plaza, Joseph" w:date="2021-03-19T09:12:00Z" w:id="7">
    <w:p w:rsidR="3F9A4F63" w:rsidRDefault="3F9A4F63" w14:paraId="442C024E" w14:textId="21B651C1">
      <w:r>
        <w:t>or does padding not change it</w:t>
      </w:r>
      <w:r>
        <w:annotationRef/>
      </w:r>
    </w:p>
  </w:comment>
  <w:comment w:initials="PJ" w:author="Plaza, Joseph" w:date="2021-03-19T09:25:00Z" w:id="8">
    <w:p w:rsidR="3F9A4F63" w:rsidRDefault="3F9A4F63" w14:paraId="31AB2E3A" w14:textId="542B9734">
      <w:r>
        <w:t>if padding is 1 then we have 1x1 -&gt; 1x1 -&gt; 1x1 -&gt; 1x1 -&gt; 1x1?</w:t>
      </w:r>
      <w:r>
        <w:annotationRef/>
      </w:r>
      <w:r>
        <w:rPr>
          <w:rStyle w:val="CommentReference"/>
        </w:rPr>
        <w:annotationRef/>
      </w:r>
    </w:p>
  </w:comment>
  <w:comment w:initials="JR" w:author="Jin, Robert" w:date="2021-03-20T09:44:00Z" w:id="9">
    <w:p w:rsidR="3F9A4F63" w:rsidRDefault="3F9A4F63" w14:paraId="2D16BE92" w14:textId="797B9649">
      <w:r>
        <w:t>Padding doesn't affect support, only stride/kernel size do.</w:t>
      </w:r>
      <w:r>
        <w:annotationRef/>
      </w:r>
    </w:p>
    <w:p w:rsidR="3F9A4F63" w:rsidRDefault="3F9A4F63" w14:paraId="75CBE989" w14:textId="7D4FA97D">
      <w:r>
        <w:t>A 3x3 kernel with stride 1 requires X+2 pixels to produce a X output.</w:t>
      </w:r>
    </w:p>
    <w:p w:rsidR="3F9A4F63" w:rsidRDefault="3F9A4F63" w14:paraId="5398B016" w14:textId="45DFDD84">
      <w:r>
        <w:t>So 3x3 produces 1</w:t>
      </w:r>
    </w:p>
    <w:p w:rsidR="3F9A4F63" w:rsidRDefault="3F9A4F63" w14:paraId="6853769C" w14:textId="4BF8BFE7">
      <w:r>
        <w:t>5x5 produces 3</w:t>
      </w:r>
    </w:p>
    <w:p w:rsidR="3F9A4F63" w:rsidRDefault="3F9A4F63" w14:paraId="677C3FB9" w14:textId="32AC3C79">
      <w:r>
        <w:t>etc</w:t>
      </w:r>
    </w:p>
    <w:p w:rsidR="3F9A4F63" w:rsidRDefault="3F9A4F63" w14:paraId="3AF55B6C" w14:textId="2A6078A7">
      <w:r>
        <w:t>so it adds up to 9x9</w:t>
      </w:r>
    </w:p>
  </w:comment>
  <w:comment w:initials="PT" w:author="Perkins, Tom" w:date="2021-03-21T09:23:00Z" w:id="10">
    <w:p w:rsidR="0DB59BAC" w:rsidRDefault="0DB59BAC" w14:paraId="69DC29AC" w14:textId="01D3923F">
      <w:pPr>
        <w:pStyle w:val="CommentText"/>
      </w:pPr>
      <w:r>
        <w:t>The question says that each 3x3 convolution has padding, so assuming padding=1, the receptive field would be 1x1</w:t>
      </w:r>
      <w:r>
        <w:rPr>
          <w:rStyle w:val="CommentReference"/>
        </w:rPr>
        <w:annotationRef/>
      </w:r>
    </w:p>
  </w:comment>
  <w:comment w:initials="RR" w:author="Rasal, Rajat" w:date="2021-03-21T19:00:00Z" w:id="11">
    <w:p w:rsidR="0DB59BAC" w:rsidRDefault="0DB59BAC" w14:paraId="2D4A0BE8" w14:textId="609F939F">
      <w:pPr>
        <w:pStyle w:val="CommentText"/>
      </w:pPr>
      <w:r>
        <w:t>Yes, I was thinking the same thing,  but I think the receptive field is 3x3 since it would be a 3x3 sized window in the input that would be used to produce the output neuron.</w:t>
      </w:r>
      <w:r>
        <w:rPr>
          <w:rStyle w:val="CommentReference"/>
        </w:rPr>
        <w:annotationRef/>
      </w:r>
    </w:p>
  </w:comment>
  <w:comment w:initials="PT" w:author="Perkins, Tom" w:date="2021-03-22T03:26:00Z" w:id="12">
    <w:p w:rsidR="0DB59BAC" w:rsidRDefault="0DB59BAC" w14:paraId="5EEF796D" w14:textId="41A6BD52">
      <w:pPr>
        <w:pStyle w:val="CommentText"/>
      </w:pPr>
      <w:r>
        <w:t>You're right - I agree with you now, I was making the mistake of visualising really small input maps made up only of edge pixels (i.e. 1x1). Thanks!</w:t>
      </w:r>
      <w:r>
        <w:rPr>
          <w:rStyle w:val="CommentReference"/>
        </w:rPr>
        <w:annotationRef/>
      </w:r>
    </w:p>
  </w:comment>
  <w:comment w:initials="PJ" w:author="Plaza, Joseph" w:date="2021-03-19T09:13:00Z" w:id="13">
    <w:p w:rsidR="3F9A4F63" w:rsidRDefault="3F9A4F63" w14:paraId="414AE581" w14:textId="4A413EE4">
      <w:r>
        <w:t>it is asking for multiplicative operations, not no. parameters</w:t>
      </w:r>
      <w:r>
        <w:annotationRef/>
      </w:r>
    </w:p>
  </w:comment>
  <w:comment w:initials="PJ" w:author="Plaza, Joseph" w:date="2021-03-19T09:27:00Z" w:id="14">
    <w:p w:rsidR="3F9A4F63" w:rsidRDefault="3F9A4F63" w14:paraId="471F9131" w14:textId="10171D0F">
      <w:r>
        <w:t>if before is 1x1 kernel, then we have d*w*h vs 36*d*h*w for multiplicative operations</w:t>
      </w:r>
      <w:r>
        <w:annotationRef/>
      </w:r>
    </w:p>
  </w:comment>
  <w:comment w:initials="JR" w:author="Jin, Robert" w:date="2021-03-20T10:15:00Z" w:id="15">
    <w:p w:rsidR="3F9A4F63" w:rsidRDefault="3F9A4F63" w14:paraId="6B4D3BEE" w14:textId="2590C2B5">
      <w:r>
        <w:t>this is the number of operations Im pretty sure.</w:t>
      </w:r>
      <w:r>
        <w:annotationRef/>
      </w:r>
    </w:p>
    <w:p w:rsidR="3F9A4F63" w:rsidRDefault="3F9A4F63" w14:paraId="7F76F693" w14:textId="3D8E5CBB">
      <w:r>
        <w:t>Starting at 9x9 input with 3x3 kernel, we do 7x7 convolutions, each of which has 9 multiplications</w:t>
      </w:r>
    </w:p>
    <w:p w:rsidR="3F9A4F63" w:rsidRDefault="3F9A4F63" w14:paraId="2A9C5A7D" w14:textId="3B607147">
      <w:r>
        <w:t>Repeat for each layer</w:t>
      </w:r>
    </w:p>
  </w:comment>
  <w:comment w:initials="KA" w:author="Kothikar, Anish" w:date="2021-03-21T04:14:00Z" w:id="16">
    <w:p w:rsidR="3F9A4F63" w:rsidRDefault="3F9A4F63" w14:paraId="03CBDD41" w14:textId="6F1CA675">
      <w:r>
        <w:t>so for a KxK convolution we have K^2 multiplications and (K^2 - 1) additions for each pixel. This is from last years Computer vision slides (Image Filtering)</w:t>
      </w:r>
      <w:r>
        <w:annotationRef/>
      </w:r>
    </w:p>
  </w:comment>
  <w:comment w:initials="KA" w:author="Kothikar, Anish" w:date="2021-03-21T04:16:00Z" w:id="17">
    <w:p w:rsidR="3F9A4F63" w:rsidRDefault="3F9A4F63" w14:paraId="5AF2E965" w14:textId="3179FE6A">
      <w:r>
        <w:t>so I think the first network has 4 * (9N^2 +8N^2)=68N^2 operations whille second network has 1 * (81N^2 + 80N^2)=161N^2</w:t>
      </w:r>
      <w:r>
        <w:annotationRef/>
      </w:r>
    </w:p>
    <w:p w:rsidR="3F9A4F63" w:rsidRDefault="3F9A4F63" w14:paraId="399D25B2" w14:textId="4193B7E6"/>
  </w:comment>
  <w:comment w:initials="PJ" w:author="Plaza, Joseph" w:date="2021-03-21T04:43:00Z" w:id="18">
    <w:p w:rsidR="3F9A4F63" w:rsidRDefault="3F9A4F63" w14:paraId="294B7590" w14:textId="45A6C2D7">
      <w:r>
        <w:t>wouldn't it be (K^2)*NH*NW multiplications? since we have K^2 multiplicative operations for each of the pixels in the next layer (since each convolution maps to one pixel)</w:t>
      </w:r>
      <w:r>
        <w:annotationRef/>
      </w:r>
    </w:p>
  </w:comment>
  <w:comment w:initials="JR" w:author="Jin, Robert" w:date="2021-03-21T04:44:00Z" w:id="19">
    <w:p w:rsidR="3F9A4F63" w:rsidRDefault="3F9A4F63" w14:paraId="5313F900" w14:textId="1C57DF71">
      <w:r>
        <w:t>It is asking for multiplications only though, also what would the N be? The image size reduces after each layer so we have fewer multiplications</w:t>
      </w:r>
      <w:r>
        <w:annotationRef/>
      </w:r>
    </w:p>
  </w:comment>
  <w:comment w:initials="PJ" w:author="Plaza, Joseph" w:date="2021-03-21T04:45:00Z" w:id="20">
    <w:p w:rsidR="3F9A4F63" w:rsidRDefault="3F9A4F63" w14:paraId="20FB157E" w14:textId="62A20717">
      <w:r>
        <w:t>I think you need to take into account the output image size (since we aren't given image dimensions in the question), so for second part it would be 81*H*W for some H,W</w:t>
      </w:r>
      <w:r>
        <w:annotationRef/>
      </w:r>
    </w:p>
  </w:comment>
  <w:comment w:initials="KA" w:author="Kothikar, Anish" w:date="2021-03-21T04:48:00Z" w:id="21">
    <w:p w:rsidR="3F9A4F63" w:rsidRDefault="3F9A4F63" w14:paraId="48BFD339" w14:textId="50AEB10C">
      <w:r>
        <w:t>yh its K^2 multiplications per pixel and K^2-1 additions per pixel, so I assumed H=W=N</w:t>
      </w:r>
      <w:r>
        <w:annotationRef/>
      </w:r>
    </w:p>
  </w:comment>
  <w:comment w:initials="KA" w:author="Kothikar, Anish" w:date="2021-03-21T04:49:00Z" w:id="22">
    <w:p w:rsidR="3F9A4F63" w:rsidRDefault="3F9A4F63" w14:paraId="346292A7" w14:textId="668E9369">
      <w:r>
        <w:t>also for network 1 we have padding of 1 so input/output size doesnt change per layer</w:t>
      </w:r>
      <w:r>
        <w:annotationRef/>
      </w:r>
    </w:p>
  </w:comment>
  <w:comment w:initials="PJ" w:author="Plaza, Joseph" w:date="2021-03-21T04:50:00Z" w:id="23">
    <w:p w:rsidR="3F9A4F63" w:rsidRDefault="3F9A4F63" w14:paraId="34164C4B" w14:textId="1B8724DB">
      <w:r>
        <w:t>yeah, I agree with that - just need to account for change in W and H in second one (and then I agree with your answer :)). Also it only asks for multiplicative ops, so no need to include the additions</w:t>
      </w:r>
      <w:r>
        <w:annotationRef/>
      </w:r>
    </w:p>
  </w:comment>
  <w:comment w:initials="KA" w:author="Kothikar, Anish" w:date="2021-03-21T04:51:00Z" w:id="24">
    <w:p w:rsidR="3F9A4F63" w:rsidRDefault="3F9A4F63" w14:paraId="3261462F" w14:textId="3E8330ED">
      <w:r>
        <w:t>ah thats my bad, thanks</w:t>
      </w:r>
      <w:r>
        <w:annotationRef/>
      </w:r>
    </w:p>
  </w:comment>
  <w:comment w:initials="KA" w:author="Kothikar, Anish" w:date="2021-03-21T04:55:00Z" w:id="25">
    <w:p w:rsidR="3F9A4F63" w:rsidRDefault="3F9A4F63" w14:paraId="2157DCEA" w14:textId="3D765740">
      <w:r>
        <w:t>seems correct since we have padding 1 stride 1</w:t>
      </w:r>
      <w:r>
        <w:annotationRef/>
      </w:r>
    </w:p>
  </w:comment>
  <w:comment w:initials="JR" w:author="Jin, Robert" w:date="2021-03-21T07:18:00Z" w:id="26">
    <w:p w:rsidR="3F9A4F63" w:rsidRDefault="3F9A4F63" w14:paraId="2421A457" w14:textId="2A06C8C5">
      <w:r>
        <w:t>Since we had 4 layers that didn't change image size (assuming padding of 1), wouldnt we need padding of 4 here to keep the same output size?</w:t>
      </w:r>
      <w:r>
        <w:annotationRef/>
      </w:r>
    </w:p>
  </w:comment>
  <w:comment w:initials="KA" w:author="Kothikar, Anish" w:date="2021-03-21T07:23:00Z" w:id="27">
    <w:p w:rsidR="3F9A4F63" w:rsidRDefault="3F9A4F63" w14:paraId="24E811DE" w14:textId="2E6C0159">
      <w:r>
        <w:t>yes but the question says its still using padding of 1</w:t>
      </w:r>
      <w:r>
        <w:annotationRef/>
      </w:r>
    </w:p>
  </w:comment>
  <w:comment w:initials="JR" w:author="Jin, Robert" w:date="2021-03-21T07:28:00Z" w:id="28">
    <w:p w:rsidR="3F9A4F63" w:rsidRDefault="3F9A4F63" w14:paraId="58184CB4" w14:textId="533C34DF">
      <w:r>
        <w:t>But it does not. both parts of the question mention "filters with stride 1, padding, and no pooling". The 1 refers to stride only. If we assume padding of 1 for each 3x3 layer, then we need padding of 4 in the 9x9 layer to match it</w:t>
      </w:r>
      <w:r>
        <w:annotationRef/>
      </w:r>
    </w:p>
  </w:comment>
  <w:comment w:initials="CT" w:author="Cross, Tiger" w:date="2021-03-22T03:37:00Z" w:id="29">
    <w:p w:rsidR="0DB59BAC" w:rsidRDefault="0DB59BAC" w14:paraId="05F5EF1E" w14:textId="1F582657">
      <w:pPr>
        <w:pStyle w:val="CommentText"/>
      </w:pPr>
      <w:r>
        <w:t>Since the question asks in terms of complexity, if we assume an Cxnxn image then the complexity is bound by number of channels (C) and image size so we have O(36n^2C) and O(81n^2C)</w:t>
      </w:r>
      <w:r>
        <w:rPr>
          <w:rStyle w:val="CommentReference"/>
        </w:rPr>
        <w:annotationRef/>
      </w:r>
    </w:p>
  </w:comment>
  <w:comment w:initials="SH" w:author="Schlueter, Hannah" w:date="2021-03-22T03:50:00Z" w:id="30">
    <w:p w:rsidR="0DB59BAC" w:rsidRDefault="0DB59BAC" w14:paraId="3C26111E" w14:textId="63174114">
      <w:pPr>
        <w:pStyle w:val="CommentText"/>
      </w:pPr>
      <w:r>
        <w:t>I don't think O-notation makes sense here, as then you could drop the multiplicative constants and there would be no difference between the 2 cases.</w:t>
      </w:r>
      <w:r>
        <w:rPr>
          <w:rStyle w:val="CommentReference"/>
        </w:rPr>
        <w:annotationRef/>
      </w:r>
    </w:p>
  </w:comment>
  <w:comment w:initials="CT" w:author="Cross, Tiger" w:date="2021-03-22T04:20:00Z" w:id="31">
    <w:p w:rsidR="0DB59BAC" w:rsidRDefault="0DB59BAC" w14:paraId="67790B35" w14:textId="14F78F96">
      <w:pPr>
        <w:pStyle w:val="CommentText"/>
      </w:pPr>
      <w:r>
        <w:t>Good point, I guess they just want you to calculate the difference directly</w:t>
      </w:r>
      <w:r>
        <w:rPr>
          <w:rStyle w:val="CommentReference"/>
        </w:rPr>
        <w:annotationRef/>
      </w:r>
    </w:p>
  </w:comment>
  <w:comment w:initials="YH" w:author="Yeo, Hudson" w:date="2021-03-18T11:00:00Z" w:id="33">
    <w:p w:rsidR="3F9A4F63" w:rsidRDefault="3F9A4F63" w14:paraId="5BC5033B" w14:textId="73F62C7D">
      <w:r>
        <w:t>The question says "use a deep learning framework"</w:t>
      </w:r>
      <w:r>
        <w:annotationRef/>
      </w:r>
    </w:p>
  </w:comment>
  <w:comment w:initials="TN" w:author="Theodosiou, Nicholas" w:date="2021-03-19T12:32:00Z" w:id="34">
    <w:p w:rsidR="3F9A4F63" w:rsidRDefault="3F9A4F63" w14:paraId="50E6F0D9" w14:textId="455181A5">
      <w:r>
        <w:t>+1. Maybe use a semi-supervised GAN?</w:t>
      </w:r>
      <w:r>
        <w:annotationRef/>
      </w:r>
    </w:p>
    <w:p w:rsidR="3F9A4F63" w:rsidRDefault="3F9A4F63" w14:paraId="472798F5" w14:textId="16448829"/>
  </w:comment>
  <w:comment w:initials="SI" w:author="Stagkos Efstathiadis, Ion" w:date="2021-03-20T11:16:00Z" w:id="35">
    <w:p w:rsidR="3F9A4F63" w:rsidRDefault="3F9A4F63" w14:paraId="127795CE" w14:textId="0DE5F56B">
      <w:r>
        <w:t>what if dimensionality reduction was achieved via an autoencoder. That's deep, right?</w:t>
      </w:r>
      <w:r>
        <w:annotationRef/>
      </w:r>
    </w:p>
  </w:comment>
  <w:comment w:initials="KA" w:author="Kothikar, Anish" w:date="2021-03-21T04:27:00Z" w:id="36">
    <w:p w:rsidR="3F9A4F63" w:rsidRDefault="3F9A4F63" w14:paraId="0E46C286" w14:textId="52D427AA">
      <w:r>
        <w:t>+1 for using autoencoders</w:t>
      </w:r>
      <w:r>
        <w:annotationRef/>
      </w:r>
    </w:p>
  </w:comment>
  <w:comment w:initials="CT" w:author="Cross, Tiger" w:date="2021-03-22T03:33:00Z" w:id="37">
    <w:p w:rsidR="0DB59BAC" w:rsidRDefault="0DB59BAC" w14:paraId="14B77CA3" w14:textId="60E1A979">
      <w:pPr>
        <w:pStyle w:val="CommentText"/>
      </w:pPr>
      <w:r>
        <w:t>+1 I said VAE to learn latent representation with unlabelled data. Then use labelled data and encoder with an added classification layer afterwards to train a classification pipeline</w:t>
      </w:r>
      <w:r>
        <w:rPr>
          <w:rStyle w:val="CommentReference"/>
        </w:rPr>
        <w:annotationRef/>
      </w:r>
      <w:r>
        <w:rPr>
          <w:rStyle w:val="CommentReference"/>
        </w:rPr>
        <w:annotationRef/>
      </w:r>
    </w:p>
  </w:comment>
  <w:comment w:initials="PT" w:author="Perkins, Tom" w:date="2021-03-21T10:01:00Z" w:id="43">
    <w:p w:rsidR="0DB59BAC" w:rsidRDefault="0DB59BAC" w14:paraId="1F133C03" w14:textId="311B00B9">
      <w:pPr>
        <w:pStyle w:val="CommentText"/>
      </w:pPr>
      <w:r>
        <w:t>Question requires RNN application. One-to-one example could be text to speech, where each token is a word</w:t>
      </w:r>
      <w:r>
        <w:rPr>
          <w:rStyle w:val="CommentReference"/>
        </w:rPr>
        <w:annotationRef/>
      </w:r>
    </w:p>
    <w:p w:rsidR="0DB59BAC" w:rsidRDefault="0DB59BAC" w14:paraId="72942A37" w14:textId="7DF36C7C">
      <w:pPr>
        <w:pStyle w:val="CommentText"/>
      </w:pPr>
    </w:p>
  </w:comment>
  <w:comment w:initials="TM" w:author="Topolewski, Marek" w:date="2021-03-21T13:10:00Z" w:id="44">
    <w:p w:rsidR="0DB59BAC" w:rsidRDefault="0DB59BAC" w14:paraId="0A288FCA" w14:textId="5F38E00F">
      <w:pPr>
        <w:pStyle w:val="CommentText"/>
      </w:pPr>
      <w:r>
        <w:t>that's probably sequence-to-sequence rather than one-to-one</w:t>
      </w:r>
      <w:r>
        <w:rPr>
          <w:rStyle w:val="CommentReference"/>
        </w:rPr>
        <w:annotationRef/>
      </w:r>
    </w:p>
  </w:comment>
  <w:comment w:initials="TM" w:author="Topolewski, Marek" w:date="2021-03-21T13:11:00Z" w:id="45">
    <w:p w:rsidR="0DB59BAC" w:rsidRDefault="0DB59BAC" w14:paraId="1C1C42BD" w14:textId="1FC2C935">
      <w:pPr>
        <w:pStyle w:val="CommentText"/>
      </w:pPr>
      <w:r>
        <w:t xml:space="preserve">here's a generic but an answer nonetheless </w:t>
      </w:r>
      <w:hyperlink r:id="rId2">
        <w:r w:rsidRPr="0DB59BAC">
          <w:rPr>
            <w:rStyle w:val="Hyperlink"/>
          </w:rPr>
          <w:t>python - How can we define one-to-one, one-to-many, many-to-one, and many-to-many LSTM neural networks in Keras? - Stack Overflow</w:t>
        </w:r>
      </w:hyperlink>
      <w:r>
        <w:t xml:space="preserve"> ;)</w:t>
      </w:r>
      <w:r>
        <w:rPr>
          <w:rStyle w:val="CommentReference"/>
        </w:rPr>
        <w:annotationRef/>
      </w:r>
    </w:p>
    <w:p w:rsidR="0DB59BAC" w:rsidRDefault="0DB59BAC" w14:paraId="1994EE3D" w14:textId="02899D0A">
      <w:pPr>
        <w:pStyle w:val="CommentText"/>
      </w:pPr>
    </w:p>
  </w:comment>
  <w:comment w:initials="BC" w:author="Braun, Cornelius" w:date="2022-03-13T08:55:00Z" w:id="46">
    <w:p w:rsidR="06737232" w:rsidRDefault="06737232" w14:paraId="44B71F2F" w14:textId="50C61475">
      <w:pPr>
        <w:pStyle w:val="CommentText"/>
      </w:pPr>
      <w:r>
        <w:t>was this covered in 2022?</w:t>
      </w:r>
      <w:r>
        <w:rPr>
          <w:rStyle w:val="CommentReference"/>
        </w:rPr>
        <w:annotationRef/>
      </w:r>
    </w:p>
  </w:comment>
  <w:comment w:initials="LB" w:author="Langley, James W B" w:date="2021-03-21T08:45:00Z" w:id="48">
    <w:p w:rsidR="3F9A4F63" w:rsidRDefault="3F9A4F63" w14:paraId="2BAC337D" w14:textId="31EF2BFD">
      <w:r>
        <w:t>+1</w:t>
      </w:r>
      <w:r>
        <w:annotationRef/>
      </w:r>
    </w:p>
  </w:comment>
  <w:comment w:initials="CT" w:author="Cross, Tiger" w:date="2021-03-22T03:42:00Z" w:id="49">
    <w:p w:rsidR="0DB59BAC" w:rsidRDefault="0DB59BAC" w14:paraId="284A7419" w14:textId="2ECD226F">
      <w:pPr>
        <w:pStyle w:val="CommentText"/>
      </w:pPr>
      <w:r>
        <w:t>+1</w:t>
      </w:r>
      <w:r>
        <w:rPr>
          <w:rStyle w:val="CommentReference"/>
        </w:rPr>
        <w:annotationRef/>
      </w:r>
    </w:p>
  </w:comment>
  <w:comment w:initials="CT" w:author="Cross, Tiger" w:date="2021-03-22T03:42:00Z" w:id="50">
    <w:p w:rsidR="0DB59BAC" w:rsidRDefault="0DB59BAC" w14:paraId="4D472835" w14:textId="18057A3F">
      <w:pPr>
        <w:pStyle w:val="CommentText"/>
      </w:pPr>
      <w:r>
        <w:t>To me it looks like they're asking about self-attention and cross-attention</w:t>
      </w:r>
      <w:r>
        <w:rPr>
          <w:rStyle w:val="CommentReference"/>
        </w:rPr>
        <w:annotationRef/>
      </w:r>
    </w:p>
  </w:comment>
  <w:comment w:initials="LB" w:author="Langley, James W B" w:date="2021-03-22T06:12:00Z" w:id="51">
    <w:p w:rsidR="0DB59BAC" w:rsidRDefault="0DB59BAC" w14:paraId="7E40117B" w14:textId="56FEC963">
      <w:pPr>
        <w:pStyle w:val="CommentText"/>
      </w:pPr>
      <w:r>
        <w:t>I was going to say the same, but chickened out of putting that in my comment!!</w:t>
      </w:r>
      <w:r>
        <w:rPr>
          <w:rStyle w:val="CommentReference"/>
        </w:rPr>
        <w:annotationRef/>
      </w:r>
    </w:p>
  </w:comment>
  <w:comment w:initials="AJ" w:author="Anton, Jonah" w:date="2022-03-22T05:35:00Z" w:id="52">
    <w:p w:rsidR="03435B45" w:rsidRDefault="03435B45" w14:paraId="16CACB55" w14:textId="4B1E45F8">
      <w:pPr>
        <w:pStyle w:val="CommentText"/>
      </w:pPr>
      <w:r>
        <w:t>Is attention really *that* different to averaging outputs from all timesteps in this case? At the end of the day just becomes a weighted sum...?</w:t>
      </w:r>
      <w:r>
        <w:rPr>
          <w:rStyle w:val="CommentReference"/>
        </w:rPr>
        <w:annotationRef/>
      </w:r>
    </w:p>
  </w:comment>
  <w:comment w:initials="CT" w:author="Cross, Tiger" w:date="2021-03-22T03:46:00Z" w:id="53">
    <w:p w:rsidR="0DB59BAC" w:rsidRDefault="0DB59BAC" w14:paraId="0C0AA82E" w14:textId="78F71C08">
      <w:pPr>
        <w:pStyle w:val="CommentText"/>
      </w:pPr>
      <w:r>
        <w:t>The question says "relating to an RNN *without* LSTM units" and the answer below pretty much  just talks about LSTMs. I think they want the mathematical explanation of vanishing gradients for RNNs from the notes (Slides 15 - 17)</w:t>
      </w:r>
      <w:r>
        <w:rPr>
          <w:rStyle w:val="CommentReference"/>
        </w:rPr>
        <w:annotationRef/>
      </w:r>
    </w:p>
  </w:comment>
  <w:comment w:initials="AJ" w:author="Anton, Jonah" w:date="2022-03-22T05:35:00Z" w:id="54">
    <w:p w:rsidR="03435B45" w:rsidRDefault="03435B45" w14:paraId="4AD62743" w14:textId="46011655">
      <w:pPr>
        <w:pStyle w:val="CommentText"/>
      </w:pPr>
      <w:r>
        <w:t>+1</w:t>
      </w:r>
      <w:r>
        <w:rPr>
          <w:rStyle w:val="CommentReference"/>
        </w:rPr>
        <w:annotationRef/>
      </w:r>
    </w:p>
  </w:comment>
  <w:comment w:initials="TM" w:author="Topolewski, Marek" w:date="2021-03-21T13:17:00Z" w:id="55">
    <w:p w:rsidR="0DB59BAC" w:rsidRDefault="0DB59BAC" w14:paraId="38818ED8" w14:textId="17364705">
      <w:pPr>
        <w:pStyle w:val="CommentText"/>
      </w:pPr>
      <w:r>
        <w:t>reset is for GRU technically, should be forget gate for LSTM but the explanation below is correct imo.</w:t>
      </w:r>
      <w:r>
        <w:rPr>
          <w:rStyle w:val="CommentReference"/>
        </w:rPr>
        <w:annotationRef/>
      </w:r>
    </w:p>
  </w:comment>
  <w:comment w:initials="AJ" w:author="Anton, Jonah" w:date="2022-03-22T05:37:00Z" w:id="56">
    <w:p w:rsidR="03435B45" w:rsidRDefault="03435B45" w14:paraId="3AAF8707" w14:textId="6A38DE6F">
      <w:pPr>
        <w:pStyle w:val="CommentText"/>
      </w:pPr>
      <w:r>
        <w:t>So I think for 3biii) they're looking for 1) Why gradient vanishing happens in vanilla RNN and 2) What other benefit does an LSTM bring except ameliorating gradient vanishing --&gt; cell state maintains historical info., so can better model long-range dependencies in large sequences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200B340"/>
  <w15:commentEx w15:done="0" w15:paraId="7A7F0E3D" w15:paraIdParent="5200B340"/>
  <w15:commentEx w15:done="0" w15:paraId="6DA6F7C8" w15:paraIdParent="5200B340"/>
  <w15:commentEx w15:done="0" w15:paraId="224EFFA3" w15:paraIdParent="5200B340"/>
  <w15:commentEx w15:done="0" w15:paraId="0E50070E" w15:paraIdParent="5200B340"/>
  <w15:commentEx w15:done="0" w15:paraId="6A7E2D5E" w15:paraIdParent="5200B340"/>
  <w15:commentEx w15:done="1" w15:paraId="4D224DB8"/>
  <w15:commentEx w15:done="1" w15:paraId="442C024E" w15:paraIdParent="4D224DB8"/>
  <w15:commentEx w15:done="1" w15:paraId="31AB2E3A" w15:paraIdParent="4D224DB8"/>
  <w15:commentEx w15:done="1" w15:paraId="3AF55B6C" w15:paraIdParent="4D224DB8"/>
  <w15:commentEx w15:done="1" w15:paraId="69DC29AC"/>
  <w15:commentEx w15:done="1" w15:paraId="2D4A0BE8" w15:paraIdParent="69DC29AC"/>
  <w15:commentEx w15:done="1" w15:paraId="5EEF796D" w15:paraIdParent="69DC29AC"/>
  <w15:commentEx w15:done="0" w15:paraId="414AE581"/>
  <w15:commentEx w15:done="0" w15:paraId="471F9131" w15:paraIdParent="414AE581"/>
  <w15:commentEx w15:done="0" w15:paraId="2A9C5A7D" w15:paraIdParent="414AE581"/>
  <w15:commentEx w15:done="0" w15:paraId="03CBDD41" w15:paraIdParent="414AE581"/>
  <w15:commentEx w15:done="0" w15:paraId="399D25B2" w15:paraIdParent="414AE581"/>
  <w15:commentEx w15:done="0" w15:paraId="294B7590" w15:paraIdParent="414AE581"/>
  <w15:commentEx w15:done="0" w15:paraId="5313F900" w15:paraIdParent="414AE581"/>
  <w15:commentEx w15:done="0" w15:paraId="20FB157E" w15:paraIdParent="414AE581"/>
  <w15:commentEx w15:done="0" w15:paraId="48BFD339" w15:paraIdParent="414AE581"/>
  <w15:commentEx w15:done="0" w15:paraId="346292A7" w15:paraIdParent="414AE581"/>
  <w15:commentEx w15:done="0" w15:paraId="34164C4B" w15:paraIdParent="414AE581"/>
  <w15:commentEx w15:done="0" w15:paraId="3261462F" w15:paraIdParent="414AE581"/>
  <w15:commentEx w15:done="0" w15:paraId="2157DCEA"/>
  <w15:commentEx w15:done="0" w15:paraId="2421A457" w15:paraIdParent="2157DCEA"/>
  <w15:commentEx w15:done="0" w15:paraId="24E811DE" w15:paraIdParent="2157DCEA"/>
  <w15:commentEx w15:done="0" w15:paraId="58184CB4" w15:paraIdParent="2157DCEA"/>
  <w15:commentEx w15:done="0" w15:paraId="05F5EF1E"/>
  <w15:commentEx w15:done="0" w15:paraId="3C26111E" w15:paraIdParent="05F5EF1E"/>
  <w15:commentEx w15:done="0" w15:paraId="67790B35" w15:paraIdParent="05F5EF1E"/>
  <w15:commentEx w15:done="0" w15:paraId="5BC5033B"/>
  <w15:commentEx w15:done="0" w15:paraId="472798F5" w15:paraIdParent="5BC5033B"/>
  <w15:commentEx w15:done="0" w15:paraId="127795CE" w15:paraIdParent="5BC5033B"/>
  <w15:commentEx w15:done="0" w15:paraId="0E46C286" w15:paraIdParent="5BC5033B"/>
  <w15:commentEx w15:done="0" w15:paraId="14B77CA3" w15:paraIdParent="5BC5033B"/>
  <w15:commentEx w15:done="0" w15:paraId="72942A37"/>
  <w15:commentEx w15:done="0" w15:paraId="0A288FCA" w15:paraIdParent="72942A37"/>
  <w15:commentEx w15:done="0" w15:paraId="1994EE3D" w15:paraIdParent="72942A37"/>
  <w15:commentEx w15:done="0" w15:paraId="44B71F2F"/>
  <w15:commentEx w15:done="0" w15:paraId="2BAC337D"/>
  <w15:commentEx w15:done="0" w15:paraId="284A7419" w15:paraIdParent="2BAC337D"/>
  <w15:commentEx w15:done="0" w15:paraId="4D472835" w15:paraIdParent="2BAC337D"/>
  <w15:commentEx w15:done="0" w15:paraId="7E40117B" w15:paraIdParent="2BAC337D"/>
  <w15:commentEx w15:done="0" w15:paraId="16CACB55" w15:paraIdParent="2BAC337D"/>
  <w15:commentEx w15:done="0" w15:paraId="0C0AA82E"/>
  <w15:commentEx w15:done="0" w15:paraId="4AD62743" w15:paraIdParent="0C0AA82E"/>
  <w15:commentEx w15:done="0" w15:paraId="38818ED8"/>
  <w15:commentEx w15:done="0" w15:paraId="3AAF870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FD3CCD1" w16cex:dateUtc="2021-03-21T11:11:00Z"/>
  <w16cex:commentExtensible w16cex:durableId="52ADE7E2" w16cex:dateUtc="2021-03-22T10:33:00Z"/>
  <w16cex:commentExtensible w16cex:durableId="3C3497DA" w16cex:dateUtc="2021-03-22T18:40:00Z"/>
  <w16cex:commentExtensible w16cex:durableId="059B7CF1" w16cex:dateUtc="2021-03-22T19:16:00Z"/>
  <w16cex:commentExtensible w16cex:durableId="35934DC6" w16cex:dateUtc="2021-03-22T19:17:00Z"/>
  <w16cex:commentExtensible w16cex:durableId="37F8FA3F" w16cex:dateUtc="2021-03-22T19:27:00Z"/>
  <w16cex:commentExtensible w16cex:durableId="6C9935CA" w16cex:dateUtc="2021-03-19T16:11:00Z"/>
  <w16cex:commentExtensible w16cex:durableId="05C489BF" w16cex:dateUtc="2021-03-19T16:12:00Z"/>
  <w16cex:commentExtensible w16cex:durableId="7C5E2693" w16cex:dateUtc="2021-03-19T16:25:00Z">
    <w16cex:extLst>
      <w16:ext w16:uri="{CE6994B0-6A32-4C9F-8C6B-6E91EDA988CE}">
        <cr:reactions xmlns:cr="http://schemas.microsoft.com/office/comments/2020/reactions">
          <cr:reaction reactionType="1">
            <cr:reactionInfo dateUtc="2023-03-17T14:27:26Z">
              <cr:user userId="S::pb1121@ic.ac.uk::1f48c9ef-b0da-4af4-94ae-322fd26734ba" userProvider="AD" userName="Bozmarov, Pavel"/>
            </cr:reactionInfo>
          </cr:reaction>
        </cr:reactions>
      </w16:ext>
    </w16cex:extLst>
  </w16cex:commentExtensible>
  <w16cex:commentExtensible w16cex:durableId="1C0DC646" w16cex:dateUtc="2021-03-20T16:44:00Z"/>
  <w16cex:commentExtensible w16cex:durableId="772ECBB0" w16cex:dateUtc="2021-03-21T16:23:00Z"/>
  <w16cex:commentExtensible w16cex:durableId="025A474A" w16cex:dateUtc="2021-03-22T02:00:00Z"/>
  <w16cex:commentExtensible w16cex:durableId="37AB6A8D" w16cex:dateUtc="2021-03-22T10:26:00Z"/>
  <w16cex:commentExtensible w16cex:durableId="7AE32739" w16cex:dateUtc="2021-03-19T16:13:00Z"/>
  <w16cex:commentExtensible w16cex:durableId="502E7DEA" w16cex:dateUtc="2021-03-19T16:27:00Z"/>
  <w16cex:commentExtensible w16cex:durableId="5DF8E0D2" w16cex:dateUtc="2021-03-20T17:15:00Z"/>
  <w16cex:commentExtensible w16cex:durableId="59101088" w16cex:dateUtc="2021-03-21T11:14:00Z"/>
  <w16cex:commentExtensible w16cex:durableId="575C459F" w16cex:dateUtc="2021-03-21T11:16:00Z"/>
  <w16cex:commentExtensible w16cex:durableId="07B3A468" w16cex:dateUtc="2021-03-21T11:43:00Z"/>
  <w16cex:commentExtensible w16cex:durableId="77124DD2" w16cex:dateUtc="2021-03-21T11:44:00Z"/>
  <w16cex:commentExtensible w16cex:durableId="49F05FBA" w16cex:dateUtc="2021-03-21T11:45:00Z"/>
  <w16cex:commentExtensible w16cex:durableId="16E9753F" w16cex:dateUtc="2021-03-21T11:48:00Z"/>
  <w16cex:commentExtensible w16cex:durableId="527529EA" w16cex:dateUtc="2021-03-21T11:49:00Z"/>
  <w16cex:commentExtensible w16cex:durableId="7EB545A8" w16cex:dateUtc="2021-03-21T11:50:00Z"/>
  <w16cex:commentExtensible w16cex:durableId="2B858689" w16cex:dateUtc="2021-03-21T11:51:00Z"/>
  <w16cex:commentExtensible w16cex:durableId="15BE479A" w16cex:dateUtc="2021-03-21T11:55:00Z"/>
  <w16cex:commentExtensible w16cex:durableId="6C672A17" w16cex:dateUtc="2021-03-21T14:18:00Z"/>
  <w16cex:commentExtensible w16cex:durableId="6108C544" w16cex:dateUtc="2021-03-21T14:23:00Z"/>
  <w16cex:commentExtensible w16cex:durableId="64F5F8E6" w16cex:dateUtc="2021-03-21T14:28:00Z"/>
  <w16cex:commentExtensible w16cex:durableId="3135098D" w16cex:dateUtc="2021-03-22T10:37:00Z"/>
  <w16cex:commentExtensible w16cex:durableId="2D5BEE23" w16cex:dateUtc="2021-03-22T10:50:00Z"/>
  <w16cex:commentExtensible w16cex:durableId="3888FCAB" w16cex:dateUtc="2021-03-22T11:20:00Z"/>
  <w16cex:commentExtensible w16cex:durableId="2953267E" w16cex:dateUtc="2021-03-18T18:00:00Z"/>
  <w16cex:commentExtensible w16cex:durableId="6DBE2A6A" w16cex:dateUtc="2021-03-19T19:32:00Z"/>
  <w16cex:commentExtensible w16cex:durableId="7FB98D8E" w16cex:dateUtc="2021-03-20T18:16:00Z"/>
  <w16cex:commentExtensible w16cex:durableId="395A44FE" w16cex:dateUtc="2021-03-21T11:27:00Z"/>
  <w16cex:commentExtensible w16cex:durableId="48204375" w16cex:dateUtc="2021-03-22T10:33:00Z">
    <w16cex:extLst>
      <w16:ext w16:uri="{CE6994B0-6A32-4C9F-8C6B-6E91EDA988CE}">
        <cr:reactions xmlns:cr="http://schemas.microsoft.com/office/comments/2020/reactions">
          <cr:reaction reactionType="1">
            <cr:reactionInfo dateUtc="2023-03-23T21:35:11.32Z">
              <cr:user userId="S::fms119@ic.ac.uk::6a343241-dde0-4449-b375-0aa90079930f" userProvider="AD" userName="Sligo-Young, Frederick M T"/>
            </cr:reactionInfo>
          </cr:reaction>
        </cr:reactions>
      </w16:ext>
    </w16cex:extLst>
  </w16cex:commentExtensible>
  <w16cex:commentExtensible w16cex:durableId="762714BB" w16cex:dateUtc="2021-03-21T17:01:00Z"/>
  <w16cex:commentExtensible w16cex:durableId="5290FEEA" w16cex:dateUtc="2021-03-21T20:10:00Z"/>
  <w16cex:commentExtensible w16cex:durableId="1BDB812E" w16cex:dateUtc="2021-03-21T20:11:00Z"/>
  <w16cex:commentExtensible w16cex:durableId="4F869136" w16cex:dateUtc="2022-03-13T15:55:00Z"/>
  <w16cex:commentExtensible w16cex:durableId="641DDB13" w16cex:dateUtc="2021-03-21T15:45:00Z"/>
  <w16cex:commentExtensible w16cex:durableId="31C43E8A" w16cex:dateUtc="2021-03-22T10:42:00Z"/>
  <w16cex:commentExtensible w16cex:durableId="74CEDD2A" w16cex:dateUtc="2021-03-22T10:42:00Z"/>
  <w16cex:commentExtensible w16cex:durableId="19D6254A" w16cex:dateUtc="2021-03-22T13:12:00Z"/>
  <w16cex:commentExtensible w16cex:durableId="219C4482" w16cex:dateUtc="2022-03-22T12:35:00Z"/>
  <w16cex:commentExtensible w16cex:durableId="709611A5" w16cex:dateUtc="2021-03-22T10:46:00Z"/>
  <w16cex:commentExtensible w16cex:durableId="2657F7C0" w16cex:dateUtc="2022-03-22T12:35:00Z"/>
  <w16cex:commentExtensible w16cex:durableId="2D305926" w16cex:dateUtc="2021-03-21T20:17:00Z"/>
  <w16cex:commentExtensible w16cex:durableId="6701EC8E" w16cex:dateUtc="2022-03-22T12:37:00Z"/>
</w16cex:commentsExtensible>
</file>

<file path=word/commentsIds.xml><?xml version="1.0" encoding="utf-8"?>
<w16cid:commentsIds xmlns:mc="http://schemas.openxmlformats.org/markup-compatibility/2006" xmlns:w16cid="http://schemas.microsoft.com/office/word/2016/wordml/cid" mc:Ignorable="w16cid">
  <w16cid:commentId w16cid:paraId="5200B340" w16cid:durableId="4FD3CCD1"/>
  <w16cid:commentId w16cid:paraId="7A7F0E3D" w16cid:durableId="52ADE7E2"/>
  <w16cid:commentId w16cid:paraId="6DA6F7C8" w16cid:durableId="3C3497DA"/>
  <w16cid:commentId w16cid:paraId="224EFFA3" w16cid:durableId="059B7CF1"/>
  <w16cid:commentId w16cid:paraId="0E50070E" w16cid:durableId="35934DC6"/>
  <w16cid:commentId w16cid:paraId="6A7E2D5E" w16cid:durableId="37F8FA3F"/>
  <w16cid:commentId w16cid:paraId="4D224DB8" w16cid:durableId="6C9935CA"/>
  <w16cid:commentId w16cid:paraId="442C024E" w16cid:durableId="05C489BF"/>
  <w16cid:commentId w16cid:paraId="31AB2E3A" w16cid:durableId="7C5E2693"/>
  <w16cid:commentId w16cid:paraId="3AF55B6C" w16cid:durableId="1C0DC646"/>
  <w16cid:commentId w16cid:paraId="69DC29AC" w16cid:durableId="772ECBB0"/>
  <w16cid:commentId w16cid:paraId="2D4A0BE8" w16cid:durableId="025A474A"/>
  <w16cid:commentId w16cid:paraId="5EEF796D" w16cid:durableId="37AB6A8D"/>
  <w16cid:commentId w16cid:paraId="414AE581" w16cid:durableId="7AE32739"/>
  <w16cid:commentId w16cid:paraId="471F9131" w16cid:durableId="502E7DEA"/>
  <w16cid:commentId w16cid:paraId="2A9C5A7D" w16cid:durableId="5DF8E0D2"/>
  <w16cid:commentId w16cid:paraId="03CBDD41" w16cid:durableId="59101088"/>
  <w16cid:commentId w16cid:paraId="399D25B2" w16cid:durableId="575C459F"/>
  <w16cid:commentId w16cid:paraId="294B7590" w16cid:durableId="07B3A468"/>
  <w16cid:commentId w16cid:paraId="5313F900" w16cid:durableId="77124DD2"/>
  <w16cid:commentId w16cid:paraId="20FB157E" w16cid:durableId="49F05FBA"/>
  <w16cid:commentId w16cid:paraId="48BFD339" w16cid:durableId="16E9753F"/>
  <w16cid:commentId w16cid:paraId="346292A7" w16cid:durableId="527529EA"/>
  <w16cid:commentId w16cid:paraId="34164C4B" w16cid:durableId="7EB545A8"/>
  <w16cid:commentId w16cid:paraId="3261462F" w16cid:durableId="2B858689"/>
  <w16cid:commentId w16cid:paraId="2157DCEA" w16cid:durableId="15BE479A"/>
  <w16cid:commentId w16cid:paraId="2421A457" w16cid:durableId="6C672A17"/>
  <w16cid:commentId w16cid:paraId="24E811DE" w16cid:durableId="6108C544"/>
  <w16cid:commentId w16cid:paraId="58184CB4" w16cid:durableId="64F5F8E6"/>
  <w16cid:commentId w16cid:paraId="05F5EF1E" w16cid:durableId="3135098D"/>
  <w16cid:commentId w16cid:paraId="3C26111E" w16cid:durableId="2D5BEE23"/>
  <w16cid:commentId w16cid:paraId="67790B35" w16cid:durableId="3888FCAB"/>
  <w16cid:commentId w16cid:paraId="5BC5033B" w16cid:durableId="2953267E"/>
  <w16cid:commentId w16cid:paraId="472798F5" w16cid:durableId="6DBE2A6A"/>
  <w16cid:commentId w16cid:paraId="127795CE" w16cid:durableId="7FB98D8E"/>
  <w16cid:commentId w16cid:paraId="0E46C286" w16cid:durableId="395A44FE"/>
  <w16cid:commentId w16cid:paraId="14B77CA3" w16cid:durableId="48204375"/>
  <w16cid:commentId w16cid:paraId="72942A37" w16cid:durableId="762714BB"/>
  <w16cid:commentId w16cid:paraId="0A288FCA" w16cid:durableId="5290FEEA"/>
  <w16cid:commentId w16cid:paraId="1994EE3D" w16cid:durableId="1BDB812E"/>
  <w16cid:commentId w16cid:paraId="44B71F2F" w16cid:durableId="4F869136"/>
  <w16cid:commentId w16cid:paraId="2BAC337D" w16cid:durableId="641DDB13"/>
  <w16cid:commentId w16cid:paraId="284A7419" w16cid:durableId="31C43E8A"/>
  <w16cid:commentId w16cid:paraId="4D472835" w16cid:durableId="74CEDD2A"/>
  <w16cid:commentId w16cid:paraId="7E40117B" w16cid:durableId="19D6254A"/>
  <w16cid:commentId w16cid:paraId="16CACB55" w16cid:durableId="219C4482"/>
  <w16cid:commentId w16cid:paraId="0C0AA82E" w16cid:durableId="709611A5"/>
  <w16cid:commentId w16cid:paraId="4AD62743" w16cid:durableId="2657F7C0"/>
  <w16cid:commentId w16cid:paraId="38818ED8" w16cid:durableId="2D305926"/>
  <w16cid:commentId w16cid:paraId="3AAF8707" w16cid:durableId="6701EC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2151" w:rsidRDefault="006A2151" w14:paraId="503AE98A" w14:textId="77777777">
      <w:pPr>
        <w:spacing w:after="0" w:line="240" w:lineRule="auto"/>
      </w:pPr>
      <w:r>
        <w:separator/>
      </w:r>
    </w:p>
  </w:endnote>
  <w:endnote w:type="continuationSeparator" w:id="0">
    <w:p w:rsidR="006A2151" w:rsidRDefault="006A2151" w14:paraId="45D2458F" w14:textId="77777777">
      <w:pPr>
        <w:spacing w:after="0" w:line="240" w:lineRule="auto"/>
      </w:pPr>
      <w:r>
        <w:continuationSeparator/>
      </w:r>
    </w:p>
  </w:endnote>
  <w:endnote w:type="continuationNotice" w:id="1">
    <w:p w:rsidR="006A2151" w:rsidRDefault="006A2151" w14:paraId="14C52AF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8F63056" w:rsidTr="38F63056" w14:paraId="39BE195E" w14:textId="77777777">
      <w:tc>
        <w:tcPr>
          <w:tcW w:w="3120" w:type="dxa"/>
        </w:tcPr>
        <w:p w:rsidR="38F63056" w:rsidP="38F63056" w:rsidRDefault="38F63056" w14:paraId="6ABC4326" w14:textId="52561E03">
          <w:pPr>
            <w:pStyle w:val="Header"/>
            <w:ind w:left="-115"/>
          </w:pPr>
        </w:p>
      </w:tc>
      <w:tc>
        <w:tcPr>
          <w:tcW w:w="3120" w:type="dxa"/>
        </w:tcPr>
        <w:p w:rsidR="38F63056" w:rsidP="38F63056" w:rsidRDefault="38F63056" w14:paraId="1C05FF7D" w14:textId="7CDF6320">
          <w:pPr>
            <w:pStyle w:val="Header"/>
            <w:jc w:val="center"/>
          </w:pPr>
        </w:p>
      </w:tc>
      <w:tc>
        <w:tcPr>
          <w:tcW w:w="3120" w:type="dxa"/>
        </w:tcPr>
        <w:p w:rsidR="38F63056" w:rsidP="38F63056" w:rsidRDefault="38F63056" w14:paraId="71146F5D" w14:textId="18818296">
          <w:pPr>
            <w:pStyle w:val="Header"/>
            <w:ind w:right="-115"/>
            <w:jc w:val="right"/>
          </w:pPr>
        </w:p>
      </w:tc>
    </w:tr>
  </w:tbl>
  <w:p w:rsidR="38F63056" w:rsidP="38F63056" w:rsidRDefault="38F63056" w14:paraId="3DB96798" w14:textId="2D150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2151" w:rsidRDefault="006A2151" w14:paraId="5519D2ED" w14:textId="77777777">
      <w:pPr>
        <w:spacing w:after="0" w:line="240" w:lineRule="auto"/>
      </w:pPr>
      <w:r>
        <w:separator/>
      </w:r>
    </w:p>
  </w:footnote>
  <w:footnote w:type="continuationSeparator" w:id="0">
    <w:p w:rsidR="006A2151" w:rsidRDefault="006A2151" w14:paraId="39E4981E" w14:textId="77777777">
      <w:pPr>
        <w:spacing w:after="0" w:line="240" w:lineRule="auto"/>
      </w:pPr>
      <w:r>
        <w:continuationSeparator/>
      </w:r>
    </w:p>
  </w:footnote>
  <w:footnote w:type="continuationNotice" w:id="1">
    <w:p w:rsidR="006A2151" w:rsidRDefault="006A2151" w14:paraId="253C28B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8F63056" w:rsidTr="38F63056" w14:paraId="2A7D6DED" w14:textId="77777777">
      <w:tc>
        <w:tcPr>
          <w:tcW w:w="3120" w:type="dxa"/>
        </w:tcPr>
        <w:p w:rsidR="38F63056" w:rsidP="38F63056" w:rsidRDefault="38F63056" w14:paraId="01C0BCD8" w14:textId="01939955">
          <w:pPr>
            <w:pStyle w:val="Header"/>
            <w:ind w:left="-115"/>
          </w:pPr>
        </w:p>
      </w:tc>
      <w:tc>
        <w:tcPr>
          <w:tcW w:w="3120" w:type="dxa"/>
        </w:tcPr>
        <w:p w:rsidR="38F63056" w:rsidP="38F63056" w:rsidRDefault="38F63056" w14:paraId="4A803608" w14:textId="0DDDB511">
          <w:pPr>
            <w:pStyle w:val="Header"/>
            <w:jc w:val="center"/>
          </w:pPr>
        </w:p>
      </w:tc>
      <w:tc>
        <w:tcPr>
          <w:tcW w:w="3120" w:type="dxa"/>
        </w:tcPr>
        <w:p w:rsidR="38F63056" w:rsidP="38F63056" w:rsidRDefault="38F63056" w14:paraId="2D807E5C" w14:textId="191CEB72">
          <w:pPr>
            <w:pStyle w:val="Header"/>
            <w:ind w:right="-115"/>
            <w:jc w:val="right"/>
          </w:pPr>
        </w:p>
      </w:tc>
    </w:tr>
  </w:tbl>
  <w:p w:rsidR="38F63056" w:rsidP="38F63056" w:rsidRDefault="38F63056" w14:paraId="1AC15446" w14:textId="5742A9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6470"/>
    <w:multiLevelType w:val="hybridMultilevel"/>
    <w:tmpl w:val="FFFFFFFF"/>
    <w:lvl w:ilvl="0" w:tplc="B7C0CEB6">
      <w:start w:val="1"/>
      <w:numFmt w:val="bullet"/>
      <w:lvlText w:val="-"/>
      <w:lvlJc w:val="left"/>
      <w:pPr>
        <w:ind w:left="720" w:hanging="360"/>
      </w:pPr>
      <w:rPr>
        <w:rFonts w:hint="default" w:ascii="Calibri" w:hAnsi="Calibri"/>
      </w:rPr>
    </w:lvl>
    <w:lvl w:ilvl="1" w:tplc="C8A05742">
      <w:start w:val="1"/>
      <w:numFmt w:val="bullet"/>
      <w:lvlText w:val="o"/>
      <w:lvlJc w:val="left"/>
      <w:pPr>
        <w:ind w:left="1440" w:hanging="360"/>
      </w:pPr>
      <w:rPr>
        <w:rFonts w:hint="default" w:ascii="Courier New" w:hAnsi="Courier New"/>
      </w:rPr>
    </w:lvl>
    <w:lvl w:ilvl="2" w:tplc="D73A5B38">
      <w:start w:val="1"/>
      <w:numFmt w:val="bullet"/>
      <w:lvlText w:val=""/>
      <w:lvlJc w:val="left"/>
      <w:pPr>
        <w:ind w:left="2160" w:hanging="360"/>
      </w:pPr>
      <w:rPr>
        <w:rFonts w:hint="default" w:ascii="Wingdings" w:hAnsi="Wingdings"/>
      </w:rPr>
    </w:lvl>
    <w:lvl w:ilvl="3" w:tplc="EF2E7F8C">
      <w:start w:val="1"/>
      <w:numFmt w:val="bullet"/>
      <w:lvlText w:val=""/>
      <w:lvlJc w:val="left"/>
      <w:pPr>
        <w:ind w:left="2880" w:hanging="360"/>
      </w:pPr>
      <w:rPr>
        <w:rFonts w:hint="default" w:ascii="Symbol" w:hAnsi="Symbol"/>
      </w:rPr>
    </w:lvl>
    <w:lvl w:ilvl="4" w:tplc="BB8A41CA">
      <w:start w:val="1"/>
      <w:numFmt w:val="bullet"/>
      <w:lvlText w:val="o"/>
      <w:lvlJc w:val="left"/>
      <w:pPr>
        <w:ind w:left="3600" w:hanging="360"/>
      </w:pPr>
      <w:rPr>
        <w:rFonts w:hint="default" w:ascii="Courier New" w:hAnsi="Courier New"/>
      </w:rPr>
    </w:lvl>
    <w:lvl w:ilvl="5" w:tplc="5BFC619C">
      <w:start w:val="1"/>
      <w:numFmt w:val="bullet"/>
      <w:lvlText w:val=""/>
      <w:lvlJc w:val="left"/>
      <w:pPr>
        <w:ind w:left="4320" w:hanging="360"/>
      </w:pPr>
      <w:rPr>
        <w:rFonts w:hint="default" w:ascii="Wingdings" w:hAnsi="Wingdings"/>
      </w:rPr>
    </w:lvl>
    <w:lvl w:ilvl="6" w:tplc="0E3C8482">
      <w:start w:val="1"/>
      <w:numFmt w:val="bullet"/>
      <w:lvlText w:val=""/>
      <w:lvlJc w:val="left"/>
      <w:pPr>
        <w:ind w:left="5040" w:hanging="360"/>
      </w:pPr>
      <w:rPr>
        <w:rFonts w:hint="default" w:ascii="Symbol" w:hAnsi="Symbol"/>
      </w:rPr>
    </w:lvl>
    <w:lvl w:ilvl="7" w:tplc="FF306E3A">
      <w:start w:val="1"/>
      <w:numFmt w:val="bullet"/>
      <w:lvlText w:val="o"/>
      <w:lvlJc w:val="left"/>
      <w:pPr>
        <w:ind w:left="5760" w:hanging="360"/>
      </w:pPr>
      <w:rPr>
        <w:rFonts w:hint="default" w:ascii="Courier New" w:hAnsi="Courier New"/>
      </w:rPr>
    </w:lvl>
    <w:lvl w:ilvl="8" w:tplc="3AEE269C">
      <w:start w:val="1"/>
      <w:numFmt w:val="bullet"/>
      <w:lvlText w:val=""/>
      <w:lvlJc w:val="left"/>
      <w:pPr>
        <w:ind w:left="6480" w:hanging="360"/>
      </w:pPr>
      <w:rPr>
        <w:rFonts w:hint="default" w:ascii="Wingdings" w:hAnsi="Wingdings"/>
      </w:rPr>
    </w:lvl>
  </w:abstractNum>
  <w:abstractNum w:abstractNumId="1" w15:restartNumberingAfterBreak="0">
    <w:nsid w:val="4573016F"/>
    <w:multiLevelType w:val="hybridMultilevel"/>
    <w:tmpl w:val="FFFFFFFF"/>
    <w:lvl w:ilvl="0" w:tplc="50FC22D8">
      <w:start w:val="1"/>
      <w:numFmt w:val="bullet"/>
      <w:lvlText w:val="-"/>
      <w:lvlJc w:val="left"/>
      <w:pPr>
        <w:ind w:left="720" w:hanging="360"/>
      </w:pPr>
      <w:rPr>
        <w:rFonts w:hint="default" w:ascii="Calibri" w:hAnsi="Calibri"/>
      </w:rPr>
    </w:lvl>
    <w:lvl w:ilvl="1" w:tplc="FBEAC490">
      <w:start w:val="1"/>
      <w:numFmt w:val="bullet"/>
      <w:lvlText w:val="o"/>
      <w:lvlJc w:val="left"/>
      <w:pPr>
        <w:ind w:left="1440" w:hanging="360"/>
      </w:pPr>
      <w:rPr>
        <w:rFonts w:hint="default" w:ascii="Courier New" w:hAnsi="Courier New"/>
      </w:rPr>
    </w:lvl>
    <w:lvl w:ilvl="2" w:tplc="3AAC3E8E">
      <w:start w:val="1"/>
      <w:numFmt w:val="bullet"/>
      <w:lvlText w:val=""/>
      <w:lvlJc w:val="left"/>
      <w:pPr>
        <w:ind w:left="2160" w:hanging="360"/>
      </w:pPr>
      <w:rPr>
        <w:rFonts w:hint="default" w:ascii="Wingdings" w:hAnsi="Wingdings"/>
      </w:rPr>
    </w:lvl>
    <w:lvl w:ilvl="3" w:tplc="24D2DFA2">
      <w:start w:val="1"/>
      <w:numFmt w:val="bullet"/>
      <w:lvlText w:val=""/>
      <w:lvlJc w:val="left"/>
      <w:pPr>
        <w:ind w:left="2880" w:hanging="360"/>
      </w:pPr>
      <w:rPr>
        <w:rFonts w:hint="default" w:ascii="Symbol" w:hAnsi="Symbol"/>
      </w:rPr>
    </w:lvl>
    <w:lvl w:ilvl="4" w:tplc="E086F0F8">
      <w:start w:val="1"/>
      <w:numFmt w:val="bullet"/>
      <w:lvlText w:val="o"/>
      <w:lvlJc w:val="left"/>
      <w:pPr>
        <w:ind w:left="3600" w:hanging="360"/>
      </w:pPr>
      <w:rPr>
        <w:rFonts w:hint="default" w:ascii="Courier New" w:hAnsi="Courier New"/>
      </w:rPr>
    </w:lvl>
    <w:lvl w:ilvl="5" w:tplc="DD603160">
      <w:start w:val="1"/>
      <w:numFmt w:val="bullet"/>
      <w:lvlText w:val=""/>
      <w:lvlJc w:val="left"/>
      <w:pPr>
        <w:ind w:left="4320" w:hanging="360"/>
      </w:pPr>
      <w:rPr>
        <w:rFonts w:hint="default" w:ascii="Wingdings" w:hAnsi="Wingdings"/>
      </w:rPr>
    </w:lvl>
    <w:lvl w:ilvl="6" w:tplc="9D266A3C">
      <w:start w:val="1"/>
      <w:numFmt w:val="bullet"/>
      <w:lvlText w:val=""/>
      <w:lvlJc w:val="left"/>
      <w:pPr>
        <w:ind w:left="5040" w:hanging="360"/>
      </w:pPr>
      <w:rPr>
        <w:rFonts w:hint="default" w:ascii="Symbol" w:hAnsi="Symbol"/>
      </w:rPr>
    </w:lvl>
    <w:lvl w:ilvl="7" w:tplc="FB48C65C">
      <w:start w:val="1"/>
      <w:numFmt w:val="bullet"/>
      <w:lvlText w:val="o"/>
      <w:lvlJc w:val="left"/>
      <w:pPr>
        <w:ind w:left="5760" w:hanging="360"/>
      </w:pPr>
      <w:rPr>
        <w:rFonts w:hint="default" w:ascii="Courier New" w:hAnsi="Courier New"/>
      </w:rPr>
    </w:lvl>
    <w:lvl w:ilvl="8" w:tplc="58DEC6F4">
      <w:start w:val="1"/>
      <w:numFmt w:val="bullet"/>
      <w:lvlText w:val=""/>
      <w:lvlJc w:val="left"/>
      <w:pPr>
        <w:ind w:left="6480" w:hanging="360"/>
      </w:pPr>
      <w:rPr>
        <w:rFonts w:hint="default" w:ascii="Wingdings" w:hAnsi="Wingdings"/>
      </w:rPr>
    </w:lvl>
  </w:abstractNum>
  <w:abstractNum w:abstractNumId="2" w15:restartNumberingAfterBreak="0">
    <w:nsid w:val="50010438"/>
    <w:multiLevelType w:val="hybridMultilevel"/>
    <w:tmpl w:val="FFFFFFFF"/>
    <w:lvl w:ilvl="0" w:tplc="1354E89C">
      <w:start w:val="1"/>
      <w:numFmt w:val="bullet"/>
      <w:lvlText w:val="-"/>
      <w:lvlJc w:val="left"/>
      <w:pPr>
        <w:ind w:left="720" w:hanging="360"/>
      </w:pPr>
      <w:rPr>
        <w:rFonts w:hint="default" w:ascii="Calibri" w:hAnsi="Calibri"/>
      </w:rPr>
    </w:lvl>
    <w:lvl w:ilvl="1" w:tplc="2D22D18E">
      <w:start w:val="1"/>
      <w:numFmt w:val="bullet"/>
      <w:lvlText w:val="o"/>
      <w:lvlJc w:val="left"/>
      <w:pPr>
        <w:ind w:left="1440" w:hanging="360"/>
      </w:pPr>
      <w:rPr>
        <w:rFonts w:hint="default" w:ascii="Courier New" w:hAnsi="Courier New"/>
      </w:rPr>
    </w:lvl>
    <w:lvl w:ilvl="2" w:tplc="C570D754">
      <w:start w:val="1"/>
      <w:numFmt w:val="bullet"/>
      <w:lvlText w:val=""/>
      <w:lvlJc w:val="left"/>
      <w:pPr>
        <w:ind w:left="2160" w:hanging="360"/>
      </w:pPr>
      <w:rPr>
        <w:rFonts w:hint="default" w:ascii="Wingdings" w:hAnsi="Wingdings"/>
      </w:rPr>
    </w:lvl>
    <w:lvl w:ilvl="3" w:tplc="44F86690">
      <w:start w:val="1"/>
      <w:numFmt w:val="bullet"/>
      <w:lvlText w:val=""/>
      <w:lvlJc w:val="left"/>
      <w:pPr>
        <w:ind w:left="2880" w:hanging="360"/>
      </w:pPr>
      <w:rPr>
        <w:rFonts w:hint="default" w:ascii="Symbol" w:hAnsi="Symbol"/>
      </w:rPr>
    </w:lvl>
    <w:lvl w:ilvl="4" w:tplc="22A21260">
      <w:start w:val="1"/>
      <w:numFmt w:val="bullet"/>
      <w:lvlText w:val="o"/>
      <w:lvlJc w:val="left"/>
      <w:pPr>
        <w:ind w:left="3600" w:hanging="360"/>
      </w:pPr>
      <w:rPr>
        <w:rFonts w:hint="default" w:ascii="Courier New" w:hAnsi="Courier New"/>
      </w:rPr>
    </w:lvl>
    <w:lvl w:ilvl="5" w:tplc="6B841B3E">
      <w:start w:val="1"/>
      <w:numFmt w:val="bullet"/>
      <w:lvlText w:val=""/>
      <w:lvlJc w:val="left"/>
      <w:pPr>
        <w:ind w:left="4320" w:hanging="360"/>
      </w:pPr>
      <w:rPr>
        <w:rFonts w:hint="default" w:ascii="Wingdings" w:hAnsi="Wingdings"/>
      </w:rPr>
    </w:lvl>
    <w:lvl w:ilvl="6" w:tplc="870A091E">
      <w:start w:val="1"/>
      <w:numFmt w:val="bullet"/>
      <w:lvlText w:val=""/>
      <w:lvlJc w:val="left"/>
      <w:pPr>
        <w:ind w:left="5040" w:hanging="360"/>
      </w:pPr>
      <w:rPr>
        <w:rFonts w:hint="default" w:ascii="Symbol" w:hAnsi="Symbol"/>
      </w:rPr>
    </w:lvl>
    <w:lvl w:ilvl="7" w:tplc="29EEE728">
      <w:start w:val="1"/>
      <w:numFmt w:val="bullet"/>
      <w:lvlText w:val="o"/>
      <w:lvlJc w:val="left"/>
      <w:pPr>
        <w:ind w:left="5760" w:hanging="360"/>
      </w:pPr>
      <w:rPr>
        <w:rFonts w:hint="default" w:ascii="Courier New" w:hAnsi="Courier New"/>
      </w:rPr>
    </w:lvl>
    <w:lvl w:ilvl="8" w:tplc="A5F2A944">
      <w:start w:val="1"/>
      <w:numFmt w:val="bullet"/>
      <w:lvlText w:val=""/>
      <w:lvlJc w:val="left"/>
      <w:pPr>
        <w:ind w:left="6480" w:hanging="360"/>
      </w:pPr>
      <w:rPr>
        <w:rFonts w:hint="default" w:ascii="Wingdings" w:hAnsi="Wingdings"/>
      </w:rPr>
    </w:lvl>
  </w:abstractNum>
  <w:num w:numId="1" w16cid:durableId="1446777357">
    <w:abstractNumId w:val="1"/>
  </w:num>
  <w:num w:numId="2" w16cid:durableId="88506172">
    <w:abstractNumId w:val="0"/>
  </w:num>
  <w:num w:numId="3" w16cid:durableId="139685438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thikar, Anish">
    <w15:presenceInfo w15:providerId="AD" w15:userId="S::ak7917@ic.ac.uk::7a679c81-7b9b-4c05-9748-7022f1c5ebc6"/>
  </w15:person>
  <w15:person w15:author="Schlueter, Hannah">
    <w15:presenceInfo w15:providerId="AD" w15:userId="S::hms4017@ic.ac.uk::1741b169-54b8-44bd-8ef7-0b912866bee2"/>
  </w15:person>
  <w15:person w15:author="Ghachem, Ali">
    <w15:presenceInfo w15:providerId="AD" w15:userId="S::ajg1317@ic.ac.uk::c956ab10-e90a-4ba1-90b9-ef9c99ebb532"/>
  </w15:person>
  <w15:person w15:author="Fragkogiannis, Pavlos">
    <w15:presenceInfo w15:providerId="AD" w15:userId="S::pf220@ic.ac.uk::44f1fab7-ddfe-4437-ac94-77ac93cc4332"/>
  </w15:person>
  <w15:person w15:author="Plaza, Joseph">
    <w15:presenceInfo w15:providerId="AD" w15:userId="S::jp219@ic.ac.uk::f393f1b9-b2d1-4f60-8eec-ef9e3616e963"/>
  </w15:person>
  <w15:person w15:author="Jin, Robert">
    <w15:presenceInfo w15:providerId="AD" w15:userId="S::rzj17@ic.ac.uk::58aa53b4-a241-4e08-941a-ff86bffddbac"/>
  </w15:person>
  <w15:person w15:author="Perkins, Tom">
    <w15:presenceInfo w15:providerId="AD" w15:userId="S::tlp17@ic.ac.uk::3973d8cd-9c54-4152-bf23-92622178df22"/>
  </w15:person>
  <w15:person w15:author="Rasal, Rajat">
    <w15:presenceInfo w15:providerId="AD" w15:userId="S::rrr2417@ic.ac.uk::7717a314-99b0-4df9-9a44-ff636826f7d4"/>
  </w15:person>
  <w15:person w15:author="Cross, Tiger">
    <w15:presenceInfo w15:providerId="AD" w15:userId="S::tc2017@ic.ac.uk::fb1a221b-9880-46c9-ad79-4a918b37300c"/>
  </w15:person>
  <w15:person w15:author="Yeo, Hudson">
    <w15:presenceInfo w15:providerId="AD" w15:userId="S::hcy20@ic.ac.uk::503abc66-ab6e-4e12-80d9-9162f19a6996"/>
  </w15:person>
  <w15:person w15:author="Theodosiou, Nicholas">
    <w15:presenceInfo w15:providerId="AD" w15:userId="S::nt220@ic.ac.uk::5056fd7e-43d7-4451-9ff1-676d9e674c04"/>
  </w15:person>
  <w15:person w15:author="Stagkos Efstathiadis, Ion">
    <w15:presenceInfo w15:providerId="AD" w15:userId="S::is1820@ic.ac.uk::7d65e0e7-53bb-42dd-9bac-e1651552f068"/>
  </w15:person>
  <w15:person w15:author="Topolewski, Marek">
    <w15:presenceInfo w15:providerId="AD" w15:userId="S::mt820@ic.ac.uk::d3cd42fa-3a68-4038-b88f-8b64e82398ec"/>
  </w15:person>
  <w15:person w15:author="Braun, Cornelius">
    <w15:presenceInfo w15:providerId="AD" w15:userId="S::cvb21@ic.ac.uk::3d04cf0f-2602-42b0-aa7d-a7eda0d6c6d0"/>
  </w15:person>
  <w15:person w15:author="Langley, James W B">
    <w15:presenceInfo w15:providerId="AD" w15:userId="S::jwl4017@ic.ac.uk::16617cf8-14c4-4565-92b9-062551253eb3"/>
  </w15:person>
  <w15:person w15:author="Anton, Jonah">
    <w15:presenceInfo w15:providerId="AD" w15:userId="S::jla21@ic.ac.uk::2a45ca8e-3ec1-437e-8254-b9cc0591fb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wMzE0tbAwNDQwMrRU0lEKTi0uzszPAykwrAUANNQVqywAAAA="/>
  </w:docVars>
  <w:rsids>
    <w:rsidRoot w:val="79F725D8"/>
    <w:rsid w:val="001374B7"/>
    <w:rsid w:val="00222FCF"/>
    <w:rsid w:val="002B2E9A"/>
    <w:rsid w:val="00354366"/>
    <w:rsid w:val="005476DA"/>
    <w:rsid w:val="006A2151"/>
    <w:rsid w:val="009162DE"/>
    <w:rsid w:val="00A03D3C"/>
    <w:rsid w:val="00A30C30"/>
    <w:rsid w:val="00A63003"/>
    <w:rsid w:val="00AD3905"/>
    <w:rsid w:val="00B33EC2"/>
    <w:rsid w:val="00C62ACA"/>
    <w:rsid w:val="00CB7EBD"/>
    <w:rsid w:val="00DD73D5"/>
    <w:rsid w:val="00FD32FF"/>
    <w:rsid w:val="01437B11"/>
    <w:rsid w:val="0226D713"/>
    <w:rsid w:val="02580D30"/>
    <w:rsid w:val="028D0B87"/>
    <w:rsid w:val="02C2BE5F"/>
    <w:rsid w:val="02CB1726"/>
    <w:rsid w:val="02E094AA"/>
    <w:rsid w:val="02FE6562"/>
    <w:rsid w:val="03435B45"/>
    <w:rsid w:val="0386CCFB"/>
    <w:rsid w:val="03B4155C"/>
    <w:rsid w:val="03F4220F"/>
    <w:rsid w:val="045FFB38"/>
    <w:rsid w:val="049F4AC3"/>
    <w:rsid w:val="055A3C9E"/>
    <w:rsid w:val="05911FE4"/>
    <w:rsid w:val="06737232"/>
    <w:rsid w:val="0784521C"/>
    <w:rsid w:val="079731E2"/>
    <w:rsid w:val="079BC9BE"/>
    <w:rsid w:val="07A4312B"/>
    <w:rsid w:val="07FA643D"/>
    <w:rsid w:val="0824D9FC"/>
    <w:rsid w:val="08555088"/>
    <w:rsid w:val="089A851F"/>
    <w:rsid w:val="08E519E0"/>
    <w:rsid w:val="09365FEF"/>
    <w:rsid w:val="09F15D19"/>
    <w:rsid w:val="0A324E9A"/>
    <w:rsid w:val="0A87C250"/>
    <w:rsid w:val="0AFB48B7"/>
    <w:rsid w:val="0B2BA894"/>
    <w:rsid w:val="0BF54EF4"/>
    <w:rsid w:val="0C070112"/>
    <w:rsid w:val="0C961CF9"/>
    <w:rsid w:val="0C9A380C"/>
    <w:rsid w:val="0CBED1AF"/>
    <w:rsid w:val="0CBF8364"/>
    <w:rsid w:val="0CDFA352"/>
    <w:rsid w:val="0D50C6FF"/>
    <w:rsid w:val="0D5AE906"/>
    <w:rsid w:val="0DA91682"/>
    <w:rsid w:val="0DB59BAC"/>
    <w:rsid w:val="0DC86300"/>
    <w:rsid w:val="0E1984AE"/>
    <w:rsid w:val="0E1CE41C"/>
    <w:rsid w:val="0E51851A"/>
    <w:rsid w:val="0E7A186D"/>
    <w:rsid w:val="10151AC4"/>
    <w:rsid w:val="102F4E94"/>
    <w:rsid w:val="103097CC"/>
    <w:rsid w:val="108867C1"/>
    <w:rsid w:val="116A8A3B"/>
    <w:rsid w:val="117425A2"/>
    <w:rsid w:val="11C32040"/>
    <w:rsid w:val="11DB9F33"/>
    <w:rsid w:val="11EA66FA"/>
    <w:rsid w:val="1201DF1A"/>
    <w:rsid w:val="123EE6C4"/>
    <w:rsid w:val="12E3A1A9"/>
    <w:rsid w:val="131176E7"/>
    <w:rsid w:val="1380A03C"/>
    <w:rsid w:val="13CCBB66"/>
    <w:rsid w:val="13DAB725"/>
    <w:rsid w:val="14377578"/>
    <w:rsid w:val="1450CCE1"/>
    <w:rsid w:val="154EDBB9"/>
    <w:rsid w:val="15720B9A"/>
    <w:rsid w:val="15909955"/>
    <w:rsid w:val="15B7F91B"/>
    <w:rsid w:val="15C832D4"/>
    <w:rsid w:val="15FB96A0"/>
    <w:rsid w:val="16898F69"/>
    <w:rsid w:val="16D66C0F"/>
    <w:rsid w:val="176DD311"/>
    <w:rsid w:val="1818B217"/>
    <w:rsid w:val="182535F0"/>
    <w:rsid w:val="182B79AE"/>
    <w:rsid w:val="184655D0"/>
    <w:rsid w:val="188216AF"/>
    <w:rsid w:val="189E7E0E"/>
    <w:rsid w:val="191C30CA"/>
    <w:rsid w:val="194131A1"/>
    <w:rsid w:val="19873C99"/>
    <w:rsid w:val="1A58B414"/>
    <w:rsid w:val="1A6A5BD1"/>
    <w:rsid w:val="1A6B575B"/>
    <w:rsid w:val="1A6DDBA6"/>
    <w:rsid w:val="1A79F7DA"/>
    <w:rsid w:val="1AAE395C"/>
    <w:rsid w:val="1ADDFE21"/>
    <w:rsid w:val="1AEBB7D4"/>
    <w:rsid w:val="1AFE5800"/>
    <w:rsid w:val="1B9C9526"/>
    <w:rsid w:val="1BA5D0C4"/>
    <w:rsid w:val="1BFFD710"/>
    <w:rsid w:val="1C15CD48"/>
    <w:rsid w:val="1C2C965C"/>
    <w:rsid w:val="1C6D9B3A"/>
    <w:rsid w:val="1CB2487B"/>
    <w:rsid w:val="1CD3D2BB"/>
    <w:rsid w:val="1D426500"/>
    <w:rsid w:val="1D45C8E6"/>
    <w:rsid w:val="1DCE6495"/>
    <w:rsid w:val="1DD9B53B"/>
    <w:rsid w:val="1DE91B94"/>
    <w:rsid w:val="1E1CB1D3"/>
    <w:rsid w:val="1E1F8FCF"/>
    <w:rsid w:val="1E50FAC9"/>
    <w:rsid w:val="1E9B4A4B"/>
    <w:rsid w:val="1EB6921C"/>
    <w:rsid w:val="1ED048E9"/>
    <w:rsid w:val="1EDF7DFB"/>
    <w:rsid w:val="1F051472"/>
    <w:rsid w:val="1F125A30"/>
    <w:rsid w:val="1F832BA1"/>
    <w:rsid w:val="1FB298C5"/>
    <w:rsid w:val="20318871"/>
    <w:rsid w:val="20921611"/>
    <w:rsid w:val="20AE2A91"/>
    <w:rsid w:val="2195AD8B"/>
    <w:rsid w:val="219EE87C"/>
    <w:rsid w:val="225A836A"/>
    <w:rsid w:val="225CA2CF"/>
    <w:rsid w:val="22967C23"/>
    <w:rsid w:val="230D95DC"/>
    <w:rsid w:val="236D4605"/>
    <w:rsid w:val="23F4E1A5"/>
    <w:rsid w:val="24138DC8"/>
    <w:rsid w:val="24315641"/>
    <w:rsid w:val="243535AA"/>
    <w:rsid w:val="2436BF47"/>
    <w:rsid w:val="24C03C4D"/>
    <w:rsid w:val="24DC8095"/>
    <w:rsid w:val="24ECCC43"/>
    <w:rsid w:val="24FD84CE"/>
    <w:rsid w:val="253419A8"/>
    <w:rsid w:val="2620EE31"/>
    <w:rsid w:val="2675C0F0"/>
    <w:rsid w:val="272137EC"/>
    <w:rsid w:val="275F36D7"/>
    <w:rsid w:val="27967DF3"/>
    <w:rsid w:val="27B960F3"/>
    <w:rsid w:val="27DEB4B2"/>
    <w:rsid w:val="27F28874"/>
    <w:rsid w:val="286B92E3"/>
    <w:rsid w:val="28B12554"/>
    <w:rsid w:val="28C33933"/>
    <w:rsid w:val="293AC802"/>
    <w:rsid w:val="29CE51BE"/>
    <w:rsid w:val="2A109322"/>
    <w:rsid w:val="2A52828E"/>
    <w:rsid w:val="2A7A15E2"/>
    <w:rsid w:val="2AE875F1"/>
    <w:rsid w:val="2B668CF4"/>
    <w:rsid w:val="2BAFE18F"/>
    <w:rsid w:val="2D0FA439"/>
    <w:rsid w:val="2D77BC56"/>
    <w:rsid w:val="2D874E23"/>
    <w:rsid w:val="2D91C42C"/>
    <w:rsid w:val="2E147603"/>
    <w:rsid w:val="2E355021"/>
    <w:rsid w:val="2EC12012"/>
    <w:rsid w:val="2FB7C64F"/>
    <w:rsid w:val="2FBC0393"/>
    <w:rsid w:val="2FC764A7"/>
    <w:rsid w:val="307AE582"/>
    <w:rsid w:val="30D2F82E"/>
    <w:rsid w:val="30FFFF38"/>
    <w:rsid w:val="31E6DB14"/>
    <w:rsid w:val="31F84860"/>
    <w:rsid w:val="3221B309"/>
    <w:rsid w:val="334E0FFA"/>
    <w:rsid w:val="33593809"/>
    <w:rsid w:val="33F380D3"/>
    <w:rsid w:val="340CF4C5"/>
    <w:rsid w:val="341B8340"/>
    <w:rsid w:val="348358F5"/>
    <w:rsid w:val="34B2AD80"/>
    <w:rsid w:val="34D6EBFC"/>
    <w:rsid w:val="3517E1CA"/>
    <w:rsid w:val="351CC101"/>
    <w:rsid w:val="35AE8C59"/>
    <w:rsid w:val="35F0E9BE"/>
    <w:rsid w:val="365BA106"/>
    <w:rsid w:val="370B0F1A"/>
    <w:rsid w:val="378D931D"/>
    <w:rsid w:val="37BA5431"/>
    <w:rsid w:val="37FF4D4D"/>
    <w:rsid w:val="3864D979"/>
    <w:rsid w:val="38680258"/>
    <w:rsid w:val="38837F6F"/>
    <w:rsid w:val="388ABE48"/>
    <w:rsid w:val="38E62D1B"/>
    <w:rsid w:val="38EBBA63"/>
    <w:rsid w:val="38F63056"/>
    <w:rsid w:val="39F2006A"/>
    <w:rsid w:val="3A6BC5BB"/>
    <w:rsid w:val="3B062095"/>
    <w:rsid w:val="3B9DFBCF"/>
    <w:rsid w:val="3BABE567"/>
    <w:rsid w:val="3BE3D290"/>
    <w:rsid w:val="3C203C31"/>
    <w:rsid w:val="3C4B2000"/>
    <w:rsid w:val="3C9B3DC9"/>
    <w:rsid w:val="3DA580B9"/>
    <w:rsid w:val="3E848CD8"/>
    <w:rsid w:val="3F46BE7F"/>
    <w:rsid w:val="3F5794F2"/>
    <w:rsid w:val="3F9A4F63"/>
    <w:rsid w:val="401FAF66"/>
    <w:rsid w:val="40F36553"/>
    <w:rsid w:val="41987AE1"/>
    <w:rsid w:val="41A1343D"/>
    <w:rsid w:val="41FB4409"/>
    <w:rsid w:val="428F35B4"/>
    <w:rsid w:val="42B58D32"/>
    <w:rsid w:val="431CCDCC"/>
    <w:rsid w:val="4330033F"/>
    <w:rsid w:val="4354FD00"/>
    <w:rsid w:val="43ADBBDC"/>
    <w:rsid w:val="43E71EF9"/>
    <w:rsid w:val="441B88A7"/>
    <w:rsid w:val="44B89E2D"/>
    <w:rsid w:val="44F71B09"/>
    <w:rsid w:val="45200651"/>
    <w:rsid w:val="45801697"/>
    <w:rsid w:val="45958938"/>
    <w:rsid w:val="45963FCD"/>
    <w:rsid w:val="460A884A"/>
    <w:rsid w:val="46530235"/>
    <w:rsid w:val="473F99B1"/>
    <w:rsid w:val="480F5CFC"/>
    <w:rsid w:val="4817FBE6"/>
    <w:rsid w:val="481FBC9A"/>
    <w:rsid w:val="488B40A6"/>
    <w:rsid w:val="48C7CC0A"/>
    <w:rsid w:val="48E8B5D0"/>
    <w:rsid w:val="48F6E48C"/>
    <w:rsid w:val="491F22BD"/>
    <w:rsid w:val="494795C0"/>
    <w:rsid w:val="495B72FC"/>
    <w:rsid w:val="497631DA"/>
    <w:rsid w:val="49AD4DD4"/>
    <w:rsid w:val="49DE3772"/>
    <w:rsid w:val="4AE3452F"/>
    <w:rsid w:val="4B083D89"/>
    <w:rsid w:val="4B37A1D8"/>
    <w:rsid w:val="4C88CEFE"/>
    <w:rsid w:val="4CD37239"/>
    <w:rsid w:val="4D966D71"/>
    <w:rsid w:val="4DB10F17"/>
    <w:rsid w:val="4E818845"/>
    <w:rsid w:val="4EC025FD"/>
    <w:rsid w:val="4F57E5C0"/>
    <w:rsid w:val="4F5F1833"/>
    <w:rsid w:val="5057C400"/>
    <w:rsid w:val="507F71A3"/>
    <w:rsid w:val="508FA5FF"/>
    <w:rsid w:val="51B6F31D"/>
    <w:rsid w:val="51D78364"/>
    <w:rsid w:val="52ED59C6"/>
    <w:rsid w:val="5354F968"/>
    <w:rsid w:val="53803C15"/>
    <w:rsid w:val="53F3C0EA"/>
    <w:rsid w:val="5426B489"/>
    <w:rsid w:val="54EE2CF3"/>
    <w:rsid w:val="55603E97"/>
    <w:rsid w:val="558677D4"/>
    <w:rsid w:val="55F068FF"/>
    <w:rsid w:val="55FAF8AD"/>
    <w:rsid w:val="5613E458"/>
    <w:rsid w:val="564C8711"/>
    <w:rsid w:val="5685B551"/>
    <w:rsid w:val="57487161"/>
    <w:rsid w:val="576EC2F7"/>
    <w:rsid w:val="57C5540C"/>
    <w:rsid w:val="57E926BF"/>
    <w:rsid w:val="58360D36"/>
    <w:rsid w:val="59103C8C"/>
    <w:rsid w:val="59F2C68B"/>
    <w:rsid w:val="5A0A3DA1"/>
    <w:rsid w:val="5A5C6469"/>
    <w:rsid w:val="5A9ADFD4"/>
    <w:rsid w:val="5AD7862F"/>
    <w:rsid w:val="5AD91D85"/>
    <w:rsid w:val="5B04728F"/>
    <w:rsid w:val="5B7E15AD"/>
    <w:rsid w:val="5BEF7C56"/>
    <w:rsid w:val="5C41698C"/>
    <w:rsid w:val="5D26D65A"/>
    <w:rsid w:val="5D4AD6D1"/>
    <w:rsid w:val="5DD9B23A"/>
    <w:rsid w:val="5DDC2B69"/>
    <w:rsid w:val="5E198BBF"/>
    <w:rsid w:val="5E54871B"/>
    <w:rsid w:val="5EA54EBA"/>
    <w:rsid w:val="5EE403A4"/>
    <w:rsid w:val="5EE7E30D"/>
    <w:rsid w:val="5F2845FB"/>
    <w:rsid w:val="5F538346"/>
    <w:rsid w:val="5FCDF2E6"/>
    <w:rsid w:val="60074DF3"/>
    <w:rsid w:val="6019FEF2"/>
    <w:rsid w:val="6048B5B4"/>
    <w:rsid w:val="605E771C"/>
    <w:rsid w:val="608CC66C"/>
    <w:rsid w:val="60FF44A7"/>
    <w:rsid w:val="61E6E653"/>
    <w:rsid w:val="61FD2869"/>
    <w:rsid w:val="6278BC00"/>
    <w:rsid w:val="62A7552B"/>
    <w:rsid w:val="62AF3A9F"/>
    <w:rsid w:val="630CFAC4"/>
    <w:rsid w:val="6360B67B"/>
    <w:rsid w:val="63FC3309"/>
    <w:rsid w:val="6436E569"/>
    <w:rsid w:val="64EB2860"/>
    <w:rsid w:val="64F3087B"/>
    <w:rsid w:val="650CA52F"/>
    <w:rsid w:val="661494F3"/>
    <w:rsid w:val="667F8467"/>
    <w:rsid w:val="6685AAD2"/>
    <w:rsid w:val="668BE60D"/>
    <w:rsid w:val="66BD78DC"/>
    <w:rsid w:val="66DCABC2"/>
    <w:rsid w:val="66E686EE"/>
    <w:rsid w:val="6753F8B6"/>
    <w:rsid w:val="67D406A2"/>
    <w:rsid w:val="68787C23"/>
    <w:rsid w:val="68F8AE40"/>
    <w:rsid w:val="6947EA30"/>
    <w:rsid w:val="69AA0C6C"/>
    <w:rsid w:val="69E90B2B"/>
    <w:rsid w:val="69EC3105"/>
    <w:rsid w:val="6A112381"/>
    <w:rsid w:val="6A526932"/>
    <w:rsid w:val="6A60BCA2"/>
    <w:rsid w:val="6AB99631"/>
    <w:rsid w:val="6B3ED5F8"/>
    <w:rsid w:val="6B55CFE3"/>
    <w:rsid w:val="6B5C50CC"/>
    <w:rsid w:val="6BE85A4C"/>
    <w:rsid w:val="6C62998A"/>
    <w:rsid w:val="6C7CE34E"/>
    <w:rsid w:val="6D2AD29E"/>
    <w:rsid w:val="6D337748"/>
    <w:rsid w:val="6D3BFE62"/>
    <w:rsid w:val="6D798D77"/>
    <w:rsid w:val="6DAC9B0F"/>
    <w:rsid w:val="6DB4A28E"/>
    <w:rsid w:val="6DB66AE4"/>
    <w:rsid w:val="6DC2DBA8"/>
    <w:rsid w:val="6E46C624"/>
    <w:rsid w:val="6F1592BF"/>
    <w:rsid w:val="6FD5B847"/>
    <w:rsid w:val="704D189E"/>
    <w:rsid w:val="706ABB5A"/>
    <w:rsid w:val="713D3366"/>
    <w:rsid w:val="718590B1"/>
    <w:rsid w:val="718740FC"/>
    <w:rsid w:val="71BDBC7D"/>
    <w:rsid w:val="71E613A6"/>
    <w:rsid w:val="724D3747"/>
    <w:rsid w:val="72DC2861"/>
    <w:rsid w:val="7313215C"/>
    <w:rsid w:val="7381E407"/>
    <w:rsid w:val="73C0473A"/>
    <w:rsid w:val="7412CB6D"/>
    <w:rsid w:val="742AAD60"/>
    <w:rsid w:val="74697E3D"/>
    <w:rsid w:val="7492953C"/>
    <w:rsid w:val="74A4ADCD"/>
    <w:rsid w:val="74B7E372"/>
    <w:rsid w:val="7579CB27"/>
    <w:rsid w:val="7593AB63"/>
    <w:rsid w:val="759C3EBA"/>
    <w:rsid w:val="75F59581"/>
    <w:rsid w:val="762B3B7C"/>
    <w:rsid w:val="762EF8BC"/>
    <w:rsid w:val="76436178"/>
    <w:rsid w:val="76A55C67"/>
    <w:rsid w:val="76E5DAD8"/>
    <w:rsid w:val="76FE5997"/>
    <w:rsid w:val="7767F4F3"/>
    <w:rsid w:val="77CF29E5"/>
    <w:rsid w:val="77F595F0"/>
    <w:rsid w:val="7821AB77"/>
    <w:rsid w:val="78968D73"/>
    <w:rsid w:val="793217D2"/>
    <w:rsid w:val="795312B5"/>
    <w:rsid w:val="798C4CEE"/>
    <w:rsid w:val="79A8C525"/>
    <w:rsid w:val="79BDC9F3"/>
    <w:rsid w:val="79C1FB92"/>
    <w:rsid w:val="79F3FAE4"/>
    <w:rsid w:val="79F725D8"/>
    <w:rsid w:val="7A20A39B"/>
    <w:rsid w:val="7AC4383D"/>
    <w:rsid w:val="7AD30A9C"/>
    <w:rsid w:val="7AD70462"/>
    <w:rsid w:val="7C363218"/>
    <w:rsid w:val="7C427181"/>
    <w:rsid w:val="7C443FF4"/>
    <w:rsid w:val="7D73208C"/>
    <w:rsid w:val="7DA08556"/>
    <w:rsid w:val="7E0AAB5E"/>
    <w:rsid w:val="7E10CE5F"/>
    <w:rsid w:val="7E5DA6A2"/>
    <w:rsid w:val="7ED79BAE"/>
    <w:rsid w:val="7EE09464"/>
    <w:rsid w:val="7F01035E"/>
    <w:rsid w:val="7F609269"/>
    <w:rsid w:val="7F611E6A"/>
    <w:rsid w:val="7FA67B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725D8"/>
  <w15:chartTrackingRefBased/>
  <w15:docId w15:val="{AB1B4FE3-4C56-42CC-BFEC-4D2F41055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stackoverflow.com/questions/52138290/how-can-we-define-one-to-one-one-to-many-many-to-one-and-many-to-many-lstm-ne" TargetMode="External"/><Relationship Id="rId1" Type="http://schemas.openxmlformats.org/officeDocument/2006/relationships/hyperlink" Target="https://www.youtube.com/watch?v=eZa56DqXTHg"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piazza.com/class/kf7uh4qe592wv?cid=139"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2003.10580" TargetMode="External"/><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machinelearning.wtf/terms/peephole-connection-ls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Nylander, Olusola T</dc:creator>
  <keywords/>
  <dc:description/>
  <lastModifiedBy>Sligo-Young, Frederick M T</lastModifiedBy>
  <revision>16</revision>
  <dcterms:created xsi:type="dcterms:W3CDTF">2021-03-07T04:23:00.0000000Z</dcterms:created>
  <dcterms:modified xsi:type="dcterms:W3CDTF">2023-03-23T21:35:51.9563411Z</dcterms:modified>
</coreProperties>
</file>