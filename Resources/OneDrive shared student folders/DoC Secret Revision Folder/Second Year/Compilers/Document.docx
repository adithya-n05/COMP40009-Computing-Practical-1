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976BFB4" w:rsidP="5976BFB4" w:rsidRDefault="5976BFB4" w14:paraId="794AADAE" w14:textId="3CD815C9">
      <w:r w:rsidR="6E5CF1A2">
        <w:rPr/>
        <w:t>9</w:t>
      </w:r>
      <w:r w:rsidR="7AD1BCB5">
        <w:drawing>
          <wp:inline wp14:editId="4630D41B" wp14:anchorId="17CB5D76">
            <wp:extent cx="4572000" cy="3248025"/>
            <wp:effectExtent l="0" t="0" r="0" b="0"/>
            <wp:docPr id="1573458342" name="Picture 15734583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3458342"/>
                    <pic:cNvPicPr/>
                  </pic:nvPicPr>
                  <pic:blipFill>
                    <a:blip r:embed="R014dbf1300c043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45" w:rsidRDefault="3FCA00AF" w14:paraId="3468868A" w14:textId="062A41A7">
      <w:r w:rsidRPr="3BD05AB5">
        <w:rPr>
          <w:rFonts w:ascii="Helvetica Neue" w:hAnsi="Helvetica Neue" w:eastAsia="Helvetica Neue" w:cs="Helvetica Neue"/>
          <w:sz w:val="19"/>
          <w:szCs w:val="19"/>
        </w:rPr>
        <w:t xml:space="preserve">Struct -&gt; </w:t>
      </w:r>
      <w:commentRangeStart w:id="0"/>
      <w:commentRangeStart w:id="1"/>
      <w:commentRangeStart w:id="2"/>
      <w:commentRangeStart w:id="3"/>
      <w:commentRangeStart w:id="4"/>
      <w:commentRangeStart w:id="5"/>
      <w:r w:rsidRPr="3BD05AB5">
        <w:rPr>
          <w:rFonts w:ascii="Helvetica Neue" w:hAnsi="Helvetica Neue" w:eastAsia="Helvetica Neue" w:cs="Helvetica Neue"/>
          <w:sz w:val="19"/>
          <w:szCs w:val="19"/>
        </w:rPr>
        <w:t xml:space="preserve">'struct'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Pr="3BD05AB5">
        <w:rPr>
          <w:rFonts w:ascii="Helvetica Neue" w:hAnsi="Helvetica Neue" w:eastAsia="Helvetica Neue" w:cs="Helvetica Neue"/>
          <w:sz w:val="19"/>
          <w:szCs w:val="19"/>
        </w:rPr>
        <w:t>ID ('{' Fields '}' | Vars) ';'</w:t>
      </w:r>
    </w:p>
    <w:p w:rsidR="00EC7845" w:rsidP="00733648" w:rsidRDefault="62CBF427" w14:paraId="72E8953B" w14:textId="5F5739DA">
      <w:pPr>
        <w:spacing w:line="240" w:lineRule="auto"/>
      </w:pPr>
      <w:r w:rsidRPr="62CBF427">
        <w:rPr>
          <w:rFonts w:ascii="Helvetica Neue" w:hAnsi="Helvetica Neue" w:eastAsia="Helvetica Neue" w:cs="Helvetica Neue"/>
          <w:sz w:val="19"/>
          <w:szCs w:val="19"/>
        </w:rPr>
        <w:t>Fields -&gt; Field {Field}</w:t>
      </w:r>
    </w:p>
    <w:p w:rsidR="00EC7845" w:rsidRDefault="62CBF427" w14:paraId="52EE3DC1" w14:textId="38CE5B39">
      <w:r w:rsidRPr="62CBF427">
        <w:rPr>
          <w:rFonts w:ascii="Helvetica Neue" w:hAnsi="Helvetica Neue" w:eastAsia="Helvetica Neue" w:cs="Helvetica Neue"/>
          <w:sz w:val="19"/>
          <w:szCs w:val="19"/>
        </w:rPr>
        <w:t>Field -&gt; Type Vars ';'</w:t>
      </w:r>
    </w:p>
    <w:p w:rsidR="00EC7845" w:rsidRDefault="62CBF427" w14:paraId="705FD3A2" w14:textId="26747C2F">
      <w:r w:rsidRPr="62CBF427">
        <w:rPr>
          <w:rFonts w:ascii="Helvetica Neue" w:hAnsi="Helvetica Neue" w:eastAsia="Helvetica Neue" w:cs="Helvetica Neue"/>
          <w:sz w:val="19"/>
          <w:szCs w:val="19"/>
        </w:rPr>
        <w:t>Type -&gt; 'struct' ID | 'float'</w:t>
      </w:r>
    </w:p>
    <w:p w:rsidR="00EC7845" w:rsidRDefault="62CBF427" w14:paraId="631A4F54" w14:textId="7E833C31">
      <w:r w:rsidRPr="62CBF427">
        <w:rPr>
          <w:rFonts w:ascii="Helvetica Neue" w:hAnsi="Helvetica Neue" w:eastAsia="Helvetica Neue" w:cs="Helvetica Neue"/>
          <w:sz w:val="19"/>
          <w:szCs w:val="19"/>
        </w:rPr>
        <w:t>Vars -&gt; ID {',' ID}</w:t>
      </w:r>
    </w:p>
    <w:p w:rsidR="00EC7845" w:rsidP="06F29253" w:rsidRDefault="00EC7845" w14:paraId="2C078E63" w14:textId="0FAC514E">
      <w:pPr>
        <w:jc w:val="right"/>
      </w:pPr>
    </w:p>
    <w:p w:rsidR="62CBF427" w:rsidP="3BD05AB5" w:rsidRDefault="62CBF427" w14:paraId="6687CFAB" w14:textId="36229878">
      <w:pPr>
        <w:rPr>
          <w:rFonts w:ascii="Helvetica Neue" w:hAnsi="Helvetica Neue" w:eastAsia="Helvetica Neue" w:cs="Helvetica Neue"/>
          <w:sz w:val="19"/>
          <w:szCs w:val="19"/>
        </w:rPr>
      </w:pPr>
      <w:r w:rsidRPr="3BD05AB5">
        <w:rPr>
          <w:rFonts w:ascii="Helvetica Neue" w:hAnsi="Helvetica Neue" w:eastAsia="Helvetica Neue" w:cs="Helvetica Neue"/>
          <w:sz w:val="19"/>
          <w:szCs w:val="19"/>
        </w:rPr>
        <w:t>def parseStruct() -&gt; ASTNode:</w:t>
      </w:r>
    </w:p>
    <w:p w:rsidR="62CBF427" w:rsidP="3BD05AB5" w:rsidRDefault="62CBF427" w14:paraId="3D9A31D9" w14:textId="2F7F50C9">
      <w:pPr>
        <w:rPr>
          <w:rFonts w:ascii="Helvetica Neue" w:hAnsi="Helvetica Neue" w:eastAsia="Helvetica Neue" w:cs="Helvetica Neue"/>
          <w:sz w:val="19"/>
          <w:szCs w:val="19"/>
        </w:rPr>
      </w:pPr>
      <w:r w:rsidRPr="3BD05AB5">
        <w:rPr>
          <w:rFonts w:ascii="Helvetica Neue" w:hAnsi="Helvetica Neue" w:eastAsia="Helvetica Neue" w:cs="Helvetica Neue"/>
          <w:sz w:val="19"/>
          <w:szCs w:val="19"/>
        </w:rPr>
        <w:t>match(STRUCT)</w:t>
      </w:r>
    </w:p>
    <w:p w:rsidR="62CBF427" w:rsidRDefault="62CBF427" w14:paraId="6AF99E7E" w14:textId="13BF81BE">
      <w:r w:rsidRPr="06F29253">
        <w:rPr>
          <w:rFonts w:ascii="Helvetica Neue" w:hAnsi="Helvetica Neue" w:eastAsia="Helvetica Neue" w:cs="Helvetica Neue"/>
          <w:sz w:val="19"/>
          <w:szCs w:val="19"/>
        </w:rPr>
        <w:t>structName = token.get_id()</w:t>
      </w:r>
    </w:p>
    <w:p w:rsidR="62CBF427" w:rsidRDefault="62CBF427" w14:paraId="456F2722" w14:textId="23204B82">
      <w:r w:rsidRPr="62CBF427">
        <w:rPr>
          <w:rFonts w:ascii="Helvetica Neue" w:hAnsi="Helvetica Neue" w:eastAsia="Helvetica Neue" w:cs="Helvetica Neue"/>
          <w:sz w:val="19"/>
          <w:szCs w:val="19"/>
        </w:rPr>
        <w:t>match(ID)</w:t>
      </w:r>
    </w:p>
    <w:p w:rsidR="62CBF427" w:rsidRDefault="62CBF427" w14:paraId="156F7A6D" w14:textId="77155A8B">
      <w:r w:rsidRPr="62CBF427">
        <w:rPr>
          <w:rFonts w:ascii="Helvetica Neue" w:hAnsi="Helvetica Neue" w:eastAsia="Helvetica Neue" w:cs="Helvetica Neue"/>
          <w:sz w:val="19"/>
          <w:szCs w:val="19"/>
        </w:rPr>
        <w:t>if token == ID:</w:t>
      </w:r>
    </w:p>
    <w:p w:rsidR="62CBF427" w:rsidRDefault="62CBF427" w14:paraId="304C7EB0" w14:textId="5B0D6C56">
      <w:r w:rsidRPr="62CBF427">
        <w:rPr>
          <w:rFonts w:ascii="Helvetica Neue" w:hAnsi="Helvetica Neue" w:eastAsia="Helvetica Neue" w:cs="Helvetica Neue"/>
          <w:sz w:val="19"/>
          <w:szCs w:val="19"/>
        </w:rPr>
        <w:t>vars = parseVars()</w:t>
      </w:r>
    </w:p>
    <w:p w:rsidR="62CBF427" w:rsidRDefault="62CBF427" w14:paraId="77E69FF8" w14:textId="4096ABBA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match(SEMI_COMMA) </w:t>
      </w:r>
    </w:p>
    <w:p w:rsidR="62CBF427" w:rsidRDefault="62CBF427" w14:paraId="5B934FD3" w14:textId="7199054E">
      <w:r w:rsidRPr="62CBF427">
        <w:rPr>
          <w:rFonts w:ascii="Helvetica Neue" w:hAnsi="Helvetica Neue" w:eastAsia="Helvetica Neue" w:cs="Helvetica Neue"/>
          <w:sz w:val="19"/>
          <w:szCs w:val="19"/>
        </w:rPr>
        <w:t>return DeclareStructAST(structName, vars)</w:t>
      </w:r>
    </w:p>
    <w:p w:rsidR="62CBF427" w:rsidRDefault="62CBF427" w14:paraId="2993351F" w14:textId="78545AEB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else: </w:t>
      </w:r>
    </w:p>
    <w:p w:rsidR="62CBF427" w:rsidRDefault="62CBF427" w14:paraId="1986D4AD" w14:textId="18D7FBF7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match(OPEN_BRACES) </w:t>
      </w:r>
    </w:p>
    <w:p w:rsidR="62CBF427" w:rsidRDefault="62CBF427" w14:paraId="6EDCF724" w14:textId="477717EA">
      <w:r w:rsidRPr="62CBF427">
        <w:rPr>
          <w:rFonts w:ascii="Helvetica Neue" w:hAnsi="Helvetica Neue" w:eastAsia="Helvetica Neue" w:cs="Helvetica Neue"/>
          <w:sz w:val="19"/>
          <w:szCs w:val="19"/>
        </w:rPr>
        <w:t>fields = parseFields()</w:t>
      </w:r>
    </w:p>
    <w:p w:rsidR="62CBF427" w:rsidRDefault="62CBF427" w14:paraId="1ABEAF91" w14:textId="69D1209B">
      <w:r w:rsidRPr="62CBF427">
        <w:rPr>
          <w:rFonts w:ascii="Helvetica Neue" w:hAnsi="Helvetica Neue" w:eastAsia="Helvetica Neue" w:cs="Helvetica Neue"/>
          <w:sz w:val="19"/>
          <w:szCs w:val="19"/>
        </w:rPr>
        <w:t>match(CLOSE_BRACES)</w:t>
      </w:r>
    </w:p>
    <w:p w:rsidR="62CBF427" w:rsidRDefault="62CBF427" w14:paraId="72EEBAC2" w14:textId="6674D210">
      <w:r w:rsidRPr="62CBF427">
        <w:rPr>
          <w:rFonts w:ascii="Helvetica Neue" w:hAnsi="Helvetica Neue" w:eastAsia="Helvetica Neue" w:cs="Helvetica Neue"/>
          <w:sz w:val="19"/>
          <w:szCs w:val="19"/>
        </w:rPr>
        <w:t xml:space="preserve">match(SEMI_COMMA) </w:t>
      </w:r>
    </w:p>
    <w:p w:rsidR="62CBF427" w:rsidRDefault="367894C5" w14:paraId="28AAB226" w14:textId="3DBA88AE">
      <w:r w:rsidRPr="4BDE5FA9">
        <w:rPr>
          <w:rFonts w:ascii="Helvetica Neue" w:hAnsi="Helvetica Neue" w:eastAsia="Helvetica Neue" w:cs="Helvetica Neue"/>
          <w:sz w:val="19"/>
          <w:szCs w:val="19"/>
        </w:rPr>
        <w:t>return NewTypeAST(struct_name, fields)</w:t>
      </w:r>
    </w:p>
    <w:p w:rsidR="62CBF427" w:rsidP="62CBF427" w:rsidRDefault="4BDE5FA9" w14:paraId="4B724520" w14:textId="3CA0600B">
      <w:r>
        <w:rPr>
          <w:noProof/>
          <w:color w:val="2B579A"/>
          <w:shd w:val="clear" w:color="auto" w:fill="E6E6E6"/>
        </w:rPr>
        <w:drawing>
          <wp:inline distT="0" distB="0" distL="0" distR="0" wp14:anchorId="64406682" wp14:editId="1CFA9D6B">
            <wp:extent cx="4572000" cy="2362200"/>
            <wp:effectExtent l="0" t="0" r="0" b="0"/>
            <wp:docPr id="730511844" name="Picture 73051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BF427" w:rsidP="62CBF427" w:rsidRDefault="62CBF427" w14:paraId="4CEFA970" w14:textId="4B08E69E">
      <w:r>
        <w:t>The semantic checker first look at the type of this statement, which is an assignment.</w:t>
      </w:r>
    </w:p>
    <w:p w:rsidR="62CBF427" w:rsidP="62CBF427" w:rsidRDefault="62CBF427" w14:paraId="6571271A" w14:textId="13B0946A">
      <w:r>
        <w:t>`r` is refered in LHS, it will check if it is in local scope (as a variable). Then it will check if it has attribute `.topL`. `r` has type `struct rect`, thus it has attribute `topL`. Expression `r.topL` has type `struct point`, then it has attribute `x`. `r.topL.x` has type float.</w:t>
      </w:r>
    </w:p>
    <w:p w:rsidR="62CBF427" w:rsidP="62CBF427" w:rsidRDefault="0D3BABB3" w14:paraId="5DFEC833" w14:textId="1542C963">
      <w:r>
        <w:t>`p` is in local scope as a (variable). And it has type `struct point`. `p.y` has type float.</w:t>
      </w:r>
    </w:p>
    <w:p w:rsidR="62CBF427" w:rsidP="62CBF427" w:rsidRDefault="62CBF427" w14:paraId="19CAFA31" w14:textId="1BAC98D8">
      <w:r>
        <w:t>LHS and RHS has the same type.</w:t>
      </w:r>
    </w:p>
    <w:p w:rsidR="62CBF427" w:rsidP="3BD05AB5" w:rsidRDefault="3BD05AB5" w14:paraId="63D63531" w14:textId="4D4218FA">
      <w:r>
        <w:rPr>
          <w:noProof/>
        </w:rPr>
        <w:drawing>
          <wp:inline distT="0" distB="0" distL="0" distR="0" wp14:anchorId="1F708493" wp14:editId="1832279C">
            <wp:extent cx="4572000" cy="1971675"/>
            <wp:effectExtent l="0" t="0" r="0" b="0"/>
            <wp:docPr id="1345453465" name="Picture 134545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BF427" w:rsidP="62CBF427" w:rsidRDefault="62CBF427" w14:paraId="1C9208F6" w14:textId="721F13DA">
      <w:r>
        <w:t>Stack frame for get</w:t>
      </w:r>
    </w:p>
    <w:p w:rsidR="62CBF427" w:rsidP="62CBF427" w:rsidRDefault="62CBF427" w14:paraId="7E75C992" w14:textId="32AB5219"/>
    <w:p w:rsidR="62CBF427" w:rsidP="62CBF427" w:rsidRDefault="62CBF427" w14:paraId="3E22715C" w14:textId="69D70608">
      <w:r>
        <w:t>Get.y</w:t>
      </w:r>
    </w:p>
    <w:p w:rsidR="62CBF427" w:rsidP="62CBF427" w:rsidRDefault="62CBF427" w14:paraId="2E495F4B" w14:textId="0DE3F911">
      <w:r>
        <w:t>Get.x</w:t>
      </w:r>
    </w:p>
    <w:p w:rsidR="62CBF427" w:rsidP="62CBF427" w:rsidRDefault="62CBF427" w14:paraId="47231645" w14:textId="2196835C">
      <w:r>
        <w:t>r.area</w:t>
      </w:r>
    </w:p>
    <w:p w:rsidR="62CBF427" w:rsidP="62CBF427" w:rsidRDefault="62CBF427" w14:paraId="694961BD" w14:textId="1915738C">
      <w:r>
        <w:t>r.bottomR.y</w:t>
      </w:r>
    </w:p>
    <w:p w:rsidR="62CBF427" w:rsidP="62CBF427" w:rsidRDefault="62CBF427" w14:paraId="46472F97" w14:textId="0CEADEA7">
      <w:r>
        <w:t>r.bottomR.x</w:t>
      </w:r>
    </w:p>
    <w:p w:rsidR="62CBF427" w:rsidP="62CBF427" w:rsidRDefault="62CBF427" w14:paraId="07DB340B" w14:textId="610E9865">
      <w:r>
        <w:t>r.topL.y</w:t>
      </w:r>
    </w:p>
    <w:p w:rsidR="62CBF427" w:rsidP="62CBF427" w:rsidRDefault="62CBF427" w14:paraId="2A778E6A" w14:textId="48BA89A2">
      <w:r>
        <w:t>r.topL.x</w:t>
      </w:r>
    </w:p>
    <w:p w:rsidR="62CBF427" w:rsidP="62CBF427" w:rsidRDefault="62CBF427" w14:paraId="1E2C9114" w14:textId="03A881A1">
      <w:r>
        <w:t>Return address</w:t>
      </w:r>
    </w:p>
    <w:p w:rsidR="62CBF427" w:rsidP="62CBF427" w:rsidRDefault="62CBF427" w14:paraId="1D64EA0F" w14:textId="3A1BDF10">
      <w:r>
        <w:t>Old frame-pointer (frame pointer)</w:t>
      </w:r>
    </w:p>
    <w:p w:rsidR="62CBF427" w:rsidP="62CBF427" w:rsidRDefault="367894C5" w14:paraId="3D548E0A" w14:textId="630A41F9">
      <w:commentRangeStart w:id="6"/>
      <w:commentRangeStart w:id="7"/>
      <w:commentRangeStart w:id="8"/>
      <w:r>
        <w:t>Centre.y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:rsidR="62CBF427" w:rsidP="62CBF427" w:rsidRDefault="62CBF427" w14:paraId="744CB800" w14:textId="56E280C1">
      <w:r>
        <w:t>Centre.x (stack pointer)</w:t>
      </w:r>
    </w:p>
    <w:p w:rsidR="3BD05AB5" w:rsidP="3BD05AB5" w:rsidRDefault="3BD05AB5" w14:paraId="1FF93267" w14:textId="114ECF92">
      <w:r>
        <w:rPr>
          <w:noProof/>
        </w:rPr>
        <w:drawing>
          <wp:inline distT="0" distB="0" distL="0" distR="0" wp14:anchorId="5158FDC1" wp14:editId="1934B19D">
            <wp:extent cx="4572000" cy="2009775"/>
            <wp:effectExtent l="0" t="0" r="0" b="0"/>
            <wp:docPr id="1339868949" name="Picture 1339868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BF427" w:rsidP="62CBF427" w:rsidRDefault="62CBF427" w14:paraId="6A621588" w14:textId="481092C2"/>
    <w:p w:rsidR="62CBF427" w:rsidP="62CBF427" w:rsidRDefault="62CBF427" w14:paraId="166A3009" w14:textId="04E0B9CA">
      <w:r>
        <w:t>2. (I) only S3</w:t>
      </w:r>
    </w:p>
    <w:p w:rsidR="62CBF427" w:rsidP="62CBF427" w:rsidRDefault="186E6AB1" w14:paraId="41F7297F" w14:textId="6612A812">
      <w:r>
        <w:t>(ii) S0, S1, S3, S4</w:t>
      </w:r>
      <w:commentRangeStart w:id="9"/>
      <w:commentRangeStart w:id="10"/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:rsidR="62CBF427" w:rsidRDefault="62CBF427" w14:paraId="35F7A497" w14:textId="25B7E5A6">
      <w:r>
        <w:t xml:space="preserve">(iii) there isn’t a natural loop inside the code </w:t>
      </w:r>
    </w:p>
    <w:p w:rsidR="62CBF427" w:rsidP="62CBF427" w:rsidRDefault="62CBF427" w14:paraId="19A5D81E" w14:textId="01B45D48">
      <w:r>
        <w:t>To see this, we just need to check if there is a header of a loop</w:t>
      </w:r>
    </w:p>
    <w:p w:rsidR="62CBF427" w:rsidP="62CBF427" w:rsidRDefault="62CBF427" w14:paraId="5250C5E3" w14:textId="68C860FB">
      <w:r>
        <w:t>For S0, S1, S2, S5 there is not instruction jump back to them</w:t>
      </w:r>
    </w:p>
    <w:p w:rsidR="62CBF427" w:rsidP="62CBF427" w:rsidRDefault="62CBF427" w14:paraId="323F9918" w14:textId="11FDA638">
      <w:r>
        <w:t>For S3, S5 can jump to S</w:t>
      </w:r>
      <w:r w:rsidR="009B69AC">
        <w:t>3</w:t>
      </w:r>
      <w:r>
        <w:t>, however S3 doesn’t dominate S5</w:t>
      </w:r>
    </w:p>
    <w:p w:rsidR="62CBF427" w:rsidP="62CBF427" w:rsidRDefault="382176C6" w14:paraId="64A1E8F5" w14:textId="5E533A81">
      <w:r>
        <w:t xml:space="preserve">For S4, S2 can jump to S4, but S4 doesn’t dominate S2. </w:t>
      </w:r>
    </w:p>
    <w:p w:rsidR="62CBF427" w:rsidP="62CBF427" w:rsidRDefault="62CBF427" w14:paraId="5ACC273E" w14:textId="34AEC717"/>
    <w:p w:rsidR="62CBF427" w:rsidP="62CBF427" w:rsidRDefault="62CBF427" w14:paraId="2F1F1F3D" w14:textId="56D11534">
      <w:r>
        <w:t>b.</w:t>
      </w:r>
    </w:p>
    <w:p w:rsidR="62CBF427" w:rsidP="62CBF427" w:rsidRDefault="62CBF427" w14:paraId="281F71D7" w14:textId="7534B4FF"/>
    <w:p w:rsidR="62CBF427" w:rsidP="62CBF427" w:rsidRDefault="62CBF427" w14:paraId="5C82C2C4" w14:textId="633B10ED">
      <w:r>
        <w:t>transCond :: Cond -&gt; regs -&gt; String -&gt; [Intrs]</w:t>
      </w:r>
    </w:p>
    <w:p w:rsidR="62CBF427" w:rsidP="62CBF427" w:rsidRDefault="62CBF427" w14:paraId="77A48863" w14:textId="3A2F9108">
      <w:r>
        <w:t>transCond (LessThan e1 e2) (r1:r2:rs) label =</w:t>
      </w:r>
    </w:p>
    <w:p w:rsidR="62CBF427" w:rsidP="62CBF427" w:rsidRDefault="62CBF427" w14:paraId="001CC5FF" w14:textId="1891692E">
      <w:r>
        <w:t xml:space="preserve">  transExp e1 (r1:r2:rs) ++</w:t>
      </w:r>
    </w:p>
    <w:p w:rsidR="62CBF427" w:rsidP="62CBF427" w:rsidRDefault="62CBF427" w14:paraId="3A91E6B8" w14:textId="7D355784">
      <w:r>
        <w:t xml:space="preserve">  transExp e2 (r2:rs) ++</w:t>
      </w:r>
    </w:p>
    <w:p w:rsidR="62CBF427" w:rsidP="62CBF427" w:rsidRDefault="62CBF427" w14:paraId="79C44ADE" w14:textId="28440BFB">
      <w:r>
        <w:t xml:space="preserve">  [Cmp (Reg r1) (Reg r2),</w:t>
      </w:r>
    </w:p>
    <w:p w:rsidR="62CBF427" w:rsidP="62CBF427" w:rsidRDefault="62CBF427" w14:paraId="12F64BD3" w14:textId="141D1A3F">
      <w:r>
        <w:t xml:space="preserve">   Blt label]</w:t>
      </w:r>
    </w:p>
    <w:p w:rsidR="62CBF427" w:rsidP="62CBF427" w:rsidRDefault="62CBF427" w14:paraId="55B284DC" w14:textId="442CA4B8">
      <w:r>
        <w:t xml:space="preserve"> </w:t>
      </w:r>
    </w:p>
    <w:p w:rsidR="62CBF427" w:rsidP="62CBF427" w:rsidRDefault="62CBF427" w14:paraId="02DD0D94" w14:textId="66B61696">
      <w:r>
        <w:t>transDoWhile :: Stat -&gt; regs -&gt; [Intrs]</w:t>
      </w:r>
    </w:p>
    <w:p w:rsidR="62CBF427" w:rsidP="62CBF427" w:rsidRDefault="62CBF427" w14:paraId="7EB65A41" w14:textId="2A25AE39">
      <w:r>
        <w:t>transDoWhile (DoWhile stats cond) (r1:r2:rs) =</w:t>
      </w:r>
    </w:p>
    <w:p w:rsidR="62CBF427" w:rsidP="62CBF427" w:rsidRDefault="62CBF427" w14:paraId="3EFE784D" w14:textId="25828BF7">
      <w:r>
        <w:t xml:space="preserve">  [Define label] ++</w:t>
      </w:r>
    </w:p>
    <w:p w:rsidR="62CBF427" w:rsidP="62CBF427" w:rsidRDefault="62CBF427" w14:paraId="3BF55D24" w14:textId="58B10DED">
      <w:r>
        <w:t xml:space="preserve">  concatMap (flip </w:t>
      </w:r>
      <w:commentRangeStart w:id="12"/>
      <w:commentRangeStart w:id="13"/>
      <w:commentRangeStart w:id="14"/>
      <w:commentRangeStart w:id="15"/>
      <w:r>
        <w:t>transStat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r>
        <w:t xml:space="preserve"> (r1:r2:rs)) st</w:t>
      </w:r>
      <w:r w:rsidR="48915371">
        <w:t xml:space="preserve"> statement. When “continue” is executed in a loop, control immediately </w:t>
      </w:r>
      <w:r>
        <w:t>ats ++</w:t>
      </w:r>
    </w:p>
    <w:p w:rsidR="62CBF427" w:rsidP="62CBF427" w:rsidRDefault="62CBF427" w14:paraId="114F32A1" w14:textId="7BF0B904">
      <w:r>
        <w:t xml:space="preserve">  transCond cond (r1:r2:rs) label</w:t>
      </w:r>
    </w:p>
    <w:p w:rsidR="62CBF427" w:rsidP="62CBF427" w:rsidRDefault="62CBF427" w14:paraId="2866ED88" w14:textId="76218869">
      <w:r>
        <w:t xml:space="preserve">  where</w:t>
      </w:r>
    </w:p>
    <w:p w:rsidR="62CBF427" w:rsidP="62CBF427" w:rsidRDefault="62CBF427" w14:paraId="218EDB28" w14:textId="6416B06F">
      <w:r>
        <w:t xml:space="preserve">    label = get_unique_label()</w:t>
      </w:r>
    </w:p>
    <w:p w:rsidR="62CBF427" w:rsidP="62CBF427" w:rsidRDefault="62CBF427" w14:paraId="7C815E59" w14:textId="5E5C003F">
      <w:r>
        <w:t xml:space="preserve"> </w:t>
      </w:r>
    </w:p>
    <w:p w:rsidR="62CBF427" w:rsidP="62CBF427" w:rsidRDefault="62CBF427" w14:paraId="6A3EF345" w14:textId="253F2F53">
      <w:r>
        <w:t xml:space="preserve"> </w:t>
      </w:r>
    </w:p>
    <w:p w:rsidR="62CBF427" w:rsidP="62CBF427" w:rsidRDefault="62CBF427" w14:paraId="1B3AB126" w14:textId="6F710233">
      <w:r>
        <w:t>transContinue :: Stat -&gt; regs -&gt; [Intrs]</w:t>
      </w:r>
    </w:p>
    <w:p w:rsidR="62CBF427" w:rsidP="62CBF427" w:rsidRDefault="62CBF427" w14:paraId="4307DC9F" w14:textId="0699628A">
      <w:r>
        <w:t>transContinue Continue _ = [Bra label]</w:t>
      </w:r>
    </w:p>
    <w:p w:rsidR="62CBF427" w:rsidP="62CBF427" w:rsidRDefault="62CBF427" w14:paraId="797A25DE" w14:textId="3C8AB5EB">
      <w:r>
        <w:t xml:space="preserve">  where</w:t>
      </w:r>
    </w:p>
    <w:p w:rsidR="62CBF427" w:rsidP="62CBF427" w:rsidRDefault="62CBF427" w14:paraId="52C7A9AE" w14:textId="044A5BCD">
      <w:r>
        <w:t xml:space="preserve">    label = get_current_end_loop_label()</w:t>
      </w:r>
    </w:p>
    <w:p w:rsidR="62CBF427" w:rsidP="62CBF427" w:rsidRDefault="62CBF427" w14:paraId="432274B4" w14:textId="7071C4A4">
      <w:r>
        <w:t xml:space="preserve"> </w:t>
      </w:r>
    </w:p>
    <w:p w:rsidR="62CBF427" w:rsidP="62CBF427" w:rsidRDefault="186E6AB1" w14:paraId="0B6A4095" w14:textId="208E6E90">
      <w:r>
        <w:t>transDoWhile' :: Stat -&gt; regs -&gt; [Intrs]</w:t>
      </w:r>
      <w:commentRangeStart w:id="16"/>
      <w:commentRangeStart w:id="17"/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:rsidR="62CBF427" w:rsidP="62CBF427" w:rsidRDefault="62CBF427" w14:paraId="3592490E" w14:textId="4FBC78C7">
      <w:r>
        <w:t>transDoWhile' (DoWhile stats cond) (r1:r2:rs) =</w:t>
      </w:r>
    </w:p>
    <w:p w:rsidR="62CBF427" w:rsidP="62CBF427" w:rsidRDefault="62CBF427" w14:paraId="78AC3757" w14:textId="27C41210">
      <w:r>
        <w:t xml:space="preserve">  [Define label] ++</w:t>
      </w:r>
    </w:p>
    <w:p w:rsidR="62CBF427" w:rsidP="62CBF427" w:rsidRDefault="62CBF427" w14:paraId="4367F530" w14:textId="6B60E56E">
      <w:r>
        <w:t xml:space="preserve">  concatMap (flip transStat (r1:r2:rs)) stats ++</w:t>
      </w:r>
    </w:p>
    <w:p w:rsidR="186E6AB1" w:rsidP="38D6B2CB" w:rsidRDefault="186E6AB1" w14:paraId="772C9EB9" w14:textId="27FB9960">
      <w:r>
        <w:t xml:space="preserve">  [Define curren_end_loop_label]</w:t>
      </w:r>
    </w:p>
    <w:p w:rsidR="62CBF427" w:rsidP="62CBF427" w:rsidRDefault="62CBF427" w14:paraId="2DDF10A3" w14:textId="3FF1FC53">
      <w:r>
        <w:t xml:space="preserve">  transCond cond (r1:r2:rs) label :</w:t>
      </w:r>
    </w:p>
    <w:p w:rsidR="62CBF427" w:rsidP="62CBF427" w:rsidRDefault="186E6AB1" w14:paraId="7B7C0E61" w14:textId="5E6F4B08">
      <w:ins w:author="Chen, Yitang" w:date="2022-04-22T09:46:00Z" w:id="19">
        <w:r>
          <w:t xml:space="preserve"> (misplaced labe</w:t>
        </w:r>
      </w:ins>
      <w:ins w:author="Chen, Yitang" w:date="2022-04-22T09:47:00Z" w:id="20">
        <w:r>
          <w:t>l? Should be before transCond?)</w:t>
        </w:r>
      </w:ins>
      <w:commentRangeStart w:id="21"/>
      <w:commentRangeStart w:id="22"/>
      <w:commentRangeStart w:id="23"/>
      <w:commentRangeEnd w:id="21"/>
      <w:r w:rsidR="62CBF427">
        <w:commentReference w:id="21"/>
      </w:r>
      <w:commentRangeEnd w:id="22"/>
      <w:r w:rsidR="62CBF427">
        <w:commentReference w:id="22"/>
      </w:r>
      <w:commentRangeEnd w:id="23"/>
      <w:r w:rsidR="62CBF427">
        <w:commentReference w:id="23"/>
      </w:r>
    </w:p>
    <w:p w:rsidR="62CBF427" w:rsidP="62CBF427" w:rsidRDefault="62CBF427" w14:paraId="3FDDB713" w14:textId="48E8F966">
      <w:r>
        <w:t xml:space="preserve">  where</w:t>
      </w:r>
    </w:p>
    <w:p w:rsidR="62CBF427" w:rsidP="62CBF427" w:rsidRDefault="62CBF427" w14:paraId="5017214E" w14:textId="1100A838">
      <w:r>
        <w:t xml:space="preserve">    curren_end_loop_label = create_current_end_loop_label()</w:t>
      </w:r>
    </w:p>
    <w:p w:rsidR="62CBF427" w:rsidP="62CBF427" w:rsidRDefault="62CBF427" w14:paraId="43F69CE8" w14:textId="2678FE31">
      <w:r>
        <w:t xml:space="preserve">    -- there is an external state telling you what is the most inner end loop label when we have a nested loop</w:t>
      </w:r>
    </w:p>
    <w:p w:rsidR="62CBF427" w:rsidP="00BB7E85" w:rsidRDefault="62CBF427" w14:paraId="3FE0E388" w14:textId="5985A301">
      <w:pPr>
        <w:ind w:firstLine="200"/>
      </w:pPr>
      <w:r>
        <w:t>label = get_unique_label()</w:t>
      </w:r>
    </w:p>
    <w:p w:rsidR="00BB7E85" w:rsidP="00BB7E85" w:rsidRDefault="00BB7E85" w14:paraId="03651FE7" w14:textId="77777777">
      <w:pPr>
        <w:ind w:firstLine="200"/>
      </w:pPr>
    </w:p>
    <w:p w:rsidR="00FC3388" w:rsidP="00FC3388" w:rsidRDefault="62CBF427" w14:paraId="64B33295" w14:textId="77777777">
      <w:r>
        <w:t xml:space="preserve">  </w:t>
      </w:r>
      <w:r w:rsidR="00FC3388">
        <w:t>transStat :: Stat -&gt; [Register] -&gt; Maybe String -&gt; [Instr]</w:t>
      </w:r>
    </w:p>
    <w:p w:rsidR="00FC3388" w:rsidP="00FC3388" w:rsidRDefault="00FC3388" w14:paraId="49A85C17" w14:textId="77777777">
      <w:r>
        <w:t>transStat (DoWhile stats cond) (r0:rs) _</w:t>
      </w:r>
    </w:p>
    <w:p w:rsidR="00FC3388" w:rsidP="00FC3388" w:rsidRDefault="00FC3388" w14:paraId="5AE1AFA7" w14:textId="77777777">
      <w:r>
        <w:t xml:space="preserve"> = [Define beginLabel] ++</w:t>
      </w:r>
    </w:p>
    <w:p w:rsidR="00FC3388" w:rsidP="00FC3388" w:rsidRDefault="00FC3388" w14:paraId="1F1C7695" w14:textId="77777777">
      <w:r>
        <w:t xml:space="preserve">   concatMap (\s -&gt; transStat s (r0:rs) beginLabel) stats ++</w:t>
      </w:r>
    </w:p>
    <w:p w:rsidR="00FC3388" w:rsidP="00FC3388" w:rsidRDefault="00FC3388" w14:paraId="21FDEE99" w14:textId="77777777">
      <w:r>
        <w:t xml:space="preserve">   transCond cond (r0:rs) beginLabel</w:t>
      </w:r>
    </w:p>
    <w:p w:rsidR="00FC3388" w:rsidP="00FC3388" w:rsidRDefault="00FC3388" w14:paraId="25B72D77" w14:textId="77777777">
      <w:r>
        <w:t xml:space="preserve"> where beginLabel is fresh label</w:t>
      </w:r>
    </w:p>
    <w:p w:rsidR="00FC3388" w:rsidP="00FC3388" w:rsidRDefault="00FC3388" w14:paraId="7F57E573" w14:textId="77777777"/>
    <w:p w:rsidR="00FC3388" w:rsidP="00FC3388" w:rsidRDefault="00FC3388" w14:paraId="6A0A67F5" w14:textId="77777777">
      <w:r>
        <w:t>transStat Continue (r0:rs) (Just label)</w:t>
      </w:r>
    </w:p>
    <w:p w:rsidR="00FC3388" w:rsidP="00FC3388" w:rsidRDefault="00FC3388" w14:paraId="2C431386" w14:textId="77777777">
      <w:r>
        <w:t xml:space="preserve"> = [Bra label]</w:t>
      </w:r>
    </w:p>
    <w:p w:rsidR="00FC3388" w:rsidP="00FC3388" w:rsidRDefault="00FC3388" w14:paraId="2450B647" w14:textId="77777777"/>
    <w:p w:rsidR="00FC3388" w:rsidP="00FC3388" w:rsidRDefault="00FC3388" w14:paraId="476D76EB" w14:textId="77777777">
      <w:r>
        <w:t>transStat Continue (r0:rs) Nothing</w:t>
      </w:r>
    </w:p>
    <w:p w:rsidR="62CBF427" w:rsidP="00FC3388" w:rsidRDefault="00FC3388" w14:paraId="4BE92B3E" w14:textId="4D77E6E5">
      <w:r>
        <w:t xml:space="preserve"> = error "can not use continue outside loop"</w:t>
      </w:r>
    </w:p>
    <w:p w:rsidR="1EAD9D00" w:rsidP="1EAD9D00" w:rsidRDefault="1EAD9D00" w14:paraId="5C2FDB4B" w14:textId="1BC81A64"/>
    <w:p w:rsidR="1EAD9D00" w:rsidP="1EAD9D00" w:rsidRDefault="1EAD9D00" w14:paraId="0FD93DAF" w14:textId="7FC0C0B4"/>
    <w:p w:rsidR="63E6E76D" w:rsidP="1EAD9D00" w:rsidRDefault="63E6E76D" w14:paraId="5CECED15" w14:textId="60A9AA06">
      <w:r w:rsidRPr="1EAD9D00">
        <w:rPr>
          <w:b/>
          <w:bCs/>
          <w:u w:val="single"/>
        </w:rPr>
        <w:t>Alternate Solution:-</w:t>
      </w:r>
      <w:r w:rsidRPr="1EAD9D00" w:rsidR="25BC38F8">
        <w:rPr>
          <w:b/>
          <w:bCs/>
          <w:u w:val="single"/>
        </w:rPr>
        <w:t xml:space="preserve"> </w:t>
      </w:r>
      <w:r w:rsidR="25BC38F8">
        <w:t>(doesn’t syntax check for continue outside doWhile - don’t think that’s the point of the question or the responsibility of the below functions</w:t>
      </w:r>
      <w:r w:rsidR="533C5AC2">
        <w:t>. The TransDowhile TransContinue TransAssign basically also return the leftover registers.</w:t>
      </w:r>
      <w:r w:rsidR="25BC38F8">
        <w:t>)</w:t>
      </w:r>
    </w:p>
    <w:p w:rsidR="621E9B18" w:rsidP="1EAD9D00" w:rsidRDefault="621E9B18" w14:paraId="49B0150D" w14:textId="1997A607">
      <w:r>
        <w:t>transCond (LessThan e1 e2) label regs</w:t>
      </w:r>
    </w:p>
    <w:p w:rsidR="621E9B18" w:rsidP="1EAD9D00" w:rsidRDefault="621E9B18" w14:paraId="2E94E471" w14:textId="1EC1C173">
      <w:r>
        <w:t>= transExp e1 regs ++ transExp e2 (tail regs) ++ [Cmp (Reg r1) (Reg r2),Blt label]</w:t>
      </w:r>
    </w:p>
    <w:p w:rsidR="621E9B18" w:rsidP="1EAD9D00" w:rsidRDefault="621E9B18" w14:paraId="2309F73B" w14:textId="3855DC6C">
      <w:r>
        <w:t>where</w:t>
      </w:r>
      <w:r>
        <w:tab/>
      </w:r>
      <w:r>
        <w:t>r1 : r2 : _ = regs</w:t>
      </w:r>
    </w:p>
    <w:p w:rsidR="621E9B18" w:rsidP="1EAD9D00" w:rsidRDefault="621E9B18" w14:paraId="6A57850A" w14:textId="7225E6D4">
      <w:r>
        <w:t xml:space="preserve"> </w:t>
      </w:r>
    </w:p>
    <w:p w:rsidR="621E9B18" w:rsidP="1EAD9D00" w:rsidRDefault="621E9B18" w14:paraId="314890D7" w14:textId="409B2A0C">
      <w:r>
        <w:t>transDowhile (DoWhile stats cond) regs</w:t>
      </w:r>
    </w:p>
    <w:p w:rsidR="621E9B18" w:rsidP="1EAD9D00" w:rsidRDefault="621E9B18" w14:paraId="26366004" w14:textId="017ABFC6">
      <w:r>
        <w:t>= (regs', Define l1: IR</w:t>
      </w:r>
      <w:r w:rsidRPr="1EAD9D00">
        <w:rPr>
          <w:u w:val="single"/>
        </w:rPr>
        <w:t xml:space="preserve"> </w:t>
      </w:r>
      <w:r>
        <w:t>++ transCond cond l1 regs')</w:t>
      </w:r>
    </w:p>
    <w:p w:rsidR="621E9B18" w:rsidP="1EAD9D00" w:rsidRDefault="621E9B18" w14:paraId="7E64DA09" w14:textId="6C91265D"/>
    <w:p w:rsidR="621E9B18" w:rsidP="1EAD9D00" w:rsidRDefault="621E9B18" w14:paraId="23FB100B" w14:textId="1B25ED29">
      <w:r>
        <w:t>where</w:t>
      </w:r>
    </w:p>
    <w:p w:rsidR="621E9B18" w:rsidP="1EAD9D00" w:rsidRDefault="621E9B18" w14:paraId="639E38DF" w14:textId="5E74A8F5">
      <w:r w:rsidR="5592838D">
        <w:rPr/>
        <w:t>(regs', IR) = t</w:t>
      </w:r>
      <w:r w:rsidR="5592838D">
        <w:rPr/>
        <w:t xml:space="preserve">ransStats </w:t>
      </w:r>
      <w:r w:rsidR="5592838D">
        <w:rPr/>
        <w:t>stats l1 regs</w:t>
      </w:r>
    </w:p>
    <w:p w:rsidR="621E9B18" w:rsidP="1EAD9D00" w:rsidRDefault="621E9B18" w14:paraId="48B14EB0" w14:textId="040F9F45">
      <w:r>
        <w:t>l1 = (getNewLabel)</w:t>
      </w:r>
    </w:p>
    <w:p w:rsidR="621E9B18" w:rsidP="1EAD9D00" w:rsidRDefault="621E9B18" w14:paraId="5AB0C185" w14:textId="2374A2BD">
      <w:r>
        <w:t xml:space="preserve"> </w:t>
      </w:r>
    </w:p>
    <w:p w:rsidR="621E9B18" w:rsidP="1EAD9D00" w:rsidRDefault="621E9B18" w14:paraId="017E7885" w14:textId="2391EBEB">
      <w:r>
        <w:t>transContinue label regs = regs, BRA label</w:t>
      </w:r>
    </w:p>
    <w:p w:rsidR="621E9B18" w:rsidP="1EAD9D00" w:rsidRDefault="621E9B18" w14:paraId="078F854B" w14:textId="43DAF55B">
      <w:r>
        <w:t xml:space="preserve"> </w:t>
      </w:r>
    </w:p>
    <w:p w:rsidR="621E9B18" w:rsidP="1EAD9D00" w:rsidRDefault="621E9B18" w14:paraId="7A28017B" w14:textId="678D9C8D">
      <w:r>
        <w:t>transAssign (Assign str e) reg@(r1:rs)</w:t>
      </w:r>
    </w:p>
    <w:p w:rsidR="621E9B18" w:rsidP="1EAD9D00" w:rsidRDefault="621E9B18" w14:paraId="3CDE86EA" w14:textId="3CAC2310">
      <w:r>
        <w:t xml:space="preserve">= </w:t>
      </w:r>
      <w:r w:rsidR="3A5DF454">
        <w:t>(</w:t>
      </w:r>
      <w:r>
        <w:t xml:space="preserve">rs, </w:t>
      </w:r>
      <w:r w:rsidR="72B5CBED">
        <w:t>(</w:t>
      </w:r>
      <w:r>
        <w:t>transExp e reg ++ [Mov r1 (Abs str)]</w:t>
      </w:r>
      <w:r w:rsidR="145CD671">
        <w:t>)</w:t>
      </w:r>
      <w:r w:rsidR="7BC0BD97">
        <w:t>)</w:t>
      </w:r>
    </w:p>
    <w:p w:rsidR="621E9B18" w:rsidP="1EAD9D00" w:rsidRDefault="621E9B18" w14:paraId="043F5CAC" w14:textId="154C0DF4">
      <w:r>
        <w:t xml:space="preserve"> </w:t>
      </w:r>
    </w:p>
    <w:p w:rsidR="621E9B18" w:rsidP="1EAD9D00" w:rsidRDefault="621E9B18" w14:paraId="2C423758" w14:textId="43791C02">
      <w:r>
        <w:t>transStat stat l1 regs</w:t>
      </w:r>
    </w:p>
    <w:p w:rsidR="621E9B18" w:rsidP="1EAD9D00" w:rsidRDefault="621E9B18" w14:paraId="381B70BA" w14:textId="452FC10F">
      <w:r>
        <w:t>case stat of</w:t>
      </w:r>
    </w:p>
    <w:p w:rsidR="621E9B18" w:rsidP="1EAD9D00" w:rsidRDefault="621E9B18" w14:paraId="33B0C9C3" w14:textId="2BB62952">
      <w:r>
        <w:t>a@(Assign _ _) -&gt; transAssign a regs</w:t>
      </w:r>
    </w:p>
    <w:p w:rsidR="621E9B18" w:rsidP="1EAD9D00" w:rsidRDefault="621E9B18" w14:paraId="4B7354B0" w14:textId="33610BA8">
      <w:r>
        <w:t>Continue -&gt; transContinue l1 regs</w:t>
      </w:r>
    </w:p>
    <w:p w:rsidR="621E9B18" w:rsidP="1EAD9D00" w:rsidRDefault="621E9B18" w14:paraId="7C9C2948" w14:textId="306F3990">
      <w:r>
        <w:t>d@(DoWhile _ _)</w:t>
      </w:r>
      <w:r w:rsidR="61D84AE7">
        <w:t xml:space="preserve"> </w:t>
      </w:r>
      <w:r>
        <w:t>-&gt; transDoWhile d regs</w:t>
      </w:r>
    </w:p>
    <w:p w:rsidR="621E9B18" w:rsidP="1EAD9D00" w:rsidRDefault="621E9B18" w14:paraId="0C46158B" w14:textId="20B119CA">
      <w:r>
        <w:t xml:space="preserve"> </w:t>
      </w:r>
    </w:p>
    <w:p w:rsidR="621E9B18" w:rsidP="1EAD9D00" w:rsidRDefault="621E9B18" w14:paraId="2DF573EE" w14:textId="16038F89">
      <w:r>
        <w:t>transStats [] _ regs</w:t>
      </w:r>
    </w:p>
    <w:p w:rsidR="621E9B18" w:rsidP="1EAD9D00" w:rsidRDefault="621E9B18" w14:paraId="1E2DD2CD" w14:textId="2F02DB41">
      <w:r>
        <w:t>= (regs, [])</w:t>
      </w:r>
    </w:p>
    <w:p w:rsidR="621E9B18" w:rsidP="1EAD9D00" w:rsidRDefault="621E9B18" w14:paraId="6E4CDD92" w14:textId="3B10B8D9">
      <w:r>
        <w:t xml:space="preserve">transStats </w:t>
      </w:r>
      <w:r w:rsidR="4669C65F">
        <w:t>(</w:t>
      </w:r>
      <w:r>
        <w:t>stat:stats</w:t>
      </w:r>
      <w:r w:rsidR="11EE2312">
        <w:t>)</w:t>
      </w:r>
      <w:r>
        <w:t xml:space="preserve"> l</w:t>
      </w:r>
      <w:r w:rsidR="4AD5B709">
        <w:t>abel</w:t>
      </w:r>
      <w:r>
        <w:t xml:space="preserve"> regs</w:t>
      </w:r>
    </w:p>
    <w:p w:rsidR="621E9B18" w:rsidP="1EAD9D00" w:rsidRDefault="621E9B18" w14:paraId="1E7D416D" w14:textId="1E9B5D8E">
      <w:r>
        <w:t>= (rs1, irs ++ irs1)</w:t>
      </w:r>
      <w:r w:rsidRPr="1EAD9D00">
        <w:rPr>
          <w:u w:val="single"/>
        </w:rPr>
        <w:t xml:space="preserve"> </w:t>
      </w:r>
    </w:p>
    <w:p w:rsidR="621E9B18" w:rsidP="1EAD9D00" w:rsidRDefault="621E9B18" w14:paraId="5ABE8B23" w14:textId="413CEB46">
      <w:r>
        <w:t>where</w:t>
      </w:r>
    </w:p>
    <w:p w:rsidR="621E9B18" w:rsidP="1EAD9D00" w:rsidRDefault="621E9B18" w14:paraId="4D7DC35C" w14:textId="02970C5F">
      <w:r>
        <w:t xml:space="preserve">rs, irs = transStat </w:t>
      </w:r>
      <w:r w:rsidR="53C75A03">
        <w:t>stat label</w:t>
      </w:r>
      <w:r w:rsidR="042227CD">
        <w:t xml:space="preserve"> </w:t>
      </w:r>
      <w:r>
        <w:t>regs</w:t>
      </w:r>
    </w:p>
    <w:p w:rsidR="621E9B18" w:rsidP="1EAD9D00" w:rsidRDefault="621E9B18" w14:paraId="3A7ADB79" w14:textId="7C595967">
      <w:r>
        <w:t>rs1, irs1 =</w:t>
      </w:r>
      <w:r w:rsidRPr="1EAD9D00">
        <w:rPr>
          <w:u w:val="single"/>
        </w:rPr>
        <w:t xml:space="preserve"> </w:t>
      </w:r>
      <w:r>
        <w:t>transStats stats l</w:t>
      </w:r>
      <w:r w:rsidR="05A240B4">
        <w:t>abel</w:t>
      </w:r>
      <w:r>
        <w:t xml:space="preserve"> rs</w:t>
      </w:r>
    </w:p>
    <w:p w:rsidR="621E9B18" w:rsidP="1EAD9D00" w:rsidRDefault="621E9B18" w14:paraId="4B02DAB1" w14:textId="157DB98E">
      <w:pPr>
        <w:rPr>
          <w:b/>
          <w:bCs/>
          <w:u w:val="single"/>
        </w:rPr>
      </w:pPr>
    </w:p>
    <w:p w:rsidR="1EAD9D00" w:rsidP="1EAD9D00" w:rsidRDefault="1EAD9D00" w14:paraId="6560A764" w14:textId="347B3FAC">
      <w:pPr>
        <w:rPr>
          <w:b/>
          <w:bCs/>
          <w:u w:val="single"/>
        </w:rPr>
      </w:pPr>
    </w:p>
    <w:p w:rsidR="1EAD9D00" w:rsidP="1EAD9D00" w:rsidRDefault="1EAD9D00" w14:paraId="0893F0E7" w14:textId="23FC4A4E">
      <w:pPr>
        <w:rPr>
          <w:b/>
          <w:bCs/>
          <w:u w:val="single"/>
        </w:rPr>
      </w:pPr>
    </w:p>
    <w:sectPr w:rsidR="1EAD9D00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Q" w:author="Adefila, Quham" w:date="2022-05-04T08:52:00Z" w:id="0">
    <w:p w:rsidR="06F29253" w:rsidRDefault="06F29253" w14:paraId="3EF19799" w14:textId="052AA823">
      <w:pPr>
        <w:pStyle w:val="CommentText"/>
      </w:pPr>
      <w:r>
        <w:t>don't the first sets have to be different for each rule?</w:t>
      </w:r>
      <w:r>
        <w:rPr>
          <w:rStyle w:val="CommentReference"/>
        </w:rPr>
        <w:annotationRef/>
      </w:r>
    </w:p>
  </w:comment>
  <w:comment w:initials="LT" w:author="Liu, Taowen" w:date="2022-05-04T10:26:00Z" w:id="1">
    <w:p w:rsidR="31ECF23C" w:rsidRDefault="31ECF23C" w14:paraId="4243A847" w14:textId="20C9BEBC">
      <w:pPr>
        <w:pStyle w:val="CommentText"/>
      </w:pPr>
      <w:r>
        <w:t>I think the question doesn't ask for a LL(1) syntax. Thus, it is fine to have same FIRST set for different rule imo. But, sure, there are multiple ways to produce a EBNF</w:t>
      </w:r>
      <w:r>
        <w:rPr>
          <w:rStyle w:val="CommentReference"/>
        </w:rPr>
        <w:annotationRef/>
      </w:r>
    </w:p>
  </w:comment>
  <w:comment w:initials="RE" w:author="Range, Ethan" w:date="2022-05-04T12:04:00Z" w:id="2">
    <w:p w:rsidR="4F7293FE" w:rsidRDefault="4F7293FE" w14:paraId="2F39DF27" w14:textId="6F4E21DB">
      <w:pPr>
        <w:pStyle w:val="CommentText"/>
      </w:pPr>
      <w:r>
        <w:t>Would we not still run into issues if we want a recursive descent parser with only 1 token lookahead? Struct and Type identical in the first 2 tokens</w:t>
      </w:r>
      <w:r>
        <w:rPr>
          <w:rStyle w:val="CommentReference"/>
        </w:rPr>
        <w:annotationRef/>
      </w:r>
    </w:p>
  </w:comment>
  <w:comment w:initials="RE" w:author="Range, Ethan" w:date="2022-05-04T12:10:00Z" w:id="3">
    <w:p w:rsidR="5976BFB4" w:rsidRDefault="5976BFB4" w14:paraId="382706D9" w14:textId="58E5AAD7">
      <w:pPr>
        <w:pStyle w:val="CommentText"/>
      </w:pPr>
      <w:r>
        <w:t>Looks like the official solutions just ignores this</w:t>
      </w:r>
      <w:r>
        <w:rPr>
          <w:rStyle w:val="CommentReference"/>
        </w:rPr>
        <w:annotationRef/>
      </w:r>
    </w:p>
  </w:comment>
  <w:comment w:initials="LT" w:author="Liu, Taowen" w:date="2022-05-04T13:34:00Z" w:id="4">
    <w:p w:rsidR="7A828F74" w:rsidRDefault="7A828F74" w14:paraId="6CCE2B19" w14:textId="2C88A54C">
      <w:pPr>
        <w:pStyle w:val="CommentText"/>
      </w:pPr>
      <w:r>
        <w:t>I don't think,  because Type is only called after we encounter a '{'. So I think this is fine</w:t>
      </w:r>
      <w:r>
        <w:rPr>
          <w:rStyle w:val="CommentReference"/>
        </w:rPr>
        <w:annotationRef/>
      </w:r>
    </w:p>
  </w:comment>
  <w:comment w:initials="LT" w:author="Liu, Taowen" w:date="2022-05-04T14:14:00Z" w:id="5">
    <w:p w:rsidR="3BD05AB5" w:rsidRDefault="3BD05AB5" w14:paraId="29957B12" w14:textId="39F4310E">
      <w:pPr>
        <w:pStyle w:val="CommentText"/>
      </w:pPr>
      <w:r>
        <w:t>I checked using a tool, that this is indeed a LL(1) syntax</w:t>
      </w:r>
      <w:r>
        <w:rPr>
          <w:rStyle w:val="CommentReference"/>
        </w:rPr>
        <w:annotationRef/>
      </w:r>
    </w:p>
  </w:comment>
  <w:comment w:initials="LA" w:author="Liang, Alan" w:date="2022-05-03T09:02:00Z" w:id="6">
    <w:p w:rsidR="4BDE5FA9" w:rsidRDefault="4BDE5FA9" w14:paraId="13B658AF" w14:textId="30D25D78">
      <w:r>
        <w:t>..Is the passing of parameters missing here?</w:t>
      </w:r>
      <w:r>
        <w:annotationRef/>
      </w:r>
    </w:p>
  </w:comment>
  <w:comment w:initials="LT" w:author="Liu, Taowen" w:date="2022-05-03T11:34:00Z" w:id="7">
    <w:p w:rsidR="4BDE5FA9" w:rsidRDefault="4BDE5FA9" w14:paraId="2AFF25ED" w14:textId="29DE0558">
      <w:r>
        <w:t>Oh, this is copied from Naranker's exercise sheet solution</w:t>
      </w:r>
      <w:r>
        <w:annotationRef/>
      </w:r>
    </w:p>
  </w:comment>
  <w:comment w:initials="JY" w:author="Jiang, Yutong" w:date="2022-05-04T13:56:00Z" w:id="8">
    <w:p w:rsidR="3BD05AB5" w:rsidRDefault="3BD05AB5" w14:paraId="254E0ABB" w14:textId="3463A656">
      <w:pPr>
        <w:pStyle w:val="CommentText"/>
      </w:pPr>
      <w:r>
        <w:t>each field of param is passed in as r.xxx one by one after Return Addr</w:t>
      </w:r>
      <w:r>
        <w:rPr>
          <w:rStyle w:val="CommentReference"/>
        </w:rPr>
        <w:annotationRef/>
      </w:r>
    </w:p>
  </w:comment>
  <w:comment w:initials="EA" w:author="Elkadi, Andrew" w:date="2022-04-25T06:58:00Z" w:id="9">
    <w:p w:rsidR="5B3E54F4" w:rsidRDefault="5B3E54F4" w14:paraId="51298CC5" w14:textId="51BBFDD7">
      <w:r>
        <w:rPr>
          <w:color w:val="2B579A"/>
          <w:shd w:val="clear" w:color="auto" w:fill="E6E6E6"/>
        </w:rPr>
        <w:fldChar w:fldCharType="begin"/>
      </w:r>
      <w:r>
        <w:instrText xml:space="preserve"> HYPERLINK "mailto:tl2020@ic.ac.uk"</w:instrText>
      </w:r>
      <w:bookmarkStart w:name="_@_01F7326F39954F1AB7FE0DB2AEF33CDEZ" w:id="11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1"/>
      <w:r w:rsidRPr="5B3E54F4">
        <w:rPr>
          <w:rStyle w:val="Mention"/>
          <w:noProof/>
        </w:rPr>
        <w:t>@Liu, Taowen</w:t>
      </w:r>
      <w:r>
        <w:rPr>
          <w:color w:val="2B579A"/>
          <w:shd w:val="clear" w:color="auto" w:fill="E6E6E6"/>
        </w:rPr>
        <w:fldChar w:fldCharType="end"/>
      </w:r>
      <w:r>
        <w:t xml:space="preserve"> I think S4 reaches itself too. We can execute as follows S4 -&gt; S5 -&gt; S3 -&gt; S4, in which case the definition at S4 reaches itself again</w:t>
      </w:r>
      <w:r>
        <w:annotationRef/>
      </w:r>
    </w:p>
  </w:comment>
  <w:comment w:initials="LT" w:author="Liu, Taowen" w:date="2022-04-25T07:31:00Z" w:id="10">
    <w:p w:rsidR="47FDD49F" w:rsidRDefault="47FDD49F" w14:paraId="5EF4B9CA" w14:textId="12F53323">
      <w:r>
        <w:t>agree</w:t>
      </w:r>
      <w:r>
        <w:annotationRef/>
      </w:r>
    </w:p>
  </w:comment>
  <w:comment w:initials="BR" w:author="Buxton, Robbie" w:date="2022-05-04T08:28:00Z" w:id="12">
    <w:p w:rsidR="06F29253" w:rsidRDefault="06F29253" w14:paraId="13FCDBEE" w14:textId="0134925E">
      <w:pPr>
        <w:pStyle w:val="CommentText"/>
      </w:pPr>
      <w:r>
        <w:t>Are we allowd to assume this existance of this function because they don't specify it exists as far as i can tell unlike transExp</w:t>
      </w:r>
      <w:r>
        <w:rPr>
          <w:rStyle w:val="CommentReference"/>
        </w:rPr>
        <w:annotationRef/>
      </w:r>
    </w:p>
  </w:comment>
  <w:comment w:initials="LT" w:author="Liu, Taowen" w:date="2022-05-04T08:32:00Z" w:id="13">
    <w:p w:rsidR="06F29253" w:rsidRDefault="06F29253" w14:paraId="7D32970F" w14:textId="7F454FB7">
      <w:pPr>
        <w:pStyle w:val="CommentText"/>
      </w:pPr>
      <w:r>
        <w:t xml:space="preserve">Good point, </w:t>
      </w:r>
      <w:r>
        <w:rPr>
          <w:rStyle w:val="CommentReference"/>
        </w:rPr>
        <w:annotationRef/>
      </w:r>
    </w:p>
    <w:p w:rsidR="06F29253" w:rsidRDefault="06F29253" w14:paraId="65A67F26" w14:textId="74ED47A0">
      <w:pPr>
        <w:pStyle w:val="CommentText"/>
      </w:pPr>
      <w:r>
        <w:t>transStat x</w:t>
      </w:r>
    </w:p>
    <w:p w:rsidR="06F29253" w:rsidRDefault="06F29253" w14:paraId="22358369" w14:textId="5266041A">
      <w:pPr>
        <w:pStyle w:val="CommentText"/>
      </w:pPr>
      <w:r>
        <w:t>| isCond x = transCond x</w:t>
      </w:r>
    </w:p>
    <w:p w:rsidR="06F29253" w:rsidRDefault="06F29253" w14:paraId="1121502A" w14:textId="7A94DE3D">
      <w:pPr>
        <w:pStyle w:val="CommentText"/>
      </w:pPr>
      <w:r>
        <w:t>| isContinue x = transContinue x</w:t>
      </w:r>
    </w:p>
    <w:p w:rsidR="06F29253" w:rsidRDefault="06F29253" w14:paraId="181C491C" w14:textId="123F65D1">
      <w:pPr>
        <w:pStyle w:val="CommentText"/>
      </w:pPr>
      <w:r>
        <w:t>| isDoWhile = transDoWhile x</w:t>
      </w:r>
    </w:p>
  </w:comment>
  <w:comment w:initials="BR" w:author="Buxton, Robbie" w:date="2022-05-04T08:32:00Z" w:id="14">
    <w:p w:rsidR="06F29253" w:rsidRDefault="06F29253" w14:paraId="3DC97CCB" w14:textId="2DC53916">
      <w:pPr>
        <w:pStyle w:val="CommentText"/>
      </w:pPr>
      <w:r>
        <w:t>Yeah that's what i reckon</w:t>
      </w:r>
      <w:r>
        <w:rPr>
          <w:rStyle w:val="CommentReference"/>
        </w:rPr>
        <w:annotationRef/>
      </w:r>
    </w:p>
  </w:comment>
  <w:comment w:initials="FE" w:author="Filip, Emil" w:date="2022-05-04T15:30:00Z" w:id="15">
    <w:p w:rsidR="3BD05AB5" w:rsidRDefault="3BD05AB5" w14:paraId="6FD8FE5E" w14:textId="06411E95">
      <w:pPr>
        <w:pStyle w:val="CommentText"/>
      </w:pPr>
      <w:r>
        <w:t>The question only asked for the section of the code generator that handles DoWhile so I think we might be able to get away with assuming that transStat is defined</w:t>
      </w:r>
      <w:r>
        <w:rPr>
          <w:rStyle w:val="CommentReference"/>
        </w:rPr>
        <w:annotationRef/>
      </w:r>
    </w:p>
  </w:comment>
  <w:comment w:initials="EA" w:author="Elkadi, Andrew" w:date="2022-04-25T07:09:00Z" w:id="16">
    <w:p w:rsidR="5B3E54F4" w:rsidRDefault="5B3E54F4" w14:paraId="77F75964" w14:textId="7A6ED322">
      <w:r>
        <w:rPr>
          <w:color w:val="2B579A"/>
          <w:shd w:val="clear" w:color="auto" w:fill="E6E6E6"/>
        </w:rPr>
        <w:fldChar w:fldCharType="begin"/>
      </w:r>
      <w:r>
        <w:instrText xml:space="preserve"> HYPERLINK "mailto:tl2020@ic.ac.uk"</w:instrText>
      </w:r>
      <w:bookmarkStart w:name="_@_59E30B3A0324469487C87E6E88BCC54DZ" w:id="18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8"/>
      <w:r w:rsidRPr="5B3E54F4">
        <w:rPr>
          <w:rStyle w:val="Mention"/>
          <w:noProof/>
        </w:rPr>
        <w:t>@Liu, Taowen</w:t>
      </w:r>
      <w:r>
        <w:rPr>
          <w:color w:val="2B579A"/>
          <w:shd w:val="clear" w:color="auto" w:fill="E6E6E6"/>
        </w:rPr>
        <w:fldChar w:fldCharType="end"/>
      </w:r>
      <w:r>
        <w:t xml:space="preserve"> I think a 'nicer' way of doing this is to define an alternative translate statement method that takes in the label of the outer-scope as a parameter (the outermost loop can be given a dummy label or "main" or something).</w:t>
      </w:r>
      <w: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B3E54F4" w:rsidRDefault="5B3E54F4" w14:paraId="45C53F50" w14:textId="707D8151">
      <w:r>
        <w:t>transStat' :: Stat -&gt; [Register] -&gt; String -&gt; [Instr]</w:t>
      </w:r>
    </w:p>
    <w:p w:rsidR="5B3E54F4" w:rsidRDefault="5B3E54F4" w14:paraId="0446E86D" w14:textId="6832FDC4">
      <w:r>
        <w:t>transStat' Continue _ L = [Bra L]</w:t>
      </w:r>
    </w:p>
    <w:p w:rsidR="5B3E54F4" w:rsidRDefault="5B3E54F4" w14:paraId="0DF94899" w14:textId="36FAFE5D">
      <w:r>
        <w:t xml:space="preserve">transStat' (DoWhile ss c) rs L </w:t>
      </w:r>
    </w:p>
    <w:p w:rsidR="5B3E54F4" w:rsidRDefault="5B3E54F4" w14:paraId="185C0F24" w14:textId="78D66B4C">
      <w:r>
        <w:t xml:space="preserve">= [Define start] </w:t>
      </w:r>
    </w:p>
    <w:p w:rsidR="5B3E54F4" w:rsidRDefault="5B3E54F4" w14:paraId="17AEE304" w14:textId="75C55077">
      <w:r>
        <w:t xml:space="preserve">++ concatMap (\s -&gt; transStat' s rs start) </w:t>
      </w:r>
    </w:p>
    <w:p w:rsidR="5B3E54F4" w:rsidRDefault="5B3E54F4" w14:paraId="0BAE8409" w14:textId="54DD19B3">
      <w:r>
        <w:t>++ transCond c rs start</w:t>
      </w:r>
    </w:p>
    <w:p w:rsidR="5B3E54F4" w:rsidRDefault="5B3E54F4" w14:paraId="49963BAB" w14:textId="073D0B4D">
      <w:r>
        <w:t>where</w:t>
      </w:r>
    </w:p>
    <w:p w:rsidR="5B3E54F4" w:rsidRDefault="5B3E54F4" w14:paraId="22D40FC2" w14:textId="26628FEB">
      <w:r>
        <w:t>start = newlabel</w:t>
      </w:r>
    </w:p>
  </w:comment>
  <w:comment w:initials="LT" w:author="Liu, Taowen" w:date="2022-04-25T07:30:00Z" w:id="17">
    <w:p w:rsidR="47FDD49F" w:rsidRDefault="47FDD49F" w14:paraId="6A45270E" w14:textId="3F9E0082">
      <w:r>
        <w:t>agree, I am just being lazy</w:t>
      </w:r>
      <w:r>
        <w:annotationRef/>
      </w:r>
    </w:p>
  </w:comment>
  <w:comment w:initials="LT" w:author="Liu, Taowen" w:date="2022-04-25T07:37:00Z" w:id="21">
    <w:p w:rsidR="47FDD49F" w:rsidRDefault="47FDD49F" w14:paraId="2C880202" w14:textId="5EBD3213">
      <w:r>
        <w:rPr>
          <w:color w:val="2B579A"/>
          <w:shd w:val="clear" w:color="auto" w:fill="E6E6E6"/>
        </w:rPr>
        <w:fldChar w:fldCharType="begin"/>
      </w:r>
      <w:r>
        <w:instrText xml:space="preserve"> HYPERLINK "mailto:yc4120@ic.ac.uk"</w:instrText>
      </w:r>
      <w:bookmarkStart w:name="_@_F35B77D069314DF795AC4C7AFAFCC2D0Z" w:id="24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4"/>
      <w:r w:rsidRPr="47FDD49F">
        <w:rPr>
          <w:rStyle w:val="Mention"/>
          <w:noProof/>
        </w:rPr>
        <w:t>@Chen, Yitang</w:t>
      </w:r>
      <w:r>
        <w:rPr>
          <w:color w:val="2B579A"/>
          <w:shd w:val="clear" w:color="auto" w:fill="E6E6E6"/>
        </w:rPr>
        <w:fldChar w:fldCharType="end"/>
      </w:r>
      <w:r>
        <w:t xml:space="preserve"> this current end loop label is for continue. I am being lazy and introduced some global state, indicating where to jump out of do while statement when reaching a continue statement</w:t>
      </w:r>
      <w:r>
        <w:annotationRef/>
      </w:r>
    </w:p>
  </w:comment>
  <w:comment w:initials="CY" w:author="Chen, Yitang" w:date="2022-04-25T14:44:00Z" w:id="22">
    <w:p w:rsidR="3BCB3DBB" w:rsidRDefault="3BCB3DBB" w14:paraId="661B21CB" w14:textId="4BFF1AF9">
      <w:r>
        <w:t>It's a break, not a continue</w:t>
      </w:r>
      <w:r>
        <w:annotationRef/>
      </w:r>
    </w:p>
  </w:comment>
  <w:comment w:initials="LT" w:author="Liu, Taowen" w:date="2022-04-25T14:49:00Z" w:id="23">
    <w:p w:rsidR="38D6B2CB" w:rsidRDefault="38D6B2CB" w14:paraId="0A9CC1AC" w14:textId="66EEC61E">
      <w:r>
        <w:t>Ohhhh, yeah! you are right! thank you for spotting that!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F19799" w15:done="0"/>
  <w15:commentEx w15:paraId="4243A847" w15:paraIdParent="3EF19799" w15:done="0"/>
  <w15:commentEx w15:paraId="2F39DF27" w15:paraIdParent="3EF19799" w15:done="0"/>
  <w15:commentEx w15:paraId="382706D9" w15:paraIdParent="3EF19799" w15:done="0"/>
  <w15:commentEx w15:paraId="6CCE2B19" w15:paraIdParent="3EF19799" w15:done="0"/>
  <w15:commentEx w15:paraId="29957B12" w15:paraIdParent="3EF19799" w15:done="0"/>
  <w15:commentEx w15:paraId="13B658AF" w15:done="0"/>
  <w15:commentEx w15:paraId="2AFF25ED" w15:paraIdParent="13B658AF" w15:done="0"/>
  <w15:commentEx w15:paraId="254E0ABB" w15:paraIdParent="13B658AF" w15:done="0"/>
  <w15:commentEx w15:paraId="51298CC5" w15:done="0"/>
  <w15:commentEx w15:paraId="5EF4B9CA" w15:paraIdParent="51298CC5" w15:done="0"/>
  <w15:commentEx w15:paraId="13FCDBEE" w15:done="0"/>
  <w15:commentEx w15:paraId="181C491C" w15:paraIdParent="13FCDBEE" w15:done="0"/>
  <w15:commentEx w15:paraId="3DC97CCB" w15:paraIdParent="13FCDBEE" w15:done="0"/>
  <w15:commentEx w15:paraId="6FD8FE5E" w15:paraIdParent="13FCDBEE" w15:done="0"/>
  <w15:commentEx w15:paraId="22D40FC2" w15:done="0"/>
  <w15:commentEx w15:paraId="6A45270E" w15:paraIdParent="22D40FC2" w15:done="0"/>
  <w15:commentEx w15:paraId="2C880202" w15:done="0"/>
  <w15:commentEx w15:paraId="661B21CB" w15:paraIdParent="2C880202" w15:done="0"/>
  <w15:commentEx w15:paraId="0A9CC1AC" w15:paraIdParent="2C8802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ACB8C0" w16cex:dateUtc="2022-05-04T15:52:00Z"/>
  <w16cex:commentExtensible w16cex:durableId="0C5A9EA9" w16cex:dateUtc="2022-05-04T17:26:00Z"/>
  <w16cex:commentExtensible w16cex:durableId="2D0A13C1" w16cex:dateUtc="2022-05-04T19:04:00Z"/>
  <w16cex:commentExtensible w16cex:durableId="0B17F197" w16cex:dateUtc="2022-05-04T19:10:00Z"/>
  <w16cex:commentExtensible w16cex:durableId="0E005E46" w16cex:dateUtc="2022-05-04T20:34:00Z"/>
  <w16cex:commentExtensible w16cex:durableId="114764D6" w16cex:dateUtc="2022-05-04T21:14:00Z"/>
  <w16cex:commentExtensible w16cex:durableId="18937A36" w16cex:dateUtc="2022-05-03T16:02:00Z"/>
  <w16cex:commentExtensible w16cex:durableId="54ED6D8E" w16cex:dateUtc="2022-05-03T18:34:00Z"/>
  <w16cex:commentExtensible w16cex:durableId="3BC56BF3" w16cex:dateUtc="2022-05-04T20:56:00Z"/>
  <w16cex:commentExtensible w16cex:durableId="6B2E7F32" w16cex:dateUtc="2022-04-25T13:58:00Z"/>
  <w16cex:commentExtensible w16cex:durableId="5607779E" w16cex:dateUtc="2022-04-25T14:31:00Z"/>
  <w16cex:commentExtensible w16cex:durableId="3C136519" w16cex:dateUtc="2022-05-04T15:28:00Z"/>
  <w16cex:commentExtensible w16cex:durableId="79CAC5BE" w16cex:dateUtc="2022-05-04T15:32:00Z"/>
  <w16cex:commentExtensible w16cex:durableId="1AE6399C" w16cex:dateUtc="2022-05-04T15:32:00Z"/>
  <w16cex:commentExtensible w16cex:durableId="23C533BF" w16cex:dateUtc="2022-05-04T22:30:00Z"/>
  <w16cex:commentExtensible w16cex:durableId="1A777AF3" w16cex:dateUtc="2022-04-25T14:09:00Z">
    <w16cex:extLst>
      <w16:ext w16:uri="{CE6994B0-6A32-4C9F-8C6B-6E91EDA988CE}">
        <cr:reactions xmlns:cr="http://schemas.microsoft.com/office/comments/2020/reactions">
          <cr:reaction reactionType="1">
            <cr:reactionInfo dateUtc="2023-04-29T16:34:09Z">
              <cr:user userId="S::ssw21@ic.ac.uk::4e1f5802-c85a-463c-be03-9ee18eb4119b" userProvider="AD" userName="Wadhwani, Sachin"/>
            </cr:reactionInfo>
            <cr:reactionInfo dateUtc="2023-05-04T18:18:13Z">
              <cr:user userId="S::rg721@ic.ac.uk::0189d2b1-6bcd-497e-b0c1-e5468492c855" userProvider="AD" userName="Gupta, Robin"/>
            </cr:reactionInfo>
          </cr:reaction>
        </cr:reactions>
      </w16:ext>
    </w16cex:extLst>
  </w16cex:commentExtensible>
  <w16cex:commentExtensible w16cex:durableId="584BC65C" w16cex:dateUtc="2022-04-25T14:30:00Z"/>
  <w16cex:commentExtensible w16cex:durableId="77F00963" w16cex:dateUtc="2022-04-25T14:37:00Z"/>
  <w16cex:commentExtensible w16cex:durableId="5192B4B3" w16cex:dateUtc="2022-04-25T21:44:00Z"/>
  <w16cex:commentExtensible w16cex:durableId="739BA759" w16cex:dateUtc="2022-04-25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F19799" w16cid:durableId="2AACB8C0"/>
  <w16cid:commentId w16cid:paraId="4243A847" w16cid:durableId="0C5A9EA9"/>
  <w16cid:commentId w16cid:paraId="2F39DF27" w16cid:durableId="2D0A13C1"/>
  <w16cid:commentId w16cid:paraId="382706D9" w16cid:durableId="0B17F197"/>
  <w16cid:commentId w16cid:paraId="6CCE2B19" w16cid:durableId="0E005E46"/>
  <w16cid:commentId w16cid:paraId="29957B12" w16cid:durableId="114764D6"/>
  <w16cid:commentId w16cid:paraId="13B658AF" w16cid:durableId="18937A36"/>
  <w16cid:commentId w16cid:paraId="2AFF25ED" w16cid:durableId="54ED6D8E"/>
  <w16cid:commentId w16cid:paraId="254E0ABB" w16cid:durableId="3BC56BF3"/>
  <w16cid:commentId w16cid:paraId="51298CC5" w16cid:durableId="6B2E7F32"/>
  <w16cid:commentId w16cid:paraId="5EF4B9CA" w16cid:durableId="5607779E"/>
  <w16cid:commentId w16cid:paraId="13FCDBEE" w16cid:durableId="3C136519"/>
  <w16cid:commentId w16cid:paraId="181C491C" w16cid:durableId="79CAC5BE"/>
  <w16cid:commentId w16cid:paraId="3DC97CCB" w16cid:durableId="1AE6399C"/>
  <w16cid:commentId w16cid:paraId="6FD8FE5E" w16cid:durableId="23C533BF"/>
  <w16cid:commentId w16cid:paraId="22D40FC2" w16cid:durableId="1A777AF3"/>
  <w16cid:commentId w16cid:paraId="6A45270E" w16cid:durableId="584BC65C"/>
  <w16cid:commentId w16cid:paraId="2C880202" w16cid:durableId="77F00963"/>
  <w16cid:commentId w16cid:paraId="661B21CB" w16cid:durableId="5192B4B3"/>
  <w16cid:commentId w16cid:paraId="0A9CC1AC" w16cid:durableId="739BA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C65" w:rsidRDefault="009D6C65" w14:paraId="3DA67B23" w14:textId="77777777">
      <w:pPr>
        <w:spacing w:after="0" w:line="240" w:lineRule="auto"/>
      </w:pPr>
      <w:r>
        <w:separator/>
      </w:r>
    </w:p>
  </w:endnote>
  <w:endnote w:type="continuationSeparator" w:id="0">
    <w:p w:rsidR="009D6C65" w:rsidRDefault="009D6C65" w14:paraId="35FE21EE" w14:textId="77777777">
      <w:pPr>
        <w:spacing w:after="0" w:line="240" w:lineRule="auto"/>
      </w:pPr>
      <w:r>
        <w:continuationSeparator/>
      </w:r>
    </w:p>
  </w:endnote>
  <w:endnote w:type="continuationNotice" w:id="1">
    <w:p w:rsidR="009D6C65" w:rsidRDefault="009D6C65" w14:paraId="5185B50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05AB5" w:rsidTr="3BD05AB5" w14:paraId="4AA9200B" w14:textId="77777777">
      <w:tc>
        <w:tcPr>
          <w:tcW w:w="3120" w:type="dxa"/>
        </w:tcPr>
        <w:p w:rsidR="3BD05AB5" w:rsidP="3BD05AB5" w:rsidRDefault="3BD05AB5" w14:paraId="40F06C10" w14:textId="34ABA462">
          <w:pPr>
            <w:pStyle w:val="Header"/>
            <w:ind w:left="-115"/>
          </w:pPr>
        </w:p>
      </w:tc>
      <w:tc>
        <w:tcPr>
          <w:tcW w:w="3120" w:type="dxa"/>
        </w:tcPr>
        <w:p w:rsidR="3BD05AB5" w:rsidP="3BD05AB5" w:rsidRDefault="3BD05AB5" w14:paraId="4AB798CA" w14:textId="3DE7789C">
          <w:pPr>
            <w:pStyle w:val="Header"/>
            <w:jc w:val="center"/>
          </w:pPr>
        </w:p>
      </w:tc>
      <w:tc>
        <w:tcPr>
          <w:tcW w:w="3120" w:type="dxa"/>
        </w:tcPr>
        <w:p w:rsidR="3BD05AB5" w:rsidP="3BD05AB5" w:rsidRDefault="3BD05AB5" w14:paraId="147B902A" w14:textId="2E46151E">
          <w:pPr>
            <w:pStyle w:val="Header"/>
            <w:ind w:right="-115"/>
            <w:jc w:val="right"/>
          </w:pPr>
        </w:p>
      </w:tc>
    </w:tr>
  </w:tbl>
  <w:p w:rsidR="3BD05AB5" w:rsidP="3BD05AB5" w:rsidRDefault="3BD05AB5" w14:paraId="4169EDFD" w14:textId="44FF1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C65" w:rsidRDefault="009D6C65" w14:paraId="371710E1" w14:textId="77777777">
      <w:pPr>
        <w:spacing w:after="0" w:line="240" w:lineRule="auto"/>
      </w:pPr>
      <w:r>
        <w:separator/>
      </w:r>
    </w:p>
  </w:footnote>
  <w:footnote w:type="continuationSeparator" w:id="0">
    <w:p w:rsidR="009D6C65" w:rsidRDefault="009D6C65" w14:paraId="1C00C221" w14:textId="77777777">
      <w:pPr>
        <w:spacing w:after="0" w:line="240" w:lineRule="auto"/>
      </w:pPr>
      <w:r>
        <w:continuationSeparator/>
      </w:r>
    </w:p>
  </w:footnote>
  <w:footnote w:type="continuationNotice" w:id="1">
    <w:p w:rsidR="009D6C65" w:rsidRDefault="009D6C65" w14:paraId="5CF3FA9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D05AB5" w:rsidTr="3BD05AB5" w14:paraId="6BB883A7" w14:textId="77777777">
      <w:tc>
        <w:tcPr>
          <w:tcW w:w="3120" w:type="dxa"/>
        </w:tcPr>
        <w:p w:rsidR="3BD05AB5" w:rsidP="3BD05AB5" w:rsidRDefault="3BD05AB5" w14:paraId="3EE997F3" w14:textId="0EFD70D8">
          <w:pPr>
            <w:pStyle w:val="Header"/>
            <w:ind w:left="-115"/>
          </w:pPr>
        </w:p>
      </w:tc>
      <w:tc>
        <w:tcPr>
          <w:tcW w:w="3120" w:type="dxa"/>
        </w:tcPr>
        <w:p w:rsidR="3BD05AB5" w:rsidP="3BD05AB5" w:rsidRDefault="3BD05AB5" w14:paraId="4A0F0AD1" w14:textId="4D242E31">
          <w:pPr>
            <w:pStyle w:val="Header"/>
            <w:jc w:val="center"/>
          </w:pPr>
        </w:p>
      </w:tc>
      <w:tc>
        <w:tcPr>
          <w:tcW w:w="3120" w:type="dxa"/>
        </w:tcPr>
        <w:p w:rsidR="3BD05AB5" w:rsidP="3BD05AB5" w:rsidRDefault="3BD05AB5" w14:paraId="20E0227A" w14:textId="5C0B1142">
          <w:pPr>
            <w:pStyle w:val="Header"/>
            <w:ind w:right="-115"/>
            <w:jc w:val="right"/>
          </w:pPr>
        </w:p>
      </w:tc>
    </w:tr>
  </w:tbl>
  <w:p w:rsidR="3BD05AB5" w:rsidP="3BD05AB5" w:rsidRDefault="3BD05AB5" w14:paraId="4ADAA096" w14:textId="49F00B4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5YJsiOpGOS1Gw" int2:id="DOuvi4Wv">
      <int2:state int2:value="Rejected" int2:type="AugLoop_Text_Critique"/>
    </int2:textHash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fila, Quham">
    <w15:presenceInfo w15:providerId="AD" w15:userId="S::qa120@ic.ac.uk::013f109c-9cbf-45ef-888e-10e96d54fdf3"/>
  </w15:person>
  <w15:person w15:author="Liu, Taowen">
    <w15:presenceInfo w15:providerId="AD" w15:userId="S::tl2020@ic.ac.uk::19c4e1e9-a0bd-4150-b6c5-c4e158d4d0d3"/>
  </w15:person>
  <w15:person w15:author="Range, Ethan">
    <w15:presenceInfo w15:providerId="AD" w15:userId="S::esr20@ic.ac.uk::7dea73d7-cecb-4ded-9c12-caa8e3e8545d"/>
  </w15:person>
  <w15:person w15:author="Liang, Alan">
    <w15:presenceInfo w15:providerId="AD" w15:userId="S::al2520@ic.ac.uk::3f9b6690-01f2-4ce9-a6df-823903cc2c5d"/>
  </w15:person>
  <w15:person w15:author="Jiang, Yutong">
    <w15:presenceInfo w15:providerId="AD" w15:userId="S::yj1920@ic.ac.uk::e4ee6b46-f659-4e21-87ce-d25f0abdbd18"/>
  </w15:person>
  <w15:person w15:author="Elkadi, Andrew">
    <w15:presenceInfo w15:providerId="AD" w15:userId="S::ae719@ic.ac.uk::6d435999-76ca-4e22-965e-f50901dd52fa"/>
  </w15:person>
  <w15:person w15:author="Buxton, Robbie">
    <w15:presenceInfo w15:providerId="AD" w15:userId="S::rb419@ic.ac.uk::fdd57ec3-bd51-4215-8c8c-7ab56b0e3c21"/>
  </w15:person>
  <w15:person w15:author="Filip, Emil">
    <w15:presenceInfo w15:providerId="AD" w15:userId="S::ef420@ic.ac.uk::e804b9d4-12ec-4fb1-9009-ded277adb323"/>
  </w15:person>
  <w15:person w15:author="Chen, Yitang">
    <w15:presenceInfo w15:providerId="AD" w15:userId="S::yc4120@ic.ac.uk::111f9eaa-3621-49af-abf6-908379c6be0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51DCB5"/>
    <w:rsid w:val="00092335"/>
    <w:rsid w:val="001F4E01"/>
    <w:rsid w:val="002245FE"/>
    <w:rsid w:val="002F44ED"/>
    <w:rsid w:val="0042625E"/>
    <w:rsid w:val="004A28F1"/>
    <w:rsid w:val="005207BC"/>
    <w:rsid w:val="00733648"/>
    <w:rsid w:val="0075367E"/>
    <w:rsid w:val="00772CC3"/>
    <w:rsid w:val="00896F50"/>
    <w:rsid w:val="008A7B1B"/>
    <w:rsid w:val="0099382B"/>
    <w:rsid w:val="009B69AC"/>
    <w:rsid w:val="009D6C65"/>
    <w:rsid w:val="009E5496"/>
    <w:rsid w:val="00A777CE"/>
    <w:rsid w:val="00AD162C"/>
    <w:rsid w:val="00AD2995"/>
    <w:rsid w:val="00B37035"/>
    <w:rsid w:val="00B745E1"/>
    <w:rsid w:val="00BB306E"/>
    <w:rsid w:val="00BB7E85"/>
    <w:rsid w:val="00C35878"/>
    <w:rsid w:val="00D07A98"/>
    <w:rsid w:val="00D57354"/>
    <w:rsid w:val="00E475B1"/>
    <w:rsid w:val="00EC7845"/>
    <w:rsid w:val="00F06FEA"/>
    <w:rsid w:val="00FC3388"/>
    <w:rsid w:val="00FC45EF"/>
    <w:rsid w:val="00FF0B35"/>
    <w:rsid w:val="013AF6C8"/>
    <w:rsid w:val="01F112A0"/>
    <w:rsid w:val="0346BE60"/>
    <w:rsid w:val="03DEE643"/>
    <w:rsid w:val="042227CD"/>
    <w:rsid w:val="054AAD02"/>
    <w:rsid w:val="05A240B4"/>
    <w:rsid w:val="06F29253"/>
    <w:rsid w:val="08DE598F"/>
    <w:rsid w:val="0AF7324F"/>
    <w:rsid w:val="0CAEE069"/>
    <w:rsid w:val="0CCC8F6B"/>
    <w:rsid w:val="0D3BABB3"/>
    <w:rsid w:val="11DB560D"/>
    <w:rsid w:val="11EE2312"/>
    <w:rsid w:val="12664D19"/>
    <w:rsid w:val="12BF7AD9"/>
    <w:rsid w:val="145CD671"/>
    <w:rsid w:val="14FEBA46"/>
    <w:rsid w:val="15D34D21"/>
    <w:rsid w:val="181D61A2"/>
    <w:rsid w:val="186E6AB1"/>
    <w:rsid w:val="1A6963E5"/>
    <w:rsid w:val="1AD1A6C6"/>
    <w:rsid w:val="1B0F73FD"/>
    <w:rsid w:val="1B51DCB5"/>
    <w:rsid w:val="1DBB6710"/>
    <w:rsid w:val="1DEFC389"/>
    <w:rsid w:val="1EAD9D00"/>
    <w:rsid w:val="1F83892A"/>
    <w:rsid w:val="20384D98"/>
    <w:rsid w:val="20C942AA"/>
    <w:rsid w:val="20F307D2"/>
    <w:rsid w:val="210C302F"/>
    <w:rsid w:val="22556BCB"/>
    <w:rsid w:val="238D1F8D"/>
    <w:rsid w:val="24CCC036"/>
    <w:rsid w:val="25BC38F8"/>
    <w:rsid w:val="25C678F5"/>
    <w:rsid w:val="25D0488E"/>
    <w:rsid w:val="273F1B6D"/>
    <w:rsid w:val="27D54E92"/>
    <w:rsid w:val="28FE19B7"/>
    <w:rsid w:val="29FC2715"/>
    <w:rsid w:val="2C609EFA"/>
    <w:rsid w:val="2CBDF3FD"/>
    <w:rsid w:val="2D890EAA"/>
    <w:rsid w:val="2FA3C64D"/>
    <w:rsid w:val="31111922"/>
    <w:rsid w:val="313F51A8"/>
    <w:rsid w:val="31ECF23C"/>
    <w:rsid w:val="321A5BDB"/>
    <w:rsid w:val="3266ED80"/>
    <w:rsid w:val="32EDA063"/>
    <w:rsid w:val="34267CA0"/>
    <w:rsid w:val="3448B9E4"/>
    <w:rsid w:val="35927CAB"/>
    <w:rsid w:val="367894C5"/>
    <w:rsid w:val="37805AA6"/>
    <w:rsid w:val="37E97780"/>
    <w:rsid w:val="380AF02D"/>
    <w:rsid w:val="382176C6"/>
    <w:rsid w:val="3850D04D"/>
    <w:rsid w:val="38D6B2CB"/>
    <w:rsid w:val="397B8E57"/>
    <w:rsid w:val="398547E1"/>
    <w:rsid w:val="39A6C08E"/>
    <w:rsid w:val="3A5DF454"/>
    <w:rsid w:val="3A94CD7F"/>
    <w:rsid w:val="3BB46E98"/>
    <w:rsid w:val="3BCB3DBB"/>
    <w:rsid w:val="3BD05AB5"/>
    <w:rsid w:val="3EF73935"/>
    <w:rsid w:val="3F4C7BB4"/>
    <w:rsid w:val="3FCA00AF"/>
    <w:rsid w:val="4069102A"/>
    <w:rsid w:val="4205AC37"/>
    <w:rsid w:val="43728C74"/>
    <w:rsid w:val="4436362E"/>
    <w:rsid w:val="4612006D"/>
    <w:rsid w:val="4669C65F"/>
    <w:rsid w:val="47FDD49F"/>
    <w:rsid w:val="48781E1E"/>
    <w:rsid w:val="48915371"/>
    <w:rsid w:val="492B09EF"/>
    <w:rsid w:val="49348B0C"/>
    <w:rsid w:val="49F8AD21"/>
    <w:rsid w:val="4AD5B709"/>
    <w:rsid w:val="4B03BE3C"/>
    <w:rsid w:val="4BDE5FA9"/>
    <w:rsid w:val="4C382BB9"/>
    <w:rsid w:val="4D1AC501"/>
    <w:rsid w:val="4D83CF78"/>
    <w:rsid w:val="4E795928"/>
    <w:rsid w:val="4F7293FE"/>
    <w:rsid w:val="4FA20073"/>
    <w:rsid w:val="4FDE2E2C"/>
    <w:rsid w:val="50411841"/>
    <w:rsid w:val="506F6FFE"/>
    <w:rsid w:val="50955348"/>
    <w:rsid w:val="5221CAE5"/>
    <w:rsid w:val="533C5AC2"/>
    <w:rsid w:val="53C75A03"/>
    <w:rsid w:val="546B47EE"/>
    <w:rsid w:val="5592838D"/>
    <w:rsid w:val="580970F1"/>
    <w:rsid w:val="5834D742"/>
    <w:rsid w:val="58464884"/>
    <w:rsid w:val="58F35C38"/>
    <w:rsid w:val="5976BFB4"/>
    <w:rsid w:val="5A1DC24E"/>
    <w:rsid w:val="5B3E54F4"/>
    <w:rsid w:val="5B87749F"/>
    <w:rsid w:val="5BC8A531"/>
    <w:rsid w:val="5C36A82B"/>
    <w:rsid w:val="5D7B4809"/>
    <w:rsid w:val="5E468360"/>
    <w:rsid w:val="5F114B74"/>
    <w:rsid w:val="5FDC6AEB"/>
    <w:rsid w:val="6043B97F"/>
    <w:rsid w:val="60D29173"/>
    <w:rsid w:val="61D84AE7"/>
    <w:rsid w:val="621E9B18"/>
    <w:rsid w:val="62CBF427"/>
    <w:rsid w:val="63C16258"/>
    <w:rsid w:val="63E6E76D"/>
    <w:rsid w:val="640769F9"/>
    <w:rsid w:val="66EE58A8"/>
    <w:rsid w:val="680FDC76"/>
    <w:rsid w:val="6A1B60C6"/>
    <w:rsid w:val="6D03EC6E"/>
    <w:rsid w:val="6E55D443"/>
    <w:rsid w:val="6E5CF1A2"/>
    <w:rsid w:val="6E67E9D7"/>
    <w:rsid w:val="6EB3E736"/>
    <w:rsid w:val="70FC8A62"/>
    <w:rsid w:val="71830D15"/>
    <w:rsid w:val="72B5CBED"/>
    <w:rsid w:val="72E1F64C"/>
    <w:rsid w:val="73C39874"/>
    <w:rsid w:val="757C8C46"/>
    <w:rsid w:val="769FBA16"/>
    <w:rsid w:val="789ECECB"/>
    <w:rsid w:val="78E6118C"/>
    <w:rsid w:val="7A4944B1"/>
    <w:rsid w:val="7A828F74"/>
    <w:rsid w:val="7AD1BCB5"/>
    <w:rsid w:val="7BBE6BA1"/>
    <w:rsid w:val="7BC0BD97"/>
    <w:rsid w:val="7C1DB24E"/>
    <w:rsid w:val="7E6297B3"/>
    <w:rsid w:val="7E734D3C"/>
    <w:rsid w:val="7FD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CB5"/>
  <w15:chartTrackingRefBased/>
  <w15:docId w15:val="{EBEFB7E4-8566-489B-8390-0D225439B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omments" Target="comments.xml" Id="rId7" /><Relationship Type="http://schemas.openxmlformats.org/officeDocument/2006/relationships/image" Target="media/image3.png" Id="rId12" /><Relationship Type="http://schemas.microsoft.com/office/2011/relationships/people" Target="people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microsoft.com/office/2020/10/relationships/intelligence" Target="intelligence2.xml" Id="rId20" /><Relationship Type="http://schemas.openxmlformats.org/officeDocument/2006/relationships/styles" Target="styles.xml" Id="rId1" /><Relationship Type="http://schemas.openxmlformats.org/officeDocument/2006/relationships/image" Target="media/image2.png" Id="rId11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microsoft.com/office/2018/08/relationships/commentsExtensible" Target="commentsExtensible.xml" Id="rId10" /><Relationship Type="http://schemas.microsoft.com/office/2019/05/relationships/documenttasks" Target="documenttasks/documenttasks1.xml" Id="rId19" /><Relationship Type="http://schemas.openxmlformats.org/officeDocument/2006/relationships/footnotes" Target="footnotes.xml" Id="rId4" /><Relationship Type="http://schemas.microsoft.com/office/2016/09/relationships/commentsIds" Target="commentsIds.xml" Id="rId9" /><Relationship Type="http://schemas.openxmlformats.org/officeDocument/2006/relationships/header" Target="header1.xml" Id="rId14" /><Relationship Type="http://schemas.openxmlformats.org/officeDocument/2006/relationships/image" Target="/media/image5.png" Id="R014dbf1300c043b8" /></Relationships>
</file>

<file path=word/documenttasks/documenttasks1.xml><?xml version="1.0" encoding="utf-8"?>
<t:Tasks xmlns:t="http://schemas.microsoft.com/office/tasks/2019/documenttasks" xmlns:oel="http://schemas.microsoft.com/office/2019/extlst">
  <t:Task id="{FB675CE7-F1BC-4661-9F44-60836C9CCEF0}">
    <t:Anchor>
      <t:Comment id="2098379616"/>
    </t:Anchor>
    <t:History>
      <t:Event id="{C1AE6025-5AD8-427A-B924-85A4F679541E}" time="2022-05-04T13:45:05.293Z">
        <t:Attribution userId="S::rb419@ic.ac.uk::fdd57ec3-bd51-4215-8c8c-7ab56b0e3c21" userProvider="AD" userName="Buxton, Robbie"/>
        <t:Anchor>
          <t:Comment id="4892188"/>
        </t:Anchor>
        <t:Create/>
      </t:Event>
      <t:Event id="{D65743BC-367A-4B2A-9BA1-3F23C67B592C}" time="2022-05-04T13:45:05.293Z">
        <t:Attribution userId="S::rb419@ic.ac.uk::fdd57ec3-bd51-4215-8c8c-7ab56b0e3c21" userProvider="AD" userName="Buxton, Robbie"/>
        <t:Anchor>
          <t:Comment id="4892188"/>
        </t:Anchor>
        <t:Assign userId="S::bc1520@ic.ac.uk::99dffa87-81ae-4cd0-af8d-055196d6b637" userProvider="AD" userName="Cieslar, Bartlomiej"/>
      </t:Event>
      <t:Event id="{FBFAFF24-4C47-40F0-841D-73861F83E766}" time="2022-05-04T13:45:05.293Z">
        <t:Attribution userId="S::rb419@ic.ac.uk::fdd57ec3-bd51-4215-8c8c-7ab56b0e3c21" userProvider="AD" userName="Buxton, Robbie"/>
        <t:Anchor>
          <t:Comment id="4892188"/>
        </t:Anchor>
        <t:SetTitle title="@Cieslar, Bartlomiej"/>
      </t:Event>
      <t:Event id="{0D8CC88E-8916-4463-BE8B-4872E62F9650}" time="2022-05-04T13:55:31.863Z">
        <t:Attribution userId="S::rb419@ic.ac.uk::fdd57ec3-bd51-4215-8c8c-7ab56b0e3c21" userProvider="AD" userName="Buxton, Robbie"/>
        <t:Anchor>
          <t:Comment id="1620692467"/>
        </t:Anchor>
        <t:UnassignAll/>
      </t:Event>
      <t:Event id="{453B14A8-35FF-40C5-B998-70BADD835EEE}" time="2022-05-04T13:55:31.863Z">
        <t:Attribution userId="S::rb419@ic.ac.uk::fdd57ec3-bd51-4215-8c8c-7ab56b0e3c21" userProvider="AD" userName="Buxton, Robbie"/>
        <t:Anchor>
          <t:Comment id="1620692467"/>
        </t:Anchor>
        <t:Assign userId="S::cal120@ic.ac.uk::09af7c3e-6cbf-4e07-bd37-ec29f5b88001" userProvider="AD" userName="Lidbury, Charlie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Liu, Taowen</dc:creator>
  <keywords/>
  <dc:description/>
  <lastModifiedBy>Tandon, Ruchit</lastModifiedBy>
  <revision>26</revision>
  <dcterms:created xsi:type="dcterms:W3CDTF">2022-04-21T23:54:00.0000000Z</dcterms:created>
  <dcterms:modified xsi:type="dcterms:W3CDTF">2023-05-04T22:04:16.5917788Z</dcterms:modified>
</coreProperties>
</file>