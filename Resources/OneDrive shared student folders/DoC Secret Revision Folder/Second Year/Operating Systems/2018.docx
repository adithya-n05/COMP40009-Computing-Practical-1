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E77C1E" w:rsidR="00E77C1E" w:rsidP="00E77C1E" w:rsidRDefault="00E77C1E" w14:paraId="5BC61344" w14:textId="77777777">
      <w:pPr>
        <w:shd w:val="clear" w:color="auto" w:fill="1E1E1E"/>
        <w:spacing w:line="285" w:lineRule="atLeast"/>
        <w:rPr>
          <w:rFonts w:ascii="Consolas" w:hAnsi="Consolas" w:eastAsia="Times New Roman" w:cs="Times New Roman"/>
          <w:color w:val="D4D4D4"/>
          <w:sz w:val="21"/>
          <w:szCs w:val="21"/>
          <w:lang w:val="en-GB" w:eastAsia="en-GB"/>
        </w:rPr>
      </w:pPr>
      <w:r w:rsidRPr="00E77C1E">
        <w:rPr>
          <w:rFonts w:ascii="Consolas" w:hAnsi="Consolas" w:eastAsia="Times New Roman" w:cs="Times New Roman"/>
          <w:color w:val="569CD6"/>
          <w:sz w:val="21"/>
          <w:szCs w:val="21"/>
          <w:lang w:val="en-GB" w:eastAsia="en-GB"/>
        </w:rPr>
        <w:t>const</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DCDCAA"/>
          <w:sz w:val="21"/>
          <w:szCs w:val="21"/>
          <w:lang w:val="en-GB" w:eastAsia="en-GB"/>
        </w:rPr>
        <w:t>FilterScreen</w:t>
      </w:r>
      <w:r w:rsidRPr="00E77C1E">
        <w:rPr>
          <w:rFonts w:ascii="Consolas" w:hAnsi="Consolas" w:eastAsia="Times New Roman" w:cs="Times New Roman"/>
          <w:color w:val="D4D4D4"/>
          <w:sz w:val="21"/>
          <w:szCs w:val="21"/>
          <w:lang w:val="en-GB" w:eastAsia="en-GB"/>
        </w:rPr>
        <w:t xml:space="preserve"> = (</w:t>
      </w:r>
      <w:r w:rsidRPr="00E77C1E">
        <w:rPr>
          <w:rFonts w:ascii="Consolas" w:hAnsi="Consolas" w:eastAsia="Times New Roman" w:cs="Times New Roman"/>
          <w:color w:val="9CDCFE"/>
          <w:sz w:val="21"/>
          <w:szCs w:val="21"/>
          <w:lang w:val="en-GB" w:eastAsia="en-GB"/>
        </w:rPr>
        <w:t>props</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569CD6"/>
          <w:sz w:val="21"/>
          <w:szCs w:val="21"/>
          <w:lang w:val="en-GB" w:eastAsia="en-GB"/>
        </w:rPr>
        <w:t>=&gt;</w:t>
      </w:r>
      <w:r w:rsidRPr="00E77C1E">
        <w:rPr>
          <w:rFonts w:ascii="Consolas" w:hAnsi="Consolas" w:eastAsia="Times New Roman" w:cs="Times New Roman"/>
          <w:color w:val="D4D4D4"/>
          <w:sz w:val="21"/>
          <w:szCs w:val="21"/>
          <w:lang w:val="en-GB" w:eastAsia="en-GB"/>
        </w:rPr>
        <w:t xml:space="preserve"> {</w:t>
      </w:r>
    </w:p>
    <w:p w:rsidRPr="00E77C1E" w:rsidR="00E77C1E" w:rsidP="00E77C1E" w:rsidRDefault="00E77C1E" w14:paraId="58DDFD4E" w14:textId="77777777">
      <w:pPr>
        <w:shd w:val="clear" w:color="auto" w:fill="1E1E1E"/>
        <w:spacing w:line="285" w:lineRule="atLeast"/>
        <w:rPr>
          <w:rFonts w:ascii="Consolas" w:hAnsi="Consolas" w:eastAsia="Times New Roman" w:cs="Times New Roman"/>
          <w:color w:val="D4D4D4"/>
          <w:sz w:val="21"/>
          <w:szCs w:val="21"/>
          <w:lang w:val="en-GB" w:eastAsia="en-GB"/>
        </w:rPr>
      </w:pP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569CD6"/>
          <w:sz w:val="21"/>
          <w:szCs w:val="21"/>
          <w:lang w:val="en-GB" w:eastAsia="en-GB"/>
        </w:rPr>
        <w:t>const</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4FC1FF"/>
          <w:sz w:val="21"/>
          <w:szCs w:val="21"/>
          <w:lang w:val="en-GB" w:eastAsia="en-GB"/>
        </w:rPr>
        <w:t>searchparam</w:t>
      </w:r>
      <w:r w:rsidRPr="00E77C1E">
        <w:rPr>
          <w:rFonts w:ascii="Consolas" w:hAnsi="Consolas" w:eastAsia="Times New Roman" w:cs="Times New Roman"/>
          <w:color w:val="D4D4D4"/>
          <w:sz w:val="21"/>
          <w:szCs w:val="21"/>
          <w:lang w:val="en-GB" w:eastAsia="en-GB"/>
        </w:rPr>
        <w:t xml:space="preserve"> = {</w:t>
      </w:r>
      <w:r w:rsidRPr="00E77C1E">
        <w:rPr>
          <w:rFonts w:ascii="Consolas" w:hAnsi="Consolas" w:eastAsia="Times New Roman" w:cs="Times New Roman"/>
          <w:color w:val="9CDCFE"/>
          <w:sz w:val="21"/>
          <w:szCs w:val="21"/>
          <w:lang w:val="en-GB" w:eastAsia="en-GB"/>
        </w:rPr>
        <w:t>searchTerm:props</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9CDCFE"/>
          <w:sz w:val="21"/>
          <w:szCs w:val="21"/>
          <w:lang w:val="en-GB" w:eastAsia="en-GB"/>
        </w:rPr>
        <w:t>route</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9CDCFE"/>
          <w:sz w:val="21"/>
          <w:szCs w:val="21"/>
          <w:lang w:val="en-GB" w:eastAsia="en-GB"/>
        </w:rPr>
        <w:t>params</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9CDCFE"/>
          <w:sz w:val="21"/>
          <w:szCs w:val="21"/>
          <w:lang w:val="en-GB" w:eastAsia="en-GB"/>
        </w:rPr>
        <w:t>searchTerm</w:t>
      </w:r>
      <w:r w:rsidRPr="00E77C1E">
        <w:rPr>
          <w:rFonts w:ascii="Consolas" w:hAnsi="Consolas" w:eastAsia="Times New Roman" w:cs="Times New Roman"/>
          <w:color w:val="D4D4D4"/>
          <w:sz w:val="21"/>
          <w:szCs w:val="21"/>
          <w:lang w:val="en-GB" w:eastAsia="en-GB"/>
        </w:rPr>
        <w:t>}</w:t>
      </w:r>
    </w:p>
    <w:p w:rsidRPr="00E77C1E" w:rsidR="00E77C1E" w:rsidP="00E77C1E" w:rsidRDefault="00E77C1E" w14:paraId="574B7EDD" w14:textId="77777777">
      <w:pPr>
        <w:shd w:val="clear" w:color="auto" w:fill="1E1E1E"/>
        <w:spacing w:line="285" w:lineRule="atLeast"/>
        <w:rPr>
          <w:rFonts w:ascii="Consolas" w:hAnsi="Consolas" w:eastAsia="Times New Roman" w:cs="Times New Roman"/>
          <w:color w:val="D4D4D4"/>
          <w:sz w:val="21"/>
          <w:szCs w:val="21"/>
          <w:lang w:val="en-GB" w:eastAsia="en-GB"/>
        </w:rPr>
      </w:pP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569CD6"/>
          <w:sz w:val="21"/>
          <w:szCs w:val="21"/>
          <w:lang w:val="en-GB" w:eastAsia="en-GB"/>
        </w:rPr>
        <w:t>const</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4FC1FF"/>
          <w:sz w:val="21"/>
          <w:szCs w:val="21"/>
          <w:lang w:val="en-GB" w:eastAsia="en-GB"/>
        </w:rPr>
        <w:t>params</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DCDCAA"/>
          <w:sz w:val="21"/>
          <w:szCs w:val="21"/>
          <w:lang w:val="en-GB" w:eastAsia="en-GB"/>
        </w:rPr>
        <w:t>setParams</w:t>
      </w:r>
      <w:r w:rsidRPr="00E77C1E">
        <w:rPr>
          <w:rFonts w:ascii="Consolas" w:hAnsi="Consolas" w:eastAsia="Times New Roman" w:cs="Times New Roman"/>
          <w:color w:val="D4D4D4"/>
          <w:sz w:val="21"/>
          <w:szCs w:val="21"/>
          <w:lang w:val="en-GB" w:eastAsia="en-GB"/>
        </w:rPr>
        <w:t xml:space="preserve">] = </w:t>
      </w:r>
      <w:r w:rsidRPr="00E77C1E">
        <w:rPr>
          <w:rFonts w:ascii="Consolas" w:hAnsi="Consolas" w:eastAsia="Times New Roman" w:cs="Times New Roman"/>
          <w:color w:val="4EC9B0"/>
          <w:sz w:val="21"/>
          <w:szCs w:val="21"/>
          <w:lang w:val="en-GB" w:eastAsia="en-GB"/>
        </w:rPr>
        <w:t>React</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DCDCAA"/>
          <w:sz w:val="21"/>
          <w:szCs w:val="21"/>
          <w:lang w:val="en-GB" w:eastAsia="en-GB"/>
        </w:rPr>
        <w:t>useState</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4FC1FF"/>
          <w:sz w:val="21"/>
          <w:szCs w:val="21"/>
          <w:lang w:val="en-GB" w:eastAsia="en-GB"/>
        </w:rPr>
        <w:t>searchparam</w:t>
      </w:r>
      <w:r w:rsidRPr="00E77C1E">
        <w:rPr>
          <w:rFonts w:ascii="Consolas" w:hAnsi="Consolas" w:eastAsia="Times New Roman" w:cs="Times New Roman"/>
          <w:color w:val="D4D4D4"/>
          <w:sz w:val="21"/>
          <w:szCs w:val="21"/>
          <w:lang w:val="en-GB" w:eastAsia="en-GB"/>
        </w:rPr>
        <w:t>)</w:t>
      </w:r>
    </w:p>
    <w:p w:rsidRPr="00E77C1E" w:rsidR="00E77C1E" w:rsidP="00E77C1E" w:rsidRDefault="00E77C1E" w14:paraId="064EC2D9" w14:textId="77777777">
      <w:pPr>
        <w:shd w:val="clear" w:color="auto" w:fill="1E1E1E"/>
        <w:spacing w:line="285" w:lineRule="atLeast"/>
        <w:rPr>
          <w:rFonts w:ascii="Consolas" w:hAnsi="Consolas" w:eastAsia="Times New Roman" w:cs="Times New Roman"/>
          <w:color w:val="D4D4D4"/>
          <w:sz w:val="21"/>
          <w:szCs w:val="21"/>
          <w:lang w:val="en-GB" w:eastAsia="en-GB"/>
        </w:rPr>
      </w:pP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569CD6"/>
          <w:sz w:val="21"/>
          <w:szCs w:val="21"/>
          <w:lang w:val="en-GB" w:eastAsia="en-GB"/>
        </w:rPr>
        <w:t>const</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4FC1FF"/>
          <w:sz w:val="21"/>
          <w:szCs w:val="21"/>
          <w:lang w:val="en-GB" w:eastAsia="en-GB"/>
        </w:rPr>
        <w:t>likeNew</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DCDCAA"/>
          <w:sz w:val="21"/>
          <w:szCs w:val="21"/>
          <w:lang w:val="en-GB" w:eastAsia="en-GB"/>
        </w:rPr>
        <w:t>setLikeNew</w:t>
      </w:r>
      <w:r w:rsidRPr="00E77C1E">
        <w:rPr>
          <w:rFonts w:ascii="Consolas" w:hAnsi="Consolas" w:eastAsia="Times New Roman" w:cs="Times New Roman"/>
          <w:color w:val="D4D4D4"/>
          <w:sz w:val="21"/>
          <w:szCs w:val="21"/>
          <w:lang w:val="en-GB" w:eastAsia="en-GB"/>
        </w:rPr>
        <w:t xml:space="preserve">] = </w:t>
      </w:r>
      <w:r w:rsidRPr="00E77C1E">
        <w:rPr>
          <w:rFonts w:ascii="Consolas" w:hAnsi="Consolas" w:eastAsia="Times New Roman" w:cs="Times New Roman"/>
          <w:color w:val="4EC9B0"/>
          <w:sz w:val="21"/>
          <w:szCs w:val="21"/>
          <w:lang w:val="en-GB" w:eastAsia="en-GB"/>
        </w:rPr>
        <w:t>React</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DCDCAA"/>
          <w:sz w:val="21"/>
          <w:szCs w:val="21"/>
          <w:lang w:val="en-GB" w:eastAsia="en-GB"/>
        </w:rPr>
        <w:t>useState</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569CD6"/>
          <w:sz w:val="21"/>
          <w:szCs w:val="21"/>
          <w:lang w:val="en-GB" w:eastAsia="en-GB"/>
        </w:rPr>
        <w:t>false</w:t>
      </w:r>
      <w:r w:rsidRPr="00E77C1E">
        <w:rPr>
          <w:rFonts w:ascii="Consolas" w:hAnsi="Consolas" w:eastAsia="Times New Roman" w:cs="Times New Roman"/>
          <w:color w:val="D4D4D4"/>
          <w:sz w:val="21"/>
          <w:szCs w:val="21"/>
          <w:lang w:val="en-GB" w:eastAsia="en-GB"/>
        </w:rPr>
        <w:t>)</w:t>
      </w:r>
    </w:p>
    <w:p w:rsidRPr="00E77C1E" w:rsidR="00E77C1E" w:rsidP="00E77C1E" w:rsidRDefault="00E77C1E" w14:paraId="1695BB27" w14:textId="77777777">
      <w:pPr>
        <w:shd w:val="clear" w:color="auto" w:fill="1E1E1E"/>
        <w:spacing w:line="285" w:lineRule="atLeast"/>
        <w:rPr>
          <w:rFonts w:ascii="Consolas" w:hAnsi="Consolas" w:eastAsia="Times New Roman" w:cs="Times New Roman"/>
          <w:color w:val="D4D4D4"/>
          <w:sz w:val="21"/>
          <w:szCs w:val="21"/>
          <w:lang w:val="en-GB" w:eastAsia="en-GB"/>
        </w:rPr>
      </w:pP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569CD6"/>
          <w:sz w:val="21"/>
          <w:szCs w:val="21"/>
          <w:lang w:val="en-GB" w:eastAsia="en-GB"/>
        </w:rPr>
        <w:t>const</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4FC1FF"/>
          <w:sz w:val="21"/>
          <w:szCs w:val="21"/>
          <w:lang w:val="en-GB" w:eastAsia="en-GB"/>
        </w:rPr>
        <w:t>vGood</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DCDCAA"/>
          <w:sz w:val="21"/>
          <w:szCs w:val="21"/>
          <w:lang w:val="en-GB" w:eastAsia="en-GB"/>
        </w:rPr>
        <w:t>setVGood</w:t>
      </w:r>
      <w:r w:rsidRPr="00E77C1E">
        <w:rPr>
          <w:rFonts w:ascii="Consolas" w:hAnsi="Consolas" w:eastAsia="Times New Roman" w:cs="Times New Roman"/>
          <w:color w:val="D4D4D4"/>
          <w:sz w:val="21"/>
          <w:szCs w:val="21"/>
          <w:lang w:val="en-GB" w:eastAsia="en-GB"/>
        </w:rPr>
        <w:t xml:space="preserve">] = </w:t>
      </w:r>
      <w:r w:rsidRPr="00E77C1E">
        <w:rPr>
          <w:rFonts w:ascii="Consolas" w:hAnsi="Consolas" w:eastAsia="Times New Roman" w:cs="Times New Roman"/>
          <w:color w:val="4EC9B0"/>
          <w:sz w:val="21"/>
          <w:szCs w:val="21"/>
          <w:lang w:val="en-GB" w:eastAsia="en-GB"/>
        </w:rPr>
        <w:t>React</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DCDCAA"/>
          <w:sz w:val="21"/>
          <w:szCs w:val="21"/>
          <w:lang w:val="en-GB" w:eastAsia="en-GB"/>
        </w:rPr>
        <w:t>useState</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569CD6"/>
          <w:sz w:val="21"/>
          <w:szCs w:val="21"/>
          <w:lang w:val="en-GB" w:eastAsia="en-GB"/>
        </w:rPr>
        <w:t>false</w:t>
      </w:r>
      <w:r w:rsidRPr="00E77C1E">
        <w:rPr>
          <w:rFonts w:ascii="Consolas" w:hAnsi="Consolas" w:eastAsia="Times New Roman" w:cs="Times New Roman"/>
          <w:color w:val="D4D4D4"/>
          <w:sz w:val="21"/>
          <w:szCs w:val="21"/>
          <w:lang w:val="en-GB" w:eastAsia="en-GB"/>
        </w:rPr>
        <w:t>)</w:t>
      </w:r>
    </w:p>
    <w:p w:rsidRPr="00E77C1E" w:rsidR="00E77C1E" w:rsidP="00E77C1E" w:rsidRDefault="00E77C1E" w14:paraId="0939831D" w14:textId="77777777">
      <w:pPr>
        <w:shd w:val="clear" w:color="auto" w:fill="1E1E1E"/>
        <w:spacing w:line="285" w:lineRule="atLeast"/>
        <w:rPr>
          <w:rFonts w:ascii="Consolas" w:hAnsi="Consolas" w:eastAsia="Times New Roman" w:cs="Times New Roman"/>
          <w:color w:val="D4D4D4"/>
          <w:sz w:val="21"/>
          <w:szCs w:val="21"/>
          <w:lang w:val="en-GB" w:eastAsia="en-GB"/>
        </w:rPr>
      </w:pP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569CD6"/>
          <w:sz w:val="21"/>
          <w:szCs w:val="21"/>
          <w:lang w:val="en-GB" w:eastAsia="en-GB"/>
        </w:rPr>
        <w:t>const</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4FC1FF"/>
          <w:sz w:val="21"/>
          <w:szCs w:val="21"/>
          <w:lang w:val="en-GB" w:eastAsia="en-GB"/>
        </w:rPr>
        <w:t>good</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DCDCAA"/>
          <w:sz w:val="21"/>
          <w:szCs w:val="21"/>
          <w:lang w:val="en-GB" w:eastAsia="en-GB"/>
        </w:rPr>
        <w:t>setGood</w:t>
      </w:r>
      <w:r w:rsidRPr="00E77C1E">
        <w:rPr>
          <w:rFonts w:ascii="Consolas" w:hAnsi="Consolas" w:eastAsia="Times New Roman" w:cs="Times New Roman"/>
          <w:color w:val="D4D4D4"/>
          <w:sz w:val="21"/>
          <w:szCs w:val="21"/>
          <w:lang w:val="en-GB" w:eastAsia="en-GB"/>
        </w:rPr>
        <w:t xml:space="preserve">] = </w:t>
      </w:r>
      <w:r w:rsidRPr="00E77C1E">
        <w:rPr>
          <w:rFonts w:ascii="Consolas" w:hAnsi="Consolas" w:eastAsia="Times New Roman" w:cs="Times New Roman"/>
          <w:color w:val="4EC9B0"/>
          <w:sz w:val="21"/>
          <w:szCs w:val="21"/>
          <w:lang w:val="en-GB" w:eastAsia="en-GB"/>
        </w:rPr>
        <w:t>React</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DCDCAA"/>
          <w:sz w:val="21"/>
          <w:szCs w:val="21"/>
          <w:lang w:val="en-GB" w:eastAsia="en-GB"/>
        </w:rPr>
        <w:t>useState</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569CD6"/>
          <w:sz w:val="21"/>
          <w:szCs w:val="21"/>
          <w:lang w:val="en-GB" w:eastAsia="en-GB"/>
        </w:rPr>
        <w:t>false</w:t>
      </w:r>
      <w:r w:rsidRPr="00E77C1E">
        <w:rPr>
          <w:rFonts w:ascii="Consolas" w:hAnsi="Consolas" w:eastAsia="Times New Roman" w:cs="Times New Roman"/>
          <w:color w:val="D4D4D4"/>
          <w:sz w:val="21"/>
          <w:szCs w:val="21"/>
          <w:lang w:val="en-GB" w:eastAsia="en-GB"/>
        </w:rPr>
        <w:t>)</w:t>
      </w:r>
    </w:p>
    <w:p w:rsidRPr="00E77C1E" w:rsidR="00E77C1E" w:rsidP="00E77C1E" w:rsidRDefault="00E77C1E" w14:paraId="7E67AEFF" w14:textId="77777777">
      <w:pPr>
        <w:shd w:val="clear" w:color="auto" w:fill="1E1E1E"/>
        <w:spacing w:line="285" w:lineRule="atLeast"/>
        <w:rPr>
          <w:rFonts w:ascii="Consolas" w:hAnsi="Consolas" w:eastAsia="Times New Roman" w:cs="Times New Roman"/>
          <w:color w:val="D4D4D4"/>
          <w:sz w:val="21"/>
          <w:szCs w:val="21"/>
          <w:lang w:val="en-GB" w:eastAsia="en-GB"/>
        </w:rPr>
      </w:pP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569CD6"/>
          <w:sz w:val="21"/>
          <w:szCs w:val="21"/>
          <w:lang w:val="en-GB" w:eastAsia="en-GB"/>
        </w:rPr>
        <w:t>const</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4FC1FF"/>
          <w:sz w:val="21"/>
          <w:szCs w:val="21"/>
          <w:lang w:val="en-GB" w:eastAsia="en-GB"/>
        </w:rPr>
        <w:t>fair</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DCDCAA"/>
          <w:sz w:val="21"/>
          <w:szCs w:val="21"/>
          <w:lang w:val="en-GB" w:eastAsia="en-GB"/>
        </w:rPr>
        <w:t>setFair</w:t>
      </w:r>
      <w:r w:rsidRPr="00E77C1E">
        <w:rPr>
          <w:rFonts w:ascii="Consolas" w:hAnsi="Consolas" w:eastAsia="Times New Roman" w:cs="Times New Roman"/>
          <w:color w:val="D4D4D4"/>
          <w:sz w:val="21"/>
          <w:szCs w:val="21"/>
          <w:lang w:val="en-GB" w:eastAsia="en-GB"/>
        </w:rPr>
        <w:t xml:space="preserve">] = </w:t>
      </w:r>
      <w:r w:rsidRPr="00E77C1E">
        <w:rPr>
          <w:rFonts w:ascii="Consolas" w:hAnsi="Consolas" w:eastAsia="Times New Roman" w:cs="Times New Roman"/>
          <w:color w:val="4EC9B0"/>
          <w:sz w:val="21"/>
          <w:szCs w:val="21"/>
          <w:lang w:val="en-GB" w:eastAsia="en-GB"/>
        </w:rPr>
        <w:t>React</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DCDCAA"/>
          <w:sz w:val="21"/>
          <w:szCs w:val="21"/>
          <w:lang w:val="en-GB" w:eastAsia="en-GB"/>
        </w:rPr>
        <w:t>useState</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569CD6"/>
          <w:sz w:val="21"/>
          <w:szCs w:val="21"/>
          <w:lang w:val="en-GB" w:eastAsia="en-GB"/>
        </w:rPr>
        <w:t>false</w:t>
      </w:r>
      <w:r w:rsidRPr="00E77C1E">
        <w:rPr>
          <w:rFonts w:ascii="Consolas" w:hAnsi="Consolas" w:eastAsia="Times New Roman" w:cs="Times New Roman"/>
          <w:color w:val="D4D4D4"/>
          <w:sz w:val="21"/>
          <w:szCs w:val="21"/>
          <w:lang w:val="en-GB" w:eastAsia="en-GB"/>
        </w:rPr>
        <w:t>)</w:t>
      </w:r>
    </w:p>
    <w:p w:rsidRPr="00E77C1E" w:rsidR="00E77C1E" w:rsidP="00E77C1E" w:rsidRDefault="00E77C1E" w14:paraId="6AB16711" w14:textId="77777777">
      <w:pPr>
        <w:shd w:val="clear" w:color="auto" w:fill="1E1E1E"/>
        <w:spacing w:line="285" w:lineRule="atLeast"/>
        <w:rPr>
          <w:rFonts w:ascii="Consolas" w:hAnsi="Consolas" w:eastAsia="Times New Roman" w:cs="Times New Roman"/>
          <w:color w:val="D4D4D4"/>
          <w:sz w:val="21"/>
          <w:szCs w:val="21"/>
          <w:lang w:val="en-GB" w:eastAsia="en-GB"/>
        </w:rPr>
      </w:pP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569CD6"/>
          <w:sz w:val="21"/>
          <w:szCs w:val="21"/>
          <w:lang w:val="en-GB" w:eastAsia="en-GB"/>
        </w:rPr>
        <w:t>const</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4FC1FF"/>
          <w:sz w:val="21"/>
          <w:szCs w:val="21"/>
          <w:lang w:val="en-GB" w:eastAsia="en-GB"/>
        </w:rPr>
        <w:t>white</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DCDCAA"/>
          <w:sz w:val="21"/>
          <w:szCs w:val="21"/>
          <w:lang w:val="en-GB" w:eastAsia="en-GB"/>
        </w:rPr>
        <w:t>setWhite</w:t>
      </w:r>
      <w:r w:rsidRPr="00E77C1E">
        <w:rPr>
          <w:rFonts w:ascii="Consolas" w:hAnsi="Consolas" w:eastAsia="Times New Roman" w:cs="Times New Roman"/>
          <w:color w:val="D4D4D4"/>
          <w:sz w:val="21"/>
          <w:szCs w:val="21"/>
          <w:lang w:val="en-GB" w:eastAsia="en-GB"/>
        </w:rPr>
        <w:t xml:space="preserve">] = </w:t>
      </w:r>
      <w:r w:rsidRPr="00E77C1E">
        <w:rPr>
          <w:rFonts w:ascii="Consolas" w:hAnsi="Consolas" w:eastAsia="Times New Roman" w:cs="Times New Roman"/>
          <w:color w:val="4EC9B0"/>
          <w:sz w:val="21"/>
          <w:szCs w:val="21"/>
          <w:lang w:val="en-GB" w:eastAsia="en-GB"/>
        </w:rPr>
        <w:t>React</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DCDCAA"/>
          <w:sz w:val="21"/>
          <w:szCs w:val="21"/>
          <w:lang w:val="en-GB" w:eastAsia="en-GB"/>
        </w:rPr>
        <w:t>useState</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569CD6"/>
          <w:sz w:val="21"/>
          <w:szCs w:val="21"/>
          <w:lang w:val="en-GB" w:eastAsia="en-GB"/>
        </w:rPr>
        <w:t>false</w:t>
      </w:r>
      <w:r w:rsidRPr="00E77C1E">
        <w:rPr>
          <w:rFonts w:ascii="Consolas" w:hAnsi="Consolas" w:eastAsia="Times New Roman" w:cs="Times New Roman"/>
          <w:color w:val="D4D4D4"/>
          <w:sz w:val="21"/>
          <w:szCs w:val="21"/>
          <w:lang w:val="en-GB" w:eastAsia="en-GB"/>
        </w:rPr>
        <w:t>)</w:t>
      </w:r>
    </w:p>
    <w:p w:rsidRPr="00E77C1E" w:rsidR="00E77C1E" w:rsidP="00E77C1E" w:rsidRDefault="00E77C1E" w14:paraId="32CBEFE3" w14:textId="77777777">
      <w:pPr>
        <w:shd w:val="clear" w:color="auto" w:fill="1E1E1E"/>
        <w:spacing w:line="285" w:lineRule="atLeast"/>
        <w:rPr>
          <w:rFonts w:ascii="Consolas" w:hAnsi="Consolas" w:eastAsia="Times New Roman" w:cs="Times New Roman"/>
          <w:color w:val="D4D4D4"/>
          <w:sz w:val="21"/>
          <w:szCs w:val="21"/>
          <w:lang w:val="en-GB" w:eastAsia="en-GB"/>
        </w:rPr>
      </w:pP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569CD6"/>
          <w:sz w:val="21"/>
          <w:szCs w:val="21"/>
          <w:lang w:val="en-GB" w:eastAsia="en-GB"/>
        </w:rPr>
        <w:t>const</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4FC1FF"/>
          <w:sz w:val="21"/>
          <w:szCs w:val="21"/>
          <w:lang w:val="en-GB" w:eastAsia="en-GB"/>
        </w:rPr>
        <w:t>black</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DCDCAA"/>
          <w:sz w:val="21"/>
          <w:szCs w:val="21"/>
          <w:lang w:val="en-GB" w:eastAsia="en-GB"/>
        </w:rPr>
        <w:t>setBlack</w:t>
      </w:r>
      <w:r w:rsidRPr="00E77C1E">
        <w:rPr>
          <w:rFonts w:ascii="Consolas" w:hAnsi="Consolas" w:eastAsia="Times New Roman" w:cs="Times New Roman"/>
          <w:color w:val="D4D4D4"/>
          <w:sz w:val="21"/>
          <w:szCs w:val="21"/>
          <w:lang w:val="en-GB" w:eastAsia="en-GB"/>
        </w:rPr>
        <w:t xml:space="preserve">] = </w:t>
      </w:r>
      <w:r w:rsidRPr="00E77C1E">
        <w:rPr>
          <w:rFonts w:ascii="Consolas" w:hAnsi="Consolas" w:eastAsia="Times New Roman" w:cs="Times New Roman"/>
          <w:color w:val="4EC9B0"/>
          <w:sz w:val="21"/>
          <w:szCs w:val="21"/>
          <w:lang w:val="en-GB" w:eastAsia="en-GB"/>
        </w:rPr>
        <w:t>React</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DCDCAA"/>
          <w:sz w:val="21"/>
          <w:szCs w:val="21"/>
          <w:lang w:val="en-GB" w:eastAsia="en-GB"/>
        </w:rPr>
        <w:t>useState</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569CD6"/>
          <w:sz w:val="21"/>
          <w:szCs w:val="21"/>
          <w:lang w:val="en-GB" w:eastAsia="en-GB"/>
        </w:rPr>
        <w:t>false</w:t>
      </w:r>
      <w:r w:rsidRPr="00E77C1E">
        <w:rPr>
          <w:rFonts w:ascii="Consolas" w:hAnsi="Consolas" w:eastAsia="Times New Roman" w:cs="Times New Roman"/>
          <w:color w:val="D4D4D4"/>
          <w:sz w:val="21"/>
          <w:szCs w:val="21"/>
          <w:lang w:val="en-GB" w:eastAsia="en-GB"/>
        </w:rPr>
        <w:t>)</w:t>
      </w:r>
    </w:p>
    <w:p w:rsidRPr="00E77C1E" w:rsidR="00E77C1E" w:rsidP="00E77C1E" w:rsidRDefault="00E77C1E" w14:paraId="54BEA2D7" w14:textId="77777777">
      <w:pPr>
        <w:shd w:val="clear" w:color="auto" w:fill="1E1E1E"/>
        <w:spacing w:line="285" w:lineRule="atLeast"/>
        <w:rPr>
          <w:rFonts w:ascii="Consolas" w:hAnsi="Consolas" w:eastAsia="Times New Roman" w:cs="Times New Roman"/>
          <w:color w:val="D4D4D4"/>
          <w:sz w:val="21"/>
          <w:szCs w:val="21"/>
          <w:lang w:val="en-GB" w:eastAsia="en-GB"/>
        </w:rPr>
      </w:pP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569CD6"/>
          <w:sz w:val="21"/>
          <w:szCs w:val="21"/>
          <w:lang w:val="en-GB" w:eastAsia="en-GB"/>
        </w:rPr>
        <w:t>const</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4FC1FF"/>
          <w:sz w:val="21"/>
          <w:szCs w:val="21"/>
          <w:lang w:val="en-GB" w:eastAsia="en-GB"/>
        </w:rPr>
        <w:t>brown</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DCDCAA"/>
          <w:sz w:val="21"/>
          <w:szCs w:val="21"/>
          <w:lang w:val="en-GB" w:eastAsia="en-GB"/>
        </w:rPr>
        <w:t>setBrown</w:t>
      </w:r>
      <w:r w:rsidRPr="00E77C1E">
        <w:rPr>
          <w:rFonts w:ascii="Consolas" w:hAnsi="Consolas" w:eastAsia="Times New Roman" w:cs="Times New Roman"/>
          <w:color w:val="D4D4D4"/>
          <w:sz w:val="21"/>
          <w:szCs w:val="21"/>
          <w:lang w:val="en-GB" w:eastAsia="en-GB"/>
        </w:rPr>
        <w:t xml:space="preserve">] = </w:t>
      </w:r>
      <w:r w:rsidRPr="00E77C1E">
        <w:rPr>
          <w:rFonts w:ascii="Consolas" w:hAnsi="Consolas" w:eastAsia="Times New Roman" w:cs="Times New Roman"/>
          <w:color w:val="4EC9B0"/>
          <w:sz w:val="21"/>
          <w:szCs w:val="21"/>
          <w:lang w:val="en-GB" w:eastAsia="en-GB"/>
        </w:rPr>
        <w:t>React</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DCDCAA"/>
          <w:sz w:val="21"/>
          <w:szCs w:val="21"/>
          <w:lang w:val="en-GB" w:eastAsia="en-GB"/>
        </w:rPr>
        <w:t>useState</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569CD6"/>
          <w:sz w:val="21"/>
          <w:szCs w:val="21"/>
          <w:lang w:val="en-GB" w:eastAsia="en-GB"/>
        </w:rPr>
        <w:t>false</w:t>
      </w:r>
      <w:r w:rsidRPr="00E77C1E">
        <w:rPr>
          <w:rFonts w:ascii="Consolas" w:hAnsi="Consolas" w:eastAsia="Times New Roman" w:cs="Times New Roman"/>
          <w:color w:val="D4D4D4"/>
          <w:sz w:val="21"/>
          <w:szCs w:val="21"/>
          <w:lang w:val="en-GB" w:eastAsia="en-GB"/>
        </w:rPr>
        <w:t>)</w:t>
      </w:r>
    </w:p>
    <w:p w:rsidRPr="00E77C1E" w:rsidR="00E77C1E" w:rsidP="00E77C1E" w:rsidRDefault="00E77C1E" w14:paraId="307A07F8" w14:textId="77777777">
      <w:pPr>
        <w:shd w:val="clear" w:color="auto" w:fill="1E1E1E"/>
        <w:spacing w:line="285" w:lineRule="atLeast"/>
        <w:rPr>
          <w:rFonts w:ascii="Consolas" w:hAnsi="Consolas" w:eastAsia="Times New Roman" w:cs="Times New Roman"/>
          <w:color w:val="D4D4D4"/>
          <w:sz w:val="21"/>
          <w:szCs w:val="21"/>
          <w:lang w:val="en-GB" w:eastAsia="en-GB"/>
        </w:rPr>
      </w:pP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569CD6"/>
          <w:sz w:val="21"/>
          <w:szCs w:val="21"/>
          <w:lang w:val="en-GB" w:eastAsia="en-GB"/>
        </w:rPr>
        <w:t>const</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4FC1FF"/>
          <w:sz w:val="21"/>
          <w:szCs w:val="21"/>
          <w:lang w:val="en-GB" w:eastAsia="en-GB"/>
        </w:rPr>
        <w:t>rating90</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DCDCAA"/>
          <w:sz w:val="21"/>
          <w:szCs w:val="21"/>
          <w:lang w:val="en-GB" w:eastAsia="en-GB"/>
        </w:rPr>
        <w:t>setRating90</w:t>
      </w:r>
      <w:r w:rsidRPr="00E77C1E">
        <w:rPr>
          <w:rFonts w:ascii="Consolas" w:hAnsi="Consolas" w:eastAsia="Times New Roman" w:cs="Times New Roman"/>
          <w:color w:val="D4D4D4"/>
          <w:sz w:val="21"/>
          <w:szCs w:val="21"/>
          <w:lang w:val="en-GB" w:eastAsia="en-GB"/>
        </w:rPr>
        <w:t xml:space="preserve">] = </w:t>
      </w:r>
      <w:r w:rsidRPr="00E77C1E">
        <w:rPr>
          <w:rFonts w:ascii="Consolas" w:hAnsi="Consolas" w:eastAsia="Times New Roman" w:cs="Times New Roman"/>
          <w:color w:val="4EC9B0"/>
          <w:sz w:val="21"/>
          <w:szCs w:val="21"/>
          <w:lang w:val="en-GB" w:eastAsia="en-GB"/>
        </w:rPr>
        <w:t>React</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DCDCAA"/>
          <w:sz w:val="21"/>
          <w:szCs w:val="21"/>
          <w:lang w:val="en-GB" w:eastAsia="en-GB"/>
        </w:rPr>
        <w:t>useState</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569CD6"/>
          <w:sz w:val="21"/>
          <w:szCs w:val="21"/>
          <w:lang w:val="en-GB" w:eastAsia="en-GB"/>
        </w:rPr>
        <w:t>false</w:t>
      </w:r>
      <w:r w:rsidRPr="00E77C1E">
        <w:rPr>
          <w:rFonts w:ascii="Consolas" w:hAnsi="Consolas" w:eastAsia="Times New Roman" w:cs="Times New Roman"/>
          <w:color w:val="D4D4D4"/>
          <w:sz w:val="21"/>
          <w:szCs w:val="21"/>
          <w:lang w:val="en-GB" w:eastAsia="en-GB"/>
        </w:rPr>
        <w:t>)</w:t>
      </w:r>
    </w:p>
    <w:p w:rsidRPr="00E77C1E" w:rsidR="00E77C1E" w:rsidP="00E77C1E" w:rsidRDefault="00E77C1E" w14:paraId="54908438" w14:textId="77777777">
      <w:pPr>
        <w:shd w:val="clear" w:color="auto" w:fill="1E1E1E"/>
        <w:spacing w:line="285" w:lineRule="atLeast"/>
        <w:rPr>
          <w:rFonts w:ascii="Consolas" w:hAnsi="Consolas" w:eastAsia="Times New Roman" w:cs="Times New Roman"/>
          <w:color w:val="D4D4D4"/>
          <w:sz w:val="21"/>
          <w:szCs w:val="21"/>
          <w:lang w:val="en-GB" w:eastAsia="en-GB"/>
        </w:rPr>
      </w:pP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569CD6"/>
          <w:sz w:val="21"/>
          <w:szCs w:val="21"/>
          <w:lang w:val="en-GB" w:eastAsia="en-GB"/>
        </w:rPr>
        <w:t>const</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4FC1FF"/>
          <w:sz w:val="21"/>
          <w:szCs w:val="21"/>
          <w:lang w:val="en-GB" w:eastAsia="en-GB"/>
        </w:rPr>
        <w:t>rating80</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DCDCAA"/>
          <w:sz w:val="21"/>
          <w:szCs w:val="21"/>
          <w:lang w:val="en-GB" w:eastAsia="en-GB"/>
        </w:rPr>
        <w:t>setRating80</w:t>
      </w:r>
      <w:r w:rsidRPr="00E77C1E">
        <w:rPr>
          <w:rFonts w:ascii="Consolas" w:hAnsi="Consolas" w:eastAsia="Times New Roman" w:cs="Times New Roman"/>
          <w:color w:val="D4D4D4"/>
          <w:sz w:val="21"/>
          <w:szCs w:val="21"/>
          <w:lang w:val="en-GB" w:eastAsia="en-GB"/>
        </w:rPr>
        <w:t xml:space="preserve">] = </w:t>
      </w:r>
      <w:r w:rsidRPr="00E77C1E">
        <w:rPr>
          <w:rFonts w:ascii="Consolas" w:hAnsi="Consolas" w:eastAsia="Times New Roman" w:cs="Times New Roman"/>
          <w:color w:val="4EC9B0"/>
          <w:sz w:val="21"/>
          <w:szCs w:val="21"/>
          <w:lang w:val="en-GB" w:eastAsia="en-GB"/>
        </w:rPr>
        <w:t>React</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DCDCAA"/>
          <w:sz w:val="21"/>
          <w:szCs w:val="21"/>
          <w:lang w:val="en-GB" w:eastAsia="en-GB"/>
        </w:rPr>
        <w:t>useState</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569CD6"/>
          <w:sz w:val="21"/>
          <w:szCs w:val="21"/>
          <w:lang w:val="en-GB" w:eastAsia="en-GB"/>
        </w:rPr>
        <w:t>false</w:t>
      </w:r>
      <w:r w:rsidRPr="00E77C1E">
        <w:rPr>
          <w:rFonts w:ascii="Consolas" w:hAnsi="Consolas" w:eastAsia="Times New Roman" w:cs="Times New Roman"/>
          <w:color w:val="D4D4D4"/>
          <w:sz w:val="21"/>
          <w:szCs w:val="21"/>
          <w:lang w:val="en-GB" w:eastAsia="en-GB"/>
        </w:rPr>
        <w:t>)</w:t>
      </w:r>
    </w:p>
    <w:p w:rsidRPr="00E77C1E" w:rsidR="00E77C1E" w:rsidP="00E77C1E" w:rsidRDefault="00E77C1E" w14:paraId="472D2AFD" w14:textId="77777777">
      <w:pPr>
        <w:shd w:val="clear" w:color="auto" w:fill="1E1E1E"/>
        <w:spacing w:line="285" w:lineRule="atLeast"/>
        <w:rPr>
          <w:rFonts w:ascii="Consolas" w:hAnsi="Consolas" w:eastAsia="Times New Roman" w:cs="Times New Roman"/>
          <w:color w:val="D4D4D4"/>
          <w:sz w:val="21"/>
          <w:szCs w:val="21"/>
          <w:lang w:val="en-GB" w:eastAsia="en-GB"/>
        </w:rPr>
      </w:pP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569CD6"/>
          <w:sz w:val="21"/>
          <w:szCs w:val="21"/>
          <w:lang w:val="en-GB" w:eastAsia="en-GB"/>
        </w:rPr>
        <w:t>const</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4FC1FF"/>
          <w:sz w:val="21"/>
          <w:szCs w:val="21"/>
          <w:lang w:val="en-GB" w:eastAsia="en-GB"/>
        </w:rPr>
        <w:t>rating70</w:t>
      </w:r>
      <w:r w:rsidRPr="00E77C1E">
        <w:rPr>
          <w:rFonts w:ascii="Consolas" w:hAnsi="Consolas" w:eastAsia="Times New Roman" w:cs="Times New Roman"/>
          <w:color w:val="D4D4D4"/>
          <w:sz w:val="21"/>
          <w:szCs w:val="21"/>
          <w:lang w:val="en-GB" w:eastAsia="en-GB"/>
        </w:rPr>
        <w:t xml:space="preserve">, </w:t>
      </w:r>
      <w:r w:rsidRPr="00E77C1E">
        <w:rPr>
          <w:rFonts w:ascii="Consolas" w:hAnsi="Consolas" w:eastAsia="Times New Roman" w:cs="Times New Roman"/>
          <w:color w:val="DCDCAA"/>
          <w:sz w:val="21"/>
          <w:szCs w:val="21"/>
          <w:lang w:val="en-GB" w:eastAsia="en-GB"/>
        </w:rPr>
        <w:t>setRating70</w:t>
      </w:r>
      <w:r w:rsidRPr="00E77C1E">
        <w:rPr>
          <w:rFonts w:ascii="Consolas" w:hAnsi="Consolas" w:eastAsia="Times New Roman" w:cs="Times New Roman"/>
          <w:color w:val="D4D4D4"/>
          <w:sz w:val="21"/>
          <w:szCs w:val="21"/>
          <w:lang w:val="en-GB" w:eastAsia="en-GB"/>
        </w:rPr>
        <w:t xml:space="preserve">] = </w:t>
      </w:r>
      <w:r w:rsidRPr="00E77C1E">
        <w:rPr>
          <w:rFonts w:ascii="Consolas" w:hAnsi="Consolas" w:eastAsia="Times New Roman" w:cs="Times New Roman"/>
          <w:color w:val="4EC9B0"/>
          <w:sz w:val="21"/>
          <w:szCs w:val="21"/>
          <w:lang w:val="en-GB" w:eastAsia="en-GB"/>
        </w:rPr>
        <w:t>React</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DCDCAA"/>
          <w:sz w:val="21"/>
          <w:szCs w:val="21"/>
          <w:lang w:val="en-GB" w:eastAsia="en-GB"/>
        </w:rPr>
        <w:t>useState</w:t>
      </w:r>
      <w:r w:rsidRPr="00E77C1E">
        <w:rPr>
          <w:rFonts w:ascii="Consolas" w:hAnsi="Consolas" w:eastAsia="Times New Roman" w:cs="Times New Roman"/>
          <w:color w:val="D4D4D4"/>
          <w:sz w:val="21"/>
          <w:szCs w:val="21"/>
          <w:lang w:val="en-GB" w:eastAsia="en-GB"/>
        </w:rPr>
        <w:t>(</w:t>
      </w:r>
      <w:r w:rsidRPr="00E77C1E">
        <w:rPr>
          <w:rFonts w:ascii="Consolas" w:hAnsi="Consolas" w:eastAsia="Times New Roman" w:cs="Times New Roman"/>
          <w:color w:val="569CD6"/>
          <w:sz w:val="21"/>
          <w:szCs w:val="21"/>
          <w:lang w:val="en-GB" w:eastAsia="en-GB"/>
        </w:rPr>
        <w:t>false</w:t>
      </w:r>
      <w:r w:rsidRPr="00E77C1E">
        <w:rPr>
          <w:rFonts w:ascii="Consolas" w:hAnsi="Consolas" w:eastAsia="Times New Roman" w:cs="Times New Roman"/>
          <w:color w:val="D4D4D4"/>
          <w:sz w:val="21"/>
          <w:szCs w:val="21"/>
          <w:lang w:val="en-GB" w:eastAsia="en-GB"/>
        </w:rPr>
        <w:t>)</w:t>
      </w:r>
    </w:p>
    <w:p w:rsidRPr="00E77C1E" w:rsidR="00E77C1E" w:rsidP="00E77C1E" w:rsidRDefault="00E77C1E" w14:paraId="2AD7132A" w14:textId="77777777">
      <w:pPr>
        <w:shd w:val="clear" w:color="auto" w:fill="1E1E1E"/>
        <w:spacing w:line="285" w:lineRule="atLeast"/>
        <w:rPr>
          <w:rFonts w:ascii="Consolas" w:hAnsi="Consolas" w:eastAsia="Times New Roman" w:cs="Times New Roman"/>
          <w:color w:val="D4D4D4"/>
          <w:sz w:val="21"/>
          <w:szCs w:val="21"/>
          <w:lang w:val="en-GB" w:eastAsia="en-GB"/>
        </w:rPr>
      </w:pPr>
    </w:p>
    <w:p w:rsidR="0014560F" w:rsidRDefault="27C400BD" w14:paraId="00000004" w14:textId="131EAB59">
      <w:r>
        <w:t>Tf is that</w:t>
      </w:r>
    </w:p>
    <w:p w:rsidR="0014560F" w:rsidRDefault="0055219A" w14:paraId="00000005" w14:textId="77777777">
      <w:r>
        <w:t xml:space="preserve">1a) </w:t>
      </w:r>
    </w:p>
    <w:p w:rsidR="0014560F" w:rsidRDefault="0055219A" w14:paraId="00000006" w14:textId="77777777">
      <w:r>
        <w:t>struct sem_t {</w:t>
      </w:r>
    </w:p>
    <w:p w:rsidR="0014560F" w:rsidRDefault="0055219A" w14:paraId="00000007" w14:textId="77777777">
      <w:pPr>
        <w:ind w:firstLine="720"/>
      </w:pPr>
      <w:r>
        <w:t>volatile unsigned value;</w:t>
      </w:r>
    </w:p>
    <w:p w:rsidR="0014560F" w:rsidRDefault="0055219A" w14:paraId="00000008" w14:textId="77777777">
      <w:pPr>
        <w:ind w:firstLine="720"/>
      </w:pPr>
      <w:r>
        <w:t>struct list waiters;</w:t>
      </w:r>
    </w:p>
    <w:p w:rsidR="0014560F" w:rsidRDefault="0055219A" w14:paraId="00000009" w14:textId="77777777">
      <w:r>
        <w:t>}</w:t>
      </w:r>
    </w:p>
    <w:p w:rsidR="0014560F" w:rsidRDefault="0055219A" w14:paraId="0000000A" w14:textId="77777777">
      <w:r>
        <w:t>Atomic Counter that indicates the number of threads still allowed to acquire the sema. Has a queue of blocked processes.</w:t>
      </w:r>
    </w:p>
    <w:p w:rsidR="0014560F" w:rsidRDefault="0014560F" w14:paraId="0000000B" w14:textId="77777777"/>
    <w:p w:rsidR="0014560F" w:rsidRDefault="0055219A" w14:paraId="0000000C" w14:textId="77777777">
      <w:r>
        <w:t>Semaphore definition in Pintos:</w:t>
      </w:r>
    </w:p>
    <w:p w:rsidR="0014560F" w:rsidRDefault="0055219A" w14:paraId="0000000D" w14:textId="77777777">
      <w:r>
        <w:rPr>
          <w:noProof/>
        </w:rPr>
        <w:drawing>
          <wp:inline distT="114300" distB="114300" distL="114300" distR="114300" wp14:anchorId="6098CB69" wp14:editId="07777777">
            <wp:extent cx="4195858" cy="96678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195858" cy="966788"/>
                    </a:xfrm>
                    <a:prstGeom prst="rect">
                      <a:avLst/>
                    </a:prstGeom>
                    <a:ln/>
                  </pic:spPr>
                </pic:pic>
              </a:graphicData>
            </a:graphic>
          </wp:inline>
        </w:drawing>
      </w:r>
    </w:p>
    <w:p w:rsidR="0014560F" w:rsidRDefault="0014560F" w14:paraId="0000000E" w14:textId="77777777"/>
    <w:p w:rsidR="0014560F" w:rsidRDefault="0055219A" w14:paraId="0000000F" w14:textId="77777777">
      <w:r>
        <w:t>1b)</w:t>
      </w:r>
    </w:p>
    <w:p w:rsidR="0014560F" w:rsidRDefault="0055219A" w14:paraId="00000010" w14:textId="77777777">
      <w:r>
        <w:t>Init -&gt; Initialise a sema at the given reference address with count value i.</w:t>
      </w:r>
    </w:p>
    <w:p w:rsidR="0014560F" w:rsidRDefault="0055219A" w14:paraId="00000011" w14:textId="77777777">
      <w:r>
        <w:t>The initial value indicates the number of threads that are permitted to enter the critical section.</w:t>
      </w:r>
    </w:p>
    <w:p w:rsidR="0014560F" w:rsidRDefault="0055219A" w14:paraId="00000012" w14:textId="77777777">
      <w:r>
        <w:rPr>
          <w:noProof/>
        </w:rPr>
        <w:drawing>
          <wp:inline distT="114300" distB="114300" distL="114300" distR="114300" wp14:anchorId="2AF7D942" wp14:editId="07777777">
            <wp:extent cx="3081338" cy="132057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81338" cy="1320573"/>
                    </a:xfrm>
                    <a:prstGeom prst="rect">
                      <a:avLst/>
                    </a:prstGeom>
                    <a:ln/>
                  </pic:spPr>
                </pic:pic>
              </a:graphicData>
            </a:graphic>
          </wp:inline>
        </w:drawing>
      </w:r>
    </w:p>
    <w:p w:rsidR="0014560F" w:rsidRDefault="0055219A" w14:paraId="00000013" w14:textId="77777777">
      <w:r>
        <w:t>Down -&gt; If the value == 0 then add the current thread to the waiters, then block.</w:t>
      </w:r>
      <w:r>
        <w:br/>
      </w:r>
      <w:r>
        <w:t>Once unblocked (if unblocked), decrement the value</w:t>
      </w:r>
    </w:p>
    <w:p w:rsidR="0014560F" w:rsidRDefault="0055219A" w14:paraId="00000014" w14:textId="77777777">
      <w:r>
        <w:rPr>
          <w:noProof/>
        </w:rPr>
        <w:drawing>
          <wp:inline distT="114300" distB="114300" distL="114300" distR="114300" wp14:anchorId="0ACCDE29" wp14:editId="07777777">
            <wp:extent cx="3234835" cy="2433638"/>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234835" cy="2433638"/>
                    </a:xfrm>
                    <a:prstGeom prst="rect">
                      <a:avLst/>
                    </a:prstGeom>
                    <a:ln/>
                  </pic:spPr>
                </pic:pic>
              </a:graphicData>
            </a:graphic>
          </wp:inline>
        </w:drawing>
      </w:r>
    </w:p>
    <w:p w:rsidR="0014560F" w:rsidRDefault="0055219A" w14:paraId="00000015" w14:textId="77777777">
      <w:r>
        <w:t>.</w:t>
      </w:r>
    </w:p>
    <w:p w:rsidR="0014560F" w:rsidRDefault="0055219A" w14:paraId="00000016" w14:textId="77777777">
      <w:r>
        <w:t>Up -&gt; Unblock a waiting process if the queue is non-empty, else increment the value.</w:t>
      </w:r>
    </w:p>
    <w:p w:rsidR="0014560F" w:rsidRDefault="0055219A" w14:paraId="00000017" w14:textId="77777777">
      <w:r>
        <w:rPr>
          <w:noProof/>
        </w:rPr>
        <w:drawing>
          <wp:inline distT="114300" distB="114300" distL="114300" distR="114300" wp14:anchorId="3D927DB6" wp14:editId="07777777">
            <wp:extent cx="4452938" cy="302533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452938" cy="3025335"/>
                    </a:xfrm>
                    <a:prstGeom prst="rect">
                      <a:avLst/>
                    </a:prstGeom>
                    <a:ln/>
                  </pic:spPr>
                </pic:pic>
              </a:graphicData>
            </a:graphic>
          </wp:inline>
        </w:drawing>
      </w:r>
    </w:p>
    <w:p w:rsidR="0014560F" w:rsidRDefault="0014560F" w14:paraId="00000018" w14:textId="77777777"/>
    <w:p w:rsidR="0014560F" w:rsidRDefault="0055219A" w14:paraId="00000019" w14:textId="77777777">
      <w:r>
        <w:t>These are all atomic operations.</w:t>
      </w:r>
    </w:p>
    <w:p w:rsidR="0014560F" w:rsidRDefault="0014560F" w14:paraId="0000001A" w14:textId="77777777"/>
    <w:p w:rsidR="0014560F" w:rsidRDefault="0055219A" w14:paraId="0000001B" w14:textId="43782459">
      <w:r>
        <w:t xml:space="preserve">1c) </w:t>
      </w:r>
      <w:r w:rsidR="4E112179">
        <w:t xml:space="preserve"> Producer-consumer 3 semaphore implementation</w:t>
      </w:r>
    </w:p>
    <w:p w:rsidR="0014560F" w:rsidRDefault="0055219A" w14:paraId="0000001C" w14:textId="77777777">
      <w:pPr>
        <w:rPr>
          <w:rFonts w:ascii="Courier New" w:hAnsi="Courier New" w:eastAsia="Courier New" w:cs="Courier New"/>
        </w:rPr>
      </w:pPr>
      <w:r>
        <w:rPr>
          <w:rFonts w:ascii="Courier New" w:hAnsi="Courier New" w:eastAsia="Courier New" w:cs="Courier New"/>
        </w:rPr>
        <w:t xml:space="preserve">1  </w:t>
      </w:r>
      <w:commentRangeStart w:id="0"/>
      <w:commentRangeStart w:id="1"/>
      <w:r>
        <w:rPr>
          <w:rFonts w:ascii="Courier New" w:hAnsi="Courier New" w:eastAsia="Courier New" w:cs="Courier New"/>
        </w:rPr>
        <w:t>static struct sem_t s; &lt;- this should be initialised with value 1, but where??</w:t>
      </w:r>
      <w:commentRangeEnd w:id="0"/>
      <w:r>
        <w:commentReference w:id="0"/>
      </w:r>
      <w:commentRangeEnd w:id="1"/>
      <w:r>
        <w:commentReference w:id="1"/>
      </w:r>
    </w:p>
    <w:p w:rsidR="0014560F" w:rsidRDefault="0014560F" w14:paraId="0000001D" w14:textId="77777777">
      <w:pPr>
        <w:rPr>
          <w:rFonts w:ascii="Courier New" w:hAnsi="Courier New" w:eastAsia="Courier New" w:cs="Courier New"/>
        </w:rPr>
      </w:pPr>
    </w:p>
    <w:p w:rsidR="0014560F" w:rsidRDefault="0055219A" w14:paraId="0000001E" w14:textId="77777777">
      <w:pPr>
        <w:rPr>
          <w:rFonts w:ascii="Courier New" w:hAnsi="Courier New" w:eastAsia="Courier New" w:cs="Courier New"/>
        </w:rPr>
      </w:pPr>
      <w:r>
        <w:rPr>
          <w:rFonts w:ascii="Courier New" w:hAnsi="Courier New" w:eastAsia="Courier New" w:cs="Courier New"/>
        </w:rPr>
        <w:t xml:space="preserve">2 </w:t>
      </w:r>
      <w:commentRangeStart w:id="2"/>
      <w:commentRangeStart w:id="3"/>
      <w:commentRangeStart w:id="4"/>
      <w:r>
        <w:rPr>
          <w:rFonts w:ascii="Courier New" w:hAnsi="Courier New" w:eastAsia="Courier New" w:cs="Courier New"/>
        </w:rPr>
        <w:t xml:space="preserve"> </w:t>
      </w:r>
      <w:commentRangeStart w:id="5"/>
      <w:commentRangeStart w:id="6"/>
      <w:r>
        <w:rPr>
          <w:rFonts w:ascii="Courier New" w:hAnsi="Courier New" w:eastAsia="Courier New" w:cs="Courier New"/>
        </w:rPr>
        <w:t>struct semaphore *writable = new_semaphore(BUF_SIZE)</w:t>
      </w:r>
    </w:p>
    <w:p w:rsidR="0014560F" w:rsidRDefault="0055219A" w14:paraId="0000001F" w14:textId="77777777">
      <w:pPr>
        <w:rPr>
          <w:rFonts w:ascii="Courier New" w:hAnsi="Courier New" w:eastAsia="Courier New" w:cs="Courier New"/>
        </w:rPr>
      </w:pPr>
      <w:r>
        <w:rPr>
          <w:rFonts w:ascii="Courier New" w:hAnsi="Courier New" w:eastAsia="Courier New" w:cs="Courier New"/>
        </w:rPr>
        <w:t xml:space="preserve">3  struct semaphore *readable = new_semaphore(0)  </w:t>
      </w:r>
    </w:p>
    <w:p w:rsidR="0014560F" w:rsidRDefault="0055219A" w14:paraId="00000020" w14:textId="77777777">
      <w:pPr>
        <w:rPr>
          <w:rFonts w:ascii="Courier New" w:hAnsi="Courier New" w:eastAsia="Courier New" w:cs="Courier New"/>
        </w:rPr>
      </w:pPr>
      <w:r>
        <w:rPr>
          <w:rFonts w:ascii="Courier New" w:hAnsi="Courier New" w:eastAsia="Courier New" w:cs="Courier New"/>
        </w:rPr>
        <w:t>4  struct semaphore *mod = new semaphore(1)</w:t>
      </w:r>
      <w:commentRangeEnd w:id="2"/>
      <w:r>
        <w:commentReference w:id="2"/>
      </w:r>
      <w:commentRangeEnd w:id="3"/>
      <w:r>
        <w:commentReference w:id="3"/>
      </w:r>
      <w:commentRangeEnd w:id="4"/>
      <w:r>
        <w:commentReference w:id="4"/>
      </w:r>
    </w:p>
    <w:p w:rsidR="0014560F" w:rsidRDefault="0014560F" w14:paraId="00000021" w14:textId="77777777">
      <w:pPr>
        <w:rPr>
          <w:rFonts w:ascii="Courier New" w:hAnsi="Courier New" w:eastAsia="Courier New" w:cs="Courier New"/>
        </w:rPr>
      </w:pPr>
    </w:p>
    <w:p w:rsidR="0014560F" w:rsidRDefault="0055219A" w14:paraId="00000022" w14:textId="77777777">
      <w:pPr>
        <w:rPr>
          <w:rFonts w:ascii="Courier New" w:hAnsi="Courier New" w:eastAsia="Courier New" w:cs="Courier New"/>
        </w:rPr>
      </w:pPr>
      <w:r>
        <w:rPr>
          <w:rFonts w:ascii="Courier New" w:hAnsi="Courier New" w:eastAsia="Courier New" w:cs="Courier New"/>
        </w:rPr>
        <w:t>5  void writer(int value) {</w:t>
      </w:r>
    </w:p>
    <w:p w:rsidR="0014560F" w:rsidRDefault="0055219A" w14:paraId="00000023" w14:textId="77777777">
      <w:pPr>
        <w:rPr>
          <w:rFonts w:ascii="Courier New" w:hAnsi="Courier New" w:eastAsia="Courier New" w:cs="Courier New"/>
        </w:rPr>
      </w:pPr>
      <w:r>
        <w:rPr>
          <w:rFonts w:ascii="Courier New" w:hAnsi="Courier New" w:eastAsia="Courier New" w:cs="Courier New"/>
        </w:rPr>
        <w:t xml:space="preserve">6  </w:t>
      </w:r>
      <w:commentRangeStart w:id="7"/>
      <w:r>
        <w:rPr>
          <w:rFonts w:ascii="Courier New" w:hAnsi="Courier New" w:eastAsia="Courier New" w:cs="Courier New"/>
        </w:rPr>
        <w:t>sema_down(writable)</w:t>
      </w:r>
    </w:p>
    <w:p w:rsidR="0014560F" w:rsidRDefault="0055219A" w14:paraId="00000024" w14:textId="77777777">
      <w:pPr>
        <w:rPr>
          <w:rFonts w:ascii="Courier New" w:hAnsi="Courier New" w:eastAsia="Courier New" w:cs="Courier New"/>
        </w:rPr>
      </w:pPr>
      <w:r>
        <w:rPr>
          <w:rFonts w:ascii="Courier New" w:hAnsi="Courier New" w:eastAsia="Courier New" w:cs="Courier New"/>
        </w:rPr>
        <w:t>7  sema_down(mod)</w:t>
      </w:r>
      <w:commentRangeEnd w:id="7"/>
      <w:r>
        <w:commentReference w:id="7"/>
      </w:r>
    </w:p>
    <w:p w:rsidR="0014560F" w:rsidRDefault="0055219A" w14:paraId="00000025" w14:textId="77777777">
      <w:pPr>
        <w:rPr>
          <w:rFonts w:ascii="Courier New" w:hAnsi="Courier New" w:eastAsia="Courier New" w:cs="Courier New"/>
        </w:rPr>
      </w:pPr>
      <w:r>
        <w:rPr>
          <w:rFonts w:ascii="Courier New" w:hAnsi="Courier New" w:eastAsia="Courier New" w:cs="Courier New"/>
        </w:rPr>
        <w:t>8  buf[next_write] = value</w:t>
      </w:r>
    </w:p>
    <w:p w:rsidR="0014560F" w:rsidRDefault="0055219A" w14:paraId="00000026" w14:textId="2C46E477">
      <w:pPr>
        <w:rPr>
          <w:rFonts w:ascii="Courier New" w:hAnsi="Courier New" w:eastAsia="Courier New" w:cs="Courier New"/>
        </w:rPr>
      </w:pPr>
      <w:r w:rsidRPr="0DEF1874">
        <w:rPr>
          <w:rFonts w:ascii="Courier New" w:hAnsi="Courier New" w:eastAsia="Courier New" w:cs="Courier New"/>
        </w:rPr>
        <w:t>9  next_write = (next_write + 1) % BUF_SIZE,.m</w:t>
      </w:r>
    </w:p>
    <w:p w:rsidR="0014560F" w:rsidRDefault="0055219A" w14:paraId="00000027" w14:textId="77777777">
      <w:pPr>
        <w:rPr>
          <w:rFonts w:ascii="Courier New" w:hAnsi="Courier New" w:eastAsia="Courier New" w:cs="Courier New"/>
        </w:rPr>
      </w:pPr>
      <w:r>
        <w:rPr>
          <w:rFonts w:ascii="Courier New" w:hAnsi="Courier New" w:eastAsia="Courier New" w:cs="Courier New"/>
        </w:rPr>
        <w:t>10 sema_up(mod)</w:t>
      </w:r>
    </w:p>
    <w:p w:rsidR="0014560F" w:rsidRDefault="3AF9B700" w14:paraId="00000028" w14:textId="16E81A08">
      <w:pPr>
        <w:rPr>
          <w:rFonts w:ascii="Courier New" w:hAnsi="Courier New" w:eastAsia="Courier New" w:cs="Courier New"/>
        </w:rPr>
      </w:pPr>
      <w:r w:rsidRPr="4F444F62">
        <w:rPr>
          <w:rFonts w:ascii="Courier New" w:hAnsi="Courier New" w:eastAsia="Courier New" w:cs="Courier New"/>
        </w:rPr>
        <w:t>11 sema_up(readable)</w:t>
      </w:r>
      <w:r w:rsidRPr="4F444F62" w:rsidR="5537DAA0">
        <w:rPr>
          <w:rFonts w:ascii="Courier New" w:hAnsi="Courier New" w:eastAsia="Courier New" w:cs="Courier New"/>
        </w:rPr>
        <w:t xml:space="preserve">  </w:t>
      </w:r>
    </w:p>
    <w:p w:rsidR="0014560F" w:rsidRDefault="0055219A" w14:paraId="00000029" w14:textId="77777777">
      <w:pPr>
        <w:rPr>
          <w:rFonts w:ascii="Courier New" w:hAnsi="Courier New" w:eastAsia="Courier New" w:cs="Courier New"/>
        </w:rPr>
      </w:pPr>
      <w:r>
        <w:rPr>
          <w:rFonts w:ascii="Courier New" w:hAnsi="Courier New" w:eastAsia="Courier New" w:cs="Courier New"/>
        </w:rPr>
        <w:t>12 }</w:t>
      </w:r>
    </w:p>
    <w:p w:rsidR="0014560F" w:rsidRDefault="0055219A" w14:paraId="0000002A" w14:textId="77777777">
      <w:pPr>
        <w:rPr>
          <w:rFonts w:ascii="Courier New" w:hAnsi="Courier New" w:eastAsia="Courier New" w:cs="Courier New"/>
        </w:rPr>
      </w:pPr>
      <w:r>
        <w:rPr>
          <w:rFonts w:ascii="Courier New" w:hAnsi="Courier New" w:eastAsia="Courier New" w:cs="Courier New"/>
        </w:rPr>
        <w:t>13</w:t>
      </w:r>
    </w:p>
    <w:p w:rsidR="0014560F" w:rsidRDefault="0055219A" w14:paraId="0000002B" w14:textId="77777777">
      <w:pPr>
        <w:rPr>
          <w:rFonts w:ascii="Courier New" w:hAnsi="Courier New" w:eastAsia="Courier New" w:cs="Courier New"/>
        </w:rPr>
      </w:pPr>
      <w:r>
        <w:rPr>
          <w:rFonts w:ascii="Courier New" w:hAnsi="Courier New" w:eastAsia="Courier New" w:cs="Courier New"/>
        </w:rPr>
        <w:t>14 int reader(void) {</w:t>
      </w:r>
    </w:p>
    <w:p w:rsidR="0014560F" w:rsidRDefault="0055219A" w14:paraId="0000002C" w14:textId="77777777">
      <w:pPr>
        <w:rPr>
          <w:rFonts w:ascii="Courier New" w:hAnsi="Courier New" w:eastAsia="Courier New" w:cs="Courier New"/>
        </w:rPr>
      </w:pPr>
      <w:r>
        <w:rPr>
          <w:rFonts w:ascii="Courier New" w:hAnsi="Courier New" w:eastAsia="Courier New" w:cs="Courier New"/>
        </w:rPr>
        <w:t>15  sema_down(readable)</w:t>
      </w:r>
    </w:p>
    <w:p w:rsidR="0014560F" w:rsidRDefault="0055219A" w14:paraId="0000002D" w14:textId="77777777">
      <w:pPr>
        <w:rPr>
          <w:rFonts w:ascii="Courier New" w:hAnsi="Courier New" w:eastAsia="Courier New" w:cs="Courier New"/>
        </w:rPr>
      </w:pPr>
      <w:r>
        <w:rPr>
          <w:rFonts w:ascii="Courier New" w:hAnsi="Courier New" w:eastAsia="Courier New" w:cs="Courier New"/>
        </w:rPr>
        <w:t>16  sema_down(mod)</w:t>
      </w:r>
    </w:p>
    <w:p w:rsidR="0014560F" w:rsidRDefault="0055219A" w14:paraId="0000002E" w14:textId="77777777">
      <w:pPr>
        <w:rPr>
          <w:rFonts w:ascii="Courier New" w:hAnsi="Courier New" w:eastAsia="Courier New" w:cs="Courier New"/>
        </w:rPr>
      </w:pPr>
      <w:r>
        <w:rPr>
          <w:rFonts w:ascii="Courier New" w:hAnsi="Courier New" w:eastAsia="Courier New" w:cs="Courier New"/>
        </w:rPr>
        <w:t>17  Int r = buf[next_read]</w:t>
      </w:r>
    </w:p>
    <w:p w:rsidR="0014560F" w:rsidRDefault="0055219A" w14:paraId="0000002F" w14:textId="77777777">
      <w:pPr>
        <w:rPr>
          <w:rFonts w:ascii="Courier New" w:hAnsi="Courier New" w:eastAsia="Courier New" w:cs="Courier New"/>
        </w:rPr>
      </w:pPr>
      <w:r>
        <w:rPr>
          <w:rFonts w:ascii="Courier New" w:hAnsi="Courier New" w:eastAsia="Courier New" w:cs="Courier New"/>
        </w:rPr>
        <w:t>18  Next_read = (next_read + 1) % BUF_SIZE</w:t>
      </w:r>
    </w:p>
    <w:p w:rsidR="0014560F" w:rsidRDefault="0055219A" w14:paraId="00000030" w14:textId="77777777">
      <w:pPr>
        <w:rPr>
          <w:rFonts w:ascii="Courier New" w:hAnsi="Courier New" w:eastAsia="Courier New" w:cs="Courier New"/>
        </w:rPr>
      </w:pPr>
      <w:r>
        <w:rPr>
          <w:rFonts w:ascii="Courier New" w:hAnsi="Courier New" w:eastAsia="Courier New" w:cs="Courier New"/>
        </w:rPr>
        <w:t>19  sema_up(mod)</w:t>
      </w:r>
    </w:p>
    <w:p w:rsidR="0014560F" w:rsidRDefault="29D097C9" w14:paraId="00000031" w14:textId="77777777">
      <w:pPr>
        <w:rPr>
          <w:rFonts w:ascii="Courier New" w:hAnsi="Courier New" w:eastAsia="Courier New" w:cs="Courier New"/>
        </w:rPr>
      </w:pPr>
      <w:r w:rsidRPr="39BFC517">
        <w:rPr>
          <w:rFonts w:ascii="Courier New" w:hAnsi="Courier New" w:eastAsia="Courier New" w:cs="Courier New"/>
        </w:rPr>
        <w:t xml:space="preserve">20  </w:t>
      </w:r>
      <w:commentRangeStart w:id="8"/>
      <w:commentRangeStart w:id="9"/>
      <w:r w:rsidRPr="39BFC517">
        <w:rPr>
          <w:rFonts w:ascii="Courier New" w:hAnsi="Courier New" w:eastAsia="Courier New" w:cs="Courier New"/>
        </w:rPr>
        <w:t>sema_up(writable)</w:t>
      </w:r>
      <w:commentRangeEnd w:id="8"/>
      <w:r w:rsidR="0055219A">
        <w:rPr>
          <w:rStyle w:val="CommentReference"/>
        </w:rPr>
        <w:commentReference w:id="8"/>
      </w:r>
      <w:commentRangeEnd w:id="9"/>
      <w:r w:rsidR="0055219A">
        <w:rPr>
          <w:rStyle w:val="CommentReference"/>
        </w:rPr>
        <w:commentReference w:id="9"/>
      </w:r>
    </w:p>
    <w:p w:rsidR="7DC22287" w:rsidP="39BFC517" w:rsidRDefault="7DC22287" w14:paraId="2C19E3F2" w14:textId="3A48473C">
      <w:pPr>
        <w:rPr>
          <w:rFonts w:ascii="Courier New" w:hAnsi="Courier New" w:eastAsia="Courier New" w:cs="Courier New"/>
        </w:rPr>
      </w:pPr>
      <w:r w:rsidRPr="39BFC517">
        <w:rPr>
          <w:rFonts w:ascii="Courier New" w:hAnsi="Courier New" w:eastAsia="Courier New" w:cs="Courier New"/>
        </w:rPr>
        <w:t>Return r;</w:t>
      </w:r>
    </w:p>
    <w:p w:rsidR="0014560F" w:rsidRDefault="0055219A" w14:paraId="00000032" w14:textId="77777777">
      <w:pPr>
        <w:rPr>
          <w:rFonts w:ascii="Courier New" w:hAnsi="Courier New" w:eastAsia="Courier New" w:cs="Courier New"/>
        </w:rPr>
      </w:pPr>
      <w:r>
        <w:rPr>
          <w:rFonts w:ascii="Courier New" w:hAnsi="Courier New" w:eastAsia="Courier New" w:cs="Courier New"/>
        </w:rPr>
        <w:t>21 }</w:t>
      </w:r>
      <w:commentRangeEnd w:id="5"/>
      <w:r>
        <w:commentReference w:id="5"/>
      </w:r>
      <w:commentRangeEnd w:id="6"/>
      <w:r>
        <w:commentReference w:id="6"/>
      </w:r>
    </w:p>
    <w:p w:rsidR="0014560F" w:rsidP="1EF301AF" w:rsidRDefault="0014560F" w14:paraId="00000034" w14:textId="77777777">
      <w:pPr>
        <w:rPr>
          <w:rFonts w:ascii="Courier New" w:hAnsi="Courier New" w:eastAsia="Courier New" w:cs="Courier New"/>
        </w:rPr>
      </w:pPr>
    </w:p>
    <w:p w:rsidR="3A16F036" w:rsidP="5C917611" w:rsidRDefault="3A16F036" w14:paraId="67D8D019" w14:textId="69BF4D21">
      <w:pPr>
        <w:rPr>
          <w:rFonts w:asciiTheme="majorHAnsi" w:hAnsiTheme="majorHAnsi" w:eastAsiaTheme="majorEastAsia" w:cstheme="majorBidi"/>
        </w:rPr>
      </w:pPr>
      <w:r w:rsidRPr="5C917611">
        <w:rPr>
          <w:rFonts w:asciiTheme="majorHAnsi" w:hAnsiTheme="majorHAnsi" w:eastAsiaTheme="majorEastAsia" w:cstheme="majorBidi"/>
        </w:rPr>
        <w:t>There’s a solution + explanation in Tannenbaum, chapter 2.5.2</w:t>
      </w:r>
    </w:p>
    <w:p w:rsidR="0014560F" w:rsidRDefault="0014560F" w14:paraId="00000044" w14:textId="77777777"/>
    <w:p w:rsidR="0014560F" w:rsidRDefault="0055219A" w14:paraId="00000045" w14:textId="77777777">
      <w:r>
        <w:t xml:space="preserve">1d) </w:t>
      </w:r>
    </w:p>
    <w:p w:rsidR="0014560F" w:rsidRDefault="0055219A" w14:paraId="00000046" w14:textId="77777777">
      <w:r>
        <w:t>Swap line 15 and line 16. Suppose reader calls sem_down(mod) first and obtains mod, then it needs to be able to sem_down(readable) to continue, but it can’t sem_down(readable) unless writer sem_up(readable); however, writer can’t call sem_up(readable) unless it acquires mod first. Hence, we have a deadlock by swapping 2 lines.</w:t>
      </w:r>
    </w:p>
    <w:p w:rsidR="0014560F" w:rsidRDefault="0014560F" w14:paraId="00000047" w14:textId="77777777"/>
    <w:p w:rsidR="0014560F" w:rsidRDefault="0014560F" w14:paraId="00000048" w14:textId="77777777"/>
    <w:p w:rsidR="0014560F" w:rsidRDefault="0055219A" w14:paraId="00000049" w14:textId="77777777">
      <w:r>
        <w:t xml:space="preserve">1e) </w:t>
      </w:r>
    </w:p>
    <w:p w:rsidR="0014560F" w:rsidRDefault="0055219A" w14:paraId="0000004A" w14:textId="77777777">
      <w:r>
        <w:t xml:space="preserve">You could implement the semaphores in user-space. </w:t>
      </w:r>
      <w:commentRangeStart w:id="10"/>
      <w:commentRangeStart w:id="11"/>
      <w:r>
        <w:t>This is quicker because synchronisation does not require system calls.</w:t>
      </w:r>
      <w:commentRangeEnd w:id="10"/>
      <w:r>
        <w:commentReference w:id="10"/>
      </w:r>
      <w:commentRangeEnd w:id="11"/>
      <w:r>
        <w:commentReference w:id="11"/>
      </w:r>
    </w:p>
    <w:p w:rsidR="0014560F" w:rsidRDefault="0014560F" w14:paraId="0000004B" w14:textId="77777777"/>
    <w:p w:rsidR="0014560F" w:rsidRDefault="0014560F" w14:paraId="0000004C" w14:textId="77777777"/>
    <w:p w:rsidR="0014560F" w:rsidRDefault="0055219A" w14:paraId="0000004D" w14:textId="77777777">
      <w:r>
        <w:t>2a)</w:t>
      </w:r>
    </w:p>
    <w:p w:rsidR="0014560F" w:rsidRDefault="0055219A" w14:paraId="0000004E" w14:textId="77777777">
      <w:r>
        <w:t>Allocation</w:t>
      </w:r>
    </w:p>
    <w:p w:rsidR="0014560F" w:rsidRDefault="0055219A" w14:paraId="0000004F" w14:textId="77777777">
      <w:r>
        <w:t>Protection</w:t>
      </w:r>
    </w:p>
    <w:p w:rsidR="0014560F" w:rsidRDefault="0014560F" w14:paraId="00000050" w14:textId="77777777"/>
    <w:p w:rsidR="0014560F" w:rsidRDefault="0055219A" w14:paraId="00000051" w14:textId="77777777">
      <w:r>
        <w:t>2b)</w:t>
      </w:r>
    </w:p>
    <w:p w:rsidR="0014560F" w:rsidRDefault="0055219A" w14:paraId="00000052" w14:textId="77777777">
      <w:r>
        <w:rPr>
          <w:noProof/>
        </w:rPr>
        <w:drawing>
          <wp:inline distT="114300" distB="114300" distL="114300" distR="114300" wp14:anchorId="58614DD3" wp14:editId="07777777">
            <wp:extent cx="3995738" cy="3995738"/>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995738" cy="3995738"/>
                    </a:xfrm>
                    <a:prstGeom prst="rect">
                      <a:avLst/>
                    </a:prstGeom>
                    <a:ln/>
                  </pic:spPr>
                </pic:pic>
              </a:graphicData>
            </a:graphic>
          </wp:inline>
        </w:drawing>
      </w:r>
    </w:p>
    <w:p w:rsidR="0014560F" w:rsidP="5C917611" w:rsidRDefault="0055219A" w14:paraId="00000053" w14:textId="77777777">
      <w:r>
        <w:rPr>
          <w:noProof/>
        </w:rPr>
        <w:drawing>
          <wp:inline distT="114300" distB="114300" distL="114300" distR="114300" wp14:anchorId="7ACF31EF" wp14:editId="07777777">
            <wp:extent cx="3652838" cy="243919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652838" cy="2439191"/>
                    </a:xfrm>
                    <a:prstGeom prst="rect">
                      <a:avLst/>
                    </a:prstGeom>
                    <a:ln/>
                  </pic:spPr>
                </pic:pic>
              </a:graphicData>
            </a:graphic>
          </wp:inline>
        </w:drawing>
      </w:r>
    </w:p>
    <w:p w:rsidR="0014560F" w:rsidRDefault="0055219A" w14:paraId="00000054" w14:textId="77777777">
      <w:r>
        <w:rPr>
          <w:noProof/>
        </w:rPr>
        <w:drawing>
          <wp:inline distT="114300" distB="114300" distL="114300" distR="114300" wp14:anchorId="74BCF4A2" wp14:editId="07777777">
            <wp:extent cx="3576638" cy="219018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576638" cy="2190188"/>
                    </a:xfrm>
                    <a:prstGeom prst="rect">
                      <a:avLst/>
                    </a:prstGeom>
                    <a:ln/>
                  </pic:spPr>
                </pic:pic>
              </a:graphicData>
            </a:graphic>
          </wp:inline>
        </w:drawing>
      </w:r>
    </w:p>
    <w:p w:rsidR="0014560F" w:rsidRDefault="0055219A" w14:paraId="00000055" w14:textId="77777777">
      <w:pPr>
        <w:numPr>
          <w:ilvl w:val="0"/>
          <w:numId w:val="6"/>
        </w:numPr>
      </w:pPr>
      <w:r>
        <w:t>Separation of logical and physical memory.</w:t>
      </w:r>
    </w:p>
    <w:p w:rsidR="0014560F" w:rsidRDefault="0055219A" w14:paraId="00000056" w14:textId="77777777">
      <w:pPr>
        <w:numPr>
          <w:ilvl w:val="0"/>
          <w:numId w:val="6"/>
        </w:numPr>
      </w:pPr>
      <w:r>
        <w:t>Facilitated by page table which performs address translation.</w:t>
      </w:r>
    </w:p>
    <w:p w:rsidR="0014560F" w:rsidRDefault="0055219A" w14:paraId="00000057" w14:textId="77777777">
      <w:pPr>
        <w:numPr>
          <w:ilvl w:val="0"/>
          <w:numId w:val="6"/>
        </w:numPr>
      </w:pPr>
      <w:r>
        <w:t>The OS manages the page table.</w:t>
      </w:r>
    </w:p>
    <w:p w:rsidR="0014560F" w:rsidRDefault="0055219A" w14:paraId="00000058" w14:textId="77777777">
      <w:pPr>
        <w:numPr>
          <w:ilvl w:val="0"/>
          <w:numId w:val="6"/>
        </w:numPr>
      </w:pPr>
      <w:r>
        <w:t xml:space="preserve">The TLB is a piece of hardware that caches virtual memory lookups. </w:t>
      </w:r>
    </w:p>
    <w:p w:rsidR="0014560F" w:rsidRDefault="0055219A" w14:paraId="00000059" w14:textId="77777777">
      <w:pPr>
        <w:numPr>
          <w:ilvl w:val="0"/>
          <w:numId w:val="6"/>
        </w:numPr>
      </w:pPr>
      <w:r>
        <w:t>On a context switch, the OS locates the page table for the new process, sets base and limit registers, and flushes the TLB.</w:t>
      </w:r>
    </w:p>
    <w:p w:rsidR="0014560F" w:rsidRDefault="0055219A" w14:paraId="0000005A" w14:textId="77777777">
      <w:pPr>
        <w:numPr>
          <w:ilvl w:val="0"/>
          <w:numId w:val="6"/>
        </w:numPr>
      </w:pPr>
      <w:r>
        <w:t>Demand paging is where you only bring in frames when they are requested.</w:t>
      </w:r>
    </w:p>
    <w:p w:rsidR="0014560F" w:rsidRDefault="0055219A" w14:paraId="0000005B" w14:textId="77777777">
      <w:pPr>
        <w:numPr>
          <w:ilvl w:val="0"/>
          <w:numId w:val="6"/>
        </w:numPr>
      </w:pPr>
      <w:r>
        <w:t>A valid bit is required for page table entries to keep track of pages that are and are not currently in memory.</w:t>
      </w:r>
    </w:p>
    <w:p w:rsidR="0014560F" w:rsidRDefault="0055219A" w14:paraId="0000005C" w14:textId="77777777">
      <w:pPr>
        <w:numPr>
          <w:ilvl w:val="0"/>
          <w:numId w:val="6"/>
        </w:numPr>
      </w:pPr>
      <w:r>
        <w:t>The OS handles eviction and page replacement policy.</w:t>
      </w:r>
    </w:p>
    <w:p w:rsidR="0014560F" w:rsidRDefault="0014560F" w14:paraId="0000005D" w14:textId="77777777"/>
    <w:p w:rsidR="0014560F" w:rsidRDefault="0055219A" w14:paraId="0000005E" w14:textId="77777777">
      <w:pPr>
        <w:numPr>
          <w:ilvl w:val="0"/>
          <w:numId w:val="5"/>
        </w:numPr>
      </w:pPr>
      <w:r>
        <w:t>Talk about page faults, interrupts and backing store</w:t>
      </w:r>
    </w:p>
    <w:p w:rsidR="0014560F" w:rsidRDefault="0014560F" w14:paraId="0000005F" w14:textId="77777777"/>
    <w:p w:rsidR="0014560F" w:rsidRDefault="0055219A" w14:paraId="00000060" w14:textId="77777777">
      <w:commentRangeStart w:id="12"/>
      <w:commentRangeStart w:id="13"/>
      <w:commentRangeStart w:id="14"/>
      <w:commentRangeStart w:id="15"/>
      <w:commentRangeStart w:id="16"/>
      <w:commentRangeStart w:id="17"/>
      <w:commentRangeStart w:id="18"/>
      <w:commentRangeStart w:id="19"/>
      <w:commentRangeStart w:id="20"/>
      <w:commentRangeStart w:id="21"/>
      <w:commentRangeStart w:id="22"/>
      <w:r>
        <w:t>2c i</w:t>
      </w:r>
      <w:commentRangeEnd w:id="12"/>
      <w:r>
        <w:commentReference w:id="12"/>
      </w:r>
      <w:commentRangeEnd w:id="13"/>
      <w:r>
        <w:commentReference w:id="13"/>
      </w:r>
      <w:commentRangeEnd w:id="14"/>
      <w:r>
        <w:commentReference w:id="14"/>
      </w:r>
      <w:r>
        <w:t xml:space="preserve">) </w:t>
      </w:r>
      <w:commentRangeEnd w:id="15"/>
      <w:r>
        <w:commentReference w:id="15"/>
      </w:r>
      <w:commentRangeEnd w:id="16"/>
      <w:r>
        <w:commentReference w:id="16"/>
      </w:r>
      <w:commentRangeEnd w:id="17"/>
      <w:r>
        <w:commentReference w:id="17"/>
      </w:r>
      <w:commentRangeEnd w:id="18"/>
      <w:r>
        <w:commentReference w:id="18"/>
      </w:r>
      <w:commentRangeEnd w:id="19"/>
      <w:r>
        <w:commentReference w:id="19"/>
      </w:r>
      <w:commentRangeEnd w:id="20"/>
      <w:r>
        <w:commentReference w:id="20"/>
      </w:r>
      <w:commentRangeEnd w:id="21"/>
      <w:r>
        <w:commentReference w:id="21"/>
      </w:r>
      <w:commentRangeEnd w:id="22"/>
      <w:r>
        <w:commentReference w:id="22"/>
      </w:r>
    </w:p>
    <w:p w:rsidR="0014560F" w:rsidRDefault="4A58E2CE" w14:paraId="00000063" w14:textId="77777777">
      <w:r>
        <w:t>TLB effective access</w:t>
      </w:r>
    </w:p>
    <w:p w:rsidR="0014560F" w:rsidRDefault="0014560F" w14:paraId="00000064" w14:textId="77777777"/>
    <w:p w:rsidR="0014560F" w:rsidRDefault="0014560F" w14:paraId="00000065" w14:textId="77777777"/>
    <w:p w:rsidR="0014560F" w:rsidRDefault="0055219A" w14:paraId="00000066" w14:textId="77777777">
      <w:r>
        <w:t>Similar question in OS in 3 easy pieces textbook:</w:t>
      </w:r>
    </w:p>
    <w:p w:rsidR="0014560F" w:rsidRDefault="0055219A" w14:paraId="00000067" w14:textId="77777777">
      <w:r>
        <w:rPr>
          <w:noProof/>
        </w:rPr>
        <w:drawing>
          <wp:inline distT="114300" distB="114300" distL="114300" distR="114300" wp14:anchorId="4EFA2F8E" wp14:editId="07777777">
            <wp:extent cx="5734050" cy="2222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4050" cy="2222500"/>
                    </a:xfrm>
                    <a:prstGeom prst="rect">
                      <a:avLst/>
                    </a:prstGeom>
                    <a:ln/>
                  </pic:spPr>
                </pic:pic>
              </a:graphicData>
            </a:graphic>
          </wp:inline>
        </w:drawing>
      </w:r>
    </w:p>
    <w:p w:rsidR="0014560F" w:rsidRDefault="0055219A" w14:paraId="00000068" w14:textId="77777777">
      <w:r>
        <w:rPr>
          <w:noProof/>
        </w:rPr>
        <w:drawing>
          <wp:inline distT="114300" distB="114300" distL="114300" distR="114300" wp14:anchorId="50BCF7DE" wp14:editId="07777777">
            <wp:extent cx="5734050" cy="4076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734050" cy="4076700"/>
                    </a:xfrm>
                    <a:prstGeom prst="rect">
                      <a:avLst/>
                    </a:prstGeom>
                    <a:ln/>
                  </pic:spPr>
                </pic:pic>
              </a:graphicData>
            </a:graphic>
          </wp:inline>
        </w:drawing>
      </w:r>
    </w:p>
    <w:p w:rsidR="0014560F" w:rsidRDefault="0014560F" w14:paraId="00000069" w14:textId="77777777"/>
    <w:p w:rsidR="0014560F" w:rsidRDefault="0014560F" w14:paraId="0000006A" w14:textId="77777777"/>
    <w:p w:rsidR="0014560F" w:rsidRDefault="0014560F" w14:paraId="0000006B" w14:textId="77777777"/>
    <w:p w:rsidR="0014560F" w:rsidRDefault="0014560F" w14:paraId="0000006C" w14:textId="77777777"/>
    <w:p w:rsidR="0014560F" w:rsidRDefault="0014560F" w14:paraId="0000006D" w14:textId="77777777"/>
    <w:p w:rsidR="0014560F" w:rsidRDefault="0014560F" w14:paraId="0000006E" w14:textId="77777777"/>
    <w:p w:rsidR="0014560F" w:rsidRDefault="0014560F" w14:paraId="0000006F" w14:textId="77777777"/>
    <w:p w:rsidR="0014560F" w:rsidRDefault="0014560F" w14:paraId="00000070" w14:textId="77777777"/>
    <w:p w:rsidR="0014560F" w:rsidRDefault="0014560F" w14:paraId="00000071" w14:textId="77777777"/>
    <w:p w:rsidR="0014560F" w:rsidRDefault="0014560F" w14:paraId="00000072" w14:textId="77777777"/>
    <w:p w:rsidR="0014560F" w:rsidRDefault="0014560F" w14:paraId="00000073" w14:textId="77777777"/>
    <w:p w:rsidR="0014560F" w:rsidRDefault="0055219A" w14:paraId="00000074" w14:textId="77777777">
      <w:r>
        <w:t>2cii)</w:t>
      </w:r>
    </w:p>
    <w:p w:rsidR="0014560F" w:rsidRDefault="0055219A" w14:paraId="00000075" w14:textId="77777777">
      <w:commentRangeStart w:id="23"/>
      <w:commentRangeStart w:id="24"/>
      <w:commentRangeStart w:id="25"/>
      <w:r>
        <w:t xml:space="preserve">Probably doesn’t use demand </w:t>
      </w:r>
      <w:commentRangeStart w:id="26"/>
      <w:r>
        <w:t>paging</w:t>
      </w:r>
      <w:commentRangeEnd w:id="26"/>
      <w:r>
        <w:commentReference w:id="26"/>
      </w:r>
      <w:r>
        <w:t xml:space="preserve"> (?)</w:t>
      </w:r>
      <w:commentRangeEnd w:id="23"/>
      <w:r>
        <w:commentReference w:id="23"/>
      </w:r>
      <w:commentRangeEnd w:id="24"/>
      <w:r>
        <w:commentReference w:id="24"/>
      </w:r>
      <w:commentRangeEnd w:id="25"/>
      <w:r>
        <w:commentReference w:id="25"/>
      </w:r>
    </w:p>
    <w:p w:rsidR="0014560F" w:rsidRDefault="0014560F" w14:paraId="00000076" w14:textId="77777777"/>
    <w:p w:rsidR="0014560F" w:rsidRDefault="0055219A" w14:paraId="00000077" w14:textId="77777777">
      <w:ins w:author="Joe Rackham" w:date="2019-04-21T14:13:00Z" w:id="27">
        <w:r>
          <w:t>The logical address space is larger than the (user) physical address space</w:t>
        </w:r>
      </w:ins>
    </w:p>
    <w:p w:rsidR="0014560F" w:rsidRDefault="0014560F" w14:paraId="00000078" w14:textId="77777777"/>
    <w:p w:rsidR="0014560F" w:rsidRDefault="0055219A" w14:paraId="00000079" w14:textId="4A158A9D">
      <w:ins w:author="Joe Rackham" w:date="2019-04-21T14:14:00Z" w:id="28">
        <w:r>
          <w:t>Eviction takes approximately 50ns?</w:t>
        </w:r>
      </w:ins>
    </w:p>
    <w:p w:rsidR="0014560F" w:rsidRDefault="0014560F" w14:paraId="0000007A" w14:textId="77777777"/>
    <w:p w:rsidR="0014560F" w:rsidRDefault="0055219A" w14:paraId="0000007B" w14:textId="2F792EA9">
      <w:r>
        <w:t>TLB appears to have around 800 entries</w:t>
      </w:r>
      <w:r w:rsidR="4F4A1507">
        <w:t xml:space="preserve"> (1 level TLB access)</w:t>
      </w:r>
      <w:r w:rsidR="168EC476">
        <w:t>.</w:t>
      </w:r>
    </w:p>
    <w:p w:rsidR="168EC476" w:rsidP="5C917611" w:rsidRDefault="168EC476" w14:paraId="492743DA" w14:textId="1A40766B">
      <w:r>
        <w:t>TLB eviction algorithm is shit.</w:t>
      </w:r>
    </w:p>
    <w:p w:rsidR="0014560F" w:rsidRDefault="0014560F" w14:paraId="0000007C" w14:textId="77777777"/>
    <w:p w:rsidR="0014560F" w:rsidRDefault="0055219A" w14:paraId="0000007D" w14:textId="77777777">
      <w:r w:rsidR="4F220E65">
        <w:rPr/>
        <w:t xml:space="preserve">2ciii) </w:t>
      </w:r>
      <w:commentRangeStart w:id="640458318"/>
      <w:commentRangeEnd w:id="640458318"/>
      <w:r>
        <w:rPr>
          <w:rStyle w:val="CommentReference"/>
        </w:rPr>
        <w:commentReference w:id="640458318"/>
      </w:r>
    </w:p>
    <w:p w:rsidR="0014560F" w:rsidRDefault="0055219A" w14:paraId="0000007E" w14:textId="77777777">
      <w:commentRangeStart w:id="29"/>
      <w:commentRangeStart w:id="30"/>
      <w:r>
        <w:t>Memory fills up quicker</w:t>
      </w:r>
      <w:commentRangeEnd w:id="29"/>
      <w:r>
        <w:commentReference w:id="29"/>
      </w:r>
      <w:commentRangeEnd w:id="30"/>
      <w:r>
        <w:commentReference w:id="30"/>
      </w:r>
      <w:r>
        <w:t xml:space="preserve"> -&gt; shift graph to the left, so the peak occurs earlier..</w:t>
      </w:r>
    </w:p>
    <w:p w:rsidR="0014560F" w:rsidRDefault="3623CBD2" w14:paraId="0000007F" w14:textId="03350B24">
      <w:r>
        <w:t>^assumes TLB is using ASID values</w:t>
      </w:r>
      <w:r w:rsidR="3A6FBADD">
        <w:t xml:space="preserve"> to share TLB entries</w:t>
      </w:r>
    </w:p>
    <w:p w:rsidR="1F0B934A" w:rsidP="1F0B934A" w:rsidRDefault="1F0B934A" w14:paraId="1D4AADA5" w14:textId="43223C0D"/>
    <w:p w:rsidR="0014560F" w:rsidRDefault="0055219A" w14:paraId="00000080" w14:textId="77777777">
      <w:commentRangeStart w:id="31"/>
      <w:commentRangeStart w:id="32"/>
      <w:commentRangeStart w:id="33"/>
      <w:commentRangeStart w:id="34"/>
      <w:commentRangeStart w:id="35"/>
      <w:ins w:author="Joe Rackham" w:date="2019-04-21T14:16:00Z" w:id="36">
        <w:r>
          <w:t>Proportional to n, if n = 2 the peak occurs in half the time etc</w:t>
        </w:r>
      </w:ins>
      <w:commentRangeEnd w:id="31"/>
      <w:r>
        <w:commentReference w:id="31"/>
      </w:r>
      <w:commentRangeEnd w:id="32"/>
      <w:r>
        <w:commentReference w:id="32"/>
      </w:r>
      <w:commentRangeEnd w:id="33"/>
      <w:r>
        <w:commentReference w:id="33"/>
      </w:r>
      <w:commentRangeEnd w:id="34"/>
      <w:r>
        <w:commentReference w:id="34"/>
      </w:r>
      <w:commentRangeEnd w:id="35"/>
      <w:r>
        <w:commentReference w:id="35"/>
      </w:r>
    </w:p>
    <w:p w:rsidR="0014560F" w:rsidRDefault="0055219A" w14:paraId="00000081" w14:textId="77777777">
      <w:r>
        <w:t>^Don’t think this is correct, the graph is not against time, it is against PAGES_ACCESSED</w:t>
      </w:r>
    </w:p>
    <w:p w:rsidR="0014560F" w:rsidRDefault="0055219A" w14:paraId="00000082" w14:textId="77777777">
      <w:commentRangeStart w:id="37"/>
      <w:commentRangeStart w:id="38"/>
      <w:r>
        <w:t>Alt Answer</w:t>
      </w:r>
      <w:commentRangeEnd w:id="37"/>
      <w:r>
        <w:commentReference w:id="37"/>
      </w:r>
      <w:commentRangeEnd w:id="38"/>
      <w:r>
        <w:commentReference w:id="38"/>
      </w:r>
      <w:r>
        <w:t>: More evictions are happening in the TLB since addresses are accessed more and in a non-deterministic fashion. So the horizontal asymptote for time would be higher. The point in which there is a sharp increase in time would be the same since the TLB/Page Table would still have the same number of entries.</w:t>
      </w:r>
    </w:p>
    <w:p w:rsidR="0014560F" w:rsidRDefault="0055219A" w14:paraId="00000083" w14:textId="77777777">
      <w:r>
        <w:t>Alt Alt answer: the page fault rate will increase, so when the swaps occur, EAT will be much higher and so the peak should be higher</w:t>
      </w:r>
    </w:p>
    <w:p w:rsidR="0014560F" w:rsidRDefault="0014560F" w14:paraId="00000084" w14:textId="77777777"/>
    <w:p w:rsidR="0014560F" w:rsidRDefault="0055219A" w14:paraId="00000085" w14:textId="77777777">
      <w:r>
        <w:t>2civ)</w:t>
      </w:r>
    </w:p>
    <w:p w:rsidR="0014560F" w:rsidRDefault="0055219A" w14:paraId="00000086" w14:textId="77777777">
      <w:r>
        <w:t>Hardware - use a faster disk or an SSD for faster memory access or get more memory</w:t>
      </w:r>
    </w:p>
    <w:p w:rsidR="0014560F" w:rsidRDefault="0055219A" w14:paraId="00000087" w14:textId="77777777">
      <w:pPr>
        <w:numPr>
          <w:ilvl w:val="0"/>
          <w:numId w:val="4"/>
        </w:numPr>
      </w:pPr>
      <w:r>
        <w:t>Increase size of TLB (More cores = more TLBs?)</w:t>
      </w:r>
    </w:p>
    <w:p w:rsidR="0014560F" w:rsidRDefault="0055219A" w14:paraId="00000088" w14:textId="77777777">
      <w:pPr>
        <w:numPr>
          <w:ilvl w:val="0"/>
          <w:numId w:val="4"/>
        </w:numPr>
      </w:pPr>
      <w:commentRangeStart w:id="39"/>
      <w:commentRangeStart w:id="40"/>
      <w:r>
        <w:rPr>
          <w:noProof/>
        </w:rPr>
        <w:drawing>
          <wp:inline distT="114300" distB="114300" distL="114300" distR="114300" wp14:anchorId="5222C43C" wp14:editId="07777777">
            <wp:extent cx="2185988" cy="132916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185988" cy="1329168"/>
                    </a:xfrm>
                    <a:prstGeom prst="rect">
                      <a:avLst/>
                    </a:prstGeom>
                    <a:ln/>
                  </pic:spPr>
                </pic:pic>
              </a:graphicData>
            </a:graphic>
          </wp:inline>
        </w:drawing>
      </w:r>
      <w:commentRangeEnd w:id="39"/>
      <w:r>
        <w:commentReference w:id="39"/>
      </w:r>
      <w:commentRangeEnd w:id="40"/>
      <w:r>
        <w:commentReference w:id="40"/>
      </w:r>
      <w:r>
        <w:tab/>
      </w:r>
    </w:p>
    <w:p w:rsidR="0014560F" w:rsidRDefault="0055219A" w14:paraId="00000089" w14:textId="2120D8DC">
      <w:pPr>
        <w:numPr>
          <w:ilvl w:val="0"/>
          <w:numId w:val="4"/>
        </w:numPr>
      </w:pPr>
      <w:r>
        <w:t>Better MMU for faster</w:t>
      </w:r>
      <w:r w:rsidR="22E8CC52">
        <w:t xml:space="preserve"> </w:t>
      </w:r>
      <w:r>
        <w:t xml:space="preserve"> logical address translation</w:t>
      </w:r>
    </w:p>
    <w:p w:rsidR="0014560F" w:rsidRDefault="0055219A" w14:paraId="0000008A" w14:textId="77777777">
      <w:r>
        <w:t>Software - use hashed table or inverted table for faster algorithms, use a different page replacement policy</w:t>
      </w:r>
    </w:p>
    <w:p w:rsidR="0014560F" w:rsidRDefault="0055219A" w14:paraId="0000008B" w14:textId="77777777">
      <w:r>
        <w:t>- use a non preemptive scheduling algorithm to prevent interleaving</w:t>
      </w:r>
    </w:p>
    <w:p w:rsidR="0014560F" w:rsidRDefault="0055219A" w14:paraId="0000008C" w14:textId="77777777">
      <w:r>
        <w:t>- use shared pages with copy on write</w:t>
      </w:r>
    </w:p>
    <w:p w:rsidR="0014560F" w:rsidRDefault="0055219A" w14:paraId="0000008D" w14:textId="77777777">
      <w:r>
        <w:t>- use a fairer scheduling algorithm so that the same pages are accessed by each process</w:t>
      </w:r>
    </w:p>
    <w:p w:rsidR="0014560F" w:rsidRDefault="0055219A" w14:paraId="0000008E" w14:textId="77777777">
      <w:r>
        <w:t>- Increase the number of entries in the TLB</w:t>
      </w:r>
    </w:p>
    <w:p w:rsidR="0014560F" w:rsidRDefault="7004EFA2" w14:paraId="0000008F" w14:textId="757C4850">
      <w:r>
        <w:t>- Buy a better PC you poor fuck</w:t>
      </w:r>
      <w:r w:rsidR="01043E56">
        <w:t xml:space="preserve"> </w:t>
      </w:r>
      <w:commentRangeStart w:id="41"/>
      <w:commentRangeEnd w:id="41"/>
      <w:r w:rsidR="3AF9B700">
        <w:rPr>
          <w:rStyle w:val="CommentReference"/>
        </w:rPr>
        <w:commentReference w:id="41"/>
      </w:r>
    </w:p>
    <w:sectPr w:rsidR="0014560F">
      <w:headerReference w:type="default" r:id="rId21"/>
      <w:footerReference w:type="default" r:id="rId22"/>
      <w:pgSz w:w="11909" w:h="16834"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Kelvin Zhang" w:date="2019-04-18T14:12:00Z" w:id="0">
    <w:p w:rsidR="0014560F" w:rsidRDefault="0055219A" w14:paraId="000000C1" w14:textId="77777777">
      <w:pPr>
        <w:widowControl w:val="0"/>
        <w:pBdr>
          <w:top w:val="nil"/>
          <w:left w:val="nil"/>
          <w:bottom w:val="nil"/>
          <w:right w:val="nil"/>
          <w:between w:val="nil"/>
        </w:pBdr>
        <w:spacing w:line="240" w:lineRule="auto"/>
        <w:rPr>
          <w:color w:val="000000"/>
        </w:rPr>
      </w:pPr>
      <w:r>
        <w:rPr>
          <w:color w:val="000000"/>
        </w:rPr>
        <w:t>Since it hasn't explicitly said what language it's using, I suppose you could assume you could initialize it on the same line</w:t>
      </w:r>
    </w:p>
  </w:comment>
  <w:comment w:initials="" w:author="Sukant Roy" w:date="2019-04-21T17:36:00Z" w:id="1">
    <w:p w:rsidR="0014560F" w:rsidRDefault="0055219A" w14:paraId="000000C2" w14:textId="77777777">
      <w:pPr>
        <w:widowControl w:val="0"/>
        <w:pBdr>
          <w:top w:val="nil"/>
          <w:left w:val="nil"/>
          <w:bottom w:val="nil"/>
          <w:right w:val="nil"/>
          <w:between w:val="nil"/>
        </w:pBdr>
        <w:spacing w:line="240" w:lineRule="auto"/>
        <w:rPr>
          <w:color w:val="000000"/>
        </w:rPr>
      </w:pPr>
      <w:r>
        <w:rPr>
          <w:color w:val="000000"/>
        </w:rPr>
        <w:t>I had a separate function for doing this, as I assumed it was C code</w:t>
      </w:r>
    </w:p>
  </w:comment>
  <w:comment w:initials="" w:author="Penelope Tay" w:date="2019-05-08T16:48:00Z" w:id="2">
    <w:p w:rsidR="0014560F" w:rsidRDefault="0055219A" w14:paraId="000000B0" w14:textId="77777777">
      <w:pPr>
        <w:widowControl w:val="0"/>
        <w:pBdr>
          <w:top w:val="nil"/>
          <w:left w:val="nil"/>
          <w:bottom w:val="nil"/>
          <w:right w:val="nil"/>
          <w:between w:val="nil"/>
        </w:pBdr>
        <w:spacing w:line="240" w:lineRule="auto"/>
        <w:rPr>
          <w:color w:val="000000"/>
        </w:rPr>
      </w:pPr>
      <w:r>
        <w:rPr>
          <w:color w:val="000000"/>
        </w:rPr>
        <w:t>An explanation on what these semaphores are doing in case anyone else had trouble understanding:</w:t>
      </w:r>
    </w:p>
    <w:p w:rsidR="0014560F" w:rsidRDefault="0014560F" w14:paraId="000000B1" w14:textId="77777777">
      <w:pPr>
        <w:widowControl w:val="0"/>
        <w:pBdr>
          <w:top w:val="nil"/>
          <w:left w:val="nil"/>
          <w:bottom w:val="nil"/>
          <w:right w:val="nil"/>
          <w:between w:val="nil"/>
        </w:pBdr>
        <w:spacing w:line="240" w:lineRule="auto"/>
        <w:rPr>
          <w:color w:val="000000"/>
        </w:rPr>
      </w:pPr>
    </w:p>
    <w:p w:rsidR="0014560F" w:rsidRDefault="0055219A" w14:paraId="000000B2" w14:textId="77777777">
      <w:pPr>
        <w:widowControl w:val="0"/>
        <w:pBdr>
          <w:top w:val="nil"/>
          <w:left w:val="nil"/>
          <w:bottom w:val="nil"/>
          <w:right w:val="nil"/>
          <w:between w:val="nil"/>
        </w:pBdr>
        <w:spacing w:line="240" w:lineRule="auto"/>
        <w:rPr>
          <w:color w:val="000000"/>
        </w:rPr>
      </w:pPr>
      <w:r>
        <w:rPr>
          <w:color w:val="000000"/>
        </w:rPr>
        <w:t>writable: Ensures that write does not override content that has yet to be read. When the writer finishes writing to the buffer end, it loops back to 0. We ensure that the content at the start has been read before overwriting it.</w:t>
      </w:r>
    </w:p>
    <w:p w:rsidR="0014560F" w:rsidRDefault="0014560F" w14:paraId="000000B3" w14:textId="77777777">
      <w:pPr>
        <w:widowControl w:val="0"/>
        <w:pBdr>
          <w:top w:val="nil"/>
          <w:left w:val="nil"/>
          <w:bottom w:val="nil"/>
          <w:right w:val="nil"/>
          <w:between w:val="nil"/>
        </w:pBdr>
        <w:spacing w:line="240" w:lineRule="auto"/>
        <w:rPr>
          <w:color w:val="000000"/>
        </w:rPr>
      </w:pPr>
    </w:p>
    <w:p w:rsidR="0014560F" w:rsidRDefault="0055219A" w14:paraId="000000B4" w14:textId="77777777">
      <w:pPr>
        <w:widowControl w:val="0"/>
        <w:pBdr>
          <w:top w:val="nil"/>
          <w:left w:val="nil"/>
          <w:bottom w:val="nil"/>
          <w:right w:val="nil"/>
          <w:between w:val="nil"/>
        </w:pBdr>
        <w:spacing w:line="240" w:lineRule="auto"/>
        <w:rPr>
          <w:color w:val="000000"/>
        </w:rPr>
      </w:pPr>
      <w:r>
        <w:rPr>
          <w:color w:val="000000"/>
        </w:rPr>
        <w:t xml:space="preserve">readable: Ensures ordering of read after write - Stops the process from reading an index from the buffer before the buffer had been written to. </w:t>
      </w:r>
    </w:p>
    <w:p w:rsidR="0014560F" w:rsidRDefault="0014560F" w14:paraId="000000B5" w14:textId="77777777">
      <w:pPr>
        <w:widowControl w:val="0"/>
        <w:pBdr>
          <w:top w:val="nil"/>
          <w:left w:val="nil"/>
          <w:bottom w:val="nil"/>
          <w:right w:val="nil"/>
          <w:between w:val="nil"/>
        </w:pBdr>
        <w:spacing w:line="240" w:lineRule="auto"/>
        <w:rPr>
          <w:color w:val="000000"/>
        </w:rPr>
      </w:pPr>
    </w:p>
    <w:p w:rsidR="0014560F" w:rsidRDefault="0055219A" w14:paraId="000000B6" w14:textId="77777777">
      <w:pPr>
        <w:widowControl w:val="0"/>
        <w:pBdr>
          <w:top w:val="nil"/>
          <w:left w:val="nil"/>
          <w:bottom w:val="nil"/>
          <w:right w:val="nil"/>
          <w:between w:val="nil"/>
        </w:pBdr>
        <w:spacing w:line="240" w:lineRule="auto"/>
        <w:rPr>
          <w:color w:val="000000"/>
        </w:rPr>
      </w:pPr>
      <w:r>
        <w:rPr>
          <w:color w:val="000000"/>
        </w:rPr>
        <w:t>mod: Protects the buffers contents</w:t>
      </w:r>
    </w:p>
  </w:comment>
  <w:comment w:initials="" w:author="Rasika Navarange" w:date="2019-05-09T13:47:00Z" w:id="3">
    <w:p w:rsidR="0014560F" w:rsidRDefault="0055219A" w14:paraId="000000B7" w14:textId="77777777">
      <w:pPr>
        <w:widowControl w:val="0"/>
        <w:pBdr>
          <w:top w:val="nil"/>
          <w:left w:val="nil"/>
          <w:bottom w:val="nil"/>
          <w:right w:val="nil"/>
          <w:between w:val="nil"/>
        </w:pBdr>
        <w:spacing w:line="240" w:lineRule="auto"/>
        <w:rPr>
          <w:color w:val="000000"/>
        </w:rPr>
      </w:pPr>
      <w:r>
        <w:rPr>
          <w:color w:val="000000"/>
        </w:rPr>
        <w:t>Doesn't this mean that any read will have to wait for a write? Is that what we want?</w:t>
      </w:r>
    </w:p>
  </w:comment>
  <w:comment w:initials="" w:author="Omar Tahir" w:date="2019-05-09T15:55:00Z" w:id="4">
    <w:p w:rsidR="0014560F" w:rsidRDefault="0055219A" w14:paraId="000000B8" w14:textId="77777777">
      <w:pPr>
        <w:widowControl w:val="0"/>
        <w:pBdr>
          <w:top w:val="nil"/>
          <w:left w:val="nil"/>
          <w:bottom w:val="nil"/>
          <w:right w:val="nil"/>
          <w:between w:val="nil"/>
        </w:pBdr>
        <w:spacing w:line="240" w:lineRule="auto"/>
        <w:rPr>
          <w:color w:val="000000"/>
        </w:rPr>
      </w:pPr>
      <w:r>
        <w:rPr>
          <w:color w:val="000000"/>
        </w:rPr>
        <w:t>If you don't do this then you'll read before any data is written which will just read old garbage data</w:t>
      </w:r>
    </w:p>
  </w:comment>
  <w:comment w:initials="" w:author="Sebastian Kovats" w:date="2019-04-21T13:46:00Z" w:id="7">
    <w:p w:rsidR="0014560F" w:rsidRDefault="0055219A" w14:paraId="000000BB" w14:textId="77777777">
      <w:pPr>
        <w:widowControl w:val="0"/>
        <w:pBdr>
          <w:top w:val="nil"/>
          <w:left w:val="nil"/>
          <w:bottom w:val="nil"/>
          <w:right w:val="nil"/>
          <w:between w:val="nil"/>
        </w:pBdr>
        <w:spacing w:line="240" w:lineRule="auto"/>
        <w:rPr>
          <w:color w:val="000000"/>
        </w:rPr>
      </w:pPr>
      <w:r>
        <w:rPr>
          <w:color w:val="000000"/>
        </w:rPr>
        <w:t>Okay if you swap these two lines a deadlock becomes possible. When the buffer is full and sema_down(mod) is called first,  the thread will block on sema_down(writable). When a reader then tries to call sema_down(mod) it will block too and we have a deadlock. See https://stackoverflow.com/questions/23395545/bounded-buffer-order-of-mutex-vs-empty-which-comes-first</w:t>
      </w:r>
    </w:p>
  </w:comment>
  <w:comment w:initials="" w:author="Anindita Ghosh" w:date="2019-05-08T21:13:00Z" w:id="8">
    <w:p w:rsidR="0014560F" w:rsidRDefault="0055219A" w14:paraId="000000B9" w14:textId="77777777">
      <w:pPr>
        <w:widowControl w:val="0"/>
        <w:pBdr>
          <w:top w:val="nil"/>
          <w:left w:val="nil"/>
          <w:bottom w:val="nil"/>
          <w:right w:val="nil"/>
          <w:between w:val="nil"/>
        </w:pBdr>
        <w:spacing w:line="240" w:lineRule="auto"/>
        <w:rPr>
          <w:color w:val="000000"/>
        </w:rPr>
      </w:pPr>
      <w:r>
        <w:rPr>
          <w:color w:val="000000"/>
        </w:rPr>
        <w:t>Is the sema_up for write necessary? I assumed you're only meant to keep next_read less than or equal to next_write</w:t>
      </w:r>
    </w:p>
  </w:comment>
  <w:comment w:initials="" w:author="Omar Tahir" w:date="2019-05-09T15:57:00Z" w:id="9">
    <w:p w:rsidR="0014560F" w:rsidRDefault="0055219A" w14:paraId="000000BA" w14:textId="77777777">
      <w:pPr>
        <w:widowControl w:val="0"/>
        <w:pBdr>
          <w:top w:val="nil"/>
          <w:left w:val="nil"/>
          <w:bottom w:val="nil"/>
          <w:right w:val="nil"/>
          <w:between w:val="nil"/>
        </w:pBdr>
        <w:spacing w:line="240" w:lineRule="auto"/>
        <w:rPr>
          <w:color w:val="000000"/>
        </w:rPr>
      </w:pPr>
      <w:r>
        <w:rPr>
          <w:color w:val="000000"/>
        </w:rPr>
        <w:t>The buffer is circular, so no they don't have to be in that order</w:t>
      </w:r>
    </w:p>
  </w:comment>
  <w:comment w:initials="" w:author="Sebastian Kovats" w:date="2019-04-21T12:36:00Z" w:id="5">
    <w:p w:rsidR="0014560F" w:rsidRDefault="0055219A" w14:paraId="000000BF" w14:textId="77777777">
      <w:pPr>
        <w:widowControl w:val="0"/>
        <w:pBdr>
          <w:top w:val="nil"/>
          <w:left w:val="nil"/>
          <w:bottom w:val="nil"/>
          <w:right w:val="nil"/>
          <w:between w:val="nil"/>
        </w:pBdr>
        <w:spacing w:line="240" w:lineRule="auto"/>
        <w:rPr>
          <w:color w:val="000000"/>
        </w:rPr>
      </w:pPr>
      <w:r>
        <w:rPr>
          <w:color w:val="000000"/>
        </w:rPr>
        <w:t>I think you need several semaphores to make sure that the buffer can only be written to when there's space and only read from when something's been written to it. I'm not sure if the order of downs and ups here is deadlock-proof though.</w:t>
      </w:r>
    </w:p>
  </w:comment>
  <w:comment w:initials="" w:author="Sebastian Kovats" w:date="2019-04-21T12:43:00Z" w:id="6">
    <w:p w:rsidR="0014560F" w:rsidRDefault="0055219A" w14:paraId="000000C0" w14:textId="77777777">
      <w:pPr>
        <w:widowControl w:val="0"/>
        <w:pBdr>
          <w:top w:val="nil"/>
          <w:left w:val="nil"/>
          <w:bottom w:val="nil"/>
          <w:right w:val="nil"/>
          <w:between w:val="nil"/>
        </w:pBdr>
        <w:spacing w:line="240" w:lineRule="auto"/>
        <w:rPr>
          <w:color w:val="000000"/>
        </w:rPr>
      </w:pPr>
      <w:r>
        <w:rPr>
          <w:color w:val="000000"/>
        </w:rPr>
        <w:t>I think it might even be deadlock-proof because the reader and writer functions never down the same two semaphores. But reading part d) I don't see how I could swap any lines to make a deadlock possible, so maybe my approach is wrong to begin with.</w:t>
      </w:r>
    </w:p>
  </w:comment>
  <w:comment w:initials="" w:author="Kelvin Zhang" w:date="2019-04-18T14:16:00Z" w:id="10">
    <w:p w:rsidR="0014560F" w:rsidRDefault="0055219A" w14:paraId="00000097" w14:textId="77777777">
      <w:pPr>
        <w:widowControl w:val="0"/>
        <w:pBdr>
          <w:top w:val="nil"/>
          <w:left w:val="nil"/>
          <w:bottom w:val="nil"/>
          <w:right w:val="nil"/>
          <w:between w:val="nil"/>
        </w:pBdr>
        <w:spacing w:line="240" w:lineRule="auto"/>
        <w:rPr>
          <w:color w:val="000000"/>
        </w:rPr>
      </w:pPr>
      <w:r>
        <w:rPr>
          <w:color w:val="000000"/>
        </w:rPr>
        <w:t>Also would a thread downing a kernel-implemented semaphore (with count == 0) cause a context switch which may yield the entire process despite there being available, unblocked threads?</w:t>
      </w:r>
    </w:p>
  </w:comment>
  <w:comment w:initials="" w:author="Kelvin Zhang" w:date="2019-04-18T14:19:00Z" w:id="11">
    <w:p w:rsidR="0014560F" w:rsidRDefault="0055219A" w14:paraId="00000098" w14:textId="77777777">
      <w:pPr>
        <w:widowControl w:val="0"/>
        <w:pBdr>
          <w:top w:val="nil"/>
          <w:left w:val="nil"/>
          <w:bottom w:val="nil"/>
          <w:right w:val="nil"/>
          <w:between w:val="nil"/>
        </w:pBdr>
        <w:spacing w:line="240" w:lineRule="auto"/>
        <w:rPr>
          <w:color w:val="000000"/>
        </w:rPr>
      </w:pPr>
      <w:r>
        <w:rPr>
          <w:color w:val="000000"/>
        </w:rPr>
        <w:t>Never mind! That would be if we were combining kernel semaphores with user-level threads. If the semaphore were to be implemented in user-space,  then it doesn't seem to matter</w:t>
      </w:r>
    </w:p>
  </w:comment>
  <w:comment w:initials="" w:author="George Soteriou" w:date="2019-05-09T21:01:00Z" w:id="12">
    <w:p w:rsidR="0014560F" w:rsidRDefault="0055219A" w14:paraId="00000094" w14:textId="77777777">
      <w:pPr>
        <w:widowControl w:val="0"/>
        <w:pBdr>
          <w:top w:val="nil"/>
          <w:left w:val="nil"/>
          <w:bottom w:val="nil"/>
          <w:right w:val="nil"/>
          <w:between w:val="nil"/>
        </w:pBdr>
        <w:spacing w:line="240" w:lineRule="auto"/>
        <w:rPr>
          <w:color w:val="000000"/>
        </w:rPr>
      </w:pPr>
      <w:r>
        <w:rPr>
          <w:color w:val="000000"/>
        </w:rPr>
        <w:t>There is no way this is swapping. The machine in question 2 is a 64 bit machine and even with 1000 * 4KB pages, that would make the memory size = 2MB. no 64 bit machine would have less that 2MB memory so its very unlikely to be swap</w:t>
      </w:r>
    </w:p>
  </w:comment>
  <w:comment w:initials="" w:author="Priansh Shah" w:date="2020-05-06T08:38:00Z" w:id="13">
    <w:p w:rsidR="0014560F" w:rsidRDefault="0055219A" w14:paraId="00000095" w14:textId="77777777">
      <w:pPr>
        <w:widowControl w:val="0"/>
        <w:pBdr>
          <w:top w:val="nil"/>
          <w:left w:val="nil"/>
          <w:bottom w:val="nil"/>
          <w:right w:val="nil"/>
          <w:between w:val="nil"/>
        </w:pBdr>
        <w:spacing w:line="240" w:lineRule="auto"/>
        <w:rPr>
          <w:color w:val="000000"/>
        </w:rPr>
      </w:pPr>
      <w:r>
        <w:rPr>
          <w:color w:val="000000"/>
        </w:rPr>
        <w:t>+1</w:t>
      </w:r>
    </w:p>
  </w:comment>
  <w:comment w:initials="" w:author="Chin Theerathat" w:date="2019-05-09T12:23:00Z" w:id="14">
    <w:p w:rsidR="0014560F" w:rsidRDefault="0055219A" w14:paraId="00000099" w14:textId="77777777">
      <w:pPr>
        <w:widowControl w:val="0"/>
        <w:pBdr>
          <w:top w:val="nil"/>
          <w:left w:val="nil"/>
          <w:bottom w:val="nil"/>
          <w:right w:val="nil"/>
          <w:between w:val="nil"/>
        </w:pBdr>
        <w:spacing w:line="240" w:lineRule="auto"/>
        <w:rPr>
          <w:color w:val="000000"/>
        </w:rPr>
      </w:pPr>
      <w:r>
        <w:rPr>
          <w:color w:val="000000"/>
        </w:rPr>
        <w:t>Could it be because for first few page accesses the pages are already in TLBs so it &lt;10ns, and afterwads TLB misses so it needs to look up in normal page table?</w:t>
      </w:r>
    </w:p>
  </w:comment>
  <w:comment w:initials="" w:author="Daniel Hails" w:date="2019-05-05T13:25:00Z" w:id="15">
    <w:p w:rsidR="0014560F" w:rsidRDefault="0055219A" w14:paraId="0000009B" w14:textId="77777777">
      <w:pPr>
        <w:widowControl w:val="0"/>
        <w:pBdr>
          <w:top w:val="nil"/>
          <w:left w:val="nil"/>
          <w:bottom w:val="nil"/>
          <w:right w:val="nil"/>
          <w:between w:val="nil"/>
        </w:pBdr>
        <w:spacing w:line="240" w:lineRule="auto"/>
        <w:rPr>
          <w:color w:val="000000"/>
        </w:rPr>
      </w:pPr>
      <w:r>
        <w:rPr>
          <w:color w:val="000000"/>
        </w:rPr>
        <w:t>I think these solutions are way to slow to cause what is happening on the graph. We experience change in the 10s of nanoseconds so can't be swapping. I'm guessing that this is about the TLB and the hit vs cache rate. By timing the inner loop 1000000 times we get an average for how long each access takes. The jump in cost would be where the first level TLB is full, and get a sense of how TLB hits and misses affect performance. (namely that the TLB holds approximately 512 entries)</w:t>
      </w:r>
    </w:p>
  </w:comment>
  <w:comment w:initials="" w:author="Joe Rackham" w:date="2019-05-08T10:53:00Z" w:id="16">
    <w:p w:rsidR="0014560F" w:rsidRDefault="0055219A" w14:paraId="0000009C" w14:textId="77777777">
      <w:pPr>
        <w:widowControl w:val="0"/>
        <w:pBdr>
          <w:top w:val="nil"/>
          <w:left w:val="nil"/>
          <w:bottom w:val="nil"/>
          <w:right w:val="nil"/>
          <w:between w:val="nil"/>
        </w:pBdr>
        <w:spacing w:line="240" w:lineRule="auto"/>
        <w:rPr>
          <w:color w:val="000000"/>
        </w:rPr>
      </w:pPr>
      <w:r>
        <w:rPr>
          <w:color w:val="000000"/>
        </w:rPr>
        <w:t>If we treat the behaviour before the jump as "The address is cached" then the time to execute line 5 is the time of one check to the TLB and 1 memory access i.e the time of a memory access is &lt; 10 ns from the graph</w:t>
      </w:r>
    </w:p>
    <w:p w:rsidR="0014560F" w:rsidRDefault="0014560F" w14:paraId="0000009D" w14:textId="77777777">
      <w:pPr>
        <w:widowControl w:val="0"/>
        <w:pBdr>
          <w:top w:val="nil"/>
          <w:left w:val="nil"/>
          <w:bottom w:val="nil"/>
          <w:right w:val="nil"/>
          <w:between w:val="nil"/>
        </w:pBdr>
        <w:spacing w:line="240" w:lineRule="auto"/>
        <w:rPr>
          <w:color w:val="000000"/>
        </w:rPr>
      </w:pPr>
    </w:p>
    <w:p w:rsidR="0014560F" w:rsidRDefault="0055219A" w14:paraId="0000009E" w14:textId="77777777">
      <w:pPr>
        <w:widowControl w:val="0"/>
        <w:pBdr>
          <w:top w:val="nil"/>
          <w:left w:val="nil"/>
          <w:bottom w:val="nil"/>
          <w:right w:val="nil"/>
          <w:between w:val="nil"/>
        </w:pBdr>
        <w:spacing w:line="240" w:lineRule="auto"/>
        <w:rPr>
          <w:color w:val="000000"/>
        </w:rPr>
      </w:pPr>
      <w:r>
        <w:rPr>
          <w:color w:val="000000"/>
        </w:rPr>
        <w:t>Then if the behaviour afterwards is "the value isn't cached" we would expect line 5 needs to do one access to the page table and then 1 for the actual read but this doesn't account for the fact the line take around 60ns</w:t>
      </w:r>
    </w:p>
  </w:comment>
  <w:comment w:initials="" w:author="Daniel Hails" w:date="2019-05-08T11:03:00Z" w:id="17">
    <w:p w:rsidR="0014560F" w:rsidRDefault="0055219A" w14:paraId="0000009F" w14:textId="77777777">
      <w:pPr>
        <w:widowControl w:val="0"/>
        <w:pBdr>
          <w:top w:val="nil"/>
          <w:left w:val="nil"/>
          <w:bottom w:val="nil"/>
          <w:right w:val="nil"/>
          <w:between w:val="nil"/>
        </w:pBdr>
        <w:spacing w:line="240" w:lineRule="auto"/>
        <w:rPr>
          <w:color w:val="000000"/>
        </w:rPr>
      </w:pPr>
      <w:r>
        <w:rPr>
          <w:color w:val="000000"/>
        </w:rPr>
        <w:t>Maybe we've got cached memory interplaying as well to explain why it's so quick before that point. But I see you point and it's a good one.</w:t>
      </w:r>
    </w:p>
    <w:p w:rsidR="0014560F" w:rsidRDefault="0014560F" w14:paraId="000000A0" w14:textId="77777777">
      <w:pPr>
        <w:widowControl w:val="0"/>
        <w:pBdr>
          <w:top w:val="nil"/>
          <w:left w:val="nil"/>
          <w:bottom w:val="nil"/>
          <w:right w:val="nil"/>
          <w:between w:val="nil"/>
        </w:pBdr>
        <w:spacing w:line="240" w:lineRule="auto"/>
        <w:rPr>
          <w:color w:val="000000"/>
        </w:rPr>
      </w:pPr>
    </w:p>
    <w:p w:rsidR="0014560F" w:rsidRDefault="0055219A" w14:paraId="000000A1" w14:textId="77777777">
      <w:pPr>
        <w:widowControl w:val="0"/>
        <w:pBdr>
          <w:top w:val="nil"/>
          <w:left w:val="nil"/>
          <w:bottom w:val="nil"/>
          <w:right w:val="nil"/>
          <w:between w:val="nil"/>
        </w:pBdr>
        <w:spacing w:line="240" w:lineRule="auto"/>
        <w:rPr>
          <w:color w:val="000000"/>
        </w:rPr>
      </w:pPr>
      <w:r>
        <w:rPr>
          <w:color w:val="000000"/>
        </w:rPr>
        <w:t>Also your argument would depend on the type of page table (sufficiently hierarchical and we could get a jump of around that much).</w:t>
      </w:r>
    </w:p>
  </w:comment>
  <w:comment w:initials="" w:author="Daniel Hails" w:date="2019-05-08T11:05:00Z" w:id="18">
    <w:p w:rsidR="0014560F" w:rsidRDefault="0055219A" w14:paraId="000000A2" w14:textId="77777777">
      <w:pPr>
        <w:widowControl w:val="0"/>
        <w:pBdr>
          <w:top w:val="nil"/>
          <w:left w:val="nil"/>
          <w:bottom w:val="nil"/>
          <w:right w:val="nil"/>
          <w:between w:val="nil"/>
        </w:pBdr>
        <w:spacing w:line="240" w:lineRule="auto"/>
        <w:rPr>
          <w:color w:val="000000"/>
        </w:rPr>
      </w:pPr>
      <w:r>
        <w:rPr>
          <w:color w:val="000000"/>
        </w:rPr>
        <w:t>Still feel that it's a more likely version of events than a write to disk taking around 60ns unless my intuition for the speed of disk writing/reading a page is way off.</w:t>
      </w:r>
    </w:p>
  </w:comment>
  <w:comment w:initials="" w:author="Martin Piala" w:date="2019-05-08T20:22:00Z" w:id="19">
    <w:p w:rsidR="0014560F" w:rsidRDefault="0055219A" w14:paraId="000000A3" w14:textId="77777777">
      <w:pPr>
        <w:widowControl w:val="0"/>
        <w:pBdr>
          <w:top w:val="nil"/>
          <w:left w:val="nil"/>
          <w:bottom w:val="nil"/>
          <w:right w:val="nil"/>
          <w:between w:val="nil"/>
        </w:pBdr>
        <w:spacing w:line="240" w:lineRule="auto"/>
        <w:rPr>
          <w:color w:val="000000"/>
        </w:rPr>
      </w:pPr>
      <w:r>
        <w:rPr>
          <w:color w:val="000000"/>
        </w:rPr>
        <w:t>The disk read takes definitely more than 60ns. ssd reads are measured in microseconds and hdd reads in miliseconds. My guess is that all pages are cached in L2/L3 cache. L2 has around 2MB (and that would fit 512 pages 4KB each). But again, we can see times that with array longer than 500 pages it takes like 50 times more to access a page. So I would say that the system is using some inefficient page table implementation (e.g. very deep hierarchical page table or inverted page table)</w:t>
      </w:r>
    </w:p>
  </w:comment>
  <w:comment w:initials="" w:author="Sebastian Kovats" w:date="2019-05-09T12:04:00Z" w:id="20">
    <w:p w:rsidR="0014560F" w:rsidRDefault="0055219A" w14:paraId="000000A4" w14:textId="77777777">
      <w:pPr>
        <w:widowControl w:val="0"/>
        <w:pBdr>
          <w:top w:val="nil"/>
          <w:left w:val="nil"/>
          <w:bottom w:val="nil"/>
          <w:right w:val="nil"/>
          <w:between w:val="nil"/>
        </w:pBdr>
        <w:spacing w:line="240" w:lineRule="auto"/>
        <w:rPr>
          <w:color w:val="000000"/>
        </w:rPr>
      </w:pPr>
      <w:r>
        <w:rPr>
          <w:color w:val="000000"/>
        </w:rPr>
        <w:t>Okay having read your comments I have the following theory: The TLB has space for 512 page table entries. In this way, when you access less than 512 pages, only the first iteration of the loop will be slow because it needs to warm up the TLB. The 999,999 other ones will be super fast then, so you don't see it in the graph at all. For more than 512 pages, as you traverse the array, when you access page 512+n, you quickly get into the situation where you evict old pages from the TLB, which however you need on the next iteration of i. Paired with the weird and inefficient page table structure you describe (that may take as much as 8 memory cycles to find an address), you have to set up the TLB on each iteration. If you then have several processes (and you only have one core), then rather than the spike occurring earlier, it will be less pronounced. I think the time will be worse from the beginning because the processes get preempted before finishing the 1,000,000 iterations, so their TLB gets flushed and they have to start over every time they get rescheduled.</w:t>
      </w:r>
    </w:p>
  </w:comment>
  <w:comment w:initials="" w:author="Sebastian Kovats" w:date="2019-05-09T12:16:00Z" w:id="21">
    <w:p w:rsidR="0014560F" w:rsidRDefault="0055219A" w14:paraId="000000A5" w14:textId="77777777">
      <w:pPr>
        <w:widowControl w:val="0"/>
        <w:pBdr>
          <w:top w:val="nil"/>
          <w:left w:val="nil"/>
          <w:bottom w:val="nil"/>
          <w:right w:val="nil"/>
          <w:between w:val="nil"/>
        </w:pBdr>
        <w:spacing w:line="240" w:lineRule="auto"/>
        <w:rPr>
          <w:color w:val="000000"/>
        </w:rPr>
      </w:pPr>
      <w:r>
        <w:rPr>
          <w:color w:val="000000"/>
        </w:rPr>
        <w:t>Think I might be wrong about the last bit, if the loop body takes 6ns per iteration and runs 100 times, summed over 1,000,000 is 600,000,000ns = 600ms, so the whole thing  only takes like 10 time slices. So a process would only have to repopulate the TLB 10 times i.e. during 10 iterations, which still shouldn't make a difference over 1,000,000</w:t>
      </w:r>
    </w:p>
  </w:comment>
  <w:comment w:initials="" w:author="Sebastian Kovats" w:date="2019-05-09T12:43:00Z" w:id="22">
    <w:p w:rsidR="0014560F" w:rsidRDefault="0055219A" w14:paraId="000000A6" w14:textId="77777777">
      <w:pPr>
        <w:widowControl w:val="0"/>
        <w:pBdr>
          <w:top w:val="nil"/>
          <w:left w:val="nil"/>
          <w:bottom w:val="nil"/>
          <w:right w:val="nil"/>
          <w:between w:val="nil"/>
        </w:pBdr>
        <w:spacing w:line="240" w:lineRule="auto"/>
        <w:rPr>
          <w:color w:val="000000"/>
        </w:rPr>
      </w:pPr>
      <w:r>
        <w:rPr>
          <w:color w:val="000000"/>
        </w:rPr>
        <w:t>I think for iii) it's possible that the graph barely changes at all. If the time slices are quite large and actually only a small fraction of the loop iterations will be affected by the TLB flush (+ the time the other processes run), then the average time per inner loop iteration shouldn't really change. It will take longer for all of the processes to finish, but that shouldn't affect each average time. (I might be really overcomplicating it by now tho)</w:t>
      </w:r>
    </w:p>
  </w:comment>
  <w:comment w:initials="" w:author="Leon Khalmetov" w:date="2019-05-04T17:40:00Z" w:id="26">
    <w:p w:rsidR="0014560F" w:rsidRDefault="0055219A" w14:paraId="000000AF" w14:textId="77777777">
      <w:pPr>
        <w:widowControl w:val="0"/>
        <w:pBdr>
          <w:top w:val="nil"/>
          <w:left w:val="nil"/>
          <w:bottom w:val="nil"/>
          <w:right w:val="nil"/>
          <w:between w:val="nil"/>
        </w:pBdr>
        <w:spacing w:line="240" w:lineRule="auto"/>
        <w:rPr>
          <w:color w:val="000000"/>
        </w:rPr>
      </w:pPr>
      <w:r>
        <w:rPr>
          <w:color w:val="000000"/>
        </w:rPr>
        <w:t>Maybe from PAGES_ACCESSED value (when the graph jumps) we could infer the size of the address space that is in memory (initially) and from that and the page size calculate the number of bits needed for the virtual address space</w:t>
      </w:r>
    </w:p>
  </w:comment>
  <w:comment w:initials="" w:author="Kelvin Zhang" w:date="2019-04-18T15:14:00Z" w:id="23">
    <w:p w:rsidR="0014560F" w:rsidRDefault="0055219A" w14:paraId="00000091" w14:textId="77777777">
      <w:pPr>
        <w:widowControl w:val="0"/>
        <w:pBdr>
          <w:top w:val="nil"/>
          <w:left w:val="nil"/>
          <w:bottom w:val="nil"/>
          <w:right w:val="nil"/>
          <w:between w:val="nil"/>
        </w:pBdr>
        <w:spacing w:line="240" w:lineRule="auto"/>
        <w:rPr>
          <w:color w:val="000000"/>
        </w:rPr>
      </w:pPr>
      <w:r>
        <w:rPr>
          <w:color w:val="000000"/>
        </w:rPr>
        <w:t>Surely would be demand paged but with a really poor choice of page replacement algorithm?</w:t>
      </w:r>
    </w:p>
  </w:comment>
  <w:comment w:initials="" w:author="Kelvin Zhang" w:date="2019-04-18T15:14:00Z" w:id="24">
    <w:p w:rsidR="0014560F" w:rsidRDefault="0055219A" w14:paraId="00000092" w14:textId="77777777">
      <w:pPr>
        <w:widowControl w:val="0"/>
        <w:pBdr>
          <w:top w:val="nil"/>
          <w:left w:val="nil"/>
          <w:bottom w:val="nil"/>
          <w:right w:val="nil"/>
          <w:between w:val="nil"/>
        </w:pBdr>
        <w:spacing w:line="240" w:lineRule="auto"/>
        <w:rPr>
          <w:color w:val="000000"/>
        </w:rPr>
      </w:pPr>
      <w:r>
        <w:rPr>
          <w:color w:val="000000"/>
        </w:rPr>
        <w:t>but either way i don't feel like this answers the question about how the virtual memory system is organised. also, how would we use the values shown above?</w:t>
      </w:r>
    </w:p>
  </w:comment>
  <w:comment w:initials="" w:author="Joe Rackham" w:date="2019-04-21T14:13:00Z" w:id="25">
    <w:p w:rsidR="0014560F" w:rsidRDefault="0055219A" w14:paraId="00000093" w14:textId="77777777">
      <w:pPr>
        <w:widowControl w:val="0"/>
        <w:pBdr>
          <w:top w:val="nil"/>
          <w:left w:val="nil"/>
          <w:bottom w:val="nil"/>
          <w:right w:val="nil"/>
          <w:between w:val="nil"/>
        </w:pBdr>
        <w:spacing w:line="240" w:lineRule="auto"/>
        <w:rPr>
          <w:color w:val="000000"/>
        </w:rPr>
      </w:pPr>
      <w:r>
        <w:rPr>
          <w:color w:val="000000"/>
        </w:rPr>
        <w:t>+1 I think the plot suggests that demand paging IS used</w:t>
      </w:r>
    </w:p>
  </w:comment>
  <w:comment w:initials="" w:author="Dan L" w:date="2020-05-06T08:20:00Z" w:id="29">
    <w:p w:rsidR="0014560F" w:rsidRDefault="0055219A" w14:paraId="000000BC" w14:textId="77777777">
      <w:pPr>
        <w:widowControl w:val="0"/>
        <w:pBdr>
          <w:top w:val="nil"/>
          <w:left w:val="nil"/>
          <w:bottom w:val="nil"/>
          <w:right w:val="nil"/>
          <w:between w:val="nil"/>
        </w:pBdr>
        <w:spacing w:line="240" w:lineRule="auto"/>
        <w:rPr>
          <w:color w:val="000000"/>
        </w:rPr>
      </w:pPr>
      <w:r>
        <w:rPr>
          <w:color w:val="000000"/>
        </w:rPr>
        <w:t>I dont think the speed memory fills out should matter, as long as there are more page table entries than PAGES_ACCESSED.</w:t>
      </w:r>
    </w:p>
  </w:comment>
  <w:comment w:initials="" w:author="Priansh Shah" w:date="2020-05-06T08:39:00Z" w:id="30">
    <w:p w:rsidR="0014560F" w:rsidRDefault="0055219A" w14:paraId="000000BD" w14:textId="77777777">
      <w:pPr>
        <w:widowControl w:val="0"/>
        <w:pBdr>
          <w:top w:val="nil"/>
          <w:left w:val="nil"/>
          <w:bottom w:val="nil"/>
          <w:right w:val="nil"/>
          <w:between w:val="nil"/>
        </w:pBdr>
        <w:spacing w:line="240" w:lineRule="auto"/>
        <w:rPr>
          <w:color w:val="000000"/>
        </w:rPr>
      </w:pPr>
      <w:r>
        <w:rPr>
          <w:color w:val="000000"/>
        </w:rPr>
        <w:t>+1</w:t>
      </w:r>
    </w:p>
  </w:comment>
  <w:comment w:initials="" w:author="Kelvin Zhang" w:date="2019-05-07T21:23:00Z" w:id="31">
    <w:p w:rsidR="0014560F" w:rsidRDefault="0055219A" w14:paraId="000000A7" w14:textId="77777777">
      <w:pPr>
        <w:widowControl w:val="0"/>
        <w:pBdr>
          <w:top w:val="nil"/>
          <w:left w:val="nil"/>
          <w:bottom w:val="nil"/>
          <w:right w:val="nil"/>
          <w:between w:val="nil"/>
        </w:pBdr>
        <w:spacing w:line="240" w:lineRule="auto"/>
        <w:rPr>
          <w:color w:val="000000"/>
        </w:rPr>
      </w:pPr>
      <w:r>
        <w:rPr>
          <w:color w:val="000000"/>
        </w:rPr>
        <w:t>What would be the reasoning for this?</w:t>
      </w:r>
    </w:p>
  </w:comment>
  <w:comment w:initials="" w:author="Joe Rackham" w:date="2019-05-08T11:00:00Z" w:id="32">
    <w:p w:rsidR="0014560F" w:rsidRDefault="0055219A" w14:paraId="000000A8" w14:textId="77777777">
      <w:pPr>
        <w:widowControl w:val="0"/>
        <w:pBdr>
          <w:top w:val="nil"/>
          <w:left w:val="nil"/>
          <w:bottom w:val="nil"/>
          <w:right w:val="nil"/>
          <w:between w:val="nil"/>
        </w:pBdr>
        <w:spacing w:line="240" w:lineRule="auto"/>
        <w:rPr>
          <w:color w:val="000000"/>
        </w:rPr>
      </w:pPr>
      <w:r>
        <w:rPr>
          <w:color w:val="000000"/>
        </w:rPr>
        <w:t>The jump occurs when memory is full and we have to start evicting pages.</w:t>
      </w:r>
    </w:p>
    <w:p w:rsidR="0014560F" w:rsidRDefault="0014560F" w14:paraId="000000A9" w14:textId="77777777">
      <w:pPr>
        <w:widowControl w:val="0"/>
        <w:pBdr>
          <w:top w:val="nil"/>
          <w:left w:val="nil"/>
          <w:bottom w:val="nil"/>
          <w:right w:val="nil"/>
          <w:between w:val="nil"/>
        </w:pBdr>
        <w:spacing w:line="240" w:lineRule="auto"/>
        <w:rPr>
          <w:color w:val="000000"/>
        </w:rPr>
      </w:pPr>
    </w:p>
    <w:p w:rsidR="0014560F" w:rsidRDefault="0055219A" w14:paraId="000000AA" w14:textId="77777777">
      <w:pPr>
        <w:widowControl w:val="0"/>
        <w:pBdr>
          <w:top w:val="nil"/>
          <w:left w:val="nil"/>
          <w:bottom w:val="nil"/>
          <w:right w:val="nil"/>
          <w:between w:val="nil"/>
        </w:pBdr>
        <w:spacing w:line="240" w:lineRule="auto"/>
        <w:rPr>
          <w:color w:val="000000"/>
        </w:rPr>
      </w:pPr>
      <w:r>
        <w:rPr>
          <w:color w:val="000000"/>
        </w:rPr>
        <w:t>If two processes are running concurrently (with roughly even CPU) time then roughly half the pages in each with belong to each process an the jump halfway to the point of the original graph</w:t>
      </w:r>
    </w:p>
  </w:comment>
  <w:comment w:initials="" w:author="Brandon Forbes" w:date="2019-05-09T17:31:00Z" w:id="33">
    <w:p w:rsidR="0014560F" w:rsidRDefault="0055219A" w14:paraId="000000AB" w14:textId="77777777">
      <w:pPr>
        <w:widowControl w:val="0"/>
        <w:pBdr>
          <w:top w:val="nil"/>
          <w:left w:val="nil"/>
          <w:bottom w:val="nil"/>
          <w:right w:val="nil"/>
          <w:between w:val="nil"/>
        </w:pBdr>
        <w:spacing w:line="240" w:lineRule="auto"/>
        <w:rPr>
          <w:color w:val="000000"/>
        </w:rPr>
      </w:pPr>
      <w:r>
        <w:rPr>
          <w:color w:val="000000"/>
        </w:rPr>
        <w:t>I don't think this is true since the processes are all accessing the same pages, so it doesn't matter how many processes there are (assuming a fair scheduling algorithm), roughly the same pages need to be in memory at any given time as in the single-threaded case</w:t>
      </w:r>
    </w:p>
  </w:comment>
  <w:comment w:initials="" w:author="Justin Chong" w:date="2019-05-10T04:41:00Z" w:id="34">
    <w:p w:rsidR="0014560F" w:rsidRDefault="0055219A" w14:paraId="000000AC" w14:textId="77777777">
      <w:pPr>
        <w:widowControl w:val="0"/>
        <w:pBdr>
          <w:top w:val="nil"/>
          <w:left w:val="nil"/>
          <w:bottom w:val="nil"/>
          <w:right w:val="nil"/>
          <w:between w:val="nil"/>
        </w:pBdr>
        <w:spacing w:line="240" w:lineRule="auto"/>
        <w:rPr>
          <w:color w:val="000000"/>
        </w:rPr>
      </w:pPr>
      <w:r>
        <w:rPr>
          <w:color w:val="000000"/>
        </w:rPr>
        <w:t>The graph is time taken/number of pages accessed instead of time taken/ time passed, so it shouldn't shift left just cause it accesses 10k pages faster right?</w:t>
      </w:r>
    </w:p>
  </w:comment>
  <w:comment w:initials="" w:author="Samuel Trew" w:date="2019-05-10T08:06:00Z" w:id="35">
    <w:p w:rsidR="0014560F" w:rsidRDefault="0055219A" w14:paraId="000000AD" w14:textId="77777777">
      <w:pPr>
        <w:widowControl w:val="0"/>
        <w:pBdr>
          <w:top w:val="nil"/>
          <w:left w:val="nil"/>
          <w:bottom w:val="nil"/>
          <w:right w:val="nil"/>
          <w:between w:val="nil"/>
        </w:pBdr>
        <w:spacing w:line="240" w:lineRule="auto"/>
        <w:rPr>
          <w:color w:val="000000"/>
        </w:rPr>
      </w:pPr>
      <w:r>
        <w:rPr>
          <w:color w:val="000000"/>
        </w:rPr>
        <w:t>^ +1</w:t>
      </w:r>
    </w:p>
  </w:comment>
  <w:comment w:initials="" w:author="Dan L" w:date="2020-05-06T08:05:00Z" w:id="37">
    <w:p w:rsidR="0014560F" w:rsidRDefault="0055219A" w14:paraId="000000AE" w14:textId="77777777">
      <w:pPr>
        <w:widowControl w:val="0"/>
        <w:pBdr>
          <w:top w:val="nil"/>
          <w:left w:val="nil"/>
          <w:bottom w:val="nil"/>
          <w:right w:val="nil"/>
          <w:between w:val="nil"/>
        </w:pBdr>
        <w:spacing w:line="240" w:lineRule="auto"/>
        <w:rPr>
          <w:color w:val="000000"/>
        </w:rPr>
      </w:pPr>
      <w:r>
        <w:rPr>
          <w:color w:val="000000"/>
        </w:rPr>
        <w:t>Please someone confirm this</w:t>
      </w:r>
    </w:p>
  </w:comment>
  <w:comment w:initials="PR" w:author="Patel, Raul" w:date="2021-05-05T14:22:00Z" w:id="38">
    <w:p w:rsidR="5C917611" w:rsidRDefault="5C917611" w14:paraId="1C17651C" w14:textId="6995301A">
      <w:r>
        <w:t>+2</w:t>
      </w:r>
      <w:r>
        <w:annotationRef/>
      </w:r>
    </w:p>
    <w:p w:rsidR="5C917611" w:rsidRDefault="5C917611" w14:paraId="78CB7AB3" w14:textId="0B6F5435"/>
  </w:comment>
  <w:comment w:initials="" w:author="Gary Gao" w:date="2020-05-05T15:18:00Z" w:id="39">
    <w:p w:rsidR="0014560F" w:rsidRDefault="0055219A" w14:paraId="000000BE" w14:textId="77777777">
      <w:pPr>
        <w:widowControl w:val="0"/>
        <w:pBdr>
          <w:top w:val="nil"/>
          <w:left w:val="nil"/>
          <w:bottom w:val="nil"/>
          <w:right w:val="nil"/>
          <w:between w:val="nil"/>
        </w:pBdr>
        <w:spacing w:line="240" w:lineRule="auto"/>
        <w:rPr>
          <w:color w:val="000000"/>
        </w:rPr>
      </w:pPr>
      <w:r>
        <w:rPr>
          <w:color w:val="000000"/>
        </w:rPr>
        <w:t>+2</w:t>
      </w:r>
    </w:p>
  </w:comment>
  <w:comment w:initials="" w:author="Noah Stevenson" w:date="2019-05-10T08:27:00Z" w:id="40">
    <w:p w:rsidR="0014560F" w:rsidRDefault="0055219A" w14:paraId="0000009A" w14:textId="77777777">
      <w:pPr>
        <w:widowControl w:val="0"/>
        <w:pBdr>
          <w:top w:val="nil"/>
          <w:left w:val="nil"/>
          <w:bottom w:val="nil"/>
          <w:right w:val="nil"/>
          <w:between w:val="nil"/>
        </w:pBdr>
        <w:spacing w:line="240" w:lineRule="auto"/>
        <w:rPr>
          <w:color w:val="000000"/>
        </w:rPr>
      </w:pPr>
      <w:r>
        <w:rPr>
          <w:color w:val="000000"/>
        </w:rPr>
        <w:t>+1</w:t>
      </w:r>
    </w:p>
  </w:comment>
  <w:comment w:initials="RA" w:author="Reade, Alex" w:date="2023-05-11T17:26:00Z" w:id="41">
    <w:p w:rsidR="39BFC517" w:rsidRDefault="39BFC517" w14:paraId="3B141C7C" w14:textId="57CBB99F">
      <w:pPr>
        <w:pStyle w:val="CommentText"/>
      </w:pPr>
      <w:r>
        <w:t>+1</w:t>
      </w:r>
      <w:r>
        <w:rPr>
          <w:rStyle w:val="CommentReference"/>
        </w:rPr>
        <w:annotationRef/>
      </w:r>
    </w:p>
  </w:comment>
  <w:comment w:initials="GX" w:author="Gao, Xiwei" w:date="2023-05-12T00:06:00" w:id="640458318">
    <w:p w:rsidR="1D42F538" w:rsidRDefault="1D42F538" w14:paraId="6344234B" w14:textId="43E9E781">
      <w:pPr>
        <w:pStyle w:val="CommentText"/>
      </w:pPr>
      <w:r w:rsidR="1D42F538">
        <w:rPr/>
        <w:t>If the processes are kernel-level that has each of their own page table, the peak might be reached much later, but the overall speed should be slower due to frequent context switches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0C1"/>
  <w15:commentEx w15:done="0" w15:paraId="000000C2"/>
  <w15:commentEx w15:done="0" w15:paraId="000000B6"/>
  <w15:commentEx w15:done="0" w15:paraId="000000B7"/>
  <w15:commentEx w15:done="0" w15:paraId="000000B8"/>
  <w15:commentEx w15:done="0" w15:paraId="000000BB"/>
  <w15:commentEx w15:done="0" w15:paraId="000000B9"/>
  <w15:commentEx w15:done="0" w15:paraId="000000BA"/>
  <w15:commentEx w15:done="0" w15:paraId="000000BF"/>
  <w15:commentEx w15:done="0" w15:paraId="000000C0"/>
  <w15:commentEx w15:done="0" w15:paraId="00000097"/>
  <w15:commentEx w15:done="0" w15:paraId="00000098"/>
  <w15:commentEx w15:done="0" w15:paraId="00000094"/>
  <w15:commentEx w15:done="0" w15:paraId="00000095"/>
  <w15:commentEx w15:done="0" w15:paraId="00000099"/>
  <w15:commentEx w15:done="0" w15:paraId="0000009B"/>
  <w15:commentEx w15:done="0" w15:paraId="0000009E"/>
  <w15:commentEx w15:done="0" w15:paraId="000000A1"/>
  <w15:commentEx w15:done="0" w15:paraId="000000A2"/>
  <w15:commentEx w15:done="0" w15:paraId="000000A3"/>
  <w15:commentEx w15:done="0" w15:paraId="000000A4"/>
  <w15:commentEx w15:done="0" w15:paraId="000000A5"/>
  <w15:commentEx w15:done="0" w15:paraId="000000A6"/>
  <w15:commentEx w15:done="0" w15:paraId="000000AF"/>
  <w15:commentEx w15:done="0" w15:paraId="00000091"/>
  <w15:commentEx w15:done="0" w15:paraId="00000092"/>
  <w15:commentEx w15:done="0" w15:paraId="00000093"/>
  <w15:commentEx w15:done="0" w15:paraId="000000BC"/>
  <w15:commentEx w15:done="0" w15:paraId="000000BD"/>
  <w15:commentEx w15:done="0" w15:paraId="000000A7"/>
  <w15:commentEx w15:done="0" w15:paraId="000000AA"/>
  <w15:commentEx w15:done="0" w15:paraId="000000AB"/>
  <w15:commentEx w15:done="0" w15:paraId="000000AC"/>
  <w15:commentEx w15:done="0" w15:paraId="000000AD"/>
  <w15:commentEx w15:done="0" w15:paraId="000000AE"/>
  <w15:commentEx w15:done="0" w15:paraId="78CB7AB3" w15:paraIdParent="000000AE"/>
  <w15:commentEx w15:done="0" w15:paraId="000000BE"/>
  <w15:commentEx w15:done="0" w15:paraId="0000009A"/>
  <w15:commentEx w15:done="0" w15:paraId="3B141C7C"/>
  <w15:commentEx w15:done="0" w15:paraId="6344234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D4545D6" w16cex:dateUtc="2021-05-05T13:22:00Z"/>
  <w16cex:commentExtensible w16cex:durableId="0854F783" w16cex:dateUtc="2023-05-11T16:26:00Z"/>
  <w16cex:commentExtensible w16cex:durableId="60CE56C5" w16cex:dateUtc="2023-05-11T23:06:00.315Z"/>
</w16cex:commentsExtensible>
</file>

<file path=word/commentsIds.xml><?xml version="1.0" encoding="utf-8"?>
<w16cid:commentsIds xmlns:mc="http://schemas.openxmlformats.org/markup-compatibility/2006" xmlns:w16cid="http://schemas.microsoft.com/office/word/2016/wordml/cid" mc:Ignorable="w16cid">
  <w16cid:commentId w16cid:paraId="000000C1" w16cid:durableId="25D88858"/>
  <w16cid:commentId w16cid:paraId="000000C2" w16cid:durableId="73D15F84"/>
  <w16cid:commentId w16cid:paraId="000000B6" w16cid:durableId="2178AA97"/>
  <w16cid:commentId w16cid:paraId="000000B7" w16cid:durableId="6F4B7942"/>
  <w16cid:commentId w16cid:paraId="000000B8" w16cid:durableId="2E584596"/>
  <w16cid:commentId w16cid:paraId="000000BB" w16cid:durableId="0BAA5CE1"/>
  <w16cid:commentId w16cid:paraId="000000B9" w16cid:durableId="5D488621"/>
  <w16cid:commentId w16cid:paraId="000000BA" w16cid:durableId="42A47F1B"/>
  <w16cid:commentId w16cid:paraId="000000BF" w16cid:durableId="6DDEF9F3"/>
  <w16cid:commentId w16cid:paraId="000000C0" w16cid:durableId="01E9A904"/>
  <w16cid:commentId w16cid:paraId="00000097" w16cid:durableId="5D4D0440"/>
  <w16cid:commentId w16cid:paraId="00000098" w16cid:durableId="6D95CA23"/>
  <w16cid:commentId w16cid:paraId="00000094" w16cid:durableId="67BDD48B"/>
  <w16cid:commentId w16cid:paraId="00000095" w16cid:durableId="7015154D"/>
  <w16cid:commentId w16cid:paraId="00000099" w16cid:durableId="5E941921"/>
  <w16cid:commentId w16cid:paraId="0000009B" w16cid:durableId="495A04D4"/>
  <w16cid:commentId w16cid:paraId="0000009E" w16cid:durableId="54B51510"/>
  <w16cid:commentId w16cid:paraId="000000A1" w16cid:durableId="59CBD9F1"/>
  <w16cid:commentId w16cid:paraId="000000A2" w16cid:durableId="2A34A457"/>
  <w16cid:commentId w16cid:paraId="000000A3" w16cid:durableId="51A56915"/>
  <w16cid:commentId w16cid:paraId="000000A4" w16cid:durableId="28BA71CF"/>
  <w16cid:commentId w16cid:paraId="000000A5" w16cid:durableId="34763AE8"/>
  <w16cid:commentId w16cid:paraId="000000A6" w16cid:durableId="6F759B55"/>
  <w16cid:commentId w16cid:paraId="000000AF" w16cid:durableId="577E359F"/>
  <w16cid:commentId w16cid:paraId="00000091" w16cid:durableId="0CC38BDA"/>
  <w16cid:commentId w16cid:paraId="00000092" w16cid:durableId="1ED7C7F8"/>
  <w16cid:commentId w16cid:paraId="00000093" w16cid:durableId="2C8BB5EC"/>
  <w16cid:commentId w16cid:paraId="000000BC" w16cid:durableId="2DADB79E"/>
  <w16cid:commentId w16cid:paraId="000000BD" w16cid:durableId="122BE926"/>
  <w16cid:commentId w16cid:paraId="000000A7" w16cid:durableId="4FA75813"/>
  <w16cid:commentId w16cid:paraId="000000AA" w16cid:durableId="5E32B2B3"/>
  <w16cid:commentId w16cid:paraId="000000AB" w16cid:durableId="6E169013"/>
  <w16cid:commentId w16cid:paraId="000000AC" w16cid:durableId="0620406C"/>
  <w16cid:commentId w16cid:paraId="000000AD" w16cid:durableId="33ADA724"/>
  <w16cid:commentId w16cid:paraId="000000AE" w16cid:durableId="4F035F89"/>
  <w16cid:commentId w16cid:paraId="78CB7AB3" w16cid:durableId="3D4545D6"/>
  <w16cid:commentId w16cid:paraId="000000BE" w16cid:durableId="30B3BC15"/>
  <w16cid:commentId w16cid:paraId="0000009A" w16cid:durableId="2F651A62"/>
  <w16cid:commentId w16cid:paraId="3B141C7C" w16cid:durableId="0854F783"/>
  <w16cid:commentId w16cid:paraId="6344234B" w16cid:durableId="60CE56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2B9B" w:rsidRDefault="001F2B9B" w14:paraId="2B144F4D" w14:textId="77777777">
      <w:pPr>
        <w:spacing w:line="240" w:lineRule="auto"/>
      </w:pPr>
      <w:r>
        <w:separator/>
      </w:r>
    </w:p>
  </w:endnote>
  <w:endnote w:type="continuationSeparator" w:id="0">
    <w:p w:rsidR="001F2B9B" w:rsidRDefault="001F2B9B" w14:paraId="53FEFB3C" w14:textId="77777777">
      <w:pPr>
        <w:spacing w:line="240" w:lineRule="auto"/>
      </w:pPr>
      <w:r>
        <w:continuationSeparator/>
      </w:r>
    </w:p>
  </w:endnote>
  <w:endnote w:type="continuationNotice" w:id="1">
    <w:p w:rsidR="001F2B9B" w:rsidRDefault="001F2B9B" w14:paraId="276F2DA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560F" w:rsidRDefault="0014560F" w14:paraId="00000090"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2B9B" w:rsidRDefault="001F2B9B" w14:paraId="046212D1" w14:textId="77777777">
      <w:pPr>
        <w:spacing w:line="240" w:lineRule="auto"/>
      </w:pPr>
      <w:r>
        <w:separator/>
      </w:r>
    </w:p>
  </w:footnote>
  <w:footnote w:type="continuationSeparator" w:id="0">
    <w:p w:rsidR="001F2B9B" w:rsidRDefault="001F2B9B" w14:paraId="49D46C12" w14:textId="77777777">
      <w:pPr>
        <w:spacing w:line="240" w:lineRule="auto"/>
      </w:pPr>
      <w:r>
        <w:continuationSeparator/>
      </w:r>
    </w:p>
  </w:footnote>
  <w:footnote w:type="continuationNotice" w:id="1">
    <w:p w:rsidR="001F2B9B" w:rsidRDefault="001F2B9B" w14:paraId="1FF0ED30"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F21FBA" w:rsidTr="70F21FBA" w14:paraId="5AF4401B" w14:textId="77777777">
      <w:tc>
        <w:tcPr>
          <w:tcW w:w="3005" w:type="dxa"/>
        </w:tcPr>
        <w:p w:rsidR="70F21FBA" w:rsidP="70F21FBA" w:rsidRDefault="70F21FBA" w14:paraId="43240DA0" w14:textId="0FD6EA2C">
          <w:pPr>
            <w:pStyle w:val="Header"/>
            <w:ind w:left="-115"/>
          </w:pPr>
        </w:p>
      </w:tc>
      <w:tc>
        <w:tcPr>
          <w:tcW w:w="3005" w:type="dxa"/>
        </w:tcPr>
        <w:p w:rsidR="70F21FBA" w:rsidP="70F21FBA" w:rsidRDefault="70F21FBA" w14:paraId="7EC726D8" w14:textId="7DCAD8AF">
          <w:pPr>
            <w:pStyle w:val="Header"/>
            <w:jc w:val="center"/>
          </w:pPr>
        </w:p>
      </w:tc>
      <w:tc>
        <w:tcPr>
          <w:tcW w:w="3005" w:type="dxa"/>
        </w:tcPr>
        <w:p w:rsidR="70F21FBA" w:rsidP="70F21FBA" w:rsidRDefault="70F21FBA" w14:paraId="406F9CD7" w14:textId="5047178E">
          <w:pPr>
            <w:pStyle w:val="Header"/>
            <w:ind w:right="-115"/>
            <w:jc w:val="right"/>
          </w:pPr>
        </w:p>
      </w:tc>
    </w:tr>
  </w:tbl>
  <w:p w:rsidR="70F21FBA" w:rsidP="70F21FBA" w:rsidRDefault="70F21FBA" w14:paraId="51D2DFAE" w14:textId="19B58A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0C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864A2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70098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0763B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951E5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C50D4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9738276">
    <w:abstractNumId w:val="4"/>
  </w:num>
  <w:num w:numId="2" w16cid:durableId="1822234601">
    <w:abstractNumId w:val="3"/>
  </w:num>
  <w:num w:numId="3" w16cid:durableId="1139150497">
    <w:abstractNumId w:val="5"/>
  </w:num>
  <w:num w:numId="4" w16cid:durableId="1200126351">
    <w:abstractNumId w:val="0"/>
  </w:num>
  <w:num w:numId="5" w16cid:durableId="1372268421">
    <w:abstractNumId w:val="1"/>
  </w:num>
  <w:num w:numId="6" w16cid:durableId="881095268">
    <w:abstractNumId w:val="2"/>
  </w:num>
</w:numbering>
</file>

<file path=word/people.xml><?xml version="1.0" encoding="utf-8"?>
<w15:people xmlns:mc="http://schemas.openxmlformats.org/markup-compatibility/2006" xmlns:w15="http://schemas.microsoft.com/office/word/2012/wordml" mc:Ignorable="w15">
  <w15:person w15:author="Patel, Raul">
    <w15:presenceInfo w15:providerId="AD" w15:userId="S::rp519@ic.ac.uk::dcb37ab0-dd22-4cb3-a1f6-88df80482f03"/>
  </w15:person>
  <w15:person w15:author="Reade, Alex">
    <w15:presenceInfo w15:providerId="AD" w15:userId="S::ajr21@ic.ac.uk::fd6c5582-b649-41bc-b917-49b2198cede0"/>
  </w15:person>
  <w15:person w15:author="Gao, Xiwei">
    <w15:presenceInfo w15:providerId="AD" w15:userId="S::xg1020@ic.ac.uk::a98323bc-1ba3-4e46-9b9d-f94d971bde5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F21FBA"/>
    <w:rsid w:val="0014560F"/>
    <w:rsid w:val="001F2B9B"/>
    <w:rsid w:val="003E3569"/>
    <w:rsid w:val="0055219A"/>
    <w:rsid w:val="005D4184"/>
    <w:rsid w:val="005D5FD1"/>
    <w:rsid w:val="008432AC"/>
    <w:rsid w:val="008C20A1"/>
    <w:rsid w:val="00CA092C"/>
    <w:rsid w:val="00E77C1E"/>
    <w:rsid w:val="00E93871"/>
    <w:rsid w:val="00F646EF"/>
    <w:rsid w:val="01043E56"/>
    <w:rsid w:val="0407505E"/>
    <w:rsid w:val="0A6E54E3"/>
    <w:rsid w:val="0DEF1874"/>
    <w:rsid w:val="13B2B727"/>
    <w:rsid w:val="1605695F"/>
    <w:rsid w:val="168EC476"/>
    <w:rsid w:val="1D42F538"/>
    <w:rsid w:val="1EF301AF"/>
    <w:rsid w:val="1F0B934A"/>
    <w:rsid w:val="22E8CC52"/>
    <w:rsid w:val="2465FCF3"/>
    <w:rsid w:val="263ED7B8"/>
    <w:rsid w:val="27C400BD"/>
    <w:rsid w:val="28A9C940"/>
    <w:rsid w:val="29D097C9"/>
    <w:rsid w:val="2F8BBDEB"/>
    <w:rsid w:val="32216456"/>
    <w:rsid w:val="349BB30D"/>
    <w:rsid w:val="350986FB"/>
    <w:rsid w:val="3623CBD2"/>
    <w:rsid w:val="374EBC4B"/>
    <w:rsid w:val="38EA8CAC"/>
    <w:rsid w:val="39BFC517"/>
    <w:rsid w:val="3A16F036"/>
    <w:rsid w:val="3A6FBADD"/>
    <w:rsid w:val="3AF9B700"/>
    <w:rsid w:val="4991E8CF"/>
    <w:rsid w:val="4A58E2CE"/>
    <w:rsid w:val="4B3E3CDB"/>
    <w:rsid w:val="4E112179"/>
    <w:rsid w:val="4F220E65"/>
    <w:rsid w:val="4F444F62"/>
    <w:rsid w:val="4F4A1507"/>
    <w:rsid w:val="5537DAA0"/>
    <w:rsid w:val="55853E85"/>
    <w:rsid w:val="5732C8CB"/>
    <w:rsid w:val="5867673B"/>
    <w:rsid w:val="5940D2E1"/>
    <w:rsid w:val="5AE531C9"/>
    <w:rsid w:val="5C917611"/>
    <w:rsid w:val="686B004B"/>
    <w:rsid w:val="7004EFA2"/>
    <w:rsid w:val="70F21FBA"/>
    <w:rsid w:val="715B4CCA"/>
    <w:rsid w:val="72B35357"/>
    <w:rsid w:val="7BB97D42"/>
    <w:rsid w:val="7DC22287"/>
    <w:rsid w:val="7F1BC15C"/>
    <w:rsid w:val="7FA6E4F8"/>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EE67"/>
  <w15:docId w15:val="{DBC43431-5414-4B92-8858-0AC97FEB63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semiHidden/>
    <w:unhideWhenUsed/>
    <w:rsid w:val="0055219A"/>
    <w:pPr>
      <w:tabs>
        <w:tab w:val="center" w:pos="4513"/>
        <w:tab w:val="right" w:pos="9026"/>
      </w:tabs>
      <w:spacing w:line="240" w:lineRule="auto"/>
    </w:pPr>
  </w:style>
  <w:style w:type="character" w:styleId="FooterChar" w:customStyle="1">
    <w:name w:val="Footer Char"/>
    <w:basedOn w:val="DefaultParagraphFont"/>
    <w:link w:val="Footer"/>
    <w:uiPriority w:val="99"/>
    <w:semiHidden/>
    <w:rsid w:val="00552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11778">
      <w:bodyDiv w:val="1"/>
      <w:marLeft w:val="0"/>
      <w:marRight w:val="0"/>
      <w:marTop w:val="0"/>
      <w:marBottom w:val="0"/>
      <w:divBdr>
        <w:top w:val="none" w:sz="0" w:space="0" w:color="auto"/>
        <w:left w:val="none" w:sz="0" w:space="0" w:color="auto"/>
        <w:bottom w:val="none" w:sz="0" w:space="0" w:color="auto"/>
        <w:right w:val="none" w:sz="0" w:space="0" w:color="auto"/>
      </w:divBdr>
      <w:divsChild>
        <w:div w:id="779761716">
          <w:marLeft w:val="0"/>
          <w:marRight w:val="0"/>
          <w:marTop w:val="0"/>
          <w:marBottom w:val="0"/>
          <w:divBdr>
            <w:top w:val="none" w:sz="0" w:space="0" w:color="auto"/>
            <w:left w:val="none" w:sz="0" w:space="0" w:color="auto"/>
            <w:bottom w:val="none" w:sz="0" w:space="0" w:color="auto"/>
            <w:right w:val="none" w:sz="0" w:space="0" w:color="auto"/>
          </w:divBdr>
          <w:divsChild>
            <w:div w:id="89087510">
              <w:marLeft w:val="0"/>
              <w:marRight w:val="0"/>
              <w:marTop w:val="0"/>
              <w:marBottom w:val="0"/>
              <w:divBdr>
                <w:top w:val="none" w:sz="0" w:space="0" w:color="auto"/>
                <w:left w:val="none" w:sz="0" w:space="0" w:color="auto"/>
                <w:bottom w:val="none" w:sz="0" w:space="0" w:color="auto"/>
                <w:right w:val="none" w:sz="0" w:space="0" w:color="auto"/>
              </w:divBdr>
            </w:div>
            <w:div w:id="150021643">
              <w:marLeft w:val="0"/>
              <w:marRight w:val="0"/>
              <w:marTop w:val="0"/>
              <w:marBottom w:val="0"/>
              <w:divBdr>
                <w:top w:val="none" w:sz="0" w:space="0" w:color="auto"/>
                <w:left w:val="none" w:sz="0" w:space="0" w:color="auto"/>
                <w:bottom w:val="none" w:sz="0" w:space="0" w:color="auto"/>
                <w:right w:val="none" w:sz="0" w:space="0" w:color="auto"/>
              </w:divBdr>
            </w:div>
            <w:div w:id="487868856">
              <w:marLeft w:val="0"/>
              <w:marRight w:val="0"/>
              <w:marTop w:val="0"/>
              <w:marBottom w:val="0"/>
              <w:divBdr>
                <w:top w:val="none" w:sz="0" w:space="0" w:color="auto"/>
                <w:left w:val="none" w:sz="0" w:space="0" w:color="auto"/>
                <w:bottom w:val="none" w:sz="0" w:space="0" w:color="auto"/>
                <w:right w:val="none" w:sz="0" w:space="0" w:color="auto"/>
              </w:divBdr>
            </w:div>
            <w:div w:id="550002464">
              <w:marLeft w:val="0"/>
              <w:marRight w:val="0"/>
              <w:marTop w:val="0"/>
              <w:marBottom w:val="0"/>
              <w:divBdr>
                <w:top w:val="none" w:sz="0" w:space="0" w:color="auto"/>
                <w:left w:val="none" w:sz="0" w:space="0" w:color="auto"/>
                <w:bottom w:val="none" w:sz="0" w:space="0" w:color="auto"/>
                <w:right w:val="none" w:sz="0" w:space="0" w:color="auto"/>
              </w:divBdr>
            </w:div>
            <w:div w:id="677855423">
              <w:marLeft w:val="0"/>
              <w:marRight w:val="0"/>
              <w:marTop w:val="0"/>
              <w:marBottom w:val="0"/>
              <w:divBdr>
                <w:top w:val="none" w:sz="0" w:space="0" w:color="auto"/>
                <w:left w:val="none" w:sz="0" w:space="0" w:color="auto"/>
                <w:bottom w:val="none" w:sz="0" w:space="0" w:color="auto"/>
                <w:right w:val="none" w:sz="0" w:space="0" w:color="auto"/>
              </w:divBdr>
            </w:div>
            <w:div w:id="1126894046">
              <w:marLeft w:val="0"/>
              <w:marRight w:val="0"/>
              <w:marTop w:val="0"/>
              <w:marBottom w:val="0"/>
              <w:divBdr>
                <w:top w:val="none" w:sz="0" w:space="0" w:color="auto"/>
                <w:left w:val="none" w:sz="0" w:space="0" w:color="auto"/>
                <w:bottom w:val="none" w:sz="0" w:space="0" w:color="auto"/>
                <w:right w:val="none" w:sz="0" w:space="0" w:color="auto"/>
              </w:divBdr>
            </w:div>
            <w:div w:id="1256017164">
              <w:marLeft w:val="0"/>
              <w:marRight w:val="0"/>
              <w:marTop w:val="0"/>
              <w:marBottom w:val="0"/>
              <w:divBdr>
                <w:top w:val="none" w:sz="0" w:space="0" w:color="auto"/>
                <w:left w:val="none" w:sz="0" w:space="0" w:color="auto"/>
                <w:bottom w:val="none" w:sz="0" w:space="0" w:color="auto"/>
                <w:right w:val="none" w:sz="0" w:space="0" w:color="auto"/>
              </w:divBdr>
            </w:div>
            <w:div w:id="1495146846">
              <w:marLeft w:val="0"/>
              <w:marRight w:val="0"/>
              <w:marTop w:val="0"/>
              <w:marBottom w:val="0"/>
              <w:divBdr>
                <w:top w:val="none" w:sz="0" w:space="0" w:color="auto"/>
                <w:left w:val="none" w:sz="0" w:space="0" w:color="auto"/>
                <w:bottom w:val="none" w:sz="0" w:space="0" w:color="auto"/>
                <w:right w:val="none" w:sz="0" w:space="0" w:color="auto"/>
              </w:divBdr>
            </w:div>
            <w:div w:id="1826193070">
              <w:marLeft w:val="0"/>
              <w:marRight w:val="0"/>
              <w:marTop w:val="0"/>
              <w:marBottom w:val="0"/>
              <w:divBdr>
                <w:top w:val="none" w:sz="0" w:space="0" w:color="auto"/>
                <w:left w:val="none" w:sz="0" w:space="0" w:color="auto"/>
                <w:bottom w:val="none" w:sz="0" w:space="0" w:color="auto"/>
                <w:right w:val="none" w:sz="0" w:space="0" w:color="auto"/>
              </w:divBdr>
            </w:div>
            <w:div w:id="1851991763">
              <w:marLeft w:val="0"/>
              <w:marRight w:val="0"/>
              <w:marTop w:val="0"/>
              <w:marBottom w:val="0"/>
              <w:divBdr>
                <w:top w:val="none" w:sz="0" w:space="0" w:color="auto"/>
                <w:left w:val="none" w:sz="0" w:space="0" w:color="auto"/>
                <w:bottom w:val="none" w:sz="0" w:space="0" w:color="auto"/>
                <w:right w:val="none" w:sz="0" w:space="0" w:color="auto"/>
              </w:divBdr>
            </w:div>
            <w:div w:id="1867980514">
              <w:marLeft w:val="0"/>
              <w:marRight w:val="0"/>
              <w:marTop w:val="0"/>
              <w:marBottom w:val="0"/>
              <w:divBdr>
                <w:top w:val="none" w:sz="0" w:space="0" w:color="auto"/>
                <w:left w:val="none" w:sz="0" w:space="0" w:color="auto"/>
                <w:bottom w:val="none" w:sz="0" w:space="0" w:color="auto"/>
                <w:right w:val="none" w:sz="0" w:space="0" w:color="auto"/>
              </w:divBdr>
            </w:div>
            <w:div w:id="1917085531">
              <w:marLeft w:val="0"/>
              <w:marRight w:val="0"/>
              <w:marTop w:val="0"/>
              <w:marBottom w:val="0"/>
              <w:divBdr>
                <w:top w:val="none" w:sz="0" w:space="0" w:color="auto"/>
                <w:left w:val="none" w:sz="0" w:space="0" w:color="auto"/>
                <w:bottom w:val="none" w:sz="0" w:space="0" w:color="auto"/>
                <w:right w:val="none" w:sz="0" w:space="0" w:color="auto"/>
              </w:divBdr>
            </w:div>
            <w:div w:id="20453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4.png"/><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Catherine Khoo</dc:creator>
  <keywords/>
  <lastModifiedBy>Gao, Xiwei</lastModifiedBy>
  <revision>11</revision>
  <dcterms:created xsi:type="dcterms:W3CDTF">2021-05-06T05:03:00.0000000Z</dcterms:created>
  <dcterms:modified xsi:type="dcterms:W3CDTF">2023-05-11T23:06:41.1567932Z</dcterms:modified>
</coreProperties>
</file>