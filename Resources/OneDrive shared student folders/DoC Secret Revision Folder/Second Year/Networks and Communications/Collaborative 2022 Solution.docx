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8194A1D" w:rsidRDefault="58194A1D" w14:paraId="4486A093" w14:textId="41413D51">
      <w:pPr>
        <w:ind w:left="720" w:hanging="720"/>
        <w:rPr>
          <w:rFonts w:eastAsiaTheme="minorEastAsia"/>
          <w:color w:val="000000" w:themeColor="text1"/>
          <w:sz w:val="32"/>
          <w:szCs w:val="32"/>
        </w:rPr>
        <w:pPrChange w:author="Maeda, Taichi" w:date="2023-05-01T23:12:00Z" w:id="0">
          <w:pPr/>
        </w:pPrChange>
      </w:pPr>
      <w:r w:rsidRPr="58194A1D">
        <w:rPr>
          <w:rFonts w:eastAsiaTheme="minorEastAsia"/>
          <w:color w:val="000000" w:themeColor="text1"/>
          <w:sz w:val="32"/>
          <w:szCs w:val="32"/>
        </w:rPr>
        <w:t xml:space="preserve">Networks and Communications 2022 </w:t>
      </w:r>
    </w:p>
    <w:p w:rsidR="58194A1D" w:rsidP="58194A1D" w:rsidRDefault="58194A1D" w14:paraId="73CC4AAA" w14:textId="5FC23F9F">
      <w:pPr>
        <w:rPr>
          <w:rFonts w:eastAsiaTheme="minorEastAsia"/>
          <w:color w:val="000000" w:themeColor="text1"/>
          <w:sz w:val="24"/>
          <w:szCs w:val="24"/>
        </w:rPr>
      </w:pPr>
      <w:r w:rsidRPr="58194A1D">
        <w:rPr>
          <w:rFonts w:eastAsiaTheme="minorEastAsia"/>
          <w:color w:val="000000" w:themeColor="text1"/>
          <w:sz w:val="32"/>
          <w:szCs w:val="32"/>
        </w:rPr>
        <w:t xml:space="preserve">Q1 </w:t>
      </w:r>
    </w:p>
    <w:p w:rsidR="58194A1D" w:rsidP="58194A1D" w:rsidRDefault="58194A1D" w14:paraId="14291C79" w14:textId="4090E11E">
      <w:pPr>
        <w:rPr>
          <w:rFonts w:eastAsiaTheme="minorEastAsia"/>
          <w:color w:val="FF0000"/>
          <w:sz w:val="24"/>
          <w:szCs w:val="24"/>
        </w:rPr>
      </w:pPr>
      <w:r w:rsidRPr="58194A1D">
        <w:rPr>
          <w:rFonts w:eastAsiaTheme="minorEastAsia"/>
          <w:b/>
          <w:bCs/>
          <w:color w:val="000000" w:themeColor="text1"/>
          <w:sz w:val="24"/>
          <w:szCs w:val="24"/>
        </w:rPr>
        <w:t>a.i.</w:t>
      </w:r>
      <w:r w:rsidRPr="58194A1D">
        <w:rPr>
          <w:rFonts w:eastAsiaTheme="minorEastAsia"/>
          <w:color w:val="000000" w:themeColor="text1"/>
          <w:sz w:val="24"/>
          <w:szCs w:val="24"/>
        </w:rPr>
        <w:t xml:space="preserve"> Botnet || </w:t>
      </w:r>
      <w:commentRangeStart w:id="1"/>
      <w:r w:rsidRPr="58194A1D">
        <w:rPr>
          <w:rFonts w:eastAsiaTheme="minorEastAsia"/>
          <w:color w:val="000000" w:themeColor="text1"/>
          <w:sz w:val="24"/>
          <w:szCs w:val="24"/>
        </w:rPr>
        <w:t>Trojan</w:t>
      </w:r>
      <w:commentRangeEnd w:id="1"/>
      <w:r>
        <w:commentReference w:id="1"/>
      </w:r>
    </w:p>
    <w:p w:rsidR="58194A1D" w:rsidP="58194A1D" w:rsidRDefault="58194A1D" w14:paraId="50ACD7D7" w14:textId="5CE6DC92">
      <w:pPr>
        <w:rPr>
          <w:rFonts w:eastAsiaTheme="minorEastAsia"/>
          <w:color w:val="000000" w:themeColor="text1"/>
          <w:sz w:val="24"/>
          <w:szCs w:val="24"/>
        </w:rPr>
      </w:pPr>
      <w:r w:rsidRPr="58194A1D">
        <w:rPr>
          <w:rFonts w:eastAsiaTheme="minorEastAsia"/>
          <w:b/>
          <w:bCs/>
          <w:color w:val="000000" w:themeColor="text1"/>
          <w:sz w:val="24"/>
          <w:szCs w:val="24"/>
        </w:rPr>
        <w:t>a.ii.</w:t>
      </w:r>
      <w:r w:rsidRPr="58194A1D">
        <w:rPr>
          <w:rFonts w:eastAsiaTheme="minorEastAsia"/>
          <w:color w:val="000000" w:themeColor="text1"/>
          <w:sz w:val="24"/>
          <w:szCs w:val="24"/>
        </w:rPr>
        <w:t xml:space="preserve"> Latency</w:t>
      </w:r>
    </w:p>
    <w:p w:rsidR="58194A1D" w:rsidP="58194A1D" w:rsidRDefault="58194A1D" w14:paraId="00736BD0" w14:textId="2179D5C3">
      <w:pPr>
        <w:rPr>
          <w:rFonts w:eastAsiaTheme="minorEastAsia"/>
          <w:color w:val="000000" w:themeColor="text1"/>
          <w:sz w:val="24"/>
          <w:szCs w:val="24"/>
        </w:rPr>
      </w:pPr>
      <w:r w:rsidRPr="58194A1D">
        <w:rPr>
          <w:rFonts w:eastAsiaTheme="minorEastAsia"/>
          <w:b/>
          <w:bCs/>
          <w:color w:val="000000" w:themeColor="text1"/>
          <w:sz w:val="24"/>
          <w:szCs w:val="24"/>
        </w:rPr>
        <w:t>a.iii.</w:t>
      </w:r>
      <w:r w:rsidRPr="58194A1D">
        <w:rPr>
          <w:rFonts w:eastAsiaTheme="minorEastAsia"/>
          <w:color w:val="000000" w:themeColor="text1"/>
          <w:sz w:val="24"/>
          <w:szCs w:val="24"/>
        </w:rPr>
        <w:t xml:space="preserve"> </w:t>
      </w:r>
      <w:commentRangeStart w:id="2"/>
      <w:r w:rsidRPr="58194A1D">
        <w:rPr>
          <w:rFonts w:eastAsiaTheme="minorEastAsia"/>
          <w:color w:val="000000" w:themeColor="text1"/>
          <w:sz w:val="24"/>
          <w:szCs w:val="24"/>
        </w:rPr>
        <w:t xml:space="preserve">DNS </w:t>
      </w:r>
      <w:commentRangeEnd w:id="2"/>
      <w:r>
        <w:commentReference w:id="2"/>
      </w:r>
    </w:p>
    <w:p w:rsidR="58194A1D" w:rsidP="58194A1D" w:rsidRDefault="58194A1D" w14:paraId="667B7698" w14:textId="0F636E9C">
      <w:pPr>
        <w:rPr>
          <w:rFonts w:eastAsiaTheme="minorEastAsia"/>
          <w:color w:val="000000" w:themeColor="text1"/>
          <w:sz w:val="24"/>
          <w:szCs w:val="24"/>
        </w:rPr>
      </w:pPr>
      <w:r w:rsidRPr="58194A1D">
        <w:rPr>
          <w:rFonts w:eastAsiaTheme="minorEastAsia"/>
          <w:b/>
          <w:bCs/>
          <w:color w:val="000000" w:themeColor="text1"/>
          <w:sz w:val="24"/>
          <w:szCs w:val="24"/>
        </w:rPr>
        <w:t>a.iv.</w:t>
      </w:r>
      <w:r w:rsidRPr="58194A1D">
        <w:rPr>
          <w:rFonts w:eastAsiaTheme="minorEastAsia"/>
          <w:color w:val="000000" w:themeColor="text1"/>
          <w:sz w:val="24"/>
          <w:szCs w:val="24"/>
        </w:rPr>
        <w:t xml:space="preserve"> Rollover </w:t>
      </w:r>
    </w:p>
    <w:p w:rsidR="58194A1D" w:rsidP="58194A1D" w:rsidRDefault="58194A1D" w14:paraId="4072656B" w14:textId="2664B32B">
      <w:pPr>
        <w:rPr>
          <w:rFonts w:eastAsiaTheme="minorEastAsia"/>
          <w:color w:val="000000" w:themeColor="text1"/>
          <w:sz w:val="24"/>
          <w:szCs w:val="24"/>
        </w:rPr>
      </w:pPr>
    </w:p>
    <w:p w:rsidR="58194A1D" w:rsidP="58194A1D" w:rsidRDefault="19D0BD51" w14:paraId="5E8A5682" w14:textId="3A2344D7">
      <w:r w:rsidRPr="03A05AD9">
        <w:rPr>
          <w:rFonts w:eastAsiaTheme="minorEastAsia"/>
          <w:color w:val="000000" w:themeColor="text1"/>
          <w:sz w:val="24"/>
          <w:szCs w:val="24"/>
        </w:rPr>
        <w:t xml:space="preserve"> HARK GO DO DO DO</w:t>
      </w:r>
      <w:r w:rsidR="58194A1D">
        <w:rPr>
          <w:noProof/>
          <w:color w:val="2B579A"/>
          <w:shd w:val="clear" w:color="auto" w:fill="E6E6E6"/>
        </w:rPr>
        <w:drawing>
          <wp:anchor distT="0" distB="0" distL="114300" distR="114300" simplePos="0" relativeHeight="251658240" behindDoc="0" locked="0" layoutInCell="1" allowOverlap="1" wp14:anchorId="045E27CD" wp14:editId="0EC98CFD">
            <wp:simplePos x="0" y="0"/>
            <wp:positionH relativeFrom="column">
              <wp:align>left</wp:align>
            </wp:positionH>
            <wp:positionV relativeFrom="paragraph">
              <wp:posOffset>0</wp:posOffset>
            </wp:positionV>
            <wp:extent cx="2666958" cy="1211243"/>
            <wp:effectExtent l="152400" t="152400" r="343535" b="351155"/>
            <wp:wrapSquare wrapText="bothSides"/>
            <wp:docPr id="427322069" name="Picture 4273220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66958" cy="12112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3A05AD9">
        <w:rPr>
          <w:rFonts w:eastAsiaTheme="minorEastAsia"/>
          <w:color w:val="000000" w:themeColor="text1"/>
          <w:sz w:val="24"/>
          <w:szCs w:val="24"/>
        </w:rPr>
        <w:t>IIS</w:t>
      </w:r>
    </w:p>
    <w:p w:rsidR="58194A1D" w:rsidP="58194A1D" w:rsidRDefault="58194A1D" w14:paraId="607EFCE6" w14:textId="46DB1AB4">
      <w:pPr>
        <w:rPr>
          <w:rFonts w:eastAsiaTheme="minorEastAsia"/>
          <w:color w:val="000000" w:themeColor="text1"/>
          <w:sz w:val="24"/>
          <w:szCs w:val="24"/>
        </w:rPr>
      </w:pPr>
      <w:r w:rsidRPr="58194A1D">
        <w:rPr>
          <w:rFonts w:eastAsiaTheme="minorEastAsia"/>
          <w:b/>
          <w:bCs/>
          <w:color w:val="000000" w:themeColor="text1"/>
          <w:sz w:val="24"/>
          <w:szCs w:val="24"/>
        </w:rPr>
        <w:t>b.i.</w:t>
      </w:r>
      <w:r w:rsidRPr="58194A1D">
        <w:rPr>
          <w:rFonts w:eastAsiaTheme="minorEastAsia"/>
          <w:color w:val="000000" w:themeColor="text1"/>
          <w:sz w:val="24"/>
          <w:szCs w:val="24"/>
        </w:rPr>
        <w:t xml:space="preserve"> Each packet is of max size 65,535 Bytes, 20 of which for IP header, 8 of which for UDP header so 28 Bytes for the header in total.  </w:t>
      </w:r>
    </w:p>
    <w:p w:rsidR="58194A1D" w:rsidP="2641D2E6" w:rsidRDefault="6A421BDC" w14:paraId="3A2BBA8A" w14:textId="37C47EC7">
      <w:pPr>
        <w:rPr>
          <w:rFonts w:eastAsiaTheme="minorEastAsia"/>
          <w:color w:val="00B050"/>
          <w:sz w:val="24"/>
          <w:szCs w:val="24"/>
        </w:rPr>
      </w:pPr>
      <w:r w:rsidRPr="2641D2E6">
        <w:rPr>
          <w:rFonts w:eastAsiaTheme="minorEastAsia"/>
          <w:color w:val="000000" w:themeColor="text1"/>
          <w:sz w:val="24"/>
          <w:szCs w:val="24"/>
        </w:rPr>
        <w:t xml:space="preserve">((10,200,000,000 x 37,500,000) / </w:t>
      </w:r>
      <w:commentRangeStart w:id="3"/>
      <w:commentRangeStart w:id="4"/>
      <w:commentRangeStart w:id="5"/>
      <w:r w:rsidRPr="2641D2E6">
        <w:rPr>
          <w:rFonts w:eastAsiaTheme="minorEastAsia"/>
          <w:color w:val="000000" w:themeColor="text1"/>
          <w:sz w:val="24"/>
          <w:szCs w:val="24"/>
        </w:rPr>
        <w:t>65,535</w:t>
      </w:r>
      <w:commentRangeEnd w:id="3"/>
      <w:r w:rsidR="1F11B56C">
        <w:rPr>
          <w:rStyle w:val="CommentReference"/>
        </w:rPr>
        <w:commentReference w:id="3"/>
      </w:r>
      <w:commentRangeEnd w:id="4"/>
      <w:r w:rsidR="1F11B56C">
        <w:rPr>
          <w:rStyle w:val="CommentReference"/>
        </w:rPr>
        <w:commentReference w:id="4"/>
      </w:r>
      <w:commentRangeEnd w:id="5"/>
      <w:r w:rsidR="1F11B56C">
        <w:rPr>
          <w:rStyle w:val="CommentReference"/>
        </w:rPr>
        <w:commentReference w:id="5"/>
      </w:r>
      <w:r w:rsidRPr="2641D2E6">
        <w:rPr>
          <w:rFonts w:eastAsiaTheme="minorEastAsia"/>
          <w:color w:val="000000" w:themeColor="text1"/>
          <w:sz w:val="24"/>
          <w:szCs w:val="24"/>
        </w:rPr>
        <w:t>) * 28 = 1.634 x 10 ^ 14 Bytes to 3.d.p =</w:t>
      </w:r>
      <w:commentRangeStart w:id="6"/>
      <w:r w:rsidRPr="2641D2E6">
        <w:rPr>
          <w:rFonts w:eastAsiaTheme="minorEastAsia"/>
          <w:color w:val="000000" w:themeColor="text1"/>
          <w:sz w:val="24"/>
          <w:szCs w:val="24"/>
        </w:rPr>
        <w:t xml:space="preserve"> 163.4 TB </w:t>
      </w:r>
      <w:commentRangeEnd w:id="6"/>
      <w:r w:rsidR="1F11B56C">
        <w:rPr>
          <w:rStyle w:val="CommentReference"/>
        </w:rPr>
        <w:commentReference w:id="6"/>
      </w:r>
    </w:p>
    <w:p w:rsidR="58194A1D" w:rsidP="58194A1D" w:rsidRDefault="58194A1D" w14:paraId="29A4DCCC" w14:textId="7A631D59">
      <w:pPr>
        <w:rPr>
          <w:rFonts w:eastAsiaTheme="minorEastAsia"/>
          <w:color w:val="000000" w:themeColor="text1"/>
          <w:sz w:val="24"/>
          <w:szCs w:val="24"/>
        </w:rPr>
      </w:pPr>
      <w:r w:rsidRPr="58194A1D">
        <w:rPr>
          <w:rFonts w:eastAsiaTheme="minorEastAsia"/>
          <w:b/>
          <w:bCs/>
          <w:color w:val="000000" w:themeColor="text1"/>
          <w:sz w:val="24"/>
          <w:szCs w:val="24"/>
        </w:rPr>
        <w:t>b.ii.</w:t>
      </w:r>
      <w:r w:rsidRPr="58194A1D">
        <w:rPr>
          <w:rFonts w:eastAsiaTheme="minorEastAsia"/>
          <w:color w:val="000000" w:themeColor="text1"/>
          <w:sz w:val="24"/>
          <w:szCs w:val="24"/>
        </w:rPr>
        <w:t xml:space="preserve"> </w:t>
      </w:r>
    </w:p>
    <w:p w:rsidR="58194A1D" w:rsidP="58194A1D" w:rsidRDefault="58194A1D" w14:paraId="7D07F205" w14:textId="1325EE8B">
      <w:pPr>
        <w:rPr>
          <w:rFonts w:eastAsiaTheme="minorEastAsia"/>
          <w:color w:val="000000" w:themeColor="text1"/>
          <w:sz w:val="24"/>
          <w:szCs w:val="24"/>
        </w:rPr>
      </w:pPr>
      <w:r w:rsidRPr="58194A1D">
        <w:rPr>
          <w:rFonts w:eastAsiaTheme="minorEastAsia"/>
          <w:color w:val="000000" w:themeColor="text1"/>
          <w:sz w:val="24"/>
          <w:szCs w:val="24"/>
        </w:rPr>
        <w:t>with an MSS of 1460B and a 20B header we can only send 1440B per segment</w:t>
      </w:r>
    </w:p>
    <w:p w:rsidR="58194A1D" w:rsidP="0CD34189" w:rsidRDefault="1F11B56C" w14:paraId="026644C2" w14:textId="2351FB43">
      <w:pPr>
        <w:rPr>
          <w:rFonts w:eastAsiaTheme="minorEastAsia"/>
          <w:color w:val="000000" w:themeColor="text1"/>
          <w:sz w:val="24"/>
          <w:szCs w:val="24"/>
        </w:rPr>
      </w:pPr>
      <w:r w:rsidRPr="0CD34189">
        <w:rPr>
          <w:rFonts w:eastAsiaTheme="minorEastAsia"/>
          <w:color w:val="000000" w:themeColor="text1"/>
          <w:sz w:val="24"/>
          <w:szCs w:val="24"/>
        </w:rPr>
        <w:t xml:space="preserve">37.5*8*10^6 / </w:t>
      </w:r>
      <w:commentRangeStart w:id="7"/>
      <w:commentRangeStart w:id="8"/>
      <w:commentRangeStart w:id="9"/>
      <w:commentRangeStart w:id="10"/>
      <w:r w:rsidRPr="0CD34189">
        <w:rPr>
          <w:rFonts w:eastAsiaTheme="minorEastAsia"/>
          <w:color w:val="000000" w:themeColor="text1"/>
          <w:sz w:val="24"/>
          <w:szCs w:val="24"/>
        </w:rPr>
        <w:t>1440</w:t>
      </w:r>
      <w:commentRangeEnd w:id="7"/>
      <w:r w:rsidR="58194A1D">
        <w:rPr>
          <w:rStyle w:val="CommentReference"/>
        </w:rPr>
        <w:commentReference w:id="7"/>
      </w:r>
      <w:commentRangeEnd w:id="8"/>
      <w:r w:rsidR="58194A1D">
        <w:rPr>
          <w:rStyle w:val="CommentReference"/>
        </w:rPr>
        <w:commentReference w:id="8"/>
      </w:r>
      <w:commentRangeEnd w:id="9"/>
      <w:r w:rsidR="58194A1D">
        <w:rPr>
          <w:rStyle w:val="CommentReference"/>
        </w:rPr>
        <w:commentReference w:id="9"/>
      </w:r>
      <w:commentRangeEnd w:id="10"/>
      <w:r w:rsidR="58194A1D">
        <w:rPr>
          <w:rStyle w:val="CommentReference"/>
        </w:rPr>
        <w:commentReference w:id="10"/>
      </w:r>
      <w:r w:rsidRPr="0CD34189">
        <w:rPr>
          <w:rFonts w:eastAsiaTheme="minorEastAsia"/>
          <w:color w:val="000000" w:themeColor="text1"/>
          <w:sz w:val="24"/>
          <w:szCs w:val="24"/>
        </w:rPr>
        <w:t>*8 = 26041.66 ~ 26042 TCP segments required to send this clip through</w:t>
      </w:r>
    </w:p>
    <w:p w:rsidR="58194A1D" w:rsidP="58194A1D" w:rsidRDefault="58194A1D" w14:paraId="4C88F618" w14:textId="2783FD70">
      <w:pPr>
        <w:rPr>
          <w:rFonts w:eastAsiaTheme="minorEastAsia"/>
          <w:color w:val="000000" w:themeColor="text1"/>
          <w:sz w:val="24"/>
          <w:szCs w:val="24"/>
        </w:rPr>
      </w:pPr>
      <w:r w:rsidRPr="58194A1D">
        <w:rPr>
          <w:rFonts w:eastAsiaTheme="minorEastAsia"/>
          <w:color w:val="000000" w:themeColor="text1"/>
          <w:sz w:val="24"/>
          <w:szCs w:val="24"/>
        </w:rPr>
        <w:t>1. Establishing connection:</w:t>
      </w:r>
    </w:p>
    <w:p w:rsidR="58194A1D" w:rsidP="58194A1D" w:rsidRDefault="58194A1D" w14:paraId="7B0DA186" w14:textId="18C0EFEE">
      <w:pPr>
        <w:rPr>
          <w:rFonts w:eastAsiaTheme="minorEastAsia"/>
          <w:color w:val="000000" w:themeColor="text1"/>
          <w:sz w:val="24"/>
          <w:szCs w:val="24"/>
        </w:rPr>
      </w:pPr>
      <w:r w:rsidRPr="58194A1D">
        <w:rPr>
          <w:rFonts w:eastAsiaTheme="minorEastAsia"/>
          <w:color w:val="000000" w:themeColor="text1"/>
          <w:sz w:val="24"/>
          <w:szCs w:val="24"/>
        </w:rPr>
        <w:t>a three way handshake for any TCP connection results in 3 segments being transmitted</w:t>
      </w:r>
    </w:p>
    <w:p w:rsidR="58194A1D" w:rsidP="58194A1D" w:rsidRDefault="58194A1D" w14:paraId="6FB327AE" w14:textId="1C6D7EEF">
      <w:pPr>
        <w:rPr>
          <w:rFonts w:eastAsiaTheme="minorEastAsia"/>
          <w:color w:val="000000" w:themeColor="text1"/>
          <w:sz w:val="24"/>
          <w:szCs w:val="24"/>
        </w:rPr>
      </w:pPr>
      <w:r w:rsidRPr="58194A1D">
        <w:rPr>
          <w:rFonts w:eastAsiaTheme="minorEastAsia"/>
          <w:color w:val="000000" w:themeColor="text1"/>
          <w:sz w:val="24"/>
          <w:szCs w:val="24"/>
        </w:rPr>
        <w:t>2. requesting data: 1 segment</w:t>
      </w:r>
    </w:p>
    <w:p w:rsidR="58194A1D" w:rsidP="58194A1D" w:rsidRDefault="58194A1D" w14:paraId="39779051" w14:textId="1B658137">
      <w:pPr>
        <w:rPr>
          <w:rFonts w:eastAsiaTheme="minorEastAsia"/>
          <w:color w:val="000000" w:themeColor="text1"/>
          <w:sz w:val="24"/>
          <w:szCs w:val="24"/>
        </w:rPr>
      </w:pPr>
      <w:r w:rsidRPr="58194A1D">
        <w:rPr>
          <w:rFonts w:eastAsiaTheme="minorEastAsia"/>
          <w:color w:val="000000" w:themeColor="text1"/>
          <w:sz w:val="24"/>
          <w:szCs w:val="24"/>
        </w:rPr>
        <w:t>3. With Stop and Wait protocol, for each TCP segment we (server) send we have to wait for client to send back ACK</w:t>
      </w:r>
    </w:p>
    <w:p w:rsidR="58194A1D" w:rsidP="58194A1D" w:rsidRDefault="58194A1D" w14:paraId="05B18A13" w14:textId="2EDA40A3">
      <w:pPr>
        <w:rPr>
          <w:rFonts w:eastAsiaTheme="minorEastAsia"/>
          <w:color w:val="000000" w:themeColor="text1"/>
          <w:sz w:val="24"/>
          <w:szCs w:val="24"/>
        </w:rPr>
      </w:pPr>
      <w:r w:rsidRPr="58194A1D">
        <w:rPr>
          <w:rFonts w:eastAsiaTheme="minorEastAsia"/>
          <w:color w:val="000000" w:themeColor="text1"/>
          <w:sz w:val="24"/>
          <w:szCs w:val="24"/>
        </w:rPr>
        <w:t>so for 26409 segments we receive back 26409 segments. Assume again that there were no corruptions or time outs and every TCP segment was delivered correctly</w:t>
      </w:r>
    </w:p>
    <w:p w:rsidR="58194A1D" w:rsidP="58194A1D" w:rsidRDefault="58194A1D" w14:paraId="6CAF4BB4" w14:textId="577C7D1B">
      <w:pPr>
        <w:rPr>
          <w:rFonts w:eastAsiaTheme="minorEastAsia"/>
          <w:color w:val="000000" w:themeColor="text1"/>
          <w:sz w:val="24"/>
          <w:szCs w:val="24"/>
        </w:rPr>
      </w:pPr>
      <w:r w:rsidRPr="58194A1D">
        <w:rPr>
          <w:rFonts w:eastAsiaTheme="minorEastAsia"/>
          <w:color w:val="000000" w:themeColor="text1"/>
          <w:sz w:val="24"/>
          <w:szCs w:val="24"/>
        </w:rPr>
        <w:t>4. Connection termination: 4 segments</w:t>
      </w:r>
    </w:p>
    <w:p w:rsidR="58194A1D" w:rsidP="58194A1D" w:rsidRDefault="58194A1D" w14:paraId="12A9DACD" w14:textId="2964EDEC">
      <w:pPr>
        <w:rPr>
          <w:rFonts w:eastAsiaTheme="minorEastAsia"/>
          <w:color w:val="000000" w:themeColor="text1"/>
          <w:sz w:val="24"/>
          <w:szCs w:val="24"/>
        </w:rPr>
      </w:pPr>
      <w:r w:rsidRPr="58194A1D">
        <w:rPr>
          <w:rFonts w:eastAsiaTheme="minorEastAsia"/>
          <w:color w:val="000000" w:themeColor="text1"/>
          <w:sz w:val="24"/>
          <w:szCs w:val="24"/>
        </w:rPr>
        <w:t>So in total the total number of segments we would send over the lifetime of this video is: 3 + 1 + 26042 * 2 + 4 = 52092 segments</w:t>
      </w:r>
    </w:p>
    <w:p w:rsidR="58194A1D" w:rsidP="58194A1D" w:rsidRDefault="58194A1D" w14:paraId="696A845B" w14:textId="1959AD6A">
      <w:pPr>
        <w:rPr>
          <w:rFonts w:eastAsiaTheme="minorEastAsia"/>
          <w:color w:val="000000" w:themeColor="text1"/>
          <w:sz w:val="24"/>
          <w:szCs w:val="24"/>
        </w:rPr>
      </w:pPr>
      <w:r w:rsidRPr="58194A1D">
        <w:rPr>
          <w:rFonts w:eastAsiaTheme="minorEastAsia"/>
          <w:b/>
          <w:bCs/>
          <w:color w:val="000000" w:themeColor="text1"/>
          <w:sz w:val="24"/>
          <w:szCs w:val="24"/>
        </w:rPr>
        <w:t>c.i.</w:t>
      </w:r>
      <w:r w:rsidRPr="58194A1D">
        <w:rPr>
          <w:rFonts w:eastAsiaTheme="minorEastAsia"/>
          <w:color w:val="000000" w:themeColor="text1"/>
          <w:sz w:val="24"/>
          <w:szCs w:val="24"/>
        </w:rPr>
        <w:t xml:space="preserve"> All I’m sure of is that Z=8 </w:t>
      </w:r>
    </w:p>
    <w:p w:rsidR="58194A1D" w:rsidP="58194A1D" w:rsidRDefault="58194A1D" w14:paraId="18A9BB5F" w14:textId="3BD5713D">
      <w:pPr>
        <w:rPr>
          <w:rFonts w:eastAsiaTheme="minorEastAsia"/>
          <w:color w:val="000000" w:themeColor="text1"/>
          <w:sz w:val="24"/>
          <w:szCs w:val="24"/>
        </w:rPr>
      </w:pPr>
      <w:r w:rsidRPr="58194A1D">
        <w:rPr>
          <w:rFonts w:eastAsiaTheme="minorEastAsia"/>
          <w:color w:val="000000" w:themeColor="text1"/>
          <w:sz w:val="24"/>
          <w:szCs w:val="24"/>
        </w:rPr>
        <w:t>200.100.50.25 = 11001000.01100100.00110010.00011001</w:t>
      </w:r>
    </w:p>
    <w:p w:rsidR="58194A1D" w:rsidP="58194A1D" w:rsidRDefault="58194A1D" w14:paraId="15B261EF" w14:textId="4750214C">
      <w:pPr>
        <w:rPr>
          <w:rFonts w:eastAsiaTheme="minorEastAsia"/>
          <w:color w:val="000000" w:themeColor="text1"/>
          <w:sz w:val="24"/>
          <w:szCs w:val="24"/>
        </w:rPr>
      </w:pPr>
      <w:r w:rsidRPr="58194A1D">
        <w:rPr>
          <w:rFonts w:eastAsiaTheme="minorEastAsia"/>
          <w:color w:val="000000" w:themeColor="text1"/>
          <w:sz w:val="24"/>
          <w:szCs w:val="24"/>
        </w:rPr>
        <w:t>R0:</w:t>
      </w:r>
    </w:p>
    <w:p w:rsidR="58194A1D" w:rsidP="58194A1D" w:rsidRDefault="58194A1D" w14:paraId="4B6CFB4A" w14:textId="3FD68917">
      <w:pPr>
        <w:rPr>
          <w:rFonts w:eastAsiaTheme="minorEastAsia"/>
          <w:color w:val="000000" w:themeColor="text1"/>
          <w:sz w:val="24"/>
          <w:szCs w:val="24"/>
        </w:rPr>
      </w:pPr>
      <w:r w:rsidRPr="58194A1D">
        <w:rPr>
          <w:rFonts w:eastAsiaTheme="minorEastAsia"/>
          <w:color w:val="000000" w:themeColor="text1"/>
          <w:sz w:val="24"/>
          <w:szCs w:val="24"/>
        </w:rPr>
        <w:t>Address:   96.0.0.0              01100000.00000000.00000000.00000000</w:t>
      </w:r>
    </w:p>
    <w:p w:rsidR="58194A1D" w:rsidP="58194A1D" w:rsidRDefault="58194A1D" w14:paraId="5898B5A0" w14:textId="51CC733F">
      <w:pPr>
        <w:rPr>
          <w:rFonts w:eastAsiaTheme="minorEastAsia"/>
          <w:color w:val="000000" w:themeColor="text1"/>
          <w:sz w:val="24"/>
          <w:szCs w:val="24"/>
        </w:rPr>
      </w:pPr>
      <w:r w:rsidRPr="58194A1D">
        <w:rPr>
          <w:rFonts w:eastAsiaTheme="minorEastAsia"/>
          <w:color w:val="000000" w:themeColor="text1"/>
          <w:sz w:val="24"/>
          <w:szCs w:val="24"/>
        </w:rPr>
        <w:t>Netmask:                            11110000.00000000.00000000.00000000</w:t>
      </w:r>
    </w:p>
    <w:p w:rsidR="58194A1D" w:rsidP="58194A1D" w:rsidRDefault="58194A1D" w14:paraId="1E9A8A03" w14:textId="1C57FBCE">
      <w:pPr>
        <w:rPr>
          <w:rFonts w:eastAsiaTheme="minorEastAsia"/>
          <w:color w:val="000000" w:themeColor="text1"/>
          <w:sz w:val="24"/>
          <w:szCs w:val="24"/>
        </w:rPr>
      </w:pPr>
      <w:r w:rsidRPr="58194A1D">
        <w:rPr>
          <w:rFonts w:eastAsiaTheme="minorEastAsia"/>
          <w:color w:val="000000" w:themeColor="text1"/>
          <w:sz w:val="24"/>
          <w:szCs w:val="24"/>
        </w:rPr>
        <w:t>Address:   192.0.0.0             11000000.00000000.00000000.00000000</w:t>
      </w:r>
    </w:p>
    <w:p w:rsidR="58194A1D" w:rsidP="58194A1D" w:rsidRDefault="58194A1D" w14:paraId="747844CB" w14:textId="2C813E08">
      <w:pPr>
        <w:rPr>
          <w:rFonts w:eastAsiaTheme="minorEastAsia"/>
          <w:color w:val="000000" w:themeColor="text1"/>
          <w:sz w:val="24"/>
          <w:szCs w:val="24"/>
        </w:rPr>
      </w:pPr>
      <w:r w:rsidRPr="58194A1D">
        <w:rPr>
          <w:rFonts w:eastAsiaTheme="minorEastAsia"/>
          <w:color w:val="000000" w:themeColor="text1"/>
          <w:sz w:val="24"/>
          <w:szCs w:val="24"/>
        </w:rPr>
        <w:t>Netmask:                             111 00000.00000000.00000000.00000000</w:t>
      </w:r>
    </w:p>
    <w:p w:rsidR="58194A1D" w:rsidP="58194A1D" w:rsidRDefault="58194A1D" w14:paraId="30F1B8E7" w14:textId="33CD9599">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0200C6ED" w14:textId="22AE4D90">
      <w:pPr>
        <w:rPr>
          <w:rFonts w:eastAsiaTheme="minorEastAsia"/>
          <w:color w:val="000000" w:themeColor="text1"/>
          <w:sz w:val="24"/>
          <w:szCs w:val="24"/>
        </w:rPr>
      </w:pPr>
      <w:r w:rsidRPr="58194A1D">
        <w:rPr>
          <w:rFonts w:eastAsiaTheme="minorEastAsia"/>
          <w:color w:val="000000" w:themeColor="text1"/>
          <w:sz w:val="24"/>
          <w:szCs w:val="24"/>
        </w:rPr>
        <w:t>We match the most with 192.0.0.0 hence X = R2</w:t>
      </w:r>
    </w:p>
    <w:p w:rsidR="58194A1D" w:rsidP="58194A1D" w:rsidRDefault="58194A1D" w14:paraId="746FE59E" w14:textId="42977243">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63DDC2E9" w14:textId="1AF21076">
      <w:pPr>
        <w:rPr>
          <w:rFonts w:eastAsiaTheme="minorEastAsia"/>
          <w:color w:val="000000" w:themeColor="text1"/>
          <w:sz w:val="24"/>
          <w:szCs w:val="24"/>
        </w:rPr>
      </w:pPr>
      <w:r w:rsidRPr="58194A1D">
        <w:rPr>
          <w:rFonts w:eastAsiaTheme="minorEastAsia"/>
          <w:color w:val="000000" w:themeColor="text1"/>
          <w:sz w:val="24"/>
          <w:szCs w:val="24"/>
        </w:rPr>
        <w:t>Address:   144.0.0.0             10010000.00000000.00000000.00000000</w:t>
      </w:r>
    </w:p>
    <w:p w:rsidR="58194A1D" w:rsidP="58194A1D" w:rsidRDefault="58194A1D" w14:paraId="4B244A07" w14:textId="6E1035C4">
      <w:pPr>
        <w:rPr>
          <w:rFonts w:eastAsiaTheme="minorEastAsia"/>
          <w:color w:val="000000" w:themeColor="text1"/>
          <w:sz w:val="24"/>
          <w:szCs w:val="24"/>
        </w:rPr>
      </w:pPr>
      <w:r w:rsidRPr="58194A1D">
        <w:rPr>
          <w:rFonts w:eastAsiaTheme="minorEastAsia"/>
          <w:color w:val="000000" w:themeColor="text1"/>
          <w:sz w:val="24"/>
          <w:szCs w:val="24"/>
        </w:rPr>
        <w:t>Netmask:                             11110000.00000000.00000000.00000000</w:t>
      </w:r>
    </w:p>
    <w:p w:rsidR="58194A1D" w:rsidP="58194A1D" w:rsidRDefault="58194A1D" w14:paraId="4EA6C3C5" w14:textId="3BFA3E27">
      <w:pPr>
        <w:rPr>
          <w:rFonts w:eastAsiaTheme="minorEastAsia"/>
          <w:color w:val="000000" w:themeColor="text1"/>
          <w:sz w:val="24"/>
          <w:szCs w:val="24"/>
        </w:rPr>
      </w:pPr>
      <w:r w:rsidRPr="58194A1D">
        <w:rPr>
          <w:rFonts w:eastAsiaTheme="minorEastAsia"/>
          <w:color w:val="000000" w:themeColor="text1"/>
          <w:sz w:val="24"/>
          <w:szCs w:val="24"/>
        </w:rPr>
        <w:t>Address:   192.0.0.0             11000000.00000000.00000000.00000000</w:t>
      </w:r>
    </w:p>
    <w:p w:rsidR="58194A1D" w:rsidP="58194A1D" w:rsidRDefault="58194A1D" w14:paraId="101566B9" w14:textId="3FF9CCB7">
      <w:pPr>
        <w:rPr>
          <w:rFonts w:eastAsiaTheme="minorEastAsia"/>
          <w:color w:val="000000" w:themeColor="text1"/>
          <w:sz w:val="24"/>
          <w:szCs w:val="24"/>
        </w:rPr>
      </w:pPr>
      <w:r w:rsidRPr="58194A1D">
        <w:rPr>
          <w:rFonts w:eastAsiaTheme="minorEastAsia"/>
          <w:color w:val="000000" w:themeColor="text1"/>
          <w:sz w:val="24"/>
          <w:szCs w:val="24"/>
        </w:rPr>
        <w:t>Netmask:                             111111000.00000000.00000000.00000000</w:t>
      </w:r>
    </w:p>
    <w:p w:rsidR="58194A1D" w:rsidP="58194A1D" w:rsidRDefault="58194A1D" w14:paraId="6FC16179" w14:textId="2AA21EA2">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5FE28B83" w14:textId="37E9CC2C">
      <w:pPr>
        <w:rPr>
          <w:rFonts w:eastAsiaTheme="minorEastAsia"/>
          <w:color w:val="000000" w:themeColor="text1"/>
          <w:sz w:val="24"/>
          <w:szCs w:val="24"/>
        </w:rPr>
      </w:pPr>
      <w:r w:rsidRPr="58194A1D">
        <w:rPr>
          <w:rFonts w:eastAsiaTheme="minorEastAsia"/>
          <w:color w:val="000000" w:themeColor="text1"/>
          <w:sz w:val="24"/>
          <w:szCs w:val="24"/>
        </w:rPr>
        <w:t>we match with neither, so take 0.0.0.0/0 i.e. Y = R6</w:t>
      </w:r>
    </w:p>
    <w:p w:rsidR="58194A1D" w:rsidP="58194A1D" w:rsidRDefault="58194A1D" w14:paraId="37E923BF" w14:textId="21D1FDE1">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66E08615" w14:textId="1408F9CA">
      <w:pPr>
        <w:rPr>
          <w:rFonts w:eastAsiaTheme="minorEastAsia"/>
          <w:color w:val="000000" w:themeColor="text1"/>
          <w:sz w:val="24"/>
          <w:szCs w:val="24"/>
        </w:rPr>
      </w:pPr>
      <w:r w:rsidRPr="58194A1D">
        <w:rPr>
          <w:rFonts w:eastAsiaTheme="minorEastAsia"/>
          <w:color w:val="000000" w:themeColor="text1"/>
          <w:sz w:val="24"/>
          <w:szCs w:val="24"/>
        </w:rPr>
        <w:t>Address:   200.100.32.0          11001000.01100100.00100000.00000000</w:t>
      </w:r>
    </w:p>
    <w:p w:rsidR="58194A1D" w:rsidP="58194A1D" w:rsidRDefault="58194A1D" w14:paraId="07484010" w14:textId="6040FCAC">
      <w:pPr>
        <w:rPr>
          <w:rFonts w:eastAsiaTheme="minorEastAsia"/>
          <w:color w:val="000000" w:themeColor="text1"/>
          <w:sz w:val="24"/>
          <w:szCs w:val="24"/>
        </w:rPr>
      </w:pPr>
      <w:r w:rsidRPr="58194A1D">
        <w:rPr>
          <w:rFonts w:eastAsiaTheme="minorEastAsia"/>
          <w:color w:val="000000" w:themeColor="text1"/>
          <w:sz w:val="24"/>
          <w:szCs w:val="24"/>
        </w:rPr>
        <w:t>Netmask:                                11111111.11111111.11100000.00000000</w:t>
      </w:r>
    </w:p>
    <w:p w:rsidR="58194A1D" w:rsidP="58194A1D" w:rsidRDefault="58194A1D" w14:paraId="6FDC5359" w14:textId="4550714A">
      <w:pPr>
        <w:rPr>
          <w:rFonts w:eastAsiaTheme="minorEastAsia"/>
          <w:color w:val="000000" w:themeColor="text1"/>
          <w:sz w:val="24"/>
          <w:szCs w:val="24"/>
        </w:rPr>
      </w:pPr>
      <w:r w:rsidRPr="58194A1D">
        <w:rPr>
          <w:rFonts w:eastAsiaTheme="minorEastAsia"/>
          <w:color w:val="000000" w:themeColor="text1"/>
          <w:sz w:val="24"/>
          <w:szCs w:val="24"/>
        </w:rPr>
        <w:t>Address:   200.100.48.0          11001000.01100100.001100 00.00000000</w:t>
      </w:r>
    </w:p>
    <w:p w:rsidR="58194A1D" w:rsidP="58194A1D" w:rsidRDefault="58194A1D" w14:paraId="61FFB31B" w14:textId="4D696D1D">
      <w:pPr>
        <w:rPr>
          <w:rFonts w:eastAsiaTheme="minorEastAsia"/>
          <w:color w:val="000000" w:themeColor="text1"/>
          <w:sz w:val="24"/>
          <w:szCs w:val="24"/>
        </w:rPr>
      </w:pPr>
      <w:r w:rsidRPr="58194A1D">
        <w:rPr>
          <w:rFonts w:eastAsiaTheme="minorEastAsia"/>
          <w:color w:val="000000" w:themeColor="text1"/>
          <w:sz w:val="24"/>
          <w:szCs w:val="24"/>
        </w:rPr>
        <w:t>Netmask:                                11111111.11111111.111111 00.00000000</w:t>
      </w:r>
    </w:p>
    <w:p w:rsidR="58194A1D" w:rsidP="58194A1D" w:rsidRDefault="58194A1D" w14:paraId="668437A0" w14:textId="5B81524C">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6BF5F494" w14:textId="14FEE8D0">
      <w:pPr>
        <w:rPr>
          <w:rFonts w:eastAsiaTheme="minorEastAsia"/>
          <w:color w:val="000000" w:themeColor="text1"/>
          <w:sz w:val="24"/>
          <w:szCs w:val="24"/>
        </w:rPr>
      </w:pPr>
      <w:r w:rsidRPr="58194A1D">
        <w:rPr>
          <w:rFonts w:eastAsiaTheme="minorEastAsia"/>
          <w:color w:val="000000" w:themeColor="text1"/>
          <w:sz w:val="24"/>
          <w:szCs w:val="24"/>
        </w:rPr>
        <w:t>we match the most with 200.100.48.0 so Z = R8</w:t>
      </w:r>
    </w:p>
    <w:p w:rsidR="58194A1D" w:rsidP="58194A1D" w:rsidRDefault="58194A1D" w14:paraId="0C886DF3" w14:textId="3DA0E8AF">
      <w:pPr>
        <w:rPr>
          <w:rFonts w:eastAsiaTheme="minorEastAsia"/>
          <w:i/>
          <w:iCs/>
          <w:color w:val="000000" w:themeColor="text1"/>
          <w:sz w:val="24"/>
          <w:szCs w:val="24"/>
        </w:rPr>
      </w:pPr>
      <w:r w:rsidRPr="58194A1D">
        <w:rPr>
          <w:rFonts w:eastAsiaTheme="minorEastAsia"/>
          <w:i/>
          <w:iCs/>
          <w:color w:val="000000" w:themeColor="text1"/>
          <w:sz w:val="24"/>
          <w:szCs w:val="24"/>
        </w:rPr>
        <w:t xml:space="preserve">Not sure but I think we also match R7 (unless I fucked up), and </w:t>
      </w:r>
      <w:commentRangeStart w:id="11"/>
      <w:r w:rsidRPr="58194A1D">
        <w:rPr>
          <w:rFonts w:eastAsiaTheme="minorEastAsia"/>
          <w:i/>
          <w:iCs/>
          <w:color w:val="000000" w:themeColor="text1"/>
          <w:sz w:val="24"/>
          <w:szCs w:val="24"/>
        </w:rPr>
        <w:t>in the case of multiple matches we just take the list in order</w:t>
      </w:r>
      <w:commentRangeEnd w:id="11"/>
      <w:r>
        <w:commentReference w:id="11"/>
      </w:r>
      <w:r w:rsidRPr="58194A1D">
        <w:rPr>
          <w:rFonts w:eastAsiaTheme="minorEastAsia"/>
          <w:i/>
          <w:iCs/>
          <w:color w:val="000000" w:themeColor="text1"/>
          <w:sz w:val="24"/>
          <w:szCs w:val="24"/>
        </w:rPr>
        <w:t>? Since all the other hops also technically had a tie with the catch all 0.0.0.0/0 and we ignored that because we found a match earlier in the list.</w:t>
      </w:r>
    </w:p>
    <w:p w:rsidR="58194A1D" w:rsidP="58194A1D" w:rsidRDefault="58194A1D" w14:paraId="4969919E" w14:textId="6AACB6FA">
      <w:pPr>
        <w:rPr>
          <w:rFonts w:eastAsiaTheme="minorEastAsia"/>
          <w:color w:val="000000" w:themeColor="text1"/>
          <w:sz w:val="24"/>
          <w:szCs w:val="24"/>
        </w:rPr>
      </w:pPr>
    </w:p>
    <w:p w:rsidR="58194A1D" w:rsidP="58194A1D" w:rsidRDefault="58194A1D" w14:paraId="3D027A20" w14:textId="18F16B32">
      <w:pPr>
        <w:rPr>
          <w:rFonts w:eastAsiaTheme="minorEastAsia"/>
          <w:color w:val="000000" w:themeColor="text1"/>
          <w:sz w:val="24"/>
          <w:szCs w:val="24"/>
        </w:rPr>
      </w:pPr>
      <w:r w:rsidRPr="58194A1D">
        <w:rPr>
          <w:rFonts w:eastAsiaTheme="minorEastAsia"/>
          <w:b/>
          <w:bCs/>
          <w:color w:val="000000" w:themeColor="text1"/>
          <w:sz w:val="24"/>
          <w:szCs w:val="24"/>
        </w:rPr>
        <w:t>c.ii.</w:t>
      </w:r>
      <w:r w:rsidRPr="58194A1D">
        <w:rPr>
          <w:rFonts w:eastAsiaTheme="minorEastAsia"/>
          <w:color w:val="000000" w:themeColor="text1"/>
          <w:sz w:val="24"/>
          <w:szCs w:val="24"/>
        </w:rPr>
        <w:t xml:space="preserve"> 552</w:t>
      </w:r>
    </w:p>
    <w:p w:rsidR="58194A1D" w:rsidP="58194A1D" w:rsidRDefault="58194A1D" w14:paraId="28ECE3D2" w14:textId="60F420E6">
      <w:pPr>
        <w:rPr>
          <w:rFonts w:eastAsiaTheme="minorEastAsia"/>
          <w:color w:val="000000" w:themeColor="text1"/>
          <w:sz w:val="24"/>
          <w:szCs w:val="24"/>
        </w:rPr>
      </w:pPr>
      <w:r w:rsidRPr="58194A1D">
        <w:rPr>
          <w:rFonts w:eastAsiaTheme="minorEastAsia"/>
          <w:color w:val="000000" w:themeColor="text1"/>
          <w:sz w:val="24"/>
          <w:szCs w:val="24"/>
        </w:rPr>
        <w:t>Since the fragments need to be in multiple of 8 bytes we have:</w:t>
      </w:r>
    </w:p>
    <w:p w:rsidR="58194A1D" w:rsidP="58194A1D" w:rsidRDefault="58194A1D" w14:paraId="7B31E93A" w14:textId="2D61CE8D">
      <w:pPr>
        <w:rPr>
          <w:rFonts w:eastAsiaTheme="minorEastAsia"/>
          <w:color w:val="000000" w:themeColor="text1"/>
          <w:sz w:val="24"/>
          <w:szCs w:val="24"/>
        </w:rPr>
      </w:pPr>
      <w:r w:rsidRPr="58194A1D">
        <w:rPr>
          <w:rFonts w:eastAsiaTheme="minorEastAsia"/>
          <w:color w:val="000000" w:themeColor="text1"/>
          <w:sz w:val="24"/>
          <w:szCs w:val="24"/>
        </w:rPr>
        <w:t>69 * 8 = 552</w:t>
      </w:r>
    </w:p>
    <w:p w:rsidR="58194A1D" w:rsidP="58194A1D" w:rsidRDefault="58194A1D" w14:paraId="781F7AD8" w14:textId="389CC35E">
      <w:pPr>
        <w:rPr>
          <w:rFonts w:eastAsiaTheme="minorEastAsia"/>
          <w:color w:val="000000" w:themeColor="text1"/>
          <w:sz w:val="24"/>
          <w:szCs w:val="24"/>
        </w:rPr>
      </w:pPr>
      <w:r w:rsidRPr="58194A1D">
        <w:rPr>
          <w:rFonts w:eastAsiaTheme="minorEastAsia"/>
          <w:color w:val="000000" w:themeColor="text1"/>
          <w:sz w:val="24"/>
          <w:szCs w:val="24"/>
        </w:rPr>
        <w:t>With the header included it is 552 + 20 = 572</w:t>
      </w:r>
    </w:p>
    <w:p w:rsidR="58194A1D" w:rsidP="58194A1D" w:rsidRDefault="58194A1D" w14:paraId="1799AF48" w14:textId="2A6885DF">
      <w:pPr>
        <w:rPr>
          <w:rFonts w:eastAsiaTheme="minorEastAsia"/>
          <w:color w:val="000000" w:themeColor="text1"/>
          <w:sz w:val="24"/>
          <w:szCs w:val="24"/>
        </w:rPr>
      </w:pPr>
      <w:r w:rsidRPr="58194A1D">
        <w:rPr>
          <w:rFonts w:eastAsiaTheme="minorEastAsia"/>
          <w:color w:val="000000" w:themeColor="text1"/>
          <w:sz w:val="24"/>
          <w:szCs w:val="24"/>
        </w:rPr>
        <w:t xml:space="preserve">When you do 4424 / 552 you get </w:t>
      </w:r>
      <w:commentRangeStart w:id="12"/>
      <w:commentRangeStart w:id="13"/>
      <w:commentRangeStart w:id="14"/>
      <w:r w:rsidRPr="58194A1D">
        <w:rPr>
          <w:rFonts w:eastAsiaTheme="minorEastAsia"/>
          <w:color w:val="000000" w:themeColor="text1"/>
          <w:sz w:val="24"/>
          <w:szCs w:val="24"/>
        </w:rPr>
        <w:t>8</w:t>
      </w:r>
      <w:commentRangeEnd w:id="12"/>
      <w:r>
        <w:rPr>
          <w:rStyle w:val="CommentReference"/>
        </w:rPr>
        <w:commentReference w:id="12"/>
      </w:r>
      <w:commentRangeEnd w:id="13"/>
      <w:r>
        <w:rPr>
          <w:rStyle w:val="CommentReference"/>
        </w:rPr>
        <w:commentReference w:id="13"/>
      </w:r>
      <w:commentRangeEnd w:id="14"/>
      <w:r w:rsidR="00DB68AC">
        <w:rPr>
          <w:rStyle w:val="CommentReference"/>
        </w:rPr>
        <w:commentReference w:id="14"/>
      </w:r>
      <w:r w:rsidRPr="58194A1D">
        <w:rPr>
          <w:rFonts w:eastAsiaTheme="minorEastAsia"/>
          <w:color w:val="000000" w:themeColor="text1"/>
          <w:sz w:val="24"/>
          <w:szCs w:val="24"/>
        </w:rPr>
        <w:t xml:space="preserve"> remainder 8</w:t>
      </w:r>
    </w:p>
    <w:p w:rsidR="58194A1D" w:rsidP="58194A1D" w:rsidRDefault="58194A1D" w14:paraId="38C79197" w14:textId="2A68FA91">
      <w:pPr>
        <w:rPr>
          <w:rFonts w:eastAsiaTheme="minorEastAsia"/>
          <w:color w:val="000000" w:themeColor="text1"/>
          <w:sz w:val="24"/>
          <w:szCs w:val="24"/>
        </w:rPr>
      </w:pPr>
      <w:r w:rsidRPr="58194A1D">
        <w:rPr>
          <w:rFonts w:eastAsiaTheme="minorEastAsia"/>
          <w:color w:val="000000" w:themeColor="text1"/>
          <w:sz w:val="24"/>
          <w:szCs w:val="24"/>
        </w:rPr>
        <w:t>So we have 9 packets in total. The offset of the last packet is 69*8 = 552</w:t>
      </w:r>
    </w:p>
    <w:p w:rsidR="58194A1D" w:rsidP="58194A1D" w:rsidRDefault="58194A1D" w14:paraId="0C702D89" w14:textId="6A1251F7">
      <w:pPr>
        <w:rPr>
          <w:rFonts w:eastAsiaTheme="minorEastAsia"/>
          <w:color w:val="000000" w:themeColor="text1"/>
          <w:sz w:val="24"/>
          <w:szCs w:val="24"/>
        </w:rPr>
      </w:pPr>
      <w:r w:rsidRPr="58194A1D">
        <w:rPr>
          <w:rFonts w:eastAsiaTheme="minorEastAsia"/>
          <w:color w:val="FF0000"/>
          <w:sz w:val="24"/>
          <w:szCs w:val="24"/>
        </w:rPr>
        <w:t xml:space="preserve">MTU = </w:t>
      </w:r>
      <w:commentRangeStart w:id="15"/>
      <w:commentRangeStart w:id="16"/>
      <w:r w:rsidRPr="58194A1D">
        <w:rPr>
          <w:rFonts w:eastAsiaTheme="minorEastAsia"/>
          <w:color w:val="FF0000"/>
          <w:sz w:val="24"/>
          <w:szCs w:val="24"/>
        </w:rPr>
        <w:t>576B</w:t>
      </w:r>
      <w:commentRangeEnd w:id="15"/>
      <w:r>
        <w:commentReference w:id="15"/>
      </w:r>
      <w:commentRangeEnd w:id="16"/>
      <w:r>
        <w:commentReference w:id="16"/>
      </w:r>
    </w:p>
    <w:p w:rsidR="58194A1D" w:rsidP="58194A1D" w:rsidRDefault="58194A1D" w14:paraId="1DF71825" w14:textId="6C23D086">
      <w:pPr>
        <w:rPr>
          <w:rFonts w:eastAsiaTheme="minorEastAsia"/>
          <w:color w:val="FF0000"/>
          <w:sz w:val="24"/>
          <w:szCs w:val="24"/>
        </w:rPr>
      </w:pPr>
      <w:r w:rsidRPr="58194A1D">
        <w:rPr>
          <w:rFonts w:eastAsiaTheme="minorEastAsia"/>
          <w:color w:val="FF0000"/>
          <w:sz w:val="24"/>
          <w:szCs w:val="24"/>
        </w:rPr>
        <w:t>So each offset will increase by 576/8 = 72</w:t>
      </w:r>
    </w:p>
    <w:p w:rsidR="58194A1D" w:rsidP="58194A1D" w:rsidRDefault="58194A1D" w14:paraId="3118034A" w14:textId="68B6CDEB">
      <w:pPr>
        <w:rPr>
          <w:rFonts w:eastAsiaTheme="minorEastAsia"/>
          <w:color w:val="FF0000"/>
          <w:sz w:val="24"/>
          <w:szCs w:val="24"/>
        </w:rPr>
      </w:pPr>
      <w:r w:rsidRPr="58194A1D">
        <w:rPr>
          <w:rFonts w:eastAsiaTheme="minorEastAsia"/>
          <w:color w:val="FF0000"/>
          <w:sz w:val="24"/>
          <w:szCs w:val="24"/>
        </w:rPr>
        <w:t>4444/576 = 7.715... so last fragment starts with 72*7 = 504</w:t>
      </w:r>
    </w:p>
    <w:p w:rsidR="58194A1D" w:rsidP="58194A1D" w:rsidRDefault="58194A1D" w14:paraId="21BA91E0" w14:textId="7A44CA43">
      <w:pPr>
        <w:rPr>
          <w:rFonts w:eastAsiaTheme="minorEastAsia"/>
          <w:color w:val="000000" w:themeColor="text1"/>
          <w:sz w:val="24"/>
          <w:szCs w:val="24"/>
        </w:rPr>
      </w:pPr>
      <w:r w:rsidRPr="58194A1D">
        <w:rPr>
          <w:rFonts w:eastAsiaTheme="minorEastAsia"/>
          <w:color w:val="000000" w:themeColor="text1"/>
          <w:sz w:val="24"/>
          <w:szCs w:val="24"/>
        </w:rPr>
        <w:t xml:space="preserve"> </w:t>
      </w:r>
    </w:p>
    <w:p w:rsidR="19D0BD51" w:rsidP="03A05AD9" w:rsidRDefault="19D0BD51" w14:paraId="30FC2639" w14:textId="7DA25DFC">
      <w:pPr>
        <w:rPr>
          <w:rFonts w:eastAsiaTheme="minorEastAsia"/>
          <w:color w:val="000000" w:themeColor="text1"/>
          <w:sz w:val="24"/>
          <w:szCs w:val="24"/>
        </w:rPr>
      </w:pPr>
      <w:commentRangeStart w:id="17"/>
      <w:commentRangeStart w:id="18"/>
      <w:commentRangeStart w:id="19"/>
      <w:commentRangeStart w:id="20"/>
      <w:commentRangeStart w:id="21"/>
      <w:r w:rsidRPr="03A05AD9">
        <w:rPr>
          <w:rFonts w:eastAsiaTheme="minorEastAsia"/>
          <w:b/>
          <w:bCs/>
          <w:color w:val="000000" w:themeColor="text1"/>
          <w:sz w:val="24"/>
          <w:szCs w:val="24"/>
        </w:rPr>
        <w:t>d.</w:t>
      </w:r>
      <w:r w:rsidRPr="03A05AD9">
        <w:rPr>
          <w:rFonts w:eastAsiaTheme="minorEastAsia"/>
          <w:color w:val="000000" w:themeColor="text1"/>
          <w:sz w:val="24"/>
          <w:szCs w:val="24"/>
        </w:rPr>
        <w:t xml:space="preserve"> All three are bots:</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p>
    <w:p w:rsidR="03A05AD9" w:rsidP="03A05AD9" w:rsidRDefault="03A05AD9" w14:paraId="07955799" w14:textId="453D7DF8">
      <w:pPr>
        <w:rPr>
          <w:rFonts w:eastAsiaTheme="minorEastAsia"/>
          <w:color w:val="000000" w:themeColor="text1"/>
          <w:sz w:val="24"/>
          <w:szCs w:val="24"/>
        </w:rPr>
      </w:pPr>
      <w:r w:rsidRPr="03A05AD9">
        <w:rPr>
          <w:rFonts w:eastAsiaTheme="minorEastAsia"/>
          <w:color w:val="000000" w:themeColor="text1"/>
          <w:sz w:val="24"/>
          <w:szCs w:val="24"/>
        </w:rPr>
        <w:t xml:space="preserve">A ((100 x 10^6 x 8) / (5 x 10 ^ 8)) / 3 = 0.5333  = 53.3% </w:t>
      </w:r>
    </w:p>
    <w:p w:rsidR="03A05AD9" w:rsidP="0FBD90E9" w:rsidRDefault="03A05AD9" w14:paraId="72E729EB" w14:textId="1F27D5AF">
      <w:pPr>
        <w:rPr>
          <w:rFonts w:eastAsia="宋体" w:eastAsiaTheme="minorEastAsia"/>
          <w:color w:val="000000" w:themeColor="text1"/>
          <w:sz w:val="24"/>
          <w:szCs w:val="24"/>
        </w:rPr>
      </w:pPr>
      <w:r w:rsidRPr="0FBD90E9" w:rsidR="08309352">
        <w:rPr>
          <w:rFonts w:eastAsia="宋体" w:eastAsiaTheme="minorEastAsia"/>
          <w:color w:val="000000" w:themeColor="text1" w:themeTint="FF" w:themeShade="FF"/>
          <w:sz w:val="24"/>
          <w:szCs w:val="24"/>
        </w:rPr>
        <w:t>B ((4 x 10^6 x 8) / (</w:t>
      </w:r>
      <w:r w:rsidRPr="0FBD90E9" w:rsidR="1E485A57">
        <w:rPr>
          <w:rFonts w:eastAsia="宋体" w:eastAsiaTheme="minorEastAsia"/>
          <w:color w:val="000000" w:themeColor="text1" w:themeTint="FF" w:themeShade="FF"/>
          <w:sz w:val="24"/>
          <w:szCs w:val="24"/>
        </w:rPr>
        <w:t>8</w:t>
      </w:r>
      <w:r w:rsidRPr="0FBD90E9" w:rsidR="1E485A57">
        <w:rPr>
          <w:rFonts w:eastAsia="宋体" w:eastAsiaTheme="minorEastAsia"/>
          <w:color w:val="000000" w:themeColor="text1" w:themeTint="FF" w:themeShade="FF"/>
          <w:sz w:val="24"/>
          <w:szCs w:val="24"/>
        </w:rPr>
        <w:t>0</w:t>
      </w:r>
      <w:r w:rsidRPr="0FBD90E9" w:rsidR="08309352">
        <w:rPr>
          <w:rFonts w:eastAsia="宋体" w:eastAsiaTheme="minorEastAsia"/>
          <w:color w:val="000000" w:themeColor="text1" w:themeTint="FF" w:themeShade="FF"/>
          <w:sz w:val="24"/>
          <w:szCs w:val="24"/>
        </w:rPr>
        <w:t xml:space="preserve"> x 10 ^ 6)) / 0.5 + ((4 x 10^6 x 8) / (80 x 10 ^ 6)) = 0.4444 = 44.4%</w:t>
      </w:r>
      <w:r>
        <w:br/>
      </w:r>
    </w:p>
    <w:p w:rsidR="03A05AD9" w:rsidP="03A05AD9" w:rsidRDefault="03A05AD9" w14:paraId="1B3BBC4E" w14:textId="2DA749C6">
      <w:pPr>
        <w:rPr>
          <w:rFonts w:eastAsiaTheme="minorEastAsia"/>
          <w:color w:val="000000" w:themeColor="text1"/>
          <w:sz w:val="24"/>
          <w:szCs w:val="24"/>
        </w:rPr>
      </w:pPr>
      <w:r w:rsidRPr="03A05AD9">
        <w:rPr>
          <w:rFonts w:eastAsiaTheme="minorEastAsia"/>
          <w:color w:val="000000" w:themeColor="text1"/>
          <w:sz w:val="24"/>
          <w:szCs w:val="24"/>
        </w:rPr>
        <w:t>C 0.8 / 0.</w:t>
      </w:r>
      <w:ins w:author="Khemani, Jaiditya" w:date="2023-04-29T15:52:00Z" w:id="25">
        <w:r w:rsidRPr="496E5279" w:rsidR="26759BC8">
          <w:rPr>
            <w:rFonts w:eastAsiaTheme="minorEastAsia"/>
            <w:color w:val="000000" w:themeColor="text1"/>
            <w:sz w:val="24"/>
            <w:szCs w:val="24"/>
          </w:rPr>
          <w:t>9</w:t>
        </w:r>
      </w:ins>
      <w:del w:author="Khemani, Jaiditya" w:date="2023-04-29T15:52:00Z" w:id="26">
        <w:r w:rsidRPr="03A05AD9">
          <w:rPr>
            <w:rFonts w:eastAsiaTheme="minorEastAsia"/>
            <w:color w:val="000000" w:themeColor="text1"/>
            <w:sz w:val="24"/>
            <w:szCs w:val="24"/>
          </w:rPr>
          <w:delText>1</w:delText>
        </w:r>
      </w:del>
      <w:r w:rsidRPr="03A05AD9">
        <w:rPr>
          <w:rFonts w:eastAsiaTheme="minorEastAsia"/>
          <w:color w:val="000000" w:themeColor="text1"/>
          <w:sz w:val="24"/>
          <w:szCs w:val="24"/>
        </w:rPr>
        <w:t>3 + 0.8 = 86%  (as L/R = 800ms, also this calculation was a complete guess)</w:t>
      </w:r>
    </w:p>
    <w:p w:rsidR="03A05AD9" w:rsidP="03A05AD9" w:rsidRDefault="03A05AD9" w14:paraId="204FED0E" w14:textId="67827F3C">
      <w:pPr>
        <w:rPr>
          <w:rFonts w:eastAsiaTheme="minorEastAsia"/>
          <w:color w:val="000000" w:themeColor="text1"/>
          <w:sz w:val="24"/>
          <w:szCs w:val="24"/>
        </w:rPr>
      </w:pPr>
    </w:p>
    <w:p w:rsidR="58194A1D" w:rsidP="58194A1D" w:rsidRDefault="58194A1D" w14:paraId="6DAA08B5" w14:textId="0C782AD6">
      <w:pPr>
        <w:rPr>
          <w:rFonts w:eastAsiaTheme="minorEastAsia"/>
          <w:color w:val="000000" w:themeColor="text1"/>
          <w:sz w:val="24"/>
          <w:szCs w:val="24"/>
        </w:rPr>
      </w:pPr>
      <w:r w:rsidRPr="58194A1D">
        <w:rPr>
          <w:rFonts w:eastAsiaTheme="minorEastAsia"/>
          <w:b/>
          <w:bCs/>
          <w:color w:val="000000" w:themeColor="text1"/>
          <w:sz w:val="24"/>
          <w:szCs w:val="24"/>
        </w:rPr>
        <w:t xml:space="preserve">e.i. </w:t>
      </w:r>
      <w:r w:rsidRPr="58194A1D">
        <w:rPr>
          <w:rFonts w:eastAsiaTheme="minorEastAsia"/>
          <w:color w:val="000000" w:themeColor="text1"/>
          <w:sz w:val="24"/>
          <w:szCs w:val="24"/>
        </w:rPr>
        <w:t xml:space="preserve">The HTTP response OK code should be 200. </w:t>
      </w:r>
    </w:p>
    <w:p w:rsidR="58194A1D" w:rsidP="58194A1D" w:rsidRDefault="58194A1D" w14:paraId="0063E15E" w14:textId="6FE277AB">
      <w:pPr>
        <w:rPr>
          <w:rFonts w:eastAsiaTheme="minorEastAsia"/>
          <w:color w:val="000000" w:themeColor="text1"/>
          <w:sz w:val="24"/>
          <w:szCs w:val="24"/>
        </w:rPr>
      </w:pPr>
      <w:r w:rsidRPr="58194A1D">
        <w:rPr>
          <w:rFonts w:eastAsiaTheme="minorEastAsia"/>
          <w:color w:val="000000" w:themeColor="text1"/>
          <w:sz w:val="24"/>
          <w:szCs w:val="24"/>
        </w:rPr>
        <w:t xml:space="preserve">The HTTP port should be 80 not 8080. </w:t>
      </w:r>
    </w:p>
    <w:p w:rsidR="58194A1D" w:rsidP="58194A1D" w:rsidRDefault="58194A1D" w14:paraId="399936E9" w14:textId="7820C13D">
      <w:pPr>
        <w:rPr>
          <w:rFonts w:eastAsiaTheme="minorEastAsia"/>
          <w:color w:val="000000" w:themeColor="text1"/>
          <w:sz w:val="24"/>
          <w:szCs w:val="24"/>
        </w:rPr>
      </w:pPr>
      <w:r w:rsidRPr="58194A1D">
        <w:rPr>
          <w:rFonts w:eastAsiaTheme="minorEastAsia"/>
          <w:color w:val="000000" w:themeColor="text1"/>
          <w:sz w:val="24"/>
          <w:szCs w:val="24"/>
        </w:rPr>
        <w:t>You have connected to the incorrect IP address (it was specified to be 146.169...)</w:t>
      </w:r>
    </w:p>
    <w:p w:rsidR="58194A1D" w:rsidP="58194A1D" w:rsidRDefault="58194A1D" w14:paraId="43945876" w14:textId="219EBBBC">
      <w:pPr>
        <w:rPr>
          <w:rFonts w:eastAsiaTheme="minorEastAsia"/>
          <w:color w:val="FF0000"/>
          <w:sz w:val="24"/>
          <w:szCs w:val="24"/>
        </w:rPr>
      </w:pPr>
      <w:r w:rsidRPr="58194A1D">
        <w:rPr>
          <w:rFonts w:eastAsiaTheme="minorEastAsia"/>
          <w:color w:val="FF0000"/>
          <w:sz w:val="24"/>
          <w:szCs w:val="24"/>
        </w:rPr>
        <w:t xml:space="preserve">It says 37.856K received missing a B in KB for kilobytes. </w:t>
      </w:r>
    </w:p>
    <w:p w:rsidR="58194A1D" w:rsidP="0FBD90E9" w:rsidRDefault="58194A1D" w14:paraId="67546B49" w14:textId="47784A8A">
      <w:pPr>
        <w:rPr>
          <w:rFonts w:eastAsia="宋体" w:eastAsiaTheme="minorEastAsia"/>
          <w:color w:val="FF0000"/>
          <w:sz w:val="24"/>
          <w:szCs w:val="24"/>
        </w:rPr>
      </w:pPr>
      <w:r w:rsidRPr="0FBD90E9" w:rsidR="2C628D96">
        <w:rPr>
          <w:rFonts w:eastAsia="宋体" w:eastAsiaTheme="minorEastAsia"/>
          <w:color w:val="FF0000"/>
          <w:sz w:val="24"/>
          <w:szCs w:val="24"/>
        </w:rPr>
        <w:t>The bytes were received not sent on the last line (</w:t>
      </w:r>
      <w:r w:rsidRPr="0FBD90E9" w:rsidR="2C628D96">
        <w:rPr>
          <w:rFonts w:eastAsia="宋体" w:eastAsiaTheme="minorEastAsia"/>
          <w:color w:val="FF0000"/>
          <w:sz w:val="24"/>
          <w:szCs w:val="24"/>
        </w:rPr>
        <w:t>almost definitely</w:t>
      </w:r>
      <w:r w:rsidRPr="0FBD90E9" w:rsidR="2C628D96">
        <w:rPr>
          <w:rFonts w:eastAsia="宋体" w:eastAsiaTheme="minorEastAsia"/>
          <w:color w:val="FF0000"/>
          <w:sz w:val="24"/>
          <w:szCs w:val="24"/>
        </w:rPr>
        <w:t xml:space="preserve"> wrong &lt;</w:t>
      </w:r>
      <w:r w:rsidRPr="0FBD90E9" w:rsidR="2C628D96">
        <w:rPr>
          <w:rFonts w:eastAsia="宋体" w:eastAsiaTheme="minorEastAsia"/>
          <w:color w:val="FF0000"/>
          <w:sz w:val="24"/>
          <w:szCs w:val="24"/>
        </w:rPr>
        <w:t>sku</w:t>
      </w:r>
      <w:r w:rsidRPr="0FBD90E9" w:rsidR="2C628D96">
        <w:rPr>
          <w:rFonts w:eastAsia="宋体" w:eastAsiaTheme="minorEastAsia"/>
          <w:color w:val="FF0000"/>
          <w:sz w:val="24"/>
          <w:szCs w:val="24"/>
        </w:rPr>
        <w:t>ll</w:t>
      </w:r>
      <w:r w:rsidRPr="0FBD90E9" w:rsidR="2C628D96">
        <w:rPr>
          <w:rFonts w:eastAsia="宋体" w:eastAsiaTheme="minorEastAsia"/>
          <w:color w:val="FF0000"/>
          <w:sz w:val="24"/>
          <w:szCs w:val="24"/>
        </w:rPr>
        <w:t xml:space="preserve"> emoji&gt;). </w:t>
      </w:r>
    </w:p>
    <w:p w:rsidR="58194A1D" w:rsidP="58194A1D" w:rsidRDefault="58194A1D" w14:paraId="1BB0ADA8" w14:textId="2B74BCB4">
      <w:pPr>
        <w:rPr>
          <w:rFonts w:eastAsiaTheme="minorEastAsia"/>
          <w:color w:val="FF0000"/>
          <w:sz w:val="24"/>
          <w:szCs w:val="24"/>
        </w:rPr>
      </w:pPr>
      <w:r w:rsidRPr="58194A1D">
        <w:rPr>
          <w:rFonts w:eastAsiaTheme="minorEastAsia"/>
          <w:color w:val="FF0000"/>
          <w:sz w:val="24"/>
          <w:szCs w:val="24"/>
        </w:rPr>
        <w:t>Timeout expected before reaching 208s</w:t>
      </w:r>
    </w:p>
    <w:p w:rsidR="58194A1D" w:rsidP="3B6BC2D7" w:rsidRDefault="29E9E541" w14:paraId="4A388B6F" w14:textId="12BC3926">
      <w:pPr>
        <w:rPr>
          <w:rFonts w:eastAsiaTheme="minorEastAsia"/>
          <w:color w:val="FF0000"/>
          <w:sz w:val="24"/>
          <w:szCs w:val="24"/>
        </w:rPr>
      </w:pPr>
      <w:r w:rsidRPr="3B6BC2D7">
        <w:rPr>
          <w:rFonts w:eastAsiaTheme="minorEastAsia"/>
          <w:color w:val="FF0000"/>
          <w:sz w:val="24"/>
          <w:szCs w:val="24"/>
        </w:rPr>
        <w:t>path to object is not image/jpg, but just plur.jpg??</w:t>
      </w:r>
    </w:p>
    <w:p w:rsidR="58194A1D" w:rsidP="58194A1D" w:rsidRDefault="58194A1D" w14:paraId="79B57093" w14:textId="08E28FF6">
      <w:pPr>
        <w:rPr>
          <w:rFonts w:eastAsiaTheme="minorEastAsia"/>
          <w:color w:val="000000" w:themeColor="text1"/>
          <w:sz w:val="24"/>
          <w:szCs w:val="24"/>
        </w:rPr>
      </w:pPr>
      <w:r w:rsidRPr="58194A1D">
        <w:rPr>
          <w:rFonts w:eastAsiaTheme="minorEastAsia"/>
          <w:color w:val="000000" w:themeColor="text1"/>
          <w:sz w:val="24"/>
          <w:szCs w:val="24"/>
        </w:rPr>
        <w:t>Should be http:// instead of http::// ?</w:t>
      </w:r>
    </w:p>
    <w:p w:rsidR="58194A1D" w:rsidP="58194A1D" w:rsidRDefault="58194A1D" w14:paraId="1B75329D" w14:textId="1A226E83">
      <w:pPr>
        <w:rPr>
          <w:rFonts w:eastAsiaTheme="minorEastAsia"/>
          <w:color w:val="000000" w:themeColor="text1"/>
          <w:sz w:val="24"/>
          <w:szCs w:val="24"/>
        </w:rPr>
      </w:pPr>
      <w:r w:rsidRPr="58194A1D">
        <w:rPr>
          <w:rFonts w:eastAsiaTheme="minorEastAsia"/>
          <w:color w:val="000000" w:themeColor="text1"/>
          <w:sz w:val="24"/>
          <w:szCs w:val="24"/>
        </w:rPr>
        <w:t>1KB = 1024B conversion used in wget? (I tried wget in bash with a random picture, it shows 5.83K = 5969(B))</w:t>
      </w:r>
    </w:p>
    <w:p w:rsidR="58194A1D" w:rsidP="58194A1D" w:rsidRDefault="58194A1D" w14:paraId="03BE0D2F" w14:textId="43467E5F">
      <w:pPr>
        <w:rPr>
          <w:rFonts w:eastAsiaTheme="minorEastAsia"/>
          <w:color w:val="000000" w:themeColor="text1"/>
          <w:sz w:val="24"/>
          <w:szCs w:val="24"/>
        </w:rPr>
      </w:pPr>
    </w:p>
    <w:p w:rsidR="58194A1D" w:rsidP="58194A1D" w:rsidRDefault="58194A1D" w14:paraId="104F0655" w14:textId="3C5933A0">
      <w:pPr>
        <w:rPr>
          <w:rFonts w:eastAsiaTheme="minorEastAsia"/>
          <w:color w:val="000000" w:themeColor="text1"/>
          <w:sz w:val="24"/>
          <w:szCs w:val="24"/>
        </w:rPr>
      </w:pPr>
      <w:r w:rsidRPr="58194A1D">
        <w:rPr>
          <w:rFonts w:eastAsiaTheme="minorEastAsia"/>
          <w:b/>
          <w:bCs/>
          <w:color w:val="000000" w:themeColor="text1"/>
          <w:sz w:val="24"/>
          <w:szCs w:val="24"/>
        </w:rPr>
        <w:t xml:space="preserve">e.ii. </w:t>
      </w:r>
      <w:r w:rsidRPr="58194A1D">
        <w:rPr>
          <w:rFonts w:eastAsiaTheme="minorEastAsia"/>
          <w:color w:val="000000" w:themeColor="text1"/>
          <w:sz w:val="24"/>
          <w:szCs w:val="24"/>
        </w:rPr>
        <w:t xml:space="preserve">(37856 / 208) * 8 = 1456Kbps </w:t>
      </w:r>
    </w:p>
    <w:p w:rsidR="58194A1D" w:rsidP="58194A1D" w:rsidRDefault="58194A1D" w14:paraId="44118D70" w14:textId="47E401B8">
      <w:pPr>
        <w:rPr>
          <w:rFonts w:eastAsiaTheme="minorEastAsia"/>
          <w:color w:val="000000" w:themeColor="text1"/>
          <w:sz w:val="24"/>
          <w:szCs w:val="24"/>
        </w:rPr>
      </w:pPr>
      <w:r w:rsidRPr="58194A1D">
        <w:rPr>
          <w:rFonts w:eastAsiaTheme="minorEastAsia"/>
          <w:color w:val="FF0000"/>
          <w:sz w:val="24"/>
          <w:szCs w:val="24"/>
        </w:rPr>
        <w:t>37856B = 302848b</w:t>
      </w:r>
    </w:p>
    <w:p w:rsidR="58194A1D" w:rsidP="58194A1D" w:rsidRDefault="58194A1D" w14:paraId="0DBF44DC" w14:textId="46B7C8B0">
      <w:pPr>
        <w:rPr>
          <w:rFonts w:eastAsiaTheme="minorEastAsia"/>
          <w:color w:val="FF0000"/>
          <w:sz w:val="24"/>
          <w:szCs w:val="24"/>
        </w:rPr>
      </w:pPr>
      <w:r w:rsidRPr="58194A1D">
        <w:rPr>
          <w:rFonts w:eastAsiaTheme="minorEastAsia"/>
          <w:color w:val="FF0000"/>
          <w:sz w:val="24"/>
          <w:szCs w:val="24"/>
        </w:rPr>
        <w:t>302848b/208s = 1456bps = 1.46Kbps</w:t>
      </w:r>
    </w:p>
    <w:p w:rsidR="58194A1D" w:rsidP="58194A1D" w:rsidRDefault="58194A1D" w14:paraId="35DB3669" w14:textId="2843D0C8">
      <w:pPr>
        <w:rPr>
          <w:rFonts w:eastAsiaTheme="minorEastAsia"/>
          <w:color w:val="000000" w:themeColor="text1"/>
          <w:sz w:val="24"/>
          <w:szCs w:val="24"/>
        </w:rPr>
      </w:pPr>
      <w:r w:rsidRPr="58194A1D">
        <w:rPr>
          <w:rFonts w:eastAsiaTheme="minorEastAsia"/>
          <w:b/>
          <w:bCs/>
          <w:color w:val="000000" w:themeColor="text1"/>
          <w:sz w:val="24"/>
          <w:szCs w:val="24"/>
        </w:rPr>
        <w:t xml:space="preserve">e.iii. </w:t>
      </w:r>
      <w:r w:rsidRPr="58194A1D">
        <w:rPr>
          <w:rFonts w:eastAsiaTheme="minorEastAsia"/>
          <w:color w:val="000000" w:themeColor="text1"/>
          <w:sz w:val="24"/>
          <w:szCs w:val="24"/>
        </w:rPr>
        <w:t xml:space="preserve">They could sniff the packets that you receive, being able to access information such as source and destination IP address in the packet header. </w:t>
      </w:r>
    </w:p>
    <w:p w:rsidR="58194A1D" w:rsidP="58194A1D" w:rsidRDefault="58194A1D" w14:paraId="191FC44C" w14:textId="251706D5">
      <w:pPr>
        <w:rPr>
          <w:rFonts w:eastAsiaTheme="minorEastAsia"/>
          <w:color w:val="000000" w:themeColor="text1"/>
          <w:sz w:val="24"/>
          <w:szCs w:val="24"/>
        </w:rPr>
      </w:pPr>
      <w:r w:rsidRPr="58194A1D">
        <w:rPr>
          <w:rFonts w:eastAsiaTheme="minorEastAsia"/>
          <w:color w:val="000000" w:themeColor="text1"/>
          <w:sz w:val="24"/>
          <w:szCs w:val="24"/>
        </w:rPr>
        <w:t xml:space="preserve">But as HTTP is used and not HTTPS, they would also be able to access the data unencrypted because HTTP does not encrypt data. </w:t>
      </w:r>
    </w:p>
    <w:p w:rsidR="58194A1D" w:rsidP="58194A1D" w:rsidRDefault="58194A1D" w14:paraId="40FE2D79" w14:textId="3BB1F8C9">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332CD172" w14:textId="5E7A8850">
      <w:pPr>
        <w:rPr>
          <w:rFonts w:eastAsiaTheme="minorEastAsia"/>
          <w:color w:val="000000" w:themeColor="text1"/>
          <w:sz w:val="32"/>
          <w:szCs w:val="32"/>
        </w:rPr>
      </w:pPr>
      <w:r w:rsidRPr="58194A1D">
        <w:rPr>
          <w:rFonts w:eastAsiaTheme="minorEastAsia"/>
          <w:color w:val="000000" w:themeColor="text1"/>
          <w:sz w:val="32"/>
          <w:szCs w:val="32"/>
        </w:rPr>
        <w:t xml:space="preserve">Q2 </w:t>
      </w:r>
    </w:p>
    <w:p w:rsidR="58194A1D" w:rsidP="651C72E1" w:rsidRDefault="58194A1D" w14:paraId="12DE5E80" w14:textId="4413957B">
      <w:pPr>
        <w:rPr>
          <w:rFonts w:eastAsiaTheme="minorEastAsia"/>
          <w:b/>
          <w:bCs/>
          <w:i/>
          <w:iCs/>
          <w:color w:val="000000" w:themeColor="text1"/>
          <w:sz w:val="24"/>
          <w:szCs w:val="24"/>
        </w:rPr>
      </w:pPr>
      <w:r w:rsidRPr="651C72E1">
        <w:rPr>
          <w:rFonts w:eastAsiaTheme="minorEastAsia"/>
          <w:b/>
          <w:bCs/>
          <w:color w:val="000000" w:themeColor="text1"/>
          <w:sz w:val="24"/>
          <w:szCs w:val="24"/>
        </w:rPr>
        <w:t>a.</w:t>
      </w:r>
      <w:r w:rsidRPr="651C72E1">
        <w:rPr>
          <w:rFonts w:eastAsiaTheme="minorEastAsia"/>
          <w:color w:val="000000" w:themeColor="text1"/>
          <w:sz w:val="24"/>
          <w:szCs w:val="24"/>
        </w:rPr>
        <w:t xml:space="preserve">  </w:t>
      </w:r>
      <w:r w:rsidRPr="651C72E1">
        <w:rPr>
          <w:rFonts w:eastAsiaTheme="minorEastAsia"/>
          <w:b/>
          <w:bCs/>
          <w:i/>
          <w:iCs/>
          <w:color w:val="000000" w:themeColor="text1"/>
          <w:sz w:val="24"/>
          <w:szCs w:val="24"/>
        </w:rPr>
        <w:t xml:space="preserve">Lol, so who’s gonna take this one?... </w:t>
      </w:r>
      <w:commentRangeStart w:id="27"/>
      <w:commentRangeStart w:id="28"/>
      <w:r w:rsidRPr="651C72E1">
        <w:rPr>
          <w:rFonts w:eastAsiaTheme="minorEastAsia"/>
          <w:b/>
          <w:bCs/>
          <w:i/>
          <w:iCs/>
          <w:color w:val="000000" w:themeColor="text1"/>
          <w:sz w:val="24"/>
          <w:szCs w:val="24"/>
        </w:rPr>
        <w:t xml:space="preserve">1Mbps cuz I </w:t>
      </w:r>
      <w:commentRangeStart w:id="29"/>
      <w:r w:rsidRPr="651C72E1">
        <w:rPr>
          <w:rFonts w:eastAsiaTheme="minorEastAsia"/>
          <w:b/>
          <w:bCs/>
          <w:i/>
          <w:iCs/>
          <w:color w:val="000000" w:themeColor="text1"/>
          <w:sz w:val="24"/>
          <w:szCs w:val="24"/>
        </w:rPr>
        <w:t>googled</w:t>
      </w:r>
      <w:commentRangeEnd w:id="29"/>
      <w:r>
        <w:rPr>
          <w:rStyle w:val="CommentReference"/>
        </w:rPr>
        <w:commentReference w:id="29"/>
      </w:r>
      <w:r w:rsidRPr="651C72E1">
        <w:rPr>
          <w:rFonts w:eastAsiaTheme="minorEastAsia"/>
          <w:b/>
          <w:bCs/>
          <w:i/>
          <w:iCs/>
          <w:color w:val="000000" w:themeColor="text1"/>
          <w:sz w:val="24"/>
          <w:szCs w:val="24"/>
        </w:rPr>
        <w:t xml:space="preserve"> it</w:t>
      </w:r>
      <w:commentRangeEnd w:id="27"/>
      <w:r>
        <w:rPr>
          <w:rStyle w:val="CommentReference"/>
        </w:rPr>
        <w:commentReference w:id="27"/>
      </w:r>
      <w:commentRangeEnd w:id="28"/>
      <w:r>
        <w:rPr>
          <w:rStyle w:val="CommentReference"/>
        </w:rPr>
        <w:commentReference w:id="28"/>
      </w:r>
      <w:r w:rsidRPr="651C72E1">
        <w:rPr>
          <w:rFonts w:eastAsiaTheme="minorEastAsia"/>
          <w:b/>
          <w:bCs/>
          <w:i/>
          <w:iCs/>
          <w:color w:val="000000" w:themeColor="text1"/>
          <w:sz w:val="24"/>
          <w:szCs w:val="24"/>
        </w:rPr>
        <w:t>.</w:t>
      </w:r>
    </w:p>
    <w:p w:rsidR="58194A1D" w:rsidP="58194A1D" w:rsidRDefault="58194A1D" w14:paraId="5AE825AC" w14:textId="21C5D04A">
      <w:pPr>
        <w:rPr>
          <w:rFonts w:eastAsiaTheme="minorEastAsia"/>
          <w:color w:val="000000" w:themeColor="text1"/>
          <w:sz w:val="24"/>
          <w:szCs w:val="24"/>
        </w:rPr>
      </w:pPr>
      <w:r w:rsidRPr="58194A1D">
        <w:rPr>
          <w:rFonts w:eastAsiaTheme="minorEastAsia"/>
          <w:color w:val="000000" w:themeColor="text1"/>
          <w:sz w:val="24"/>
          <w:szCs w:val="24"/>
        </w:rPr>
        <w:t xml:space="preserve"> LOOOOL</w:t>
      </w:r>
    </w:p>
    <w:p w:rsidR="58194A1D" w:rsidP="58194A1D" w:rsidRDefault="58194A1D" w14:paraId="4A369F30" w14:textId="680AB4EC">
      <w:pPr>
        <w:rPr>
          <w:rFonts w:eastAsiaTheme="minorEastAsia"/>
          <w:color w:val="000000" w:themeColor="text1"/>
          <w:sz w:val="24"/>
          <w:szCs w:val="24"/>
        </w:rPr>
      </w:pPr>
      <w:r w:rsidRPr="58194A1D">
        <w:rPr>
          <w:rFonts w:eastAsiaTheme="minorEastAsia"/>
          <w:b/>
          <w:bCs/>
          <w:color w:val="000000" w:themeColor="text1"/>
          <w:sz w:val="24"/>
          <w:szCs w:val="24"/>
        </w:rPr>
        <w:t>b.i.</w:t>
      </w:r>
      <w:r w:rsidRPr="58194A1D">
        <w:rPr>
          <w:rFonts w:eastAsiaTheme="minorEastAsia"/>
          <w:color w:val="000000" w:themeColor="text1"/>
          <w:sz w:val="24"/>
          <w:szCs w:val="24"/>
        </w:rPr>
        <w:t xml:space="preserve"> Alice's laptop and the REHL server. (Someone can double check) Might want to give Bob’s laptop a check too</w:t>
      </w:r>
    </w:p>
    <w:p w:rsidR="58194A1D" w:rsidP="58194A1D" w:rsidRDefault="58194A1D" w14:paraId="6A174FAC" w14:textId="1CA47B6A">
      <w:pPr>
        <w:rPr>
          <w:rFonts w:eastAsiaTheme="minorEastAsia"/>
          <w:color w:val="000000" w:themeColor="text1"/>
          <w:sz w:val="24"/>
          <w:szCs w:val="24"/>
        </w:rPr>
      </w:pPr>
      <w:r w:rsidRPr="4F499357">
        <w:rPr>
          <w:rFonts w:eastAsiaTheme="minorEastAsia"/>
          <w:b/>
          <w:bCs/>
          <w:color w:val="000000" w:themeColor="text1"/>
          <w:sz w:val="24"/>
          <w:szCs w:val="24"/>
        </w:rPr>
        <w:t xml:space="preserve">b.ii. </w:t>
      </w:r>
      <w:r w:rsidRPr="4F499357">
        <w:rPr>
          <w:rFonts w:eastAsiaTheme="minorEastAsia"/>
          <w:color w:val="000000" w:themeColor="text1"/>
          <w:sz w:val="24"/>
          <w:szCs w:val="24"/>
        </w:rPr>
        <w:t xml:space="preserve">Create a backup of all critical data, but to prevent the backups also being affected by the ransomware they must be isolated from the network. </w:t>
      </w:r>
    </w:p>
    <w:p w:rsidR="2F6A2106" w:rsidP="4F499357" w:rsidRDefault="2F6A2106" w14:paraId="329ED2EC" w14:textId="20CA2089">
      <w:pPr>
        <w:rPr>
          <w:rFonts w:eastAsiaTheme="minorEastAsia"/>
          <w:color w:val="000000" w:themeColor="text1"/>
          <w:sz w:val="24"/>
          <w:szCs w:val="24"/>
        </w:rPr>
      </w:pPr>
      <w:r w:rsidRPr="4F499357">
        <w:rPr>
          <w:rFonts w:eastAsiaTheme="minorEastAsia"/>
          <w:color w:val="000000" w:themeColor="text1"/>
          <w:sz w:val="24"/>
          <w:szCs w:val="24"/>
        </w:rPr>
        <w:t xml:space="preserve">Keep operating systems updated to the latest patches.   </w:t>
      </w:r>
    </w:p>
    <w:p w:rsidR="58194A1D" w:rsidP="58194A1D" w:rsidRDefault="58194A1D" w14:paraId="25D0407F" w14:textId="339DF65E">
      <w:pPr>
        <w:rPr>
          <w:rFonts w:eastAsiaTheme="minorEastAsia"/>
          <w:color w:val="000000" w:themeColor="text1"/>
          <w:sz w:val="24"/>
          <w:szCs w:val="24"/>
        </w:rPr>
      </w:pPr>
      <w:r w:rsidRPr="58194A1D">
        <w:rPr>
          <w:rFonts w:eastAsiaTheme="minorEastAsia"/>
          <w:color w:val="000000" w:themeColor="text1"/>
          <w:sz w:val="24"/>
          <w:szCs w:val="24"/>
        </w:rPr>
        <w:t xml:space="preserve">Apply principle of least privilege to all systems to restrict users' ability to install software that could be malicious. </w:t>
      </w:r>
    </w:p>
    <w:p w:rsidR="58194A1D" w:rsidP="58194A1D" w:rsidRDefault="58194A1D" w14:paraId="1259F9A4" w14:textId="5C9D49B9">
      <w:pPr>
        <w:rPr>
          <w:rFonts w:eastAsiaTheme="minorEastAsia"/>
          <w:color w:val="000000" w:themeColor="text1"/>
          <w:sz w:val="24"/>
          <w:szCs w:val="24"/>
        </w:rPr>
      </w:pPr>
      <w:r w:rsidRPr="58194A1D">
        <w:rPr>
          <w:rFonts w:eastAsiaTheme="minorEastAsia"/>
          <w:color w:val="000000" w:themeColor="text1"/>
          <w:sz w:val="24"/>
          <w:szCs w:val="24"/>
        </w:rPr>
        <w:t>Use a proxy server or a virtual private network.</w:t>
      </w:r>
    </w:p>
    <w:p w:rsidR="58194A1D" w:rsidP="58194A1D" w:rsidRDefault="58194A1D" w14:paraId="09A1F0DA" w14:textId="74D23415">
      <w:pPr>
        <w:rPr>
          <w:rFonts w:eastAsiaTheme="minorEastAsia"/>
          <w:color w:val="000000" w:themeColor="text1"/>
          <w:sz w:val="24"/>
          <w:szCs w:val="24"/>
        </w:rPr>
      </w:pPr>
      <w:r w:rsidRPr="58194A1D">
        <w:rPr>
          <w:rFonts w:eastAsiaTheme="minorEastAsia"/>
          <w:color w:val="000000" w:themeColor="text1"/>
          <w:sz w:val="24"/>
          <w:szCs w:val="24"/>
        </w:rPr>
        <w:t xml:space="preserve">Have a Application-level </w:t>
      </w:r>
      <w:commentRangeStart w:id="30"/>
      <w:r w:rsidRPr="58194A1D">
        <w:rPr>
          <w:rFonts w:eastAsiaTheme="minorEastAsia"/>
          <w:color w:val="000000" w:themeColor="text1"/>
          <w:sz w:val="24"/>
          <w:szCs w:val="24"/>
        </w:rPr>
        <w:t xml:space="preserve">gateway </w:t>
      </w:r>
      <w:commentRangeEnd w:id="30"/>
      <w:r>
        <w:commentReference w:id="30"/>
      </w:r>
      <w:r w:rsidRPr="58194A1D">
        <w:rPr>
          <w:rFonts w:eastAsiaTheme="minorEastAsia"/>
          <w:color w:val="000000" w:themeColor="text1"/>
          <w:sz w:val="24"/>
          <w:szCs w:val="24"/>
        </w:rPr>
        <w:t>installed on all hosts</w:t>
      </w:r>
    </w:p>
    <w:p w:rsidR="58194A1D" w:rsidP="58194A1D" w:rsidRDefault="58194A1D" w14:paraId="746E8842" w14:textId="79E97939">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0FBD90E9" w:rsidRDefault="58194A1D" w14:paraId="3566396B" w14:textId="4F71F4DB">
      <w:pPr>
        <w:rPr>
          <w:rFonts w:eastAsia="宋体" w:eastAsiaTheme="minorEastAsia"/>
          <w:color w:val="000000" w:themeColor="text1"/>
          <w:sz w:val="24"/>
          <w:szCs w:val="24"/>
        </w:rPr>
      </w:pPr>
      <w:r w:rsidRPr="0FBD90E9" w:rsidR="2C628D96">
        <w:rPr>
          <w:rFonts w:eastAsia="宋体" w:eastAsiaTheme="minorEastAsia"/>
          <w:b w:val="1"/>
          <w:bCs w:val="1"/>
          <w:color w:val="000000" w:themeColor="text1" w:themeTint="FF" w:themeShade="FF"/>
          <w:sz w:val="24"/>
          <w:szCs w:val="24"/>
        </w:rPr>
        <w:t xml:space="preserve">c. </w:t>
      </w:r>
      <w:r w:rsidRPr="0FBD90E9" w:rsidR="2C628D96">
        <w:rPr>
          <w:rFonts w:eastAsia="宋体" w:eastAsiaTheme="minorEastAsia"/>
          <w:color w:val="000000" w:themeColor="text1" w:themeTint="FF" w:themeShade="FF"/>
          <w:sz w:val="24"/>
          <w:szCs w:val="24"/>
        </w:rPr>
        <w:t xml:space="preserve">Unlike UDP, TCP </w:t>
      </w:r>
      <w:r w:rsidRPr="0FBD90E9" w:rsidR="2C628D96">
        <w:rPr>
          <w:rFonts w:eastAsia="宋体" w:eastAsiaTheme="minorEastAsia"/>
          <w:color w:val="000000" w:themeColor="text1" w:themeTint="FF" w:themeShade="FF"/>
          <w:sz w:val="24"/>
          <w:szCs w:val="24"/>
        </w:rPr>
        <w:t>establishes</w:t>
      </w:r>
      <w:r w:rsidRPr="0FBD90E9" w:rsidR="2C628D96">
        <w:rPr>
          <w:rFonts w:eastAsia="宋体" w:eastAsiaTheme="minorEastAsia"/>
          <w:color w:val="000000" w:themeColor="text1" w:themeTint="FF" w:themeShade="FF"/>
          <w:sz w:val="24"/>
          <w:szCs w:val="24"/>
        </w:rPr>
        <w:t xml:space="preserve"> a connection before communicating and as part of that has an ACCEPT stage in which it blocks to wait for a client to connect. Having multiple threads would allow for the server to wait to connect with multiple users at the same time. I spoke about “If there is only one thread that serves all clients, then all the others would be put in a </w:t>
      </w:r>
      <w:commentRangeStart w:id="31"/>
      <w:r w:rsidRPr="0FBD90E9" w:rsidR="2C628D96">
        <w:rPr>
          <w:rFonts w:eastAsia="宋体" w:eastAsiaTheme="minorEastAsia"/>
          <w:color w:val="000000" w:themeColor="text1" w:themeTint="FF" w:themeShade="FF"/>
          <w:sz w:val="24"/>
          <w:szCs w:val="24"/>
        </w:rPr>
        <w:t>queue</w:t>
      </w:r>
      <w:commentRangeEnd w:id="31"/>
      <w:r>
        <w:rPr>
          <w:rStyle w:val="CommentReference"/>
        </w:rPr>
        <w:commentReference w:id="31"/>
      </w:r>
      <w:r w:rsidRPr="0FBD90E9" w:rsidR="2C628D96">
        <w:rPr>
          <w:rFonts w:eastAsia="宋体" w:eastAsiaTheme="minorEastAsia"/>
          <w:color w:val="000000" w:themeColor="text1" w:themeTint="FF" w:themeShade="FF"/>
          <w:sz w:val="24"/>
          <w:szCs w:val="24"/>
        </w:rPr>
        <w:t xml:space="preserve">. This would increase the amount of time that later users </w:t>
      </w:r>
      <w:r w:rsidRPr="0FBD90E9" w:rsidR="2C628D96">
        <w:rPr>
          <w:rFonts w:eastAsia="宋体" w:eastAsiaTheme="minorEastAsia"/>
          <w:color w:val="000000" w:themeColor="text1" w:themeTint="FF" w:themeShade="FF"/>
          <w:sz w:val="24"/>
          <w:szCs w:val="24"/>
        </w:rPr>
        <w:t>have to</w:t>
      </w:r>
      <w:r w:rsidRPr="0FBD90E9" w:rsidR="2C628D96">
        <w:rPr>
          <w:rFonts w:eastAsia="宋体" w:eastAsiaTheme="minorEastAsia"/>
          <w:color w:val="000000" w:themeColor="text1" w:themeTint="FF" w:themeShade="FF"/>
          <w:sz w:val="24"/>
          <w:szCs w:val="24"/>
        </w:rPr>
        <w:t xml:space="preserve"> wait for their request to be processed.” and “If you have multiple threads, then you can service multiple people at once which decreases the amount of wait time and can potentially serve people</w:t>
      </w:r>
      <w:ins w:author="Chen, Steven" w:date="2023-05-01T23:51:11.064Z" w:id="137401170">
        <w:r w:rsidRPr="0FBD90E9" w:rsidR="3FD03227">
          <w:rPr>
            <w:rFonts w:eastAsia="宋体" w:eastAsiaTheme="minorEastAsia"/>
            <w:color w:val="000000" w:themeColor="text1" w:themeTint="FF" w:themeShade="FF"/>
            <w:sz w:val="24"/>
            <w:szCs w:val="24"/>
          </w:rPr>
          <w:t>f</w:t>
        </w:r>
      </w:ins>
      <w:r w:rsidRPr="0FBD90E9" w:rsidR="2C628D96">
        <w:rPr>
          <w:rFonts w:eastAsia="宋体" w:eastAsiaTheme="minorEastAsia"/>
          <w:color w:val="000000" w:themeColor="text1" w:themeTint="FF" w:themeShade="FF"/>
          <w:sz w:val="24"/>
          <w:szCs w:val="24"/>
        </w:rPr>
        <w:t xml:space="preserve"> </w:t>
      </w:r>
      <w:r w:rsidRPr="0FBD90E9" w:rsidR="2C628D96">
        <w:rPr>
          <w:rFonts w:eastAsia="宋体" w:eastAsiaTheme="minorEastAsia"/>
          <w:color w:val="000000" w:themeColor="text1" w:themeTint="FF" w:themeShade="FF"/>
          <w:sz w:val="24"/>
          <w:szCs w:val="24"/>
        </w:rPr>
        <w:t>immediately</w:t>
      </w:r>
      <w:r w:rsidRPr="0FBD90E9" w:rsidR="2C628D96">
        <w:rPr>
          <w:rFonts w:eastAsia="宋体" w:eastAsiaTheme="minorEastAsia"/>
          <w:color w:val="000000" w:themeColor="text1" w:themeTint="FF" w:themeShade="FF"/>
          <w:sz w:val="24"/>
          <w:szCs w:val="24"/>
        </w:rPr>
        <w:t>. If demand is still high and there are still people on the queue, this will be resolved quickly because there are more worker threads processing request.”</w:t>
      </w:r>
    </w:p>
    <w:p w:rsidR="496E5279" w:rsidP="496E5279" w:rsidRDefault="496E5279" w14:paraId="3CDA087C" w14:textId="35728BE1">
      <w:pPr>
        <w:rPr>
          <w:rFonts w:eastAsiaTheme="minorEastAsia"/>
          <w:color w:val="000000" w:themeColor="text1"/>
          <w:sz w:val="24"/>
          <w:szCs w:val="24"/>
        </w:rPr>
      </w:pPr>
    </w:p>
    <w:p w:rsidR="39C98DB6" w:rsidP="496E5279" w:rsidRDefault="39C98DB6" w14:paraId="09DE137B" w14:textId="2B4395F9">
      <w:pPr>
        <w:rPr>
          <w:rFonts w:eastAsiaTheme="minorEastAsia"/>
          <w:color w:val="000000" w:themeColor="text1"/>
          <w:sz w:val="24"/>
          <w:szCs w:val="24"/>
        </w:rPr>
      </w:pPr>
      <w:r w:rsidRPr="496E5279">
        <w:rPr>
          <w:rFonts w:eastAsiaTheme="minorEastAsia"/>
          <w:color w:val="000000" w:themeColor="text1"/>
          <w:sz w:val="24"/>
          <w:szCs w:val="24"/>
        </w:rPr>
        <w:t>Also could be worth mentioning that ACCEPT is usually blocking</w:t>
      </w:r>
    </w:p>
    <w:p w:rsidR="58194A1D" w:rsidP="58194A1D" w:rsidRDefault="58194A1D" w14:paraId="708EE95D" w14:textId="5F243C58">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03A05AD9" w:rsidRDefault="19D0BD51" w14:paraId="2FC53F54" w14:textId="4DA00BF5">
      <w:pPr>
        <w:rPr>
          <w:rFonts w:eastAsiaTheme="minorEastAsia"/>
          <w:color w:val="000000" w:themeColor="text1"/>
          <w:sz w:val="24"/>
          <w:szCs w:val="24"/>
        </w:rPr>
      </w:pPr>
      <w:r w:rsidRPr="03A05AD9">
        <w:rPr>
          <w:rFonts w:eastAsiaTheme="minorEastAsia"/>
          <w:b/>
          <w:bCs/>
          <w:color w:val="000000" w:themeColor="text1"/>
          <w:sz w:val="24"/>
          <w:szCs w:val="24"/>
        </w:rPr>
        <w:t>d.i.</w:t>
      </w:r>
      <w:r w:rsidRPr="03A05AD9">
        <w:rPr>
          <w:rFonts w:eastAsiaTheme="minorEastAsia"/>
          <w:color w:val="000000" w:themeColor="text1"/>
          <w:sz w:val="24"/>
          <w:szCs w:val="24"/>
        </w:rPr>
        <w:t xml:space="preserve"> This is a problem because users might use it to add information that would help hackers find out the password.</w:t>
      </w:r>
    </w:p>
    <w:p w:rsidR="58194A1D" w:rsidP="496E5279" w:rsidRDefault="58194A1D" w14:paraId="19BBD1DF" w14:textId="2B4F48C6">
      <w:pPr>
        <w:rPr>
          <w:ins w:author="Polatkan, Alptug" w:date="2023-04-26T13:54:00Z" w:id="32"/>
          <w:del w:author="Xu, Jiahao" w:date="2023-05-01T21:29:00Z" w:id="33"/>
          <w:rFonts w:eastAsiaTheme="minorEastAsia"/>
          <w:color w:val="000000" w:themeColor="text1"/>
          <w:sz w:val="24"/>
          <w:szCs w:val="24"/>
        </w:rPr>
      </w:pPr>
      <w:r w:rsidRPr="58194A1D">
        <w:rPr>
          <w:rFonts w:eastAsiaTheme="minorEastAsia"/>
          <w:b/>
          <w:bCs/>
          <w:color w:val="000000" w:themeColor="text1"/>
          <w:sz w:val="24"/>
          <w:szCs w:val="24"/>
        </w:rPr>
        <w:t>d.ii.</w:t>
      </w:r>
      <w:r w:rsidRPr="58194A1D">
        <w:rPr>
          <w:rFonts w:eastAsiaTheme="minorEastAsia"/>
          <w:color w:val="000000" w:themeColor="text1"/>
          <w:sz w:val="24"/>
          <w:szCs w:val="24"/>
        </w:rPr>
        <w:t xml:space="preserve"> This means the website's </w:t>
      </w:r>
      <w:del w:author="Xu, Jiahao" w:date="2023-05-01T21:29:00Z" w:id="34">
        <w:r w:rsidRPr="496E5279" w:rsidDel="0F0F468D" w:rsidR="73AE5085">
          <w:rPr>
            <w:rFonts w:eastAsiaTheme="minorEastAsia"/>
            <w:color w:val="000000" w:themeColor="text1"/>
            <w:sz w:val="24"/>
            <w:szCs w:val="24"/>
          </w:rPr>
          <w:delText>s</w:delText>
        </w:r>
      </w:del>
    </w:p>
    <w:p w:rsidR="58194A1D" w:rsidP="58194A1D" w:rsidRDefault="58194A1D" w14:paraId="26BA527C" w14:textId="4CF82B15">
      <w:pPr>
        <w:rPr>
          <w:rFonts w:eastAsiaTheme="minorEastAsia"/>
          <w:color w:val="000000" w:themeColor="text1"/>
          <w:sz w:val="24"/>
          <w:szCs w:val="24"/>
        </w:rPr>
      </w:pPr>
      <w:ins w:author="Xu, Jiahao" w:date="2023-05-01T21:29:00Z" w:id="35">
        <w:r w:rsidRPr="58194A1D">
          <w:rPr>
            <w:rFonts w:eastAsiaTheme="minorEastAsia"/>
            <w:color w:val="000000" w:themeColor="text1"/>
            <w:sz w:val="24"/>
            <w:szCs w:val="24"/>
          </w:rPr>
          <w:t>server</w:t>
        </w:r>
      </w:ins>
      <w:r w:rsidRPr="58194A1D">
        <w:rPr>
          <w:rFonts w:eastAsiaTheme="minorEastAsia"/>
          <w:color w:val="000000" w:themeColor="text1"/>
          <w:sz w:val="24"/>
          <w:szCs w:val="24"/>
        </w:rPr>
        <w:t xml:space="preserve"> has stored your password rather than its hash which is bad because if a hacker were to hack the website's database, then they would have access to your password in plain text. Storing the hash means the information should not help the hacker as long as the hash function is irreversible.</w:t>
      </w:r>
    </w:p>
    <w:p w:rsidR="58194A1D" w:rsidP="58194A1D" w:rsidRDefault="58194A1D" w14:paraId="6AC9B69E" w14:textId="1153D3A2">
      <w:pPr>
        <w:rPr>
          <w:rFonts w:eastAsiaTheme="minorEastAsia"/>
          <w:color w:val="000000" w:themeColor="text1"/>
          <w:sz w:val="24"/>
          <w:szCs w:val="24"/>
        </w:rPr>
      </w:pPr>
      <w:r w:rsidRPr="58194A1D">
        <w:rPr>
          <w:rFonts w:eastAsiaTheme="minorEastAsia"/>
          <w:color w:val="000000" w:themeColor="text1"/>
          <w:sz w:val="24"/>
          <w:szCs w:val="24"/>
        </w:rPr>
        <w:t xml:space="preserve"> </w:t>
      </w:r>
    </w:p>
    <w:p w:rsidR="58194A1D" w:rsidP="58194A1D" w:rsidRDefault="58194A1D" w14:paraId="6D1EFCA8" w14:textId="7F979A39">
      <w:pPr>
        <w:rPr>
          <w:rFonts w:eastAsiaTheme="minorEastAsia"/>
          <w:color w:val="000000" w:themeColor="text1"/>
          <w:sz w:val="24"/>
          <w:szCs w:val="24"/>
        </w:rPr>
      </w:pPr>
      <w:r w:rsidRPr="58194A1D">
        <w:rPr>
          <w:rFonts w:eastAsiaTheme="minorEastAsia"/>
          <w:b/>
          <w:bCs/>
          <w:color w:val="000000" w:themeColor="text1"/>
          <w:sz w:val="24"/>
          <w:szCs w:val="24"/>
        </w:rPr>
        <w:t>e.</w:t>
      </w:r>
      <w:r w:rsidRPr="58194A1D">
        <w:rPr>
          <w:rFonts w:eastAsiaTheme="minorEastAsia"/>
          <w:color w:val="000000" w:themeColor="text1"/>
          <w:sz w:val="24"/>
          <w:szCs w:val="24"/>
        </w:rPr>
        <w:t xml:space="preserve"> One issue is that communication is more difficult over video call which is associated with the Application layer.</w:t>
      </w:r>
    </w:p>
    <w:p w:rsidR="58194A1D" w:rsidP="58194A1D" w:rsidRDefault="58194A1D" w14:paraId="482BF290" w14:textId="7F979A39">
      <w:pPr>
        <w:rPr>
          <w:rFonts w:eastAsiaTheme="minorEastAsia"/>
          <w:color w:val="000000" w:themeColor="text1"/>
          <w:sz w:val="24"/>
          <w:szCs w:val="24"/>
        </w:rPr>
      </w:pPr>
      <w:r w:rsidRPr="58194A1D">
        <w:rPr>
          <w:rFonts w:eastAsiaTheme="minorEastAsia"/>
          <w:color w:val="000000" w:themeColor="text1"/>
          <w:sz w:val="24"/>
          <w:szCs w:val="24"/>
        </w:rPr>
        <w:t>Another issue is that we use more scarce natural resources such as copper to facilitate our technology which is associated with the physical layer.</w:t>
      </w:r>
    </w:p>
    <w:p w:rsidR="58194A1D" w:rsidP="58194A1D" w:rsidRDefault="58194A1D" w14:paraId="7CEB0719" w14:textId="517E52E9">
      <w:pPr>
        <w:rPr>
          <w:rFonts w:eastAsiaTheme="minorEastAsia"/>
          <w:color w:val="000000" w:themeColor="text1"/>
          <w:sz w:val="24"/>
          <w:szCs w:val="24"/>
        </w:rPr>
      </w:pPr>
      <w:r w:rsidRPr="58194A1D">
        <w:rPr>
          <w:rFonts w:eastAsiaTheme="minorEastAsia"/>
          <w:color w:val="000000" w:themeColor="text1"/>
          <w:sz w:val="24"/>
          <w:szCs w:val="24"/>
        </w:rPr>
        <w:t>Finally, we must spend more on network devices to connect our networks such as switches associated with the data link layer.</w:t>
      </w:r>
    </w:p>
    <w:p w:rsidR="58194A1D" w:rsidP="58194A1D" w:rsidRDefault="58194A1D" w14:paraId="6E1D32EE" w14:textId="5C34EE65">
      <w:pPr>
        <w:rPr>
          <w:rFonts w:eastAsiaTheme="minorEastAsia"/>
          <w:color w:val="000000" w:themeColor="text1"/>
          <w:sz w:val="24"/>
          <w:szCs w:val="24"/>
        </w:rPr>
      </w:pPr>
      <w:r w:rsidRPr="58194A1D">
        <w:rPr>
          <w:rFonts w:eastAsiaTheme="minorEastAsia"/>
          <w:color w:val="000000" w:themeColor="text1"/>
          <w:sz w:val="24"/>
          <w:szCs w:val="24"/>
        </w:rPr>
        <w:t>Network load during peak hours, for example, a lecture or an exam is high; therefore the load on servers or CDNs that host either pre-recorded lectures or Servers that host online lectures could have a hard time coping with the number of requests coming in. Since requests operate on the Transport layer, this is a Layer 4 concern.</w:t>
      </w:r>
    </w:p>
    <w:p w:rsidR="58194A1D" w:rsidP="58194A1D" w:rsidRDefault="58194A1D" w14:paraId="66F0E074" w14:textId="17F383FB">
      <w:pPr>
        <w:rPr>
          <w:rFonts w:eastAsiaTheme="minorEastAsia"/>
          <w:color w:val="000000" w:themeColor="text1"/>
          <w:sz w:val="24"/>
          <w:szCs w:val="24"/>
        </w:rPr>
      </w:pPr>
      <w:r w:rsidRPr="58194A1D">
        <w:rPr>
          <w:rFonts w:eastAsiaTheme="minorEastAsia"/>
          <w:color w:val="000000" w:themeColor="text1"/>
          <w:sz w:val="24"/>
          <w:szCs w:val="24"/>
        </w:rPr>
        <w:t>People might live in a part of the world where they ban certain types of media that isn't on a white list. If someone was to try and remotely study from one of these highly monitored, controlled countries (the classic example being North Korea) then the Gateways out of Korea would block the traffic from ever leaving the country. Hence they would never be able to obtain the materials and resources required to study. Since this is an issue with network security, this is a Layer 3 concern.</w:t>
      </w:r>
    </w:p>
    <w:p w:rsidR="58194A1D" w:rsidP="58194A1D" w:rsidRDefault="58194A1D" w14:paraId="149AB3EF" w14:textId="74A9FD64">
      <w:r>
        <w:br/>
      </w:r>
    </w:p>
    <w:sectPr w:rsidR="58194A1D">
      <w:headerReference w:type="default" r:id="rId13"/>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A" w:author="Bainbridge, Alex" w:date="2022-05-03T15:44:00Z" w:id="1">
    <w:p w:rsidR="58194A1D" w:rsidRDefault="58194A1D" w14:paraId="2890BB23" w14:textId="7B419709">
      <w:r>
        <w:t>Slides seem to point to a trojan being the cause of a zombie (slave) computer</w:t>
      </w:r>
      <w:r>
        <w:annotationRef/>
      </w:r>
    </w:p>
  </w:comment>
  <w:comment w:initials="ZA" w:author="Zhitomirsky, Anton" w:date="2022-05-03T15:45:00Z" w:id="2">
    <w:p w:rsidR="58194A1D" w:rsidRDefault="58194A1D" w14:paraId="3208BD0E" w14:textId="40EB6287">
      <w:r>
        <w:t xml:space="preserve">Im gonna be really stingey as Kon might be and say DNS isn't a protocol, its a service. You might need to include DNS -&gt; Protocol &lt;- </w:t>
      </w:r>
      <w:r>
        <w:annotationRef/>
      </w:r>
    </w:p>
  </w:comment>
  <w:comment w:initials="ME" w:author="Ma, Elsa" w:date="2023-04-12T20:40:00Z" w:id="3">
    <w:p w:rsidR="00DA0DA5" w:rsidRDefault="00DA0DA5" w14:paraId="2D83352B" w14:textId="77777777">
      <w:pPr>
        <w:pStyle w:val="CommentText"/>
      </w:pPr>
      <w:r>
        <w:rPr>
          <w:rStyle w:val="CommentReference"/>
        </w:rPr>
        <w:annotationRef/>
      </w:r>
      <w:r>
        <w:t>Shouldn't this be 65535-28 as we want to remove the size of the header from each datagram as this will give the maximum data actually being transferred per datagram</w:t>
      </w:r>
    </w:p>
  </w:comment>
  <w:comment w:initials="GP" w:author="Gehlot, Preesha" w:date="2023-04-13T12:59:00Z" w:id="4">
    <w:p w:rsidR="0CD34189" w:rsidRDefault="0CD34189" w14:paraId="1E9F110A" w14:textId="2B164E72">
      <w:pPr>
        <w:pStyle w:val="CommentText"/>
      </w:pPr>
      <w:r>
        <w:t>I agree, also if the file size is 37.5 MB shouldnt we be doing 37.5*1024*1024</w:t>
      </w:r>
      <w:r>
        <w:rPr>
          <w:rStyle w:val="CommentReference"/>
        </w:rPr>
        <w:annotationRef/>
      </w:r>
    </w:p>
  </w:comment>
  <w:comment w:initials="HJ" w:author="Hindocha, Jai" w:date="2023-04-15T03:34:00Z" w:id="5">
    <w:p w:rsidR="2641D2E6" w:rsidRDefault="2641D2E6" w14:paraId="714DB4C0" w14:textId="1875938B">
      <w:pPr>
        <w:pStyle w:val="CommentText"/>
      </w:pPr>
      <w:r>
        <w:t>He used 65507 in the walkthrough of this question. But he rounded the number of segments up to 573 so its 163.65 TB</w:t>
      </w:r>
      <w:r>
        <w:rPr>
          <w:rStyle w:val="CommentReference"/>
        </w:rPr>
        <w:annotationRef/>
      </w:r>
    </w:p>
  </w:comment>
  <w:comment w:initials="BA" w:author="Bainbridge, Alex" w:date="2022-05-03T15:44:00Z" w:id="6">
    <w:p w:rsidR="58194A1D" w:rsidRDefault="58194A1D" w14:paraId="4ED66FC9" w14:textId="5F17C330">
      <w:r>
        <w:t>I ended up with 163.6, different method of calculating though</w:t>
      </w:r>
      <w:r>
        <w:annotationRef/>
      </w:r>
    </w:p>
  </w:comment>
  <w:comment w:initials="BA" w:author="Bainbridge, Alex" w:date="2022-05-03T15:45:00Z" w:id="7">
    <w:p w:rsidR="58194A1D" w:rsidRDefault="58194A1D" w14:paraId="169CD12A" w14:textId="2249850D">
      <w:r>
        <w:t>Doesn't fragmentation include the header?</w:t>
      </w:r>
      <w:r>
        <w:annotationRef/>
      </w:r>
    </w:p>
  </w:comment>
  <w:comment w:initials="ZA" w:author="Zhitomirsky, Anton" w:date="2022-05-03T15:46:00Z" w:id="8">
    <w:p w:rsidR="58194A1D" w:rsidRDefault="58194A1D" w14:paraId="48291541" w14:textId="4CEFD041">
      <w:r>
        <w:t>nah cuz that way how would we know where to send things to if only one of them has the header</w:t>
      </w:r>
      <w:r>
        <w:annotationRef/>
      </w:r>
    </w:p>
  </w:comment>
  <w:comment w:initials="BA" w:author="Bainbridge, Alex" w:date="2022-05-03T15:50:00Z" w:id="9">
    <w:p w:rsidR="58194A1D" w:rsidRDefault="58194A1D" w14:paraId="0F7E1DA7" w14:textId="4C3A0F1C">
      <w:r>
        <w:t>Yeah I guess so :/</w:t>
      </w:r>
      <w:r>
        <w:annotationRef/>
      </w:r>
    </w:p>
  </w:comment>
  <w:comment w:initials="GP" w:author="Gehlot, Preesha" w:date="2023-04-13T13:07:00Z" w:id="10">
    <w:p w:rsidR="0CD34189" w:rsidRDefault="0CD34189" w14:paraId="6928F1F1" w14:textId="3C5363B4">
      <w:pPr>
        <w:pStyle w:val="CommentText"/>
      </w:pPr>
      <w:r>
        <w:t>MSS is the maximum amount of application data transmitted in a single segment (header size not included) so we should be using 1460</w:t>
      </w:r>
      <w:r>
        <w:rPr>
          <w:rStyle w:val="CommentReference"/>
        </w:rPr>
        <w:annotationRef/>
      </w:r>
    </w:p>
  </w:comment>
  <w:comment w:initials="ZA" w:author="Zhitomirsky, Anton" w:date="2022-05-04T08:00:00Z" w:id="11">
    <w:p w:rsidR="58194A1D" w:rsidRDefault="58194A1D" w14:paraId="142294D4" w14:textId="7416CB7C">
      <w:r>
        <w:t>I believe that this was a test for using the longest prefix. Although both of them match, R8 has the longest prefix at 22, which beats R7 with prefix of 19</w:t>
      </w:r>
      <w:r>
        <w:annotationRef/>
      </w:r>
    </w:p>
  </w:comment>
  <w:comment w:initials="ME" w:author="Ma, Elsa" w:date="2023-05-01T18:41:00Z" w:id="12">
    <w:p w:rsidR="008E3512" w:rsidRDefault="008E3512" w14:paraId="66578A0B" w14:textId="5740A326">
      <w:pPr>
        <w:pStyle w:val="CommentText"/>
      </w:pPr>
      <w:r>
        <w:rPr>
          <w:rStyle w:val="CommentReference"/>
        </w:rPr>
        <w:annotationRef/>
      </w:r>
      <w:r>
        <w:t>This should be 7</w:t>
      </w:r>
      <w:r w:rsidR="00472166">
        <w:t xml:space="preserve"> because the MTU= 576 so the MSS is </w:t>
      </w:r>
      <w:r w:rsidR="00B434CD">
        <w:t>576-20 = 556</w:t>
      </w:r>
      <w:r w:rsidR="000E0308">
        <w:t xml:space="preserve">. Then </w:t>
      </w:r>
      <w:r w:rsidR="00CE2BE2">
        <w:t>4424/556 = 7.9568 -&gt; 8</w:t>
      </w:r>
      <w:r w:rsidR="00AC6C46">
        <w:t xml:space="preserve"> packets</w:t>
      </w:r>
      <w:r w:rsidR="0050304C">
        <w:t>. T</w:t>
      </w:r>
      <w:r>
        <w:t>he offset of the last packet is 69*7 = 483</w:t>
      </w:r>
    </w:p>
    <w:p w:rsidR="008E3512" w:rsidRDefault="008E3512" w14:paraId="166CC51C" w14:textId="5F3744CE">
      <w:pPr>
        <w:pStyle w:val="CommentText"/>
      </w:pPr>
    </w:p>
  </w:comment>
  <w:comment w:initials="DA" w:author="Dharmadhikari, Aaryan" w:date="2023-05-01T22:01:00Z" w:id="13">
    <w:p w:rsidR="496E5279" w:rsidRDefault="496E5279" w14:paraId="2CD0853E" w14:textId="098D63C7">
      <w:pPr>
        <w:pStyle w:val="CommentText"/>
      </w:pPr>
      <w:r>
        <w:t>I think 552 is right because all intermediate fragments must be factors of 8 bytes so (556 - 556 mod 8 = 552,</w:t>
      </w:r>
      <w:r>
        <w:rPr>
          <w:rStyle w:val="CommentReference"/>
        </w:rPr>
        <w:annotationRef/>
      </w:r>
    </w:p>
  </w:comment>
  <w:comment w:initials="EM" w:author="Ma, Elsa" w:date="2023-05-01T23:14:00Z" w:id="14">
    <w:p w:rsidR="00DB68AC" w:rsidRDefault="00DB68AC" w14:paraId="584C272F" w14:textId="77777777">
      <w:r>
        <w:rPr>
          <w:rStyle w:val="CommentReference"/>
        </w:rPr>
        <w:annotationRef/>
      </w:r>
      <w:r>
        <w:rPr>
          <w:sz w:val="20"/>
          <w:szCs w:val="20"/>
        </w:rPr>
        <w:t>Is it always the largest multiple of 8 smaller than the MTU-20?</w:t>
      </w:r>
    </w:p>
  </w:comment>
  <w:comment w:initials="ZA" w:author="Zhitomirsky, Anton" w:date="2022-05-03T17:01:00Z" w:id="15">
    <w:p w:rsidR="58194A1D" w:rsidRDefault="58194A1D" w14:paraId="047BA89E" w14:textId="763EA3A0">
      <w:r>
        <w:t>This calculation forgot to subtract 20B for the Header</w:t>
      </w:r>
      <w:r>
        <w:annotationRef/>
      </w:r>
    </w:p>
  </w:comment>
  <w:comment w:initials="BA" w:author="Bainbridge, Alex" w:date="2022-05-05T02:19:00Z" w:id="16">
    <w:p w:rsidR="58194A1D" w:rsidRDefault="58194A1D" w14:paraId="12407B46" w14:textId="207CE9DB">
      <w:r w:rsidRPr="58194A1D">
        <w:rPr>
          <w:b/>
          <w:bCs/>
        </w:rPr>
        <w:t>'</w:t>
      </w:r>
      <w:r>
        <w:t>MTU measures the packet as a whole, including all headers and the payload.' - https://www.cloudflare.com/en-gb/learning/network-layer/what-is-mtu/</w:t>
      </w:r>
      <w:r>
        <w:annotationRef/>
      </w:r>
    </w:p>
  </w:comment>
  <w:comment w:initials="ZA" w:author="Zhitomirsky, Anton" w:date="2022-05-03T15:39:00Z" w:id="17">
    <w:p w:rsidR="58194A1D" w:rsidRDefault="58194A1D" w14:paraId="3D3BCEC9" w14:textId="461B713D">
      <w:r>
        <w:t>what was the working for B? I got B is not a bot; RTT = (d_prop + d_trans) * 2</w:t>
      </w:r>
      <w:r>
        <w:annotationRef/>
      </w:r>
    </w:p>
    <w:p w:rsidR="58194A1D" w:rsidRDefault="58194A1D" w14:paraId="65548D67" w14:textId="77DDF5A9">
      <w:r>
        <w:t>I get 28%....</w:t>
      </w:r>
    </w:p>
  </w:comment>
  <w:comment w:initials="II" w:author="Ibrahim, Ibrahim" w:date="2022-05-03T15:40:00Z" w:id="18">
    <w:p w:rsidR="58194A1D" w:rsidRDefault="58194A1D" w14:paraId="5E85E6E5" w14:textId="52BC9831">
      <w:r>
        <w:t>I assumed RTT = d_prop + d_trans + d_prop</w:t>
      </w:r>
      <w:r>
        <w:annotationRef/>
      </w:r>
    </w:p>
    <w:p w:rsidR="58194A1D" w:rsidRDefault="58194A1D" w14:paraId="148F36C8" w14:textId="21DC9FD0">
      <w:r>
        <w:t>(i.e. Time taken for the bits to travel, download and return)</w:t>
      </w:r>
    </w:p>
  </w:comment>
  <w:comment w:initials="II" w:author="Ibrahim, Ibrahim" w:date="2022-05-03T15:41:00Z" w:id="19">
    <w:p w:rsidR="58194A1D" w:rsidRDefault="58194A1D" w14:paraId="2B0B3FAB" w14:textId="49BD4B55">
      <w:r>
        <w:t>not sure if this is right tho</w:t>
      </w:r>
      <w:r>
        <w:annotationRef/>
      </w:r>
    </w:p>
  </w:comment>
  <w:comment w:initials="BA" w:author="Bainbridge, Alex" w:date="2022-05-03T15:49:00Z" w:id="20">
    <w:p w:rsidR="58194A1D" w:rsidRDefault="58194A1D" w14:paraId="0444ED71" w14:textId="4E28CCF9">
      <w:r>
        <w:rPr>
          <w:color w:val="2B579A"/>
          <w:shd w:val="clear" w:color="auto" w:fill="E6E6E6"/>
        </w:rPr>
        <w:fldChar w:fldCharType="begin"/>
      </w:r>
      <w:r>
        <w:instrText xml:space="preserve"> HYPERLINK "mailto:ii120@ic.ac.uk"</w:instrText>
      </w:r>
      <w:bookmarkStart w:name="_@_FEF3F88A8D074FB496D91886ACDE7D9AZ" w:id="22"/>
      <w:r>
        <w:rPr>
          <w:color w:val="2B579A"/>
          <w:shd w:val="clear" w:color="auto" w:fill="E6E6E6"/>
        </w:rPr>
      </w:r>
      <w:r>
        <w:rPr>
          <w:color w:val="2B579A"/>
          <w:shd w:val="clear" w:color="auto" w:fill="E6E6E6"/>
        </w:rPr>
        <w:fldChar w:fldCharType="separate"/>
      </w:r>
      <w:bookmarkEnd w:id="22"/>
      <w:r w:rsidRPr="58194A1D">
        <w:rPr>
          <w:rStyle w:val="Mention"/>
          <w:noProof/>
        </w:rPr>
        <w:t>@Ibrahim, Ibrahim</w:t>
      </w:r>
      <w:r>
        <w:rPr>
          <w:color w:val="2B579A"/>
          <w:shd w:val="clear" w:color="auto" w:fill="E6E6E6"/>
        </w:rPr>
        <w:fldChar w:fldCharType="end"/>
      </w:r>
      <w:r>
        <w:t xml:space="preserve"> I put RTT = 2.Dprop + Dtrans too</w:t>
      </w:r>
      <w:r>
        <w:annotationRef/>
      </w:r>
    </w:p>
  </w:comment>
  <w:comment w:initials="TM" w:author="Tate, Matthew" w:date="2023-05-01T19:54:00Z" w:id="21">
    <w:p w:rsidR="19FA2D99" w:rsidRDefault="19FA2D99" w14:paraId="0C468D84" w14:textId="441C8055">
      <w:pPr>
        <w:pStyle w:val="CommentText"/>
      </w:pPr>
      <w:r>
        <w:t>RTT takes into account queueing delay, packet processing delay and propagation delay, but not  transmission delay. we can assume that the queing and packet processing delay is 0 in this question and assume that the latency one way is the same the other way, so the RTT is just the propagation delay * 2.</w:t>
      </w:r>
      <w:r>
        <w:rPr>
          <w:rStyle w:val="CommentReference"/>
        </w:rPr>
        <w:annotationRef/>
      </w:r>
    </w:p>
  </w:comment>
  <w:comment w:initials="GX" w:author="Gao, Xiwei" w:date="2023-04-26T14:37:00Z" w:id="29">
    <w:p w:rsidR="38A7C4D5" w:rsidRDefault="38A7C4D5" w14:paraId="385A3074" w14:textId="2F18D31E">
      <w:pPr>
        <w:pStyle w:val="CommentText"/>
      </w:pPr>
      <w:r>
        <w:t>ChatGPT:</w:t>
      </w:r>
      <w:r>
        <w:rPr>
          <w:rStyle w:val="CommentReference"/>
        </w:rPr>
        <w:annotationRef/>
      </w:r>
    </w:p>
    <w:p w:rsidR="38A7C4D5" w:rsidRDefault="38A7C4D5" w14:paraId="44EFDF08" w14:textId="004C67AC">
      <w:pPr>
        <w:pStyle w:val="CommentText"/>
      </w:pPr>
      <w:r>
        <w:t>The ideal BLE speed that each flatmate should use depends on the bandwidth required by the VR game and the available bandwidth of the home router.</w:t>
      </w:r>
    </w:p>
    <w:p w:rsidR="38A7C4D5" w:rsidRDefault="38A7C4D5" w14:paraId="5A59A24E" w14:textId="480FA0CF">
      <w:pPr>
        <w:pStyle w:val="CommentText"/>
      </w:pPr>
      <w:r>
        <w:t>Assuming that the VR game requires a high bandwidth and each flatmate's laptop is the only device connected to the router, the maximum available bandwidth for each flatmate's laptop is:</w:t>
      </w:r>
    </w:p>
    <w:p w:rsidR="38A7C4D5" w:rsidRDefault="38A7C4D5" w14:paraId="3144C960" w14:textId="79C07B63">
      <w:pPr>
        <w:pStyle w:val="CommentText"/>
      </w:pPr>
      <w:r>
        <w:t>2 Gbps (total bandwidth of the router) / 4 (number of laptops) = 500 Mbps per laptop</w:t>
      </w:r>
    </w:p>
    <w:p w:rsidR="38A7C4D5" w:rsidRDefault="38A7C4D5" w14:paraId="3BCD8BA2" w14:textId="5A7AE2D7">
      <w:pPr>
        <w:pStyle w:val="CommentText"/>
      </w:pPr>
      <w:r>
        <w:t>However, in reality, other devices may also be connected to the router, such as smartphones, tablets, or smart home devices, which can reduce the available bandwidth for each laptop. Therefore, it is recommended to perform a speed test to determine the actual available bandwidth before selecting the BLE speed for the headset.</w:t>
      </w:r>
    </w:p>
    <w:p w:rsidR="38A7C4D5" w:rsidRDefault="38A7C4D5" w14:paraId="5B5BD5A3" w14:textId="1CA4927F">
      <w:pPr>
        <w:pStyle w:val="CommentText"/>
      </w:pPr>
      <w:r>
        <w:t>Assuming that the available bandwidth for each laptop is around 500 Mbps, the ideal BLE speed for the headset is 2 Mbps. This is because 2 Mbps is the highest available speed and can transmit data faster than the other speeds (125 Kbps, 500 Kbps, and 1 Mbps). Using the highest available speed will ensure that the headset can keep up with the high bandwidth requirements of the VR game and minimize any lag or latency issues that may arise.</w:t>
      </w:r>
    </w:p>
    <w:p w:rsidR="38A7C4D5" w:rsidRDefault="38A7C4D5" w14:paraId="7A9D8434" w14:textId="6A202A5A">
      <w:pPr>
        <w:pStyle w:val="CommentText"/>
      </w:pPr>
      <w:r>
        <w:t>However, it's worth noting that using the highest BLE speed can also consume more battery power on the headset and laptop, as well as potentially cause interference with other wireless devices in the area. Therefore, if the VR game does not require high bandwidth, it may be more appropriate to use a lower BLE speed to conserve power and minimize interference</w:t>
      </w:r>
    </w:p>
  </w:comment>
  <w:comment w:initials="SS" w:author="Singh, Siddhant" w:date="2022-05-05T01:20:00Z" w:id="27">
    <w:p w:rsidR="58194A1D" w:rsidRDefault="58194A1D" w14:paraId="5D0F3231" w14:textId="3EB330F3">
      <w:r>
        <w:t>Need more elaboration lol, I wrote all 4 use different BLEs to reduce Bluetooth interference.</w:t>
      </w:r>
      <w:r>
        <w:annotationRef/>
      </w:r>
    </w:p>
  </w:comment>
  <w:comment w:initials="MH" w:author="Malik, Hamzah" w:date="2023-03-31T17:06:00Z" w:id="28">
    <w:p w:rsidR="651C72E1" w:rsidRDefault="651C72E1" w14:paraId="57F36C09" w14:textId="5DAAEADD">
      <w:r>
        <w:t>This is correct as the due to the available bandwidth for each person being 500Mbps (2Gbps shared by 4 devices), the NIC of each laptop being 1300Mbps, the USB dongle data-exchange rate being 5Gbps - really they could all choose 2Mbps and there wouldn't be any technical issues. BUT if we consider that these are wireless headsets and so we want to conserve power for longer playtime - choosing 1Mbps for each headset balances both high speed connection with conservative power saving</w:t>
      </w:r>
      <w:r>
        <w:annotationRef/>
      </w:r>
    </w:p>
  </w:comment>
  <w:comment w:initials="BA" w:author="Bainbridge, Alex" w:date="2022-05-03T15:53:00Z" w:id="30">
    <w:p w:rsidR="58194A1D" w:rsidRDefault="58194A1D" w14:paraId="206DB587" w14:textId="159484C8">
      <w:r>
        <w:t>Firewall?</w:t>
      </w:r>
      <w:r>
        <w:annotationRef/>
      </w:r>
    </w:p>
  </w:comment>
  <w:comment w:initials="ZA" w:author="Zhitomirsky, Anton" w:date="2022-05-03T15:53:00Z" w:id="31">
    <w:p w:rsidR="58194A1D" w:rsidRDefault="58194A1D" w14:paraId="3CC50B7C" w14:textId="2E07C517">
      <w:r>
        <w:t>Ah wait, their packets are just dropped aren't they...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0BB23" w15:done="0"/>
  <w15:commentEx w15:paraId="3208BD0E" w15:done="0"/>
  <w15:commentEx w15:paraId="2D83352B" w15:done="0"/>
  <w15:commentEx w15:paraId="1E9F110A" w15:paraIdParent="2D83352B" w15:done="0"/>
  <w15:commentEx w15:paraId="714DB4C0" w15:paraIdParent="2D83352B" w15:done="0"/>
  <w15:commentEx w15:paraId="4ED66FC9" w15:done="0"/>
  <w15:commentEx w15:paraId="169CD12A" w15:done="0"/>
  <w15:commentEx w15:paraId="48291541" w15:paraIdParent="169CD12A" w15:done="0"/>
  <w15:commentEx w15:paraId="0F7E1DA7" w15:paraIdParent="169CD12A" w15:done="0"/>
  <w15:commentEx w15:paraId="6928F1F1" w15:paraIdParent="169CD12A" w15:done="0"/>
  <w15:commentEx w15:paraId="142294D4" w15:done="0"/>
  <w15:commentEx w15:paraId="166CC51C" w15:done="0"/>
  <w15:commentEx w15:paraId="2CD0853E" w15:paraIdParent="166CC51C" w15:done="0"/>
  <w15:commentEx w15:paraId="584C272F" w15:paraIdParent="166CC51C" w15:done="0"/>
  <w15:commentEx w15:paraId="047BA89E" w15:done="0"/>
  <w15:commentEx w15:paraId="12407B46" w15:paraIdParent="047BA89E" w15:done="0"/>
  <w15:commentEx w15:paraId="65548D67" w15:done="0"/>
  <w15:commentEx w15:paraId="148F36C8" w15:paraIdParent="65548D67" w15:done="0"/>
  <w15:commentEx w15:paraId="2B0B3FAB" w15:paraIdParent="65548D67" w15:done="0"/>
  <w15:commentEx w15:paraId="0444ED71" w15:paraIdParent="65548D67" w15:done="0"/>
  <w15:commentEx w15:paraId="0C468D84" w15:paraIdParent="65548D67" w15:done="0"/>
  <w15:commentEx w15:paraId="7A9D8434" w15:done="0"/>
  <w15:commentEx w15:paraId="5D0F3231" w15:done="0"/>
  <w15:commentEx w15:paraId="57F36C09" w15:done="0"/>
  <w15:commentEx w15:paraId="206DB587" w15:done="0"/>
  <w15:commentEx w15:paraId="3CC50B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6A8902" w16cex:dateUtc="2022-05-03T14:44:00Z"/>
  <w16cex:commentExtensible w16cex:durableId="3143F593" w16cex:dateUtc="2022-05-03T14:45:00Z"/>
  <w16cex:commentExtensible w16cex:durableId="27E195BC" w16cex:dateUtc="2023-04-12T19:40:00Z"/>
  <w16cex:commentExtensible w16cex:durableId="0C9232E7" w16cex:dateUtc="2023-04-13T11:59:00Z"/>
  <w16cex:commentExtensible w16cex:durableId="2C606F77" w16cex:dateUtc="2023-04-14T23:34:00Z"/>
  <w16cex:commentExtensible w16cex:durableId="4EB29A3D" w16cex:dateUtc="2022-05-03T14:44:00Z"/>
  <w16cex:commentExtensible w16cex:durableId="394AA3B3" w16cex:dateUtc="2022-05-03T14:45:00Z"/>
  <w16cex:commentExtensible w16cex:durableId="24710B1D" w16cex:dateUtc="2022-05-03T14:46:00Z"/>
  <w16cex:commentExtensible w16cex:durableId="6DA79AFE" w16cex:dateUtc="2022-05-03T14:50:00Z"/>
  <w16cex:commentExtensible w16cex:durableId="0F5B985A" w16cex:dateUtc="2023-04-13T12:07:00Z"/>
  <w16cex:commentExtensible w16cex:durableId="5E5784B1" w16cex:dateUtc="2022-05-04T07:00:00Z"/>
  <w16cex:commentExtensible w16cex:durableId="27FA8643" w16cex:dateUtc="2023-05-01T17:41:00Z"/>
  <w16cex:commentExtensible w16cex:durableId="7259E8D0" w16cex:dateUtc="2023-05-01T21:01:00Z"/>
  <w16cex:commentExtensible w16cex:durableId="27FAC650" w16cex:dateUtc="2023-05-01T22:14:00Z"/>
  <w16cex:commentExtensible w16cex:durableId="7E374938" w16cex:dateUtc="2022-05-03T16:01:00Z"/>
  <w16cex:commentExtensible w16cex:durableId="3D22FEB2" w16cex:dateUtc="2022-05-05T01:19:00Z"/>
  <w16cex:commentExtensible w16cex:durableId="6BAA3B72" w16cex:dateUtc="2022-05-03T14:39:00Z"/>
  <w16cex:commentExtensible w16cex:durableId="29EC1953" w16cex:dateUtc="2022-05-03T14:40:00Z"/>
  <w16cex:commentExtensible w16cex:durableId="2F7F5AA9" w16cex:dateUtc="2022-05-03T14:41:00Z"/>
  <w16cex:commentExtensible w16cex:durableId="6DBAA590" w16cex:dateUtc="2022-05-03T14:49:00Z"/>
  <w16cex:commentExtensible w16cex:durableId="62D21DC5" w16cex:dateUtc="2023-05-01T18:54:00Z"/>
  <w16cex:commentExtensible w16cex:durableId="7883B17B" w16cex:dateUtc="2023-04-26T13:37:00Z"/>
  <w16cex:commentExtensible w16cex:durableId="481B5B55" w16cex:dateUtc="2022-05-04T22:20:00Z"/>
  <w16cex:commentExtensible w16cex:durableId="15C6BBE4" w16cex:dateUtc="2023-03-31T16:06:00Z"/>
  <w16cex:commentExtensible w16cex:durableId="624316D1" w16cex:dateUtc="2022-05-03T14:53:00Z"/>
  <w16cex:commentExtensible w16cex:durableId="19651772" w16cex:dateUtc="2022-05-03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0BB23" w16cid:durableId="1E6A8902"/>
  <w16cid:commentId w16cid:paraId="3208BD0E" w16cid:durableId="3143F593"/>
  <w16cid:commentId w16cid:paraId="2D83352B" w16cid:durableId="27E195BC"/>
  <w16cid:commentId w16cid:paraId="1E9F110A" w16cid:durableId="0C9232E7"/>
  <w16cid:commentId w16cid:paraId="714DB4C0" w16cid:durableId="2C606F77"/>
  <w16cid:commentId w16cid:paraId="4ED66FC9" w16cid:durableId="4EB29A3D"/>
  <w16cid:commentId w16cid:paraId="169CD12A" w16cid:durableId="394AA3B3"/>
  <w16cid:commentId w16cid:paraId="48291541" w16cid:durableId="24710B1D"/>
  <w16cid:commentId w16cid:paraId="0F7E1DA7" w16cid:durableId="6DA79AFE"/>
  <w16cid:commentId w16cid:paraId="6928F1F1" w16cid:durableId="0F5B985A"/>
  <w16cid:commentId w16cid:paraId="142294D4" w16cid:durableId="5E5784B1"/>
  <w16cid:commentId w16cid:paraId="166CC51C" w16cid:durableId="27FA8643"/>
  <w16cid:commentId w16cid:paraId="2CD0853E" w16cid:durableId="7259E8D0"/>
  <w16cid:commentId w16cid:paraId="584C272F" w16cid:durableId="27FAC650"/>
  <w16cid:commentId w16cid:paraId="047BA89E" w16cid:durableId="7E374938"/>
  <w16cid:commentId w16cid:paraId="12407B46" w16cid:durableId="3D22FEB2"/>
  <w16cid:commentId w16cid:paraId="65548D67" w16cid:durableId="6BAA3B72"/>
  <w16cid:commentId w16cid:paraId="148F36C8" w16cid:durableId="29EC1953"/>
  <w16cid:commentId w16cid:paraId="2B0B3FAB" w16cid:durableId="2F7F5AA9"/>
  <w16cid:commentId w16cid:paraId="0444ED71" w16cid:durableId="6DBAA590"/>
  <w16cid:commentId w16cid:paraId="0C468D84" w16cid:durableId="62D21DC5"/>
  <w16cid:commentId w16cid:paraId="7A9D8434" w16cid:durableId="7883B17B"/>
  <w16cid:commentId w16cid:paraId="5D0F3231" w16cid:durableId="481B5B55"/>
  <w16cid:commentId w16cid:paraId="57F36C09" w16cid:durableId="15C6BBE4"/>
  <w16cid:commentId w16cid:paraId="206DB587" w16cid:durableId="624316D1"/>
  <w16cid:commentId w16cid:paraId="3CC50B7C" w16cid:durableId="196517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7FE0" w:rsidRDefault="00EE7FE0" w14:paraId="521A6FA1" w14:textId="77777777">
      <w:pPr>
        <w:spacing w:after="0" w:line="240" w:lineRule="auto"/>
      </w:pPr>
      <w:r>
        <w:separator/>
      </w:r>
    </w:p>
  </w:endnote>
  <w:endnote w:type="continuationSeparator" w:id="0">
    <w:p w:rsidR="00EE7FE0" w:rsidRDefault="00EE7FE0" w14:paraId="4357DEA8" w14:textId="77777777">
      <w:pPr>
        <w:spacing w:after="0" w:line="240" w:lineRule="auto"/>
      </w:pPr>
      <w:r>
        <w:continuationSeparator/>
      </w:r>
    </w:p>
  </w:endnote>
  <w:endnote w:type="continuationNotice" w:id="1">
    <w:p w:rsidR="00EE7FE0" w:rsidRDefault="00EE7FE0" w14:paraId="7F8904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194A1D" w:rsidTr="58194A1D" w14:paraId="48A6D87C" w14:textId="77777777">
      <w:tc>
        <w:tcPr>
          <w:tcW w:w="3120" w:type="dxa"/>
        </w:tcPr>
        <w:p w:rsidR="58194A1D" w:rsidP="58194A1D" w:rsidRDefault="58194A1D" w14:paraId="515473A7" w14:textId="631716F6">
          <w:pPr>
            <w:pStyle w:val="Header"/>
            <w:ind w:left="-115"/>
          </w:pPr>
        </w:p>
      </w:tc>
      <w:tc>
        <w:tcPr>
          <w:tcW w:w="3120" w:type="dxa"/>
        </w:tcPr>
        <w:p w:rsidR="58194A1D" w:rsidP="58194A1D" w:rsidRDefault="58194A1D" w14:paraId="782AEBC1" w14:textId="3D13A47D">
          <w:pPr>
            <w:pStyle w:val="Header"/>
            <w:jc w:val="center"/>
          </w:pPr>
        </w:p>
      </w:tc>
      <w:tc>
        <w:tcPr>
          <w:tcW w:w="3120" w:type="dxa"/>
        </w:tcPr>
        <w:p w:rsidR="58194A1D" w:rsidP="58194A1D" w:rsidRDefault="58194A1D" w14:paraId="55C62113" w14:textId="33289C10">
          <w:pPr>
            <w:pStyle w:val="Header"/>
            <w:ind w:right="-115"/>
            <w:jc w:val="right"/>
          </w:pPr>
        </w:p>
      </w:tc>
    </w:tr>
  </w:tbl>
  <w:p w:rsidR="58194A1D" w:rsidP="58194A1D" w:rsidRDefault="58194A1D" w14:paraId="5D749E1C" w14:textId="577E9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7FE0" w:rsidRDefault="00EE7FE0" w14:paraId="79909649" w14:textId="77777777">
      <w:pPr>
        <w:spacing w:after="0" w:line="240" w:lineRule="auto"/>
      </w:pPr>
      <w:r>
        <w:separator/>
      </w:r>
    </w:p>
  </w:footnote>
  <w:footnote w:type="continuationSeparator" w:id="0">
    <w:p w:rsidR="00EE7FE0" w:rsidRDefault="00EE7FE0" w14:paraId="1B06893C" w14:textId="77777777">
      <w:pPr>
        <w:spacing w:after="0" w:line="240" w:lineRule="auto"/>
      </w:pPr>
      <w:r>
        <w:continuationSeparator/>
      </w:r>
    </w:p>
  </w:footnote>
  <w:footnote w:type="continuationNotice" w:id="1">
    <w:p w:rsidR="00EE7FE0" w:rsidRDefault="00EE7FE0" w14:paraId="6CC74A2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194A1D" w:rsidTr="58194A1D" w14:paraId="30B7FC8A" w14:textId="77777777">
      <w:tc>
        <w:tcPr>
          <w:tcW w:w="3120" w:type="dxa"/>
        </w:tcPr>
        <w:p w:rsidR="58194A1D" w:rsidP="58194A1D" w:rsidRDefault="58194A1D" w14:paraId="66028A9A" w14:textId="36341FC1">
          <w:pPr>
            <w:pStyle w:val="Header"/>
            <w:ind w:left="-115"/>
          </w:pPr>
        </w:p>
      </w:tc>
      <w:tc>
        <w:tcPr>
          <w:tcW w:w="3120" w:type="dxa"/>
        </w:tcPr>
        <w:p w:rsidR="58194A1D" w:rsidP="58194A1D" w:rsidRDefault="58194A1D" w14:paraId="4C3F5623" w14:textId="482BC3DF">
          <w:pPr>
            <w:pStyle w:val="Header"/>
            <w:jc w:val="center"/>
          </w:pPr>
        </w:p>
      </w:tc>
      <w:tc>
        <w:tcPr>
          <w:tcW w:w="3120" w:type="dxa"/>
        </w:tcPr>
        <w:p w:rsidR="58194A1D" w:rsidP="58194A1D" w:rsidRDefault="58194A1D" w14:paraId="787E23FB" w14:textId="761AF687">
          <w:pPr>
            <w:pStyle w:val="Header"/>
            <w:ind w:right="-115"/>
            <w:jc w:val="right"/>
          </w:pPr>
        </w:p>
      </w:tc>
    </w:tr>
  </w:tbl>
  <w:p w:rsidR="58194A1D" w:rsidP="58194A1D" w:rsidRDefault="58194A1D" w14:paraId="03CA5DEA" w14:textId="12EB0921">
    <w:pPr>
      <w:pStyle w:val="Header"/>
    </w:pPr>
  </w:p>
</w:hdr>
</file>

<file path=word/intelligence.xml><?xml version="1.0" encoding="utf-8"?>
<int:Intelligence xmlns:int="http://schemas.microsoft.com/office/intelligence/2019/intelligence">
  <int:IntelligenceSettings/>
  <int:Manifest>
    <int:WordHash hashCode="unGJY8NgGccUNI" id="Kf51Pz8z"/>
    <int:WordHash hashCode="EdevZK5Q59AqOg" id="hIePO7XW"/>
    <int:WordHash hashCode="IFYkFZk/fdseAF" id="GfKn87p2"/>
    <int:WordHash hashCode="HztC54k0a+u7QZ" id="4OB2XG5W"/>
    <int:WordHash hashCode="V0LzQRlYklhaUX" id="xqXA3h9k"/>
    <int:WordHash hashCode="LmMF5GwlelXjHA" id="1wRp1gY3"/>
    <int:WordHash hashCode="2kBWwsh36wJoHd" id="zA9eryyJ"/>
    <int:WordHash hashCode="T0wt3ADW07i1xr" id="UxkxGZzz"/>
    <int:WordHash hashCode="tLaU3U8WBRX3xd" id="i3aGHY1T"/>
    <int:WordHash hashCode="yhEgQ0o6CRK/1Q" id="FjRFyhCn"/>
    <int:WordHash hashCode="0CahJGcOKEmQrN" id="ci2SC1OJ"/>
    <int:WordHash hashCode="gXTYgy5mt3U2ax" id="UUNj4mb7"/>
    <int:WordHash hashCode="bfYfGlSX8dbmfB" id="TVtMVraY"/>
    <int:ParagraphRange paragraphId="649745020" textId="1156144428" start="280" length="10" invalidationStart="280" invalidationLength="10" id="7MWbVKe2"/>
    <int:ParagraphRange paragraphId="1830747304" textId="2140641849" start="53" length="4" invalidationStart="53" invalidationLength="4" id="CrqStgrd"/>
    <int:ParagraphRange paragraphId="718076146" textId="199223412" start="42" length="9" invalidationStart="42" invalidationLength="9" id="N6wBFcEt"/>
  </int:Manifest>
  <int:Observations>
    <int:Content id="Kf51Pz8z">
      <int:Rejection type="LegacyProofing"/>
    </int:Content>
    <int:Content id="hIePO7XW">
      <int:Rejection type="LegacyProofing"/>
    </int:Content>
    <int:Content id="GfKn87p2">
      <int:Rejection type="LegacyProofing"/>
    </int:Content>
    <int:Content id="4OB2XG5W">
      <int:Rejection type="LegacyProofing"/>
    </int:Content>
    <int:Content id="xqXA3h9k">
      <int:Rejection type="LegacyProofing"/>
    </int:Content>
    <int:Content id="1wRp1gY3">
      <int:Rejection type="LegacyProofing"/>
    </int:Content>
    <int:Content id="zA9eryyJ">
      <int:Rejection type="LegacyProofing"/>
    </int:Content>
    <int:Content id="UxkxGZzz">
      <int:Rejection type="LegacyProofing"/>
    </int:Content>
    <int:Content id="i3aGHY1T">
      <int:Rejection type="LegacyProofing"/>
    </int:Content>
    <int:Content id="FjRFyhCn">
      <int:Rejection type="LegacyProofing"/>
    </int:Content>
    <int:Content id="ci2SC1OJ">
      <int:Rejection type="LegacyProofing"/>
    </int:Content>
    <int:Content id="UUNj4mb7">
      <int:Rejection type="LegacyProofing"/>
    </int:Content>
    <int:Content id="TVtMVraY">
      <int:Rejection type="LegacyProofing"/>
    </int:Content>
    <int:Content id="7MWbVKe2">
      <int:Rejection type="LegacyProofing"/>
    </int:Content>
    <int:Content id="CrqStgrd">
      <int:Rejection type="LegacyProofing"/>
    </int:Content>
    <int:Content id="N6wBFcE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A6C8"/>
    <w:multiLevelType w:val="hybridMultilevel"/>
    <w:tmpl w:val="8A2ADF22"/>
    <w:lvl w:ilvl="0" w:tplc="D70C91DE">
      <w:start w:val="1"/>
      <w:numFmt w:val="lowerLetter"/>
      <w:lvlText w:val="%1."/>
      <w:lvlJc w:val="left"/>
      <w:pPr>
        <w:ind w:left="720" w:hanging="360"/>
      </w:pPr>
    </w:lvl>
    <w:lvl w:ilvl="1" w:tplc="55C4D606">
      <w:start w:val="1"/>
      <w:numFmt w:val="lowerLetter"/>
      <w:lvlText w:val="%2."/>
      <w:lvlJc w:val="left"/>
      <w:pPr>
        <w:ind w:left="1440" w:hanging="360"/>
      </w:pPr>
    </w:lvl>
    <w:lvl w:ilvl="2" w:tplc="1B469FC6">
      <w:start w:val="1"/>
      <w:numFmt w:val="lowerRoman"/>
      <w:lvlText w:val="%3."/>
      <w:lvlJc w:val="right"/>
      <w:pPr>
        <w:ind w:left="2160" w:hanging="180"/>
      </w:pPr>
    </w:lvl>
    <w:lvl w:ilvl="3" w:tplc="D6EA4590">
      <w:start w:val="1"/>
      <w:numFmt w:val="decimal"/>
      <w:lvlText w:val="%4."/>
      <w:lvlJc w:val="left"/>
      <w:pPr>
        <w:ind w:left="2880" w:hanging="360"/>
      </w:pPr>
    </w:lvl>
    <w:lvl w:ilvl="4" w:tplc="2C9005CE">
      <w:start w:val="1"/>
      <w:numFmt w:val="lowerLetter"/>
      <w:lvlText w:val="%5."/>
      <w:lvlJc w:val="left"/>
      <w:pPr>
        <w:ind w:left="3600" w:hanging="360"/>
      </w:pPr>
    </w:lvl>
    <w:lvl w:ilvl="5" w:tplc="FAEA68E2">
      <w:start w:val="1"/>
      <w:numFmt w:val="lowerRoman"/>
      <w:lvlText w:val="%6."/>
      <w:lvlJc w:val="right"/>
      <w:pPr>
        <w:ind w:left="4320" w:hanging="180"/>
      </w:pPr>
    </w:lvl>
    <w:lvl w:ilvl="6" w:tplc="3DB2450C">
      <w:start w:val="1"/>
      <w:numFmt w:val="decimal"/>
      <w:lvlText w:val="%7."/>
      <w:lvlJc w:val="left"/>
      <w:pPr>
        <w:ind w:left="5040" w:hanging="360"/>
      </w:pPr>
    </w:lvl>
    <w:lvl w:ilvl="7" w:tplc="43B045AA">
      <w:start w:val="1"/>
      <w:numFmt w:val="lowerLetter"/>
      <w:lvlText w:val="%8."/>
      <w:lvlJc w:val="left"/>
      <w:pPr>
        <w:ind w:left="5760" w:hanging="360"/>
      </w:pPr>
    </w:lvl>
    <w:lvl w:ilvl="8" w:tplc="FE3AC030">
      <w:start w:val="1"/>
      <w:numFmt w:val="lowerRoman"/>
      <w:lvlText w:val="%9."/>
      <w:lvlJc w:val="right"/>
      <w:pPr>
        <w:ind w:left="6480" w:hanging="180"/>
      </w:pPr>
    </w:lvl>
  </w:abstractNum>
  <w:num w:numId="1" w16cid:durableId="16139732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inbridge, Alex">
    <w15:presenceInfo w15:providerId="AD" w15:userId="S::adb120@ic.ac.uk::a35a1706-1dfc-482d-8ebd-7824fad758e2"/>
  </w15:person>
  <w15:person w15:author="Zhitomirsky, Anton">
    <w15:presenceInfo w15:providerId="AD" w15:userId="S::az620@ic.ac.uk::e3f2f792-66ca-4956-8a5a-8499d0d21bb8"/>
  </w15:person>
  <w15:person w15:author="Ma, Elsa">
    <w15:presenceInfo w15:providerId="AD" w15:userId="S::elm20@ic.ac.uk::ade8f4e2-29d3-4f38-a936-d50aa39763f4"/>
  </w15:person>
  <w15:person w15:author="Gehlot, Preesha">
    <w15:presenceInfo w15:providerId="AD" w15:userId="S::pg721@ic.ac.uk::e18240ce-4104-49d5-91d7-f0bff2ea85eb"/>
  </w15:person>
  <w15:person w15:author="Hindocha, Jai">
    <w15:presenceInfo w15:providerId="AD" w15:userId="S::jrh20@ic.ac.uk::d95a0930-a186-45ea-8c89-67a97e0354f1"/>
  </w15:person>
  <w15:person w15:author="Dharmadhikari, Aaryan">
    <w15:presenceInfo w15:providerId="AD" w15:userId="S::ard21@ic.ac.uk::d9d2b557-d62e-4c7e-b753-1669293b19a4"/>
  </w15:person>
  <w15:person w15:author="Ibrahim, Ibrahim">
    <w15:presenceInfo w15:providerId="AD" w15:userId="S::ii120@ic.ac.uk::f4db70d1-55fb-447c-9254-6dd7c1fb0d4f"/>
  </w15:person>
  <w15:person w15:author="Tate, Matthew">
    <w15:presenceInfo w15:providerId="AD" w15:userId="S::mt421@ic.ac.uk::d69df100-661c-4b92-b168-05bdf1656ecd"/>
  </w15:person>
  <w15:person w15:author="Gao, Xiwei">
    <w15:presenceInfo w15:providerId="AD" w15:userId="S::xg1020@ic.ac.uk::a98323bc-1ba3-4e46-9b9d-f94d971bde5c"/>
  </w15:person>
  <w15:person w15:author="Singh, Siddhant">
    <w15:presenceInfo w15:providerId="AD" w15:userId="S::ss5120@ic.ac.uk::a6f2eba6-d5ab-4fbd-825a-0fa7d1537616"/>
  </w15:person>
  <w15:person w15:author="Malik, Hamzah">
    <w15:presenceInfo w15:providerId="AD" w15:userId="S::ham20@ic.ac.uk::d2806f73-d073-4026-b149-b5587cb13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3B8856"/>
    <w:rsid w:val="00007330"/>
    <w:rsid w:val="00007529"/>
    <w:rsid w:val="00043B51"/>
    <w:rsid w:val="00076FD1"/>
    <w:rsid w:val="000A5DF8"/>
    <w:rsid w:val="000E0308"/>
    <w:rsid w:val="000F542F"/>
    <w:rsid w:val="001140B6"/>
    <w:rsid w:val="0011448A"/>
    <w:rsid w:val="0013034A"/>
    <w:rsid w:val="001308B1"/>
    <w:rsid w:val="00146B38"/>
    <w:rsid w:val="001E46CD"/>
    <w:rsid w:val="001F0631"/>
    <w:rsid w:val="002BAB1E"/>
    <w:rsid w:val="002C6B20"/>
    <w:rsid w:val="002D7902"/>
    <w:rsid w:val="00310552"/>
    <w:rsid w:val="00363FC2"/>
    <w:rsid w:val="003F6DC2"/>
    <w:rsid w:val="00431FBC"/>
    <w:rsid w:val="00472166"/>
    <w:rsid w:val="0047753D"/>
    <w:rsid w:val="0048733F"/>
    <w:rsid w:val="004B2FA3"/>
    <w:rsid w:val="004E4C9E"/>
    <w:rsid w:val="0050304C"/>
    <w:rsid w:val="00534759"/>
    <w:rsid w:val="00592AF1"/>
    <w:rsid w:val="00601E85"/>
    <w:rsid w:val="00607D13"/>
    <w:rsid w:val="00673B20"/>
    <w:rsid w:val="00683C76"/>
    <w:rsid w:val="0068409B"/>
    <w:rsid w:val="0069380F"/>
    <w:rsid w:val="0074204E"/>
    <w:rsid w:val="007D6B81"/>
    <w:rsid w:val="008462E2"/>
    <w:rsid w:val="008E3512"/>
    <w:rsid w:val="00901FE0"/>
    <w:rsid w:val="009B5178"/>
    <w:rsid w:val="00A33CFF"/>
    <w:rsid w:val="00A7690F"/>
    <w:rsid w:val="00A84BB7"/>
    <w:rsid w:val="00AC6C46"/>
    <w:rsid w:val="00AD6ABD"/>
    <w:rsid w:val="00AF0E43"/>
    <w:rsid w:val="00B434CD"/>
    <w:rsid w:val="00B43D55"/>
    <w:rsid w:val="00B71628"/>
    <w:rsid w:val="00B75C86"/>
    <w:rsid w:val="00BB2276"/>
    <w:rsid w:val="00BC662E"/>
    <w:rsid w:val="00C072F8"/>
    <w:rsid w:val="00C625FB"/>
    <w:rsid w:val="00CE2BE2"/>
    <w:rsid w:val="00D379B3"/>
    <w:rsid w:val="00DA0DA5"/>
    <w:rsid w:val="00DB68AC"/>
    <w:rsid w:val="00E32328"/>
    <w:rsid w:val="00E92A91"/>
    <w:rsid w:val="00ED7E12"/>
    <w:rsid w:val="00EE7FE0"/>
    <w:rsid w:val="00F62680"/>
    <w:rsid w:val="01388B9A"/>
    <w:rsid w:val="01C28AA0"/>
    <w:rsid w:val="028992E1"/>
    <w:rsid w:val="03724187"/>
    <w:rsid w:val="03A05AD9"/>
    <w:rsid w:val="04706CB1"/>
    <w:rsid w:val="047DF2D2"/>
    <w:rsid w:val="048AD8B5"/>
    <w:rsid w:val="04E6ECBA"/>
    <w:rsid w:val="05F152EC"/>
    <w:rsid w:val="063C5ACE"/>
    <w:rsid w:val="06DEF45D"/>
    <w:rsid w:val="078D234D"/>
    <w:rsid w:val="08309352"/>
    <w:rsid w:val="0848128C"/>
    <w:rsid w:val="08922117"/>
    <w:rsid w:val="08E19447"/>
    <w:rsid w:val="0923C6F0"/>
    <w:rsid w:val="0928F3AE"/>
    <w:rsid w:val="0A96F1AC"/>
    <w:rsid w:val="0AB7E0B9"/>
    <w:rsid w:val="0C1999B0"/>
    <w:rsid w:val="0CD34189"/>
    <w:rsid w:val="0D3B2F06"/>
    <w:rsid w:val="0D4C69DD"/>
    <w:rsid w:val="0E0E9ED8"/>
    <w:rsid w:val="0E9D4E2B"/>
    <w:rsid w:val="0ED6FF67"/>
    <w:rsid w:val="0F0F468D"/>
    <w:rsid w:val="0F76D66E"/>
    <w:rsid w:val="0FBD90E9"/>
    <w:rsid w:val="0FE4DB43"/>
    <w:rsid w:val="11B5E621"/>
    <w:rsid w:val="120EA029"/>
    <w:rsid w:val="12D3BBD8"/>
    <w:rsid w:val="131B765D"/>
    <w:rsid w:val="136CD67B"/>
    <w:rsid w:val="138E3EBE"/>
    <w:rsid w:val="1555461B"/>
    <w:rsid w:val="16CD6746"/>
    <w:rsid w:val="16F1167C"/>
    <w:rsid w:val="19D0BD51"/>
    <w:rsid w:val="19FA2D99"/>
    <w:rsid w:val="1A19B20E"/>
    <w:rsid w:val="1A5F67B3"/>
    <w:rsid w:val="1A77EF42"/>
    <w:rsid w:val="1AE291E8"/>
    <w:rsid w:val="1BB5A282"/>
    <w:rsid w:val="1C1B50DD"/>
    <w:rsid w:val="1C1E82A3"/>
    <w:rsid w:val="1CCB4BD1"/>
    <w:rsid w:val="1CE52A22"/>
    <w:rsid w:val="1D5152D0"/>
    <w:rsid w:val="1DD2CFAF"/>
    <w:rsid w:val="1E485A57"/>
    <w:rsid w:val="1EBF50CE"/>
    <w:rsid w:val="1F11B56C"/>
    <w:rsid w:val="1F8CD3DA"/>
    <w:rsid w:val="2040FF11"/>
    <w:rsid w:val="21E04CB3"/>
    <w:rsid w:val="2248FD7F"/>
    <w:rsid w:val="23C09454"/>
    <w:rsid w:val="24BB972A"/>
    <w:rsid w:val="255C64B5"/>
    <w:rsid w:val="25AC37FF"/>
    <w:rsid w:val="2641D2E6"/>
    <w:rsid w:val="26759BC8"/>
    <w:rsid w:val="26B852FB"/>
    <w:rsid w:val="26F9A7C0"/>
    <w:rsid w:val="296EA00D"/>
    <w:rsid w:val="29E9E541"/>
    <w:rsid w:val="2A2FD5D8"/>
    <w:rsid w:val="2A37C35E"/>
    <w:rsid w:val="2AA3A3B8"/>
    <w:rsid w:val="2B0A012F"/>
    <w:rsid w:val="2B9A2893"/>
    <w:rsid w:val="2C259EB5"/>
    <w:rsid w:val="2C2B74C7"/>
    <w:rsid w:val="2C628D96"/>
    <w:rsid w:val="2C724849"/>
    <w:rsid w:val="2CF5FFC9"/>
    <w:rsid w:val="2D6F6420"/>
    <w:rsid w:val="2F6A2106"/>
    <w:rsid w:val="2F923D8C"/>
    <w:rsid w:val="30395AFC"/>
    <w:rsid w:val="309F175C"/>
    <w:rsid w:val="30A704E2"/>
    <w:rsid w:val="31D52B5D"/>
    <w:rsid w:val="32082A22"/>
    <w:rsid w:val="3232D8C7"/>
    <w:rsid w:val="3281D0F8"/>
    <w:rsid w:val="3329D0CE"/>
    <w:rsid w:val="346C1F57"/>
    <w:rsid w:val="3491D089"/>
    <w:rsid w:val="3647F657"/>
    <w:rsid w:val="37A0661A"/>
    <w:rsid w:val="38A7C4D5"/>
    <w:rsid w:val="39C98DB6"/>
    <w:rsid w:val="3ACAF6C6"/>
    <w:rsid w:val="3B6BC2D7"/>
    <w:rsid w:val="3CF6D3B4"/>
    <w:rsid w:val="3D305B06"/>
    <w:rsid w:val="3D3E8D2A"/>
    <w:rsid w:val="3D8587EA"/>
    <w:rsid w:val="3E8334B5"/>
    <w:rsid w:val="3E92A415"/>
    <w:rsid w:val="3ED15323"/>
    <w:rsid w:val="3F88857C"/>
    <w:rsid w:val="3FD03227"/>
    <w:rsid w:val="41754201"/>
    <w:rsid w:val="4248DB3F"/>
    <w:rsid w:val="4282AF94"/>
    <w:rsid w:val="428C76C1"/>
    <w:rsid w:val="438BBDA7"/>
    <w:rsid w:val="43C4D40C"/>
    <w:rsid w:val="44284722"/>
    <w:rsid w:val="447B1FE4"/>
    <w:rsid w:val="44CF6404"/>
    <w:rsid w:val="4547A10C"/>
    <w:rsid w:val="45DFC67A"/>
    <w:rsid w:val="467A3995"/>
    <w:rsid w:val="46BFB2CA"/>
    <w:rsid w:val="47FF1740"/>
    <w:rsid w:val="491848F2"/>
    <w:rsid w:val="496E5279"/>
    <w:rsid w:val="49E88ACC"/>
    <w:rsid w:val="4A3785CF"/>
    <w:rsid w:val="4AC32562"/>
    <w:rsid w:val="4C218F4C"/>
    <w:rsid w:val="4D766B09"/>
    <w:rsid w:val="4E4873E7"/>
    <w:rsid w:val="4EE03805"/>
    <w:rsid w:val="4EE9EB75"/>
    <w:rsid w:val="4EFBD277"/>
    <w:rsid w:val="4F0D0426"/>
    <w:rsid w:val="4F49136D"/>
    <w:rsid w:val="4F499357"/>
    <w:rsid w:val="4FD5E997"/>
    <w:rsid w:val="50500E6E"/>
    <w:rsid w:val="508B0D96"/>
    <w:rsid w:val="511126A3"/>
    <w:rsid w:val="513B8856"/>
    <w:rsid w:val="5373E7D0"/>
    <w:rsid w:val="54D2EC0E"/>
    <w:rsid w:val="56D5046A"/>
    <w:rsid w:val="58194A1D"/>
    <w:rsid w:val="5979EBB7"/>
    <w:rsid w:val="59B8F8F1"/>
    <w:rsid w:val="5B944D41"/>
    <w:rsid w:val="5BF94189"/>
    <w:rsid w:val="5C24DC14"/>
    <w:rsid w:val="5CCBF371"/>
    <w:rsid w:val="5F4BBB6C"/>
    <w:rsid w:val="5F530FBB"/>
    <w:rsid w:val="5FACBA4F"/>
    <w:rsid w:val="600F1218"/>
    <w:rsid w:val="60283A75"/>
    <w:rsid w:val="60F45128"/>
    <w:rsid w:val="61B2CFFF"/>
    <w:rsid w:val="6224E116"/>
    <w:rsid w:val="62D3FB96"/>
    <w:rsid w:val="63BE2A39"/>
    <w:rsid w:val="64C88A68"/>
    <w:rsid w:val="651C72E1"/>
    <w:rsid w:val="66586EBF"/>
    <w:rsid w:val="6A421BDC"/>
    <w:rsid w:val="6ACD61A1"/>
    <w:rsid w:val="6BB924BA"/>
    <w:rsid w:val="6BDF29BF"/>
    <w:rsid w:val="6BE72BF8"/>
    <w:rsid w:val="6C7A0280"/>
    <w:rsid w:val="6E15D2E1"/>
    <w:rsid w:val="6E28D3CE"/>
    <w:rsid w:val="6EDFBF80"/>
    <w:rsid w:val="70626784"/>
    <w:rsid w:val="718CB8C1"/>
    <w:rsid w:val="7357E0D4"/>
    <w:rsid w:val="73AE5085"/>
    <w:rsid w:val="73B16A3B"/>
    <w:rsid w:val="7484B9E9"/>
    <w:rsid w:val="783C1B31"/>
    <w:rsid w:val="791FE628"/>
    <w:rsid w:val="797EB03D"/>
    <w:rsid w:val="7A8A53EE"/>
    <w:rsid w:val="7B6CA34E"/>
    <w:rsid w:val="7C27EF64"/>
    <w:rsid w:val="7CA51782"/>
    <w:rsid w:val="7F3B16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8856"/>
  <w15:chartTrackingRefBased/>
  <w15:docId w15:val="{541B7CC9-AF5D-46D8-AA83-94664F82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A0DA5"/>
    <w:rPr>
      <w:b/>
      <w:bCs/>
    </w:rPr>
  </w:style>
  <w:style w:type="character" w:styleId="CommentSubjectChar" w:customStyle="1">
    <w:name w:val="Comment Subject Char"/>
    <w:basedOn w:val="CommentTextChar"/>
    <w:link w:val="CommentSubject"/>
    <w:uiPriority w:val="99"/>
    <w:semiHidden/>
    <w:rsid w:val="00DA0DA5"/>
    <w:rPr>
      <w:b/>
      <w:bCs/>
      <w:sz w:val="20"/>
      <w:szCs w:val="20"/>
    </w:rPr>
  </w:style>
  <w:style w:type="paragraph" w:styleId="Revision">
    <w:name w:val="Revision"/>
    <w:hidden/>
    <w:uiPriority w:val="99"/>
    <w:semiHidden/>
    <w:rsid w:val="00BC6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f8d3857b23174ee5"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0330-D634-BC4D-A0B1-3AE98AC7C1C3}">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Izhac, Ameen</dc:creator>
  <keywords/>
  <dc:description/>
  <lastModifiedBy>Abbas, Ali</lastModifiedBy>
  <revision>10</revision>
  <dcterms:created xsi:type="dcterms:W3CDTF">2022-05-04T05:53:00.0000000Z</dcterms:created>
  <dcterms:modified xsi:type="dcterms:W3CDTF">2023-05-02T03:08:26.0089378Z</dcterms:modified>
</coreProperties>
</file>