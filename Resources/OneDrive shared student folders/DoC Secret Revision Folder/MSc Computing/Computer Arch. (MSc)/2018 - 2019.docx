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B14" w:rsidRDefault="009B1910" w14:paraId="3554B8A6" w14:textId="7B2101CB">
      <w:r>
        <w:t xml:space="preserve">2018 – 2019 </w:t>
      </w:r>
    </w:p>
    <w:p w:rsidR="009C0B73" w:rsidP="009C0B73" w:rsidRDefault="009C0B73" w14:paraId="3C4ED251" w14:textId="6D2DBE32">
      <w:pPr>
        <w:pStyle w:val="ListParagraph"/>
        <w:numPr>
          <w:ilvl w:val="0"/>
          <w:numId w:val="1"/>
        </w:numPr>
      </w:pPr>
      <w:r>
        <w:t>(a)(</w:t>
      </w:r>
      <w:proofErr w:type="spellStart"/>
      <w:r>
        <w:t>i</w:t>
      </w:r>
      <w:proofErr w:type="spellEnd"/>
      <w:r>
        <w:t>) (A’ ∙ C’)’ ∙ (A ∙ D + A ∙ D’) + A ∙ C + C</w:t>
      </w:r>
    </w:p>
    <w:p w:rsidR="009C0B73" w:rsidP="009C0B73" w:rsidRDefault="009C0B73" w14:paraId="0EE686D8" w14:textId="55D92F6A">
      <w:pPr>
        <w:pStyle w:val="ListParagraph"/>
      </w:pPr>
      <w:r>
        <w:t>= ((A + C)’)’ ∙ (A ∙ D + A ∙ D’) + A ∙ C + C</w:t>
      </w:r>
      <w:r>
        <w:tab/>
      </w:r>
      <w:r>
        <w:tab/>
      </w:r>
      <w:r>
        <w:t>De Morgan’s</w:t>
      </w:r>
    </w:p>
    <w:p w:rsidR="009C0B73" w:rsidP="009C0B73" w:rsidRDefault="009C0B73" w14:paraId="479AC359" w14:textId="228C8556">
      <w:pPr>
        <w:pStyle w:val="ListParagraph"/>
      </w:pPr>
      <w:r>
        <w:t>= (A + C) ∙ (A ∙ D + A ∙ D’) + A ∙ C + C</w:t>
      </w:r>
      <w:r>
        <w:tab/>
      </w:r>
      <w:r>
        <w:tab/>
      </w:r>
      <w:r>
        <w:t>Negation</w:t>
      </w:r>
    </w:p>
    <w:p w:rsidR="009C0B73" w:rsidP="009C0B73" w:rsidRDefault="009C0B73" w14:paraId="03E40BEA" w14:textId="0775D14F">
      <w:pPr>
        <w:pStyle w:val="ListParagraph"/>
      </w:pPr>
      <w:r>
        <w:t>= (A + C) ∙ (A ∙ (D + D’)) + A ∙ C + C</w:t>
      </w:r>
      <w:r>
        <w:tab/>
      </w:r>
      <w:r>
        <w:tab/>
      </w:r>
      <w:r>
        <w:t>Distributive</w:t>
      </w:r>
    </w:p>
    <w:p w:rsidR="009C0B73" w:rsidP="009C0B73" w:rsidRDefault="009C0B73" w14:paraId="4DEB7C45" w14:textId="22F680D9">
      <w:pPr>
        <w:pStyle w:val="ListParagraph"/>
      </w:pPr>
      <w:r>
        <w:t>= (A + C) ∙ (A ∙ 1) + A ∙ C + C</w:t>
      </w:r>
      <w:r>
        <w:tab/>
      </w:r>
      <w:r>
        <w:tab/>
      </w:r>
      <w:r>
        <w:tab/>
      </w:r>
      <w:r>
        <w:t>Negation</w:t>
      </w:r>
    </w:p>
    <w:p w:rsidR="009C0B73" w:rsidP="009C0B73" w:rsidRDefault="009C0B73" w14:paraId="65B9BBD4" w14:textId="50C54078">
      <w:pPr>
        <w:pStyle w:val="ListParagraph"/>
      </w:pPr>
      <w:r>
        <w:t>= (A + C) ∙ A + A ∙ C + C</w:t>
      </w:r>
      <w:r>
        <w:tab/>
      </w:r>
      <w:r>
        <w:tab/>
      </w:r>
      <w:r>
        <w:tab/>
      </w:r>
      <w:r>
        <w:tab/>
      </w:r>
      <w:r>
        <w:t>Simplification</w:t>
      </w:r>
    </w:p>
    <w:p w:rsidR="009C0B73" w:rsidP="009C0B73" w:rsidRDefault="009C0B73" w14:paraId="008C5FF9" w14:textId="70867E2B">
      <w:pPr>
        <w:pStyle w:val="ListParagraph"/>
      </w:pPr>
      <w:r>
        <w:t>= (A + C) ∙ A + A ∙ C + C ∙ 1</w:t>
      </w:r>
      <w:r>
        <w:tab/>
      </w:r>
      <w:r>
        <w:tab/>
      </w:r>
      <w:r>
        <w:tab/>
      </w:r>
      <w:r>
        <w:tab/>
      </w:r>
      <w:r>
        <w:t>Simplification</w:t>
      </w:r>
    </w:p>
    <w:p w:rsidR="009C0B73" w:rsidP="009C0B73" w:rsidRDefault="009C0B73" w14:paraId="72A33426" w14:textId="6E5EDCA8">
      <w:pPr>
        <w:pStyle w:val="ListParagraph"/>
      </w:pPr>
      <w:r>
        <w:t>= (A + C) ∙ A + C</w:t>
      </w:r>
      <w:r w:rsidR="00B97D0B">
        <w:t xml:space="preserve"> ∙ (1 + A)</w:t>
      </w:r>
      <w:r w:rsidR="00B97D0B">
        <w:tab/>
      </w:r>
      <w:r w:rsidR="00B97D0B">
        <w:tab/>
      </w:r>
      <w:r w:rsidR="00B97D0B">
        <w:tab/>
      </w:r>
      <w:r w:rsidR="00B97D0B">
        <w:tab/>
      </w:r>
      <w:r w:rsidR="00B97D0B">
        <w:t>Distributive</w:t>
      </w:r>
    </w:p>
    <w:p w:rsidR="00B97D0B" w:rsidP="009C0B73" w:rsidRDefault="00B97D0B" w14:paraId="4843FE56" w14:textId="6A64F872">
      <w:pPr>
        <w:pStyle w:val="ListParagraph"/>
      </w:pPr>
      <w:r>
        <w:t>= (A + C) ∙ A + C ∙ 1</w:t>
      </w:r>
      <w:r>
        <w:tab/>
      </w:r>
      <w:r>
        <w:tab/>
      </w:r>
      <w:r>
        <w:tab/>
      </w:r>
      <w:r>
        <w:tab/>
      </w:r>
      <w:r>
        <w:tab/>
      </w:r>
      <w:r>
        <w:t>Simplification</w:t>
      </w:r>
    </w:p>
    <w:p w:rsidR="00B97D0B" w:rsidP="009C0B73" w:rsidRDefault="00B97D0B" w14:paraId="3E9C1D5B" w14:textId="0412CA62">
      <w:pPr>
        <w:pStyle w:val="ListParagraph"/>
      </w:pPr>
      <w:r>
        <w:t>= (A + C) ∙ A + C</w:t>
      </w:r>
      <w:r>
        <w:tab/>
      </w:r>
      <w:r>
        <w:tab/>
      </w:r>
      <w:r>
        <w:tab/>
      </w:r>
      <w:r>
        <w:tab/>
      </w:r>
      <w:r>
        <w:tab/>
      </w:r>
      <w:r>
        <w:t>Simplification</w:t>
      </w:r>
    </w:p>
    <w:p w:rsidR="00B97D0B" w:rsidP="009C0B73" w:rsidRDefault="00B97D0B" w14:paraId="5FEAD1D0" w14:textId="3504AA04">
      <w:pPr>
        <w:pStyle w:val="ListParagraph"/>
      </w:pPr>
      <w:r>
        <w:t>= A ∙ A + A ∙ C + C</w:t>
      </w:r>
      <w:r>
        <w:tab/>
      </w:r>
      <w:r>
        <w:tab/>
      </w:r>
      <w:r>
        <w:tab/>
      </w:r>
      <w:r>
        <w:tab/>
      </w:r>
      <w:r>
        <w:tab/>
      </w:r>
      <w:r>
        <w:t>Distributive</w:t>
      </w:r>
    </w:p>
    <w:p w:rsidR="00B97D0B" w:rsidP="009C0B73" w:rsidRDefault="00B97D0B" w14:paraId="0EFB3944" w14:textId="64EC749F">
      <w:pPr>
        <w:pStyle w:val="ListParagraph"/>
      </w:pPr>
      <w:r>
        <w:t>= A + A ∙ C + C</w:t>
      </w:r>
      <w:r>
        <w:tab/>
      </w:r>
      <w:r>
        <w:tab/>
      </w:r>
      <w:r>
        <w:tab/>
      </w:r>
      <w:r>
        <w:tab/>
      </w:r>
      <w:r>
        <w:tab/>
      </w:r>
      <w:r>
        <w:t>Idempotence</w:t>
      </w:r>
    </w:p>
    <w:p w:rsidR="00B97D0B" w:rsidP="009C0B73" w:rsidRDefault="00B97D0B" w14:paraId="5E42F484" w14:textId="214CBF50">
      <w:pPr>
        <w:pStyle w:val="ListParagraph"/>
      </w:pPr>
      <w:r>
        <w:t>= A + A ∙ C + C ∙ 1</w:t>
      </w:r>
      <w:r>
        <w:tab/>
      </w:r>
      <w:r>
        <w:tab/>
      </w:r>
      <w:r>
        <w:tab/>
      </w:r>
      <w:r>
        <w:tab/>
      </w:r>
      <w:r>
        <w:tab/>
      </w:r>
      <w:r>
        <w:t>Simplification</w:t>
      </w:r>
    </w:p>
    <w:p w:rsidR="00B97D0B" w:rsidP="009C0B73" w:rsidRDefault="00B97D0B" w14:paraId="18542141" w14:textId="235506CF">
      <w:pPr>
        <w:pStyle w:val="ListParagraph"/>
      </w:pPr>
      <w:r>
        <w:t>= A + C ∙ (A + 1)</w:t>
      </w:r>
      <w:r>
        <w:tab/>
      </w:r>
      <w:r>
        <w:tab/>
      </w:r>
      <w:r>
        <w:tab/>
      </w:r>
      <w:r>
        <w:tab/>
      </w:r>
      <w:r>
        <w:tab/>
      </w:r>
      <w:r>
        <w:t>Distributive</w:t>
      </w:r>
    </w:p>
    <w:p w:rsidR="00B97D0B" w:rsidP="009C0B73" w:rsidRDefault="00B97D0B" w14:paraId="0FF30360" w14:textId="1529DEB6">
      <w:pPr>
        <w:pStyle w:val="ListParagraph"/>
      </w:pPr>
      <w:r>
        <w:t>= A + C ∙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Simplification</w:t>
      </w:r>
    </w:p>
    <w:p w:rsidR="00B97D0B" w:rsidP="009C0B73" w:rsidRDefault="00B97D0B" w14:paraId="025198C7" w14:textId="525B49FE">
      <w:pPr>
        <w:pStyle w:val="ListParagraph"/>
      </w:pPr>
      <w:r>
        <w:t>= A + 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Simplification</w:t>
      </w:r>
    </w:p>
    <w:p w:rsidR="003D5EF6" w:rsidP="009C0B73" w:rsidRDefault="003D5EF6" w14:paraId="133267C6" w14:textId="767F335F">
      <w:pPr>
        <w:pStyle w:val="ListParagraph"/>
      </w:pPr>
    </w:p>
    <w:p w:rsidR="001E3145" w:rsidP="00571738" w:rsidRDefault="003D5EF6" w14:paraId="22077193" w14:textId="614CFE17">
      <w:pPr>
        <w:pStyle w:val="ListParagraph"/>
      </w:pPr>
      <w:r>
        <w:t xml:space="preserve">(b) </w:t>
      </w:r>
      <w:r w:rsidR="00571738">
        <w:t xml:space="preserve">See lectures. </w:t>
      </w:r>
    </w:p>
    <w:p w:rsidR="00571738" w:rsidP="00571738" w:rsidRDefault="00571738" w14:paraId="385514A4" w14:textId="77777777">
      <w:pPr>
        <w:pStyle w:val="ListParagraph"/>
      </w:pPr>
    </w:p>
    <w:p w:rsidR="001E3145" w:rsidP="008B7A7E" w:rsidRDefault="001E3145" w14:paraId="27506BC1" w14:textId="287782A7">
      <w:pPr>
        <w:pStyle w:val="ListParagraph"/>
      </w:pPr>
      <w:r>
        <w:t xml:space="preserve">(c) The </w:t>
      </w:r>
      <w:proofErr w:type="gramStart"/>
      <w:r>
        <w:t>Big Endian</w:t>
      </w:r>
      <w:proofErr w:type="gramEnd"/>
      <w:r>
        <w:t xml:space="preserve"> format stores the most significant byte first while the Little Endian format stores the least significant byte first. </w:t>
      </w:r>
    </w:p>
    <w:p w:rsidRPr="008B7A7E" w:rsidR="00350EBC" w:rsidP="009C0B73" w:rsidRDefault="00606558" w14:paraId="3DA6BDB2" w14:textId="0BDBF785">
      <w:pPr>
        <w:pStyle w:val="ListParagraph"/>
      </w:pPr>
      <w:r w:rsidRPr="008B7A7E">
        <w:t xml:space="preserve">Assuming the integer is a 32-bit integer: </w:t>
      </w:r>
      <w:r w:rsidRPr="008B7A7E" w:rsidR="00350EBC">
        <w:t>32-bit memory requires padding</w:t>
      </w:r>
      <w:r w:rsidRPr="008B7A7E" w:rsidR="008B7A7E">
        <w:t xml:space="preserve">: </w:t>
      </w:r>
    </w:p>
    <w:p w:rsidRPr="008B7A7E" w:rsidR="008B7A7E" w:rsidP="009C0B73" w:rsidRDefault="008B7A7E" w14:paraId="10B35B4C" w14:textId="51C707EA">
      <w:pPr>
        <w:pStyle w:val="ListParagraph"/>
      </w:pPr>
      <w:r w:rsidRPr="008B7A7E">
        <w:t>Big Endian: 00 00 87 07</w:t>
      </w:r>
    </w:p>
    <w:p w:rsidRPr="008B7A7E" w:rsidR="008B7A7E" w:rsidP="009C0B73" w:rsidRDefault="008B7A7E" w14:paraId="5B878BE0" w14:textId="741C7FBE">
      <w:pPr>
        <w:pStyle w:val="ListParagraph"/>
      </w:pPr>
      <w:r w:rsidRPr="008B7A7E">
        <w:t xml:space="preserve">Little Endian: 07 87 00 00 </w:t>
      </w:r>
    </w:p>
    <w:p w:rsidRPr="008B7A7E" w:rsidR="008B7A7E" w:rsidP="009C0B73" w:rsidRDefault="008B7A7E" w14:paraId="045D9496" w14:textId="77777777">
      <w:pPr>
        <w:pStyle w:val="ListParagraph"/>
      </w:pPr>
    </w:p>
    <w:p w:rsidR="00606558" w:rsidP="009C0B73" w:rsidRDefault="00606558" w14:paraId="1BAC00C4" w14:textId="1E8BB12A">
      <w:pPr>
        <w:pStyle w:val="ListParagraph"/>
      </w:pPr>
      <w:r w:rsidRPr="008B7A7E">
        <w:t xml:space="preserve">Otherwise, assuming that </w:t>
      </w:r>
      <w:r w:rsidRPr="008B7A7E" w:rsidR="008B7A7E">
        <w:t xml:space="preserve">memory is byte-addressable: </w:t>
      </w:r>
      <w:r>
        <w:t xml:space="preserve"> </w:t>
      </w:r>
    </w:p>
    <w:p w:rsidR="001E3145" w:rsidP="009C0B73" w:rsidRDefault="001E3145" w14:paraId="3A01ECE3" w14:textId="1B78FCC6">
      <w:pPr>
        <w:pStyle w:val="ListParagraph"/>
      </w:pPr>
      <w:r>
        <w:t>Big Endian: 87 07 or 1000 0111  0000 0111</w:t>
      </w:r>
    </w:p>
    <w:p w:rsidR="001E3145" w:rsidP="009C0B73" w:rsidRDefault="001E3145" w14:paraId="6C12B861" w14:textId="387A9AF6">
      <w:pPr>
        <w:pStyle w:val="ListParagraph"/>
      </w:pPr>
      <w:r>
        <w:t xml:space="preserve">Little Endian: 07 87 or 0000 0111  </w:t>
      </w:r>
      <w:r w:rsidR="00350EBC">
        <w:t>1</w:t>
      </w:r>
      <w:r>
        <w:t>000 0111</w:t>
      </w:r>
    </w:p>
    <w:p w:rsidR="00C8349A" w:rsidRDefault="00C8349A" w14:paraId="3624F6FD" w14:textId="43241CA7"/>
    <w:p w:rsidR="001E3145" w:rsidP="009C0B73" w:rsidRDefault="001E3145" w14:paraId="59185753" w14:textId="5170E7B6">
      <w:pPr>
        <w:pStyle w:val="ListParagraph"/>
      </w:pPr>
      <w:r w:rsidR="001E3145">
        <w:rPr/>
        <w:t>(d)(</w:t>
      </w:r>
      <w:r w:rsidR="001E3145">
        <w:rPr/>
        <w:t>i</w:t>
      </w:r>
      <w:r w:rsidR="001E3145">
        <w:rPr/>
        <w:t>) 4G × 64bits = 4G × 8bytes = 32GB</w:t>
      </w:r>
    </w:p>
    <w:p w:rsidR="001E3145" w:rsidP="009C0B73" w:rsidRDefault="001E3145" w14:paraId="7FCCECA0" w14:textId="5454F0CF">
      <w:pPr>
        <w:pStyle w:val="ListParagraph"/>
      </w:pPr>
      <w:r>
        <w:t>(ii) 4G / 1024M = 4G / 1G = 4</w:t>
      </w:r>
    </w:p>
    <w:p w:rsidRPr="00A914F0" w:rsidR="00A914F0" w:rsidP="009C0B73" w:rsidRDefault="001E3145" w14:paraId="4029C27A" w14:textId="2CC39713">
      <w:pPr>
        <w:pStyle w:val="ListParagraph"/>
      </w:pPr>
      <w:r>
        <w:t xml:space="preserve">(iii) </w:t>
      </w:r>
      <w:r w:rsidR="00A914F0">
        <w:t>Number of chips in one module: 64bits / 8bits = 8 = 2</w:t>
      </w:r>
      <w:r w:rsidR="00A914F0">
        <w:rPr>
          <w:vertAlign w:val="superscript"/>
        </w:rPr>
        <w:t>3</w:t>
      </w:r>
    </w:p>
    <w:p w:rsidR="001E3145" w:rsidP="009C0B73" w:rsidRDefault="00A914F0" w14:paraId="2545005E" w14:textId="61356984">
      <w:pPr>
        <w:pStyle w:val="ListParagraph"/>
      </w:pPr>
      <w:r>
        <w:t xml:space="preserve">Number of bytes in one chip: </w:t>
      </w:r>
      <w:r w:rsidR="001E3145">
        <w:t xml:space="preserve">1024M × 8 bits = </w:t>
      </w:r>
      <w:r w:rsidR="00694398">
        <w:t>2</w:t>
      </w:r>
      <w:r w:rsidR="00694398">
        <w:rPr>
          <w:vertAlign w:val="superscript"/>
        </w:rPr>
        <w:t>10</w:t>
      </w:r>
      <w:r w:rsidR="00694398">
        <w:t xml:space="preserve"> × 2</w:t>
      </w:r>
      <w:r w:rsidR="00694398">
        <w:rPr>
          <w:vertAlign w:val="superscript"/>
        </w:rPr>
        <w:t>20</w:t>
      </w:r>
      <w:r w:rsidR="00694398">
        <w:t xml:space="preserve"> × 1 byte = 2</w:t>
      </w:r>
      <w:r w:rsidR="00694398">
        <w:rPr>
          <w:vertAlign w:val="superscript"/>
        </w:rPr>
        <w:t xml:space="preserve">30 </w:t>
      </w:r>
      <w:r w:rsidR="00694398">
        <w:t>bytes</w:t>
      </w:r>
    </w:p>
    <w:p w:rsidR="00694398" w:rsidP="00694398" w:rsidRDefault="00A914F0" w14:paraId="5ACD6F39" w14:textId="6359AB69" w14:noSpellErr="1">
      <w:pPr>
        <w:pStyle w:val="ListParagraph"/>
      </w:pPr>
      <w:r w:rsidR="00A914F0">
        <w:rPr/>
        <w:t>30 + 3 = 33 bits are needed</w:t>
      </w:r>
      <w:commentRangeStart w:id="312372370"/>
      <w:commentRangeEnd w:id="312372370"/>
      <w:r>
        <w:rPr>
          <w:rStyle w:val="CommentReference"/>
        </w:rPr>
        <w:commentReference w:id="312372370"/>
      </w:r>
      <w:commentRangeStart w:id="37505094"/>
      <w:commentRangeEnd w:id="37505094"/>
      <w:r>
        <w:rPr>
          <w:rStyle w:val="CommentReference"/>
        </w:rPr>
        <w:commentReference w:id="37505094"/>
      </w:r>
      <w:commentRangeStart w:id="1183064846"/>
      <w:commentRangeEnd w:id="1183064846"/>
      <w:r>
        <w:rPr>
          <w:rStyle w:val="CommentReference"/>
        </w:rPr>
        <w:commentReference w:id="1183064846"/>
      </w:r>
    </w:p>
    <w:p w:rsidR="00694398" w:rsidP="00694398" w:rsidRDefault="00694398" w14:paraId="387150C9" w14:textId="054753E6" w14:noSpellErr="1">
      <w:pPr>
        <w:pStyle w:val="ListParagraph"/>
      </w:pPr>
      <w:r w:rsidR="00694398">
        <w:rPr/>
        <w:t xml:space="preserve">(iv) 29 / </w:t>
      </w:r>
      <w:commentRangeStart w:id="1674555308"/>
      <w:r w:rsidR="00694398">
        <w:rPr/>
        <w:t>1024</w:t>
      </w:r>
      <w:commentRangeEnd w:id="1674555308"/>
      <w:r>
        <w:rPr>
          <w:rStyle w:val="CommentReference"/>
        </w:rPr>
        <w:commentReference w:id="1674555308"/>
      </w:r>
      <w:r w:rsidR="00694398">
        <w:rPr/>
        <w:t xml:space="preserve"> = 0 (R 29)</w:t>
      </w:r>
    </w:p>
    <w:p w:rsidR="00694398" w:rsidP="00694398" w:rsidRDefault="00694398" w14:paraId="1C6A539B" w14:textId="38C8CDDA">
      <w:pPr>
        <w:pStyle w:val="ListParagraph"/>
      </w:pPr>
      <w:r>
        <w:t>Memory module 0</w:t>
      </w:r>
    </w:p>
    <w:p w:rsidR="00694398" w:rsidP="00694398" w:rsidRDefault="00694398" w14:paraId="0A8DF5CC" w14:textId="5CEE181A">
      <w:pPr>
        <w:pStyle w:val="ListParagraph"/>
      </w:pPr>
      <w:r>
        <w:t xml:space="preserve">(v) 29 mod </w:t>
      </w:r>
      <w:r w:rsidR="004C49B2">
        <w:t>4</w:t>
      </w:r>
      <w:r>
        <w:t xml:space="preserve"> = </w:t>
      </w:r>
      <w:r w:rsidR="004C49B2">
        <w:t>1</w:t>
      </w:r>
    </w:p>
    <w:p w:rsidR="00694398" w:rsidP="00694398" w:rsidRDefault="00694398" w14:paraId="57C73070" w14:textId="65DE0414" w14:noSpellErr="1">
      <w:pPr>
        <w:pStyle w:val="ListParagraph"/>
      </w:pPr>
      <w:r w:rsidR="00694398">
        <w:rPr/>
        <w:t xml:space="preserve">Memory module </w:t>
      </w:r>
      <w:r w:rsidR="004C49B2">
        <w:rPr/>
        <w:t>1</w:t>
      </w:r>
    </w:p>
    <w:p w:rsidR="008E158E" w:rsidP="00694398" w:rsidRDefault="008E158E" w14:paraId="085C93EE" w14:textId="62A3BE6B">
      <w:pPr>
        <w:pStyle w:val="ListParagraph"/>
      </w:pPr>
    </w:p>
    <w:p w:rsidR="008E158E" w:rsidP="00694398" w:rsidRDefault="008E158E" w14:paraId="3ECCE81C" w14:textId="6F272A7E">
      <w:pPr>
        <w:pStyle w:val="ListParagraph"/>
      </w:pPr>
      <w:r>
        <w:t xml:space="preserve">(e) 0x426A0000 </w:t>
      </w:r>
      <w:r>
        <w:rPr>
          <w:rFonts w:ascii="Wingdings" w:hAnsi="Wingdings" w:eastAsia="Wingdings" w:cs="Wingdings"/>
        </w:rPr>
        <w:t>à</w:t>
      </w:r>
      <w:r>
        <w:t xml:space="preserve"> 0100 0010 0110 1010 0000 0000 0000 0000</w:t>
      </w:r>
    </w:p>
    <w:p w:rsidR="008E158E" w:rsidP="00694398" w:rsidRDefault="008E158E" w14:paraId="4C960973" w14:textId="1DBD8FA3">
      <w:pPr>
        <w:pStyle w:val="ListParagraph"/>
      </w:pPr>
      <w:r>
        <w:t>Sign: 0</w:t>
      </w:r>
    </w:p>
    <w:p w:rsidR="008E158E" w:rsidP="00694398" w:rsidRDefault="008E158E" w14:paraId="0C3C0F6C" w14:textId="116EC05D">
      <w:pPr>
        <w:pStyle w:val="ListParagraph"/>
      </w:pPr>
      <w:r>
        <w:t>Exponent: 1000 0100</w:t>
      </w:r>
    </w:p>
    <w:p w:rsidR="008E158E" w:rsidP="00694398" w:rsidRDefault="008E158E" w14:paraId="60D660DD" w14:textId="764F5AFB">
      <w:pPr>
        <w:pStyle w:val="ListParagraph"/>
      </w:pPr>
      <w:r>
        <w:t>Significand: 1101 0100 0000 0000 0000 000</w:t>
      </w:r>
    </w:p>
    <w:p w:rsidR="008E158E" w:rsidP="00694398" w:rsidRDefault="008E158E" w14:paraId="5D62554E" w14:textId="1DD97F8F">
      <w:pPr>
        <w:pStyle w:val="ListParagraph"/>
      </w:pPr>
      <w:r>
        <w:t xml:space="preserve">0x41D00000 </w:t>
      </w:r>
      <w:r>
        <w:rPr>
          <w:rFonts w:ascii="Wingdings" w:hAnsi="Wingdings" w:eastAsia="Wingdings" w:cs="Wingdings"/>
        </w:rPr>
        <w:t>à</w:t>
      </w:r>
      <w:r>
        <w:t xml:space="preserve"> 0100 0001 1101 0000 0000 0000 0000 0000</w:t>
      </w:r>
    </w:p>
    <w:p w:rsidR="008E158E" w:rsidP="00694398" w:rsidRDefault="008E158E" w14:paraId="3BFF568F" w14:textId="1009DFEC">
      <w:pPr>
        <w:pStyle w:val="ListParagraph"/>
        <w:rPr>
          <w:ins w:author="Ng, Lee Ping" w:date="2023-04-29T08:01:59.576Z" w:id="1500243061"/>
        </w:rPr>
      </w:pPr>
      <w:r w:rsidR="54C20420">
        <w:rPr/>
        <w:t>Sign: 0</w:t>
      </w:r>
    </w:p>
    <w:p w:rsidR="596BE475" w:rsidP="596BE475" w:rsidRDefault="596BE475" w14:paraId="2A89D2A8" w14:textId="12D9D253">
      <w:pPr>
        <w:pStyle w:val="ListParagraph"/>
      </w:pPr>
    </w:p>
    <w:p w:rsidR="008E158E" w:rsidP="00694398" w:rsidRDefault="008E158E" w14:paraId="65E02AD6" w14:textId="02818493">
      <w:pPr>
        <w:pStyle w:val="ListParagraph"/>
      </w:pPr>
      <w:r>
        <w:t>Exponent: 1000 0011</w:t>
      </w:r>
    </w:p>
    <w:p w:rsidR="008E158E" w:rsidP="61274C45" w:rsidRDefault="008E158E" w14:paraId="15193F12" w14:textId="3755C42C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</w:pPr>
      <w:r w:rsidR="008E158E">
        <w:rPr/>
        <w:t xml:space="preserve">Significand: </w:t>
      </w:r>
    </w:p>
    <w:p w:rsidR="008E158E" w:rsidP="00694398" w:rsidRDefault="008E158E" w14:paraId="068A7755" w14:textId="0910B4F3">
      <w:pPr>
        <w:pStyle w:val="ListParagraph"/>
      </w:pPr>
    </w:p>
    <w:p w:rsidR="008E158E" w:rsidP="008E158E" w:rsidRDefault="008E158E" w14:paraId="591A7EB5" w14:textId="2DBACECE">
      <w:pPr>
        <w:pStyle w:val="ListParagraph"/>
      </w:pPr>
      <w:r>
        <w:t xml:space="preserve">Since the exponent for 0x41D00000 is smaller, the significand needs to shift one bit to the left </w:t>
      </w:r>
      <w:r>
        <w:rPr>
          <w:rFonts w:ascii="Wingdings" w:hAnsi="Wingdings" w:eastAsia="Wingdings" w:cs="Wingdings"/>
        </w:rPr>
        <w:t>à</w:t>
      </w:r>
      <w:r>
        <w:t xml:space="preserve"> 1101 0000 0000 0000 0000 000</w:t>
      </w:r>
    </w:p>
    <w:p w:rsidR="007703EF" w:rsidP="008E158E" w:rsidRDefault="007703EF" w14:paraId="729C86BB" w14:textId="79E9A23A">
      <w:pPr>
        <w:pStyle w:val="ListParagraph"/>
      </w:pPr>
    </w:p>
    <w:p w:rsidR="007703EF" w:rsidP="007703EF" w:rsidRDefault="00A86E58" w14:paraId="1301734C" w14:textId="2EDE2F61">
      <w:pPr>
        <w:pStyle w:val="ListParagraph"/>
        <w:ind w:firstLine="720"/>
      </w:pPr>
      <w:r>
        <w:t>0</w:t>
      </w:r>
      <w:r w:rsidR="007703EF">
        <w:t>1.1101 0100 0000 0000 0000 000</w:t>
      </w:r>
    </w:p>
    <w:p w:rsidRPr="007703EF" w:rsidR="007703EF" w:rsidP="008E158E" w:rsidRDefault="007703EF" w14:paraId="7772CE81" w14:textId="4794B485">
      <w:pPr>
        <w:pStyle w:val="ListParagraph"/>
        <w:rPr>
          <w:u w:val="single"/>
        </w:rPr>
      </w:pPr>
      <w:r w:rsidRPr="007703EF">
        <w:rPr>
          <w:u w:val="single"/>
        </w:rPr>
        <w:t>+</w:t>
      </w:r>
      <w:r w:rsidRPr="007703EF">
        <w:rPr>
          <w:u w:val="single"/>
        </w:rPr>
        <w:tab/>
      </w:r>
      <w:r w:rsidR="00A86E58">
        <w:rPr>
          <w:u w:val="single"/>
        </w:rPr>
        <w:t>0</w:t>
      </w:r>
      <w:r w:rsidRPr="007703EF">
        <w:rPr>
          <w:u w:val="single"/>
        </w:rPr>
        <w:t>0.1101 0000 0000 0000 0000 000</w:t>
      </w:r>
    </w:p>
    <w:p w:rsidR="00A86E58" w:rsidP="00A86E58" w:rsidRDefault="007703EF" w14:paraId="688A8994" w14:textId="3BB37CBD">
      <w:pPr>
        <w:pStyle w:val="ListParagraph"/>
      </w:pPr>
      <w:r>
        <w:tab/>
      </w:r>
      <w:r w:rsidR="00A86E58">
        <w:t>10</w:t>
      </w:r>
      <w:r>
        <w:t>.1</w:t>
      </w:r>
      <w:r w:rsidR="00A86E58">
        <w:t>0</w:t>
      </w:r>
      <w:r>
        <w:t>10 0100 0000 0000 0000 000</w:t>
      </w:r>
    </w:p>
    <w:p w:rsidR="00A86E58" w:rsidP="00A86E58" w:rsidRDefault="00A86E58" w14:paraId="660730E2" w14:textId="3CEB33C8">
      <w:pPr>
        <w:pStyle w:val="ListParagraph"/>
      </w:pPr>
    </w:p>
    <w:p w:rsidR="00A86E58" w:rsidP="00A86E58" w:rsidRDefault="00A86E58" w14:paraId="262E45CB" w14:textId="2F934049">
      <w:pPr>
        <w:pStyle w:val="ListParagraph"/>
      </w:pPr>
      <w:r>
        <w:t>Therefore, the exponent needs to be increased by one bit: 1000 0101</w:t>
      </w:r>
    </w:p>
    <w:p w:rsidR="00A86E58" w:rsidP="00A86E58" w:rsidRDefault="00A86E58" w14:paraId="02DC4FF3" w14:textId="3BD4A4D8">
      <w:pPr>
        <w:pStyle w:val="ListParagraph"/>
      </w:pPr>
      <w:r>
        <w:t>The new significand is now: 0101 0010 0000 0000 0000 000</w:t>
      </w:r>
    </w:p>
    <w:p w:rsidR="00C56472" w:rsidP="00A86E58" w:rsidRDefault="00C56472" w14:paraId="67C4B84D" w14:textId="0ECA0DC3">
      <w:pPr>
        <w:pStyle w:val="ListParagraph"/>
      </w:pPr>
      <w:r w:rsidR="00C56472">
        <w:rPr/>
        <w:t>The binary sum is 0</w:t>
      </w:r>
      <w:r w:rsidR="39CB881A">
        <w:rPr/>
        <w:t xml:space="preserve"> </w:t>
      </w:r>
      <w:r w:rsidR="00C56472">
        <w:rPr/>
        <w:t>10000101</w:t>
      </w:r>
      <w:r w:rsidR="043152CB">
        <w:rPr/>
        <w:t xml:space="preserve"> </w:t>
      </w:r>
      <w:r w:rsidR="00C56472">
        <w:rPr/>
        <w:t>010 1001 0000 0000 0000 0000</w:t>
      </w:r>
    </w:p>
    <w:p w:rsidR="00C56472" w:rsidP="00A86E58" w:rsidRDefault="00C56472" w14:paraId="2B77C067" w14:textId="229F69EB">
      <w:pPr>
        <w:pStyle w:val="ListParagraph"/>
      </w:pPr>
      <w:r>
        <w:t>The IEEE sum is 0x42A90000</w:t>
      </w:r>
    </w:p>
    <w:p w:rsidR="00C56472" w:rsidRDefault="00C56472" w14:paraId="26679821" w14:textId="7ECA7AA6">
      <w:r>
        <w:br w:type="page"/>
      </w:r>
      <w:r w:rsidR="4964BD7B">
        <w:rPr/>
        <w:t xml:space="preserve"> </w:t>
      </w:r>
    </w:p>
    <w:p w:rsidR="00C56472" w:rsidP="61274C45" w:rsidRDefault="00C56472" w14:paraId="6167BC59" w14:textId="4891FA19">
      <w:pPr>
        <w:pStyle w:val="ListParagraph"/>
        <w:numPr>
          <w:ilvl w:val="0"/>
          <w:numId w:val="1"/>
        </w:numPr>
        <w:jc w:val="both"/>
        <w:rPr/>
      </w:pPr>
      <w:r w:rsidR="00C56472">
        <w:rPr/>
        <w:t>(a)(</w:t>
      </w:r>
      <w:proofErr w:type="spellStart"/>
      <w:r w:rsidR="00C56472">
        <w:rPr/>
        <w:t>i</w:t>
      </w:r>
      <w:proofErr w:type="spellEnd"/>
      <w:r w:rsidR="00C56472">
        <w:rPr/>
        <w:t>)</w:t>
      </w:r>
      <w:r w:rsidR="00701639">
        <w:rPr/>
        <w:t xml:space="preserve"> </w:t>
      </w:r>
      <w:r w:rsidR="00571738">
        <w:rPr/>
        <w:t>see lectures.</w:t>
      </w:r>
      <w:r w:rsidR="000D6AAC">
        <w:rPr/>
        <w:t xml:space="preserve"> </w:t>
      </w:r>
      <w:r w:rsidRPr="61274C45" w:rsidR="000D6AAC">
        <w:rPr>
          <w:color w:val="70AD47" w:themeColor="accent6" w:themeTint="FF" w:themeShade="FF"/>
        </w:rPr>
        <w:t xml:space="preserve">Eip. Jump instructions or goto? </w:t>
      </w:r>
    </w:p>
    <w:p w:rsidR="00F2469E" w:rsidP="61274C45" w:rsidRDefault="00701639" w14:paraId="0A3090F3" w14:textId="438815F8">
      <w:pPr>
        <w:pStyle w:val="ListParagraph"/>
        <w:jc w:val="both"/>
        <w:rPr>
          <w:color w:val="FF0000"/>
        </w:rPr>
      </w:pPr>
      <w:r w:rsidR="00701639">
        <w:rPr/>
        <w:t xml:space="preserve">(ii) </w:t>
      </w:r>
      <w:r w:rsidR="00571738">
        <w:rPr/>
        <w:t xml:space="preserve">see lectures. </w:t>
      </w:r>
      <w:r w:rsidRPr="61274C45" w:rsidR="00571738">
        <w:rPr>
          <w:color w:val="70AD47" w:themeColor="accent6" w:themeTint="FF" w:themeShade="FF"/>
        </w:rPr>
        <w:t>Programmed,  interrupt, DMA, processor. Cycle stealing</w:t>
      </w:r>
    </w:p>
    <w:p w:rsidR="00081C6E" w:rsidP="00571738" w:rsidRDefault="00537931" w14:paraId="3B88B517" w14:textId="2CBC45C4">
      <w:pPr>
        <w:pStyle w:val="ListParagraph"/>
        <w:jc w:val="both"/>
      </w:pPr>
      <w:r w:rsidR="00537931">
        <w:rPr/>
        <w:t xml:space="preserve">(iii) </w:t>
      </w:r>
      <w:r w:rsidR="00571738">
        <w:rPr/>
        <w:t xml:space="preserve">see lectures. </w:t>
      </w:r>
      <w:r w:rsidRPr="61274C45" w:rsidR="00571738">
        <w:rPr>
          <w:color w:val="70AD47" w:themeColor="accent6" w:themeTint="FF" w:themeShade="FF"/>
        </w:rPr>
        <w:t xml:space="preserve">Push input params onto stack from R to L. Call method (implicit push </w:t>
      </w:r>
      <w:proofErr w:type="spellStart"/>
      <w:r w:rsidRPr="61274C45" w:rsidR="00571738">
        <w:rPr>
          <w:color w:val="70AD47" w:themeColor="accent6" w:themeTint="FF" w:themeShade="FF"/>
        </w:rPr>
        <w:t>eip</w:t>
      </w:r>
      <w:proofErr w:type="spellEnd"/>
      <w:r w:rsidRPr="61274C45" w:rsidR="00571738">
        <w:rPr>
          <w:color w:val="70AD47" w:themeColor="accent6" w:themeTint="FF" w:themeShade="FF"/>
        </w:rPr>
        <w:t xml:space="preserve"> return </w:t>
      </w:r>
      <w:proofErr w:type="spellStart"/>
      <w:r w:rsidRPr="61274C45" w:rsidR="00571738">
        <w:rPr>
          <w:color w:val="70AD47" w:themeColor="accent6" w:themeTint="FF" w:themeShade="FF"/>
        </w:rPr>
        <w:t>addr</w:t>
      </w:r>
      <w:proofErr w:type="spellEnd"/>
      <w:r w:rsidRPr="61274C45" w:rsidR="00571738">
        <w:rPr>
          <w:color w:val="70AD47" w:themeColor="accent6" w:themeTint="FF" w:themeShade="FF"/>
        </w:rPr>
        <w:t xml:space="preserve"> onto stack). Remove params from stack (add </w:t>
      </w:r>
      <w:proofErr w:type="spellStart"/>
      <w:r w:rsidRPr="61274C45" w:rsidR="00571738">
        <w:rPr>
          <w:color w:val="70AD47" w:themeColor="accent6" w:themeTint="FF" w:themeShade="FF"/>
        </w:rPr>
        <w:t>esp</w:t>
      </w:r>
      <w:proofErr w:type="spellEnd"/>
      <w:r w:rsidRPr="61274C45" w:rsidR="00571738">
        <w:rPr>
          <w:color w:val="70AD47" w:themeColor="accent6" w:themeTint="FF" w:themeShade="FF"/>
        </w:rPr>
        <w:t xml:space="preserve">) and call return (implicitly returns to return </w:t>
      </w:r>
      <w:proofErr w:type="spellStart"/>
      <w:r w:rsidRPr="61274C45" w:rsidR="00571738">
        <w:rPr>
          <w:color w:val="70AD47" w:themeColor="accent6" w:themeTint="FF" w:themeShade="FF"/>
        </w:rPr>
        <w:t>addr</w:t>
      </w:r>
      <w:proofErr w:type="spellEnd"/>
      <w:r w:rsidRPr="61274C45" w:rsidR="00571738">
        <w:rPr>
          <w:color w:val="70AD47" w:themeColor="accent6" w:themeTint="FF" w:themeShade="FF"/>
        </w:rPr>
        <w:t xml:space="preserve">). </w:t>
      </w:r>
    </w:p>
    <w:p w:rsidR="61274C45" w:rsidP="61274C45" w:rsidRDefault="61274C45" w14:paraId="4624ED8C" w14:textId="0B32A707">
      <w:pPr>
        <w:pStyle w:val="ListParagraph"/>
        <w:jc w:val="both"/>
        <w:rPr>
          <w:color w:val="70AD47" w:themeColor="accent6" w:themeTint="FF" w:themeShade="FF"/>
        </w:rPr>
      </w:pPr>
    </w:p>
    <w:p w:rsidR="00A155E3" w:rsidP="00081C6E" w:rsidRDefault="00A155E3" w14:paraId="27518DC4" w14:textId="77777777">
      <w:pPr>
        <w:pStyle w:val="ListParagraph"/>
        <w:jc w:val="both"/>
      </w:pPr>
    </w:p>
    <w:p w:rsidR="003926DD" w:rsidP="00081C6E" w:rsidRDefault="003926DD" w14:paraId="0D64B0EB" w14:textId="4FEAB73C">
      <w:pPr>
        <w:pStyle w:val="ListParagraph"/>
        <w:jc w:val="both"/>
      </w:pPr>
      <w:r>
        <w:t>(iv)</w:t>
      </w:r>
      <w:r w:rsidR="000A7112">
        <w:t xml:space="preserve"> </w:t>
      </w:r>
    </w:p>
    <w:p w:rsidR="000A7112" w:rsidP="000A7112" w:rsidRDefault="000A7112" w14:paraId="7A845568" w14:textId="2403CE36">
      <w:pPr>
        <w:pStyle w:val="ListParagraph"/>
        <w:numPr>
          <w:ilvl w:val="0"/>
          <w:numId w:val="2"/>
        </w:numPr>
        <w:jc w:val="both"/>
      </w:pPr>
      <w:r>
        <w:t>Function call has no context change</w:t>
      </w:r>
    </w:p>
    <w:p w:rsidR="000A7112" w:rsidP="000A7112" w:rsidRDefault="000A7112" w14:paraId="410ABA58" w14:textId="621EAFAF">
      <w:pPr>
        <w:pStyle w:val="ListParagraph"/>
        <w:numPr>
          <w:ilvl w:val="0"/>
          <w:numId w:val="2"/>
        </w:numPr>
        <w:jc w:val="both"/>
      </w:pPr>
      <w:r>
        <w:t xml:space="preserve">Other interrupts are disabled during interrupt </w:t>
      </w:r>
    </w:p>
    <w:p w:rsidR="00574B98" w:rsidP="00046D10" w:rsidRDefault="00834FCC" w14:paraId="4DC2D063" w14:textId="2DC10D0C">
      <w:pPr>
        <w:pStyle w:val="ListParagraph"/>
        <w:numPr>
          <w:ilvl w:val="0"/>
          <w:numId w:val="2"/>
        </w:numPr>
        <w:jc w:val="both"/>
      </w:pPr>
      <w:r>
        <w:t>Function call is synchronous, interrupt is asynchronous</w:t>
      </w:r>
    </w:p>
    <w:p w:rsidR="00A155E3" w:rsidP="00A155E3" w:rsidRDefault="00A155E3" w14:paraId="621E45F2" w14:textId="77777777">
      <w:pPr>
        <w:pStyle w:val="ListParagraph"/>
        <w:ind w:left="1080"/>
        <w:jc w:val="both"/>
      </w:pPr>
    </w:p>
    <w:p w:rsidR="00701639" w:rsidP="00672084" w:rsidRDefault="00D01701" w14:paraId="10CE88CE" w14:textId="5CF8BEF6">
      <w:pPr>
        <w:pStyle w:val="ListParagraph"/>
        <w:jc w:val="both"/>
      </w:pPr>
      <w:r>
        <w:t>(b)</w:t>
      </w:r>
    </w:p>
    <w:p w:rsidR="004521D7" w:rsidP="00672084" w:rsidRDefault="004521D7" w14:paraId="3292B75F" w14:textId="748FF6E1">
      <w:pPr>
        <w:pStyle w:val="ListParagraph"/>
        <w:jc w:val="both"/>
        <w:rPr>
          <w:noProof/>
        </w:rPr>
      </w:pPr>
      <w:r>
        <w:rPr>
          <w:noProof/>
        </w:rPr>
        <w:t>Addr</w:t>
      </w:r>
      <w:r>
        <w:rPr>
          <w:noProof/>
        </w:rPr>
        <w:tab/>
      </w:r>
      <w:r>
        <w:rPr>
          <w:noProof/>
        </w:rPr>
        <w:t>Assembler Instr.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Comments</w:t>
      </w:r>
    </w:p>
    <w:p w:rsidR="004521D7" w:rsidP="004521D7" w:rsidRDefault="004521D7" w14:paraId="507BCB14" w14:textId="669F222C">
      <w:pPr>
        <w:pStyle w:val="ListParagraph"/>
        <w:jc w:val="both"/>
        <w:rPr>
          <w:noProof/>
        </w:rPr>
      </w:pPr>
      <w:r>
        <w:rPr>
          <w:noProof/>
        </w:rPr>
        <w:t>0</w:t>
      </w:r>
      <w:r>
        <w:rPr>
          <w:noProof/>
        </w:rPr>
        <w:tab/>
      </w:r>
      <w:r>
        <w:rPr>
          <w:noProof/>
        </w:rPr>
        <w:t>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A</w:t>
      </w:r>
    </w:p>
    <w:p w:rsidR="004521D7" w:rsidP="004521D7" w:rsidRDefault="004521D7" w14:paraId="01EEDC03" w14:textId="5F6518CF">
      <w:pPr>
        <w:pStyle w:val="ListParagraph"/>
        <w:jc w:val="both"/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>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X</w:t>
      </w:r>
    </w:p>
    <w:p w:rsidR="004521D7" w:rsidP="004521D7" w:rsidRDefault="004521D7" w14:paraId="4475A62C" w14:textId="32ABFC9E">
      <w:pPr>
        <w:pStyle w:val="ListParagraph"/>
        <w:jc w:val="both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>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Y</w:t>
      </w:r>
    </w:p>
    <w:p w:rsidR="004521D7" w:rsidP="004521D7" w:rsidRDefault="004521D7" w14:paraId="0B070E25" w14:textId="1DE8C8B5">
      <w:pPr>
        <w:pStyle w:val="ListParagraph"/>
        <w:jc w:val="both"/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3</w:t>
      </w:r>
    </w:p>
    <w:p w:rsidR="004521D7" w:rsidP="004521D7" w:rsidRDefault="004521D7" w14:paraId="06688BB8" w14:textId="7F0F183B">
      <w:pPr>
        <w:pStyle w:val="ListParagraph"/>
        <w:jc w:val="both"/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>Z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Z</w:t>
      </w:r>
    </w:p>
    <w:p w:rsidR="004521D7" w:rsidP="004521D7" w:rsidRDefault="004521D7" w14:paraId="618A9C3C" w14:textId="4207B0D9">
      <w:pPr>
        <w:pStyle w:val="ListParagraph"/>
        <w:jc w:val="both"/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noProof/>
        </w:rPr>
        <w:t>1F0H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Stack memory</w:t>
      </w:r>
    </w:p>
    <w:p w:rsidR="004521D7" w:rsidP="004521D7" w:rsidRDefault="004521D7" w14:paraId="5984A30B" w14:textId="12391D82">
      <w:pPr>
        <w:pStyle w:val="ListParagraph"/>
        <w:jc w:val="both"/>
        <w:rPr>
          <w:noProof/>
        </w:rPr>
      </w:pPr>
      <w:r>
        <w:rPr>
          <w:noProof/>
        </w:rPr>
        <w:t>…</w:t>
      </w:r>
    </w:p>
    <w:p w:rsidR="004521D7" w:rsidP="004521D7" w:rsidRDefault="004521D7" w14:paraId="342DC4AA" w14:textId="5C88E71A">
      <w:pPr>
        <w:pStyle w:val="ListParagraph"/>
        <w:jc w:val="both"/>
        <w:rPr>
          <w:noProof/>
        </w:rPr>
      </w:pPr>
      <w:r w:rsidRPr="61274C45" w:rsidR="004521D7">
        <w:rPr>
          <w:noProof/>
        </w:rPr>
        <w:t>10H</w:t>
      </w:r>
      <w:r>
        <w:tab/>
      </w:r>
      <w:commentRangeStart w:id="789879098"/>
      <w:commentRangeStart w:id="1412088025"/>
      <w:commentRangeStart w:id="929004706"/>
      <w:r w:rsidRPr="61274C45" w:rsidR="004521D7">
        <w:rPr>
          <w:noProof/>
        </w:rPr>
        <w:t>PUSH [1]</w:t>
      </w:r>
      <w:r>
        <w:tab/>
      </w:r>
      <w:commentRangeEnd w:id="789879098"/>
      <w:r>
        <w:rPr>
          <w:rStyle w:val="CommentReference"/>
        </w:rPr>
        <w:commentReference w:id="789879098"/>
      </w:r>
      <w:commentRangeEnd w:id="1412088025"/>
      <w:r>
        <w:rPr>
          <w:rStyle w:val="CommentReference"/>
        </w:rPr>
        <w:commentReference w:id="1412088025"/>
      </w:r>
      <w:commentRangeEnd w:id="929004706"/>
      <w:r>
        <w:rPr>
          <w:rStyle w:val="CommentReference"/>
        </w:rPr>
        <w:commentReference w:id="929004706"/>
      </w:r>
      <w:r>
        <w:tab/>
      </w:r>
      <w:r>
        <w:tab/>
      </w:r>
    </w:p>
    <w:p w:rsidR="004521D7" w:rsidP="004521D7" w:rsidRDefault="004521D7" w14:paraId="0B16A7AA" w14:textId="6726F727">
      <w:pPr>
        <w:pStyle w:val="ListParagraph"/>
        <w:jc w:val="both"/>
        <w:rPr>
          <w:noProof/>
        </w:rPr>
      </w:pPr>
      <w:r>
        <w:rPr>
          <w:noProof/>
        </w:rPr>
        <w:t>11H</w:t>
      </w:r>
      <w:r>
        <w:rPr>
          <w:noProof/>
        </w:rPr>
        <w:tab/>
      </w:r>
      <w:r>
        <w:rPr>
          <w:noProof/>
        </w:rPr>
        <w:t>PUSH [2]</w:t>
      </w:r>
      <w:r>
        <w:rPr>
          <w:noProof/>
        </w:rPr>
        <w:tab/>
      </w:r>
      <w:r>
        <w:rPr>
          <w:noProof/>
        </w:rPr>
        <w:tab/>
      </w:r>
    </w:p>
    <w:p w:rsidR="004521D7" w:rsidP="004521D7" w:rsidRDefault="004521D7" w14:paraId="5CE471A7" w14:textId="35B9AE30">
      <w:pPr>
        <w:pStyle w:val="ListParagraph"/>
        <w:jc w:val="both"/>
        <w:rPr>
          <w:noProof/>
        </w:rPr>
      </w:pPr>
      <w:r>
        <w:rPr>
          <w:noProof/>
        </w:rPr>
        <w:t>12H</w:t>
      </w:r>
      <w:r>
        <w:rPr>
          <w:noProof/>
        </w:rPr>
        <w:tab/>
      </w:r>
      <w:r>
        <w:rPr>
          <w:noProof/>
        </w:rPr>
        <w:t>MULT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X × Y</w:t>
      </w:r>
      <w:r>
        <w:rPr>
          <w:noProof/>
        </w:rPr>
        <w:tab/>
      </w:r>
    </w:p>
    <w:p w:rsidR="004521D7" w:rsidP="004521D7" w:rsidRDefault="004521D7" w14:paraId="3E2ACA36" w14:textId="4A386377">
      <w:pPr>
        <w:pStyle w:val="ListParagraph"/>
        <w:jc w:val="both"/>
        <w:rPr>
          <w:noProof/>
        </w:rPr>
      </w:pPr>
      <w:r>
        <w:rPr>
          <w:noProof/>
        </w:rPr>
        <w:t>13H</w:t>
      </w:r>
      <w:r>
        <w:rPr>
          <w:noProof/>
        </w:rPr>
        <w:tab/>
      </w:r>
      <w:r>
        <w:rPr>
          <w:noProof/>
        </w:rPr>
        <w:t>PUSH [3]</w:t>
      </w:r>
    </w:p>
    <w:p w:rsidR="004521D7" w:rsidP="004521D7" w:rsidRDefault="004521D7" w14:paraId="25E5AA3F" w14:textId="4912C09F">
      <w:pPr>
        <w:pStyle w:val="ListParagraph"/>
        <w:jc w:val="both"/>
        <w:rPr>
          <w:noProof/>
        </w:rPr>
      </w:pPr>
      <w:r>
        <w:rPr>
          <w:noProof/>
        </w:rPr>
        <w:t>14H</w:t>
      </w:r>
      <w:r>
        <w:rPr>
          <w:noProof/>
        </w:rPr>
        <w:tab/>
      </w:r>
      <w:r>
        <w:rPr>
          <w:noProof/>
        </w:rPr>
        <w:t>PUSH [4]</w:t>
      </w:r>
    </w:p>
    <w:p w:rsidR="004521D7" w:rsidP="004521D7" w:rsidRDefault="004521D7" w14:paraId="0C43342E" w14:textId="62D0E544">
      <w:pPr>
        <w:pStyle w:val="ListParagraph"/>
        <w:jc w:val="both"/>
        <w:rPr>
          <w:noProof/>
        </w:rPr>
      </w:pPr>
      <w:r>
        <w:rPr>
          <w:noProof/>
        </w:rPr>
        <w:t>15H</w:t>
      </w:r>
      <w:r>
        <w:rPr>
          <w:noProof/>
        </w:rPr>
        <w:tab/>
      </w:r>
      <w:r>
        <w:rPr>
          <w:noProof/>
        </w:rPr>
        <w:t>MULT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3 × Z</w:t>
      </w:r>
    </w:p>
    <w:p w:rsidR="004521D7" w:rsidP="004521D7" w:rsidRDefault="004521D7" w14:paraId="4098EA83" w14:textId="0D74D718">
      <w:pPr>
        <w:pStyle w:val="ListParagraph"/>
        <w:jc w:val="both"/>
        <w:rPr>
          <w:noProof/>
        </w:rPr>
      </w:pPr>
      <w:r>
        <w:rPr>
          <w:noProof/>
        </w:rPr>
        <w:t>16H</w:t>
      </w:r>
      <w:r>
        <w:rPr>
          <w:noProof/>
        </w:rPr>
        <w:tab/>
      </w:r>
      <w:r>
        <w:rPr>
          <w:noProof/>
        </w:rPr>
        <w:t>SUB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X × Y – 3 × Z</w:t>
      </w:r>
    </w:p>
    <w:p w:rsidR="004521D7" w:rsidP="004521D7" w:rsidRDefault="004521D7" w14:paraId="39D399A8" w14:textId="4A1D0C9F">
      <w:pPr>
        <w:pStyle w:val="ListParagraph"/>
        <w:jc w:val="both"/>
        <w:rPr>
          <w:noProof/>
        </w:rPr>
      </w:pPr>
      <w:r>
        <w:rPr>
          <w:noProof/>
        </w:rPr>
        <w:t>17H</w:t>
      </w:r>
      <w:r>
        <w:rPr>
          <w:noProof/>
        </w:rPr>
        <w:tab/>
      </w:r>
      <w:r>
        <w:rPr>
          <w:noProof/>
        </w:rPr>
        <w:t>PUSH [1]</w:t>
      </w:r>
    </w:p>
    <w:p w:rsidR="004521D7" w:rsidP="004521D7" w:rsidRDefault="004521D7" w14:paraId="577A0E05" w14:textId="517EE3E8">
      <w:pPr>
        <w:pStyle w:val="ListParagraph"/>
        <w:jc w:val="both"/>
        <w:rPr>
          <w:noProof/>
        </w:rPr>
      </w:pPr>
      <w:r>
        <w:rPr>
          <w:noProof/>
        </w:rPr>
        <w:t>18H</w:t>
      </w:r>
      <w:r>
        <w:rPr>
          <w:noProof/>
        </w:rPr>
        <w:tab/>
      </w:r>
      <w:r>
        <w:rPr>
          <w:noProof/>
        </w:rPr>
        <w:t>PUSH [2]</w:t>
      </w:r>
    </w:p>
    <w:p w:rsidR="004521D7" w:rsidP="004521D7" w:rsidRDefault="004521D7" w14:paraId="0BFA09A9" w14:textId="33D16ACE">
      <w:pPr>
        <w:pStyle w:val="ListParagraph"/>
        <w:jc w:val="both"/>
        <w:rPr>
          <w:noProof/>
        </w:rPr>
      </w:pPr>
      <w:r>
        <w:rPr>
          <w:noProof/>
        </w:rPr>
        <w:t>19H</w:t>
      </w:r>
      <w:r>
        <w:rPr>
          <w:noProof/>
        </w:rPr>
        <w:tab/>
      </w:r>
      <w:r>
        <w:rPr>
          <w:noProof/>
        </w:rPr>
        <w:t>ADD</w:t>
      </w:r>
      <w:r w:rsidR="00EE5F4D">
        <w:rPr>
          <w:noProof/>
        </w:rPr>
        <w:tab/>
      </w:r>
      <w:r w:rsidR="00EE5F4D">
        <w:rPr>
          <w:noProof/>
        </w:rPr>
        <w:tab/>
      </w:r>
      <w:r w:rsidR="00EE5F4D">
        <w:rPr>
          <w:noProof/>
        </w:rPr>
        <w:tab/>
      </w:r>
      <w:r w:rsidR="00EE5F4D">
        <w:rPr>
          <w:noProof/>
        </w:rPr>
        <w:tab/>
      </w:r>
      <w:r w:rsidR="00EE5F4D">
        <w:rPr>
          <w:noProof/>
        </w:rPr>
        <w:t>X + Y</w:t>
      </w:r>
    </w:p>
    <w:p w:rsidR="004521D7" w:rsidP="004521D7" w:rsidRDefault="004521D7" w14:paraId="32016FC1" w14:textId="22AEB009">
      <w:pPr>
        <w:pStyle w:val="ListParagraph"/>
        <w:jc w:val="both"/>
        <w:rPr>
          <w:noProof/>
        </w:rPr>
      </w:pPr>
      <w:r>
        <w:rPr>
          <w:noProof/>
        </w:rPr>
        <w:t>20H</w:t>
      </w:r>
      <w:r>
        <w:rPr>
          <w:noProof/>
        </w:rPr>
        <w:tab/>
      </w:r>
      <w:r>
        <w:rPr>
          <w:noProof/>
        </w:rPr>
        <w:t>MULT</w:t>
      </w:r>
      <w:r w:rsidR="00EE5F4D">
        <w:rPr>
          <w:noProof/>
        </w:rPr>
        <w:tab/>
      </w:r>
      <w:r w:rsidR="00EE5F4D">
        <w:rPr>
          <w:noProof/>
        </w:rPr>
        <w:tab/>
      </w:r>
      <w:r w:rsidR="00EE5F4D">
        <w:rPr>
          <w:noProof/>
        </w:rPr>
        <w:tab/>
      </w:r>
      <w:r w:rsidR="00EE5F4D">
        <w:rPr>
          <w:noProof/>
        </w:rPr>
        <w:tab/>
      </w:r>
      <w:r w:rsidR="00EE5F4D">
        <w:rPr>
          <w:noProof/>
        </w:rPr>
        <w:t>(X × Y – 3 × Z) × (X + Y)</w:t>
      </w:r>
    </w:p>
    <w:p w:rsidR="004521D7" w:rsidP="004521D7" w:rsidRDefault="004521D7" w14:paraId="5750AC38" w14:textId="61566ABF">
      <w:pPr>
        <w:pStyle w:val="ListParagraph"/>
        <w:jc w:val="both"/>
        <w:rPr>
          <w:noProof/>
        </w:rPr>
      </w:pPr>
      <w:r>
        <w:rPr>
          <w:noProof/>
        </w:rPr>
        <w:t>21H</w:t>
      </w:r>
      <w:r>
        <w:rPr>
          <w:noProof/>
        </w:rPr>
        <w:tab/>
      </w:r>
      <w:r>
        <w:rPr>
          <w:noProof/>
        </w:rPr>
        <w:t>POP [</w:t>
      </w:r>
      <w:r w:rsidR="00441CE8">
        <w:rPr>
          <w:noProof/>
        </w:rPr>
        <w:t>0</w:t>
      </w:r>
      <w:r>
        <w:rPr>
          <w:noProof/>
        </w:rPr>
        <w:t>]</w:t>
      </w:r>
      <w:r w:rsidR="00441CE8">
        <w:rPr>
          <w:noProof/>
        </w:rPr>
        <w:tab/>
      </w:r>
      <w:r w:rsidR="00441CE8">
        <w:rPr>
          <w:noProof/>
        </w:rPr>
        <w:tab/>
      </w:r>
      <w:r w:rsidR="00441CE8">
        <w:rPr>
          <w:noProof/>
        </w:rPr>
        <w:tab/>
      </w:r>
      <w:r w:rsidR="00441CE8">
        <w:rPr>
          <w:noProof/>
        </w:rPr>
        <w:t>A = (X × Y – 3 × Z) × (X + Y)</w:t>
      </w:r>
    </w:p>
    <w:p w:rsidR="004521D7" w:rsidP="004521D7" w:rsidRDefault="004521D7" w14:paraId="40D36DA9" w14:textId="23602080">
      <w:pPr>
        <w:pStyle w:val="ListParagraph"/>
        <w:jc w:val="both"/>
        <w:rPr>
          <w:noProof/>
        </w:rPr>
      </w:pPr>
      <w:r w:rsidRPr="61274C45" w:rsidR="004521D7">
        <w:rPr>
          <w:noProof/>
        </w:rPr>
        <w:t>22</w:t>
      </w:r>
      <w:r w:rsidRPr="61274C45" w:rsidR="00574B98">
        <w:rPr>
          <w:noProof/>
        </w:rPr>
        <w:t>H</w:t>
      </w:r>
      <w:r>
        <w:tab/>
      </w:r>
      <w:r w:rsidRPr="61274C45" w:rsidR="004521D7">
        <w:rPr>
          <w:noProof/>
        </w:rPr>
        <w:t>STOP</w:t>
      </w:r>
    </w:p>
    <w:p w:rsidR="61274C45" w:rsidP="61274C45" w:rsidRDefault="61274C45" w14:paraId="772234FD" w14:textId="53CCCEA6">
      <w:pPr>
        <w:pStyle w:val="ListParagraph"/>
        <w:jc w:val="both"/>
        <w:rPr>
          <w:noProof/>
        </w:rPr>
      </w:pPr>
    </w:p>
    <w:p w:rsidR="61274C45" w:rsidP="61274C45" w:rsidRDefault="61274C45" w14:paraId="06A191E8" w14:textId="19BDB1D3">
      <w:pPr>
        <w:pStyle w:val="ListParagraph"/>
        <w:jc w:val="both"/>
        <w:rPr>
          <w:noProof/>
        </w:rPr>
      </w:pPr>
      <w:r w:rsidRPr="61274C45" w:rsidR="61274C45">
        <w:rPr>
          <w:noProof/>
        </w:rPr>
        <w:t>Should end with store A, a should be in a memory location e.g. 6, store[6H] // A</w:t>
      </w:r>
    </w:p>
    <w:sectPr w:rsidR="004521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I" w:author="Stolyarov, Ilya" w:date="2021-04-25T13:40:36" w:id="312372370">
    <w:p w:rsidR="64E76CE1" w:rsidRDefault="64E76CE1" w14:paraId="137D5465" w14:textId="28AFA511">
      <w:pPr>
        <w:pStyle w:val="CommentText"/>
      </w:pPr>
      <w:r w:rsidR="64E76CE1">
        <w:rPr/>
        <w:t>But this question is asking for the number of address bits needed for referencing a memory module, not a specific byte on a specific chip? 4 mem modules from part ii, hence 2 bits required to reference a mem module</w:t>
      </w:r>
      <w:r>
        <w:rPr>
          <w:rStyle w:val="CommentReference"/>
        </w:rPr>
        <w:annotationRef/>
      </w:r>
    </w:p>
  </w:comment>
  <w:comment w:initials="YS" w:author="Yeoh, Sarah" w:date="2021-04-25T22:42:49" w:id="37505094">
    <w:p w:rsidR="64E76CE1" w:rsidRDefault="64E76CE1" w14:paraId="193901FC" w14:textId="08534ABD">
      <w:pPr>
        <w:pStyle w:val="CommentText"/>
      </w:pPr>
      <w:r w:rsidR="64E76CE1">
        <w:rPr/>
        <w:t xml:space="preserve">You're right that it could be interpreted this way, however, I think someone asked this on Piazza, and it was clarified that they mean referencing a specific byte on a specific chip. </w:t>
      </w:r>
      <w:r>
        <w:rPr>
          <w:rStyle w:val="CommentReference"/>
        </w:rPr>
        <w:annotationRef/>
      </w:r>
    </w:p>
    <w:p w:rsidR="64E76CE1" w:rsidRDefault="64E76CE1" w14:paraId="5C021C40" w14:textId="37C3826C">
      <w:pPr>
        <w:pStyle w:val="CommentText"/>
      </w:pPr>
    </w:p>
    <w:p w:rsidR="64E76CE1" w:rsidRDefault="64E76CE1" w14:paraId="0A45289F" w14:textId="52D357DA">
      <w:pPr>
        <w:pStyle w:val="CommentText"/>
      </w:pPr>
      <w:r w:rsidR="64E76CE1">
        <w:rPr/>
        <w:t xml:space="preserve">I don't have the specific Piazza question on hand, but you can always ask again if you're unconvinced. </w:t>
      </w:r>
    </w:p>
  </w:comment>
  <w:comment w:initials="SI" w:author="Stolyarov, Ilya" w:date="2021-04-25T16:00:22" w:id="1183064846">
    <w:p w:rsidR="64E76CE1" w:rsidRDefault="64E76CE1" w14:paraId="152C8181" w14:textId="62B086C8">
      <w:pPr>
        <w:pStyle w:val="CommentText"/>
      </w:pPr>
      <w:r w:rsidR="64E76CE1">
        <w:rPr/>
        <w:t>Ah makes sense. Thanks!</w:t>
      </w:r>
      <w:r>
        <w:rPr>
          <w:rStyle w:val="CommentReference"/>
        </w:rPr>
        <w:annotationRef/>
      </w:r>
    </w:p>
  </w:comment>
  <w:comment w:initials="MS" w:author="Melwani, Rayan S" w:date="2022-05-02T17:32:10" w:id="789879098">
    <w:p w:rsidR="61274C45" w:rsidRDefault="61274C45" w14:paraId="65019B01" w14:textId="1CC01268">
      <w:pPr>
        <w:pStyle w:val="CommentText"/>
      </w:pPr>
      <w:r w:rsidR="61274C45">
        <w:rPr/>
        <w:t xml:space="preserve">Do we need to LOAD first? </w:t>
      </w:r>
      <w:r>
        <w:rPr>
          <w:rStyle w:val="CommentReference"/>
        </w:rPr>
        <w:annotationRef/>
      </w:r>
    </w:p>
  </w:comment>
  <w:comment w:initials="MK" w:author="Miles, Katherine" w:date="2022-05-02T19:40:22" w:id="1412088025">
    <w:p w:rsidR="61274C45" w:rsidRDefault="61274C45" w14:paraId="2A90CDB0" w14:textId="7FA4BA23">
      <w:pPr>
        <w:pStyle w:val="CommentText"/>
      </w:pPr>
      <w:r w:rsidR="61274C45">
        <w:rPr/>
        <w:t>I think push takes directly from memory address so no need maybe?</w:t>
      </w:r>
      <w:r>
        <w:rPr>
          <w:rStyle w:val="CommentReference"/>
        </w:rPr>
        <w:annotationRef/>
      </w:r>
    </w:p>
  </w:comment>
  <w:comment w:initials="MK" w:author="Miles, Katherine" w:date="2022-05-02T20:48:28" w:id="929004706">
    <w:p w:rsidR="61274C45" w:rsidRDefault="61274C45" w14:paraId="38A62ABE" w14:textId="2EFED8D2">
      <w:pPr>
        <w:pStyle w:val="CommentText"/>
      </w:pPr>
      <w:r w:rsidR="61274C45">
        <w:rPr/>
        <w:t>oh if you mean load[5H] I do think I agree actually ...</w:t>
      </w:r>
      <w:r>
        <w:rPr>
          <w:rStyle w:val="CommentReference"/>
        </w:rPr>
        <w:annotationRef/>
      </w:r>
    </w:p>
  </w:comment>
  <w:comment w:initials="FN" w:author="Flegg, Nathan" w:date="2022-05-05T18:26:48" w:id="1674555308">
    <w:p w:rsidR="61274C45" w:rsidRDefault="61274C45" w14:paraId="57788641" w14:textId="7183A366">
      <w:pPr>
        <w:pStyle w:val="CommentText"/>
      </w:pPr>
      <w:r w:rsidR="61274C45">
        <w:rPr/>
        <w:t>Minor but should this be 1024 * 2^20 * 8?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7D5465"/>
  <w15:commentEx w15:done="0" w15:paraId="0A45289F" w15:paraIdParent="137D5465"/>
  <w15:commentEx w15:done="0" w15:paraId="152C8181" w15:paraIdParent="137D5465"/>
  <w15:commentEx w15:done="0" w15:paraId="65019B01"/>
  <w15:commentEx w15:done="0" w15:paraId="2A90CDB0" w15:paraIdParent="65019B01"/>
  <w15:commentEx w15:done="0" w15:paraId="38A62ABE" w15:paraIdParent="65019B01"/>
  <w15:commentEx w15:done="0" w15:paraId="5778864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38BC098" w16cex:dateUtc="2021-04-25T12:40:36.391Z"/>
  <w16cex:commentExtensible w16cex:durableId="65063BBC" w16cex:dateUtc="2021-04-25T14:42:49.315Z"/>
  <w16cex:commentExtensible w16cex:durableId="13B6B39A" w16cex:dateUtc="2021-04-25T15:00:22.234Z"/>
  <w16cex:commentExtensible w16cex:durableId="4A616FC2" w16cex:dateUtc="2022-05-02T16:32:10.773Z"/>
  <w16cex:commentExtensible w16cex:durableId="12411A51" w16cex:dateUtc="2022-05-02T18:40:22.981Z"/>
  <w16cex:commentExtensible w16cex:durableId="3ECABD5D" w16cex:dateUtc="2022-05-02T19:48:28.239Z"/>
  <w16cex:commentExtensible w16cex:durableId="1403C3A8" w16cex:dateUtc="2022-05-05T17:26:48.17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7D5465" w16cid:durableId="338BC098"/>
  <w16cid:commentId w16cid:paraId="0A45289F" w16cid:durableId="65063BBC"/>
  <w16cid:commentId w16cid:paraId="152C8181" w16cid:durableId="13B6B39A"/>
  <w16cid:commentId w16cid:paraId="65019B01" w16cid:durableId="4A616FC2"/>
  <w16cid:commentId w16cid:paraId="2A90CDB0" w16cid:durableId="12411A51"/>
  <w16cid:commentId w16cid:paraId="38A62ABE" w16cid:durableId="3ECABD5D"/>
  <w16cid:commentId w16cid:paraId="57788641" w16cid:durableId="1403C3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6362A"/>
    <w:multiLevelType w:val="hybridMultilevel"/>
    <w:tmpl w:val="BBD21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72C4"/>
    <w:multiLevelType w:val="hybridMultilevel"/>
    <w:tmpl w:val="DEAC0C18"/>
    <w:lvl w:ilvl="0" w:tplc="8C423968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olyarov, Ilya">
    <w15:presenceInfo w15:providerId="AD" w15:userId="S::is720@ic.ac.uk::de974c57-fc6f-4b4d-bfb3-34ba087e3551"/>
  </w15:person>
  <w15:person w15:author="Yeoh, Sarah">
    <w15:presenceInfo w15:providerId="AD" w15:userId="S::sky20@ic.ac.uk::30047d5a-94b3-4027-a449-e364e2b31fb5"/>
  </w15:person>
  <w15:person w15:author="Melwani, Rayan S">
    <w15:presenceInfo w15:providerId="AD" w15:userId="S::rsm21@ic.ac.uk::1881f5bc-e617-4d8c-812f-390593321d7a"/>
  </w15:person>
  <w15:person w15:author="Miles, Katherine">
    <w15:presenceInfo w15:providerId="AD" w15:userId="S::kam20@ic.ac.uk::6ecaa550-7421-4bfd-94db-9d56f2f3dac0"/>
  </w15:person>
  <w15:person w15:author="Flegg, Nathan">
    <w15:presenceInfo w15:providerId="AD" w15:userId="S::njf21@ic.ac.uk::e410aab9-6e24-44c6-b11b-ced09727a65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tru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10"/>
    <w:rsid w:val="00046D10"/>
    <w:rsid w:val="00081C6E"/>
    <w:rsid w:val="000A7112"/>
    <w:rsid w:val="000D6AAC"/>
    <w:rsid w:val="001E3145"/>
    <w:rsid w:val="00350EBC"/>
    <w:rsid w:val="003926DD"/>
    <w:rsid w:val="003D5EF6"/>
    <w:rsid w:val="00441CE8"/>
    <w:rsid w:val="004521D7"/>
    <w:rsid w:val="004C49B2"/>
    <w:rsid w:val="004D20BB"/>
    <w:rsid w:val="00537931"/>
    <w:rsid w:val="00571738"/>
    <w:rsid w:val="00574B98"/>
    <w:rsid w:val="00606558"/>
    <w:rsid w:val="00672084"/>
    <w:rsid w:val="00694398"/>
    <w:rsid w:val="006E6B14"/>
    <w:rsid w:val="00701639"/>
    <w:rsid w:val="007703EF"/>
    <w:rsid w:val="007D602D"/>
    <w:rsid w:val="007D7341"/>
    <w:rsid w:val="008259D9"/>
    <w:rsid w:val="00834FCC"/>
    <w:rsid w:val="008B7A7E"/>
    <w:rsid w:val="008E158E"/>
    <w:rsid w:val="0092027A"/>
    <w:rsid w:val="009B1910"/>
    <w:rsid w:val="009C0B73"/>
    <w:rsid w:val="00A155E3"/>
    <w:rsid w:val="00A66926"/>
    <w:rsid w:val="00A86E58"/>
    <w:rsid w:val="00A914F0"/>
    <w:rsid w:val="00AB55F3"/>
    <w:rsid w:val="00AD4E0A"/>
    <w:rsid w:val="00AE03EE"/>
    <w:rsid w:val="00B97D0B"/>
    <w:rsid w:val="00C237E4"/>
    <w:rsid w:val="00C56472"/>
    <w:rsid w:val="00C752D7"/>
    <w:rsid w:val="00C8349A"/>
    <w:rsid w:val="00D01701"/>
    <w:rsid w:val="00DB13E9"/>
    <w:rsid w:val="00DF7C2F"/>
    <w:rsid w:val="00EE5F4D"/>
    <w:rsid w:val="00F02CF0"/>
    <w:rsid w:val="00F2469E"/>
    <w:rsid w:val="0202E466"/>
    <w:rsid w:val="02F419AA"/>
    <w:rsid w:val="043152CB"/>
    <w:rsid w:val="080D9861"/>
    <w:rsid w:val="1271332F"/>
    <w:rsid w:val="16AD3D97"/>
    <w:rsid w:val="19642657"/>
    <w:rsid w:val="1A2C079B"/>
    <w:rsid w:val="250A2CB9"/>
    <w:rsid w:val="27474BF2"/>
    <w:rsid w:val="2E97E6A2"/>
    <w:rsid w:val="2FEF9B89"/>
    <w:rsid w:val="323A01F6"/>
    <w:rsid w:val="3796BB7A"/>
    <w:rsid w:val="3972571B"/>
    <w:rsid w:val="39CB881A"/>
    <w:rsid w:val="4051C853"/>
    <w:rsid w:val="41ED98B4"/>
    <w:rsid w:val="43187EC8"/>
    <w:rsid w:val="43187EC8"/>
    <w:rsid w:val="48FE2910"/>
    <w:rsid w:val="4964BD7B"/>
    <w:rsid w:val="49F0BD13"/>
    <w:rsid w:val="4C67280A"/>
    <w:rsid w:val="54C20420"/>
    <w:rsid w:val="596BE475"/>
    <w:rsid w:val="5A152F91"/>
    <w:rsid w:val="5F8B7BE4"/>
    <w:rsid w:val="5FBCDA1C"/>
    <w:rsid w:val="61274C45"/>
    <w:rsid w:val="644CCB5A"/>
    <w:rsid w:val="64E76CE1"/>
    <w:rsid w:val="660D9FD0"/>
    <w:rsid w:val="676AA82A"/>
    <w:rsid w:val="688921CC"/>
    <w:rsid w:val="696E961F"/>
    <w:rsid w:val="6AA2E481"/>
    <w:rsid w:val="6BC0C28E"/>
    <w:rsid w:val="6CECAF59"/>
    <w:rsid w:val="6D7E9BD0"/>
    <w:rsid w:val="6DDA8543"/>
    <w:rsid w:val="6F443F31"/>
    <w:rsid w:val="72A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EABC"/>
  <w15:chartTrackingRefBased/>
  <w15:docId w15:val="{087C0A0E-54D5-4937-A356-D63CD643C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EastAsia"/>
        <w:kern w:val="24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0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EB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50E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EB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50E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0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bbd8a0123ea14d2c" /><Relationship Type="http://schemas.microsoft.com/office/2011/relationships/people" Target="people.xml" Id="R14de4c65846145ee" /><Relationship Type="http://schemas.microsoft.com/office/2011/relationships/commentsExtended" Target="commentsExtended.xml" Id="Rd3b56f99f1dc4fd9" /><Relationship Type="http://schemas.microsoft.com/office/2016/09/relationships/commentsIds" Target="commentsIds.xml" Id="R748a086a897e4db3" /><Relationship Type="http://schemas.microsoft.com/office/2018/08/relationships/commentsExtensible" Target="commentsExtensible.xml" Id="R940f504240cd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Yeoh, Sarah</dc:creator>
  <keywords/>
  <dc:description/>
  <lastModifiedBy>Ng, Lee Ping</lastModifiedBy>
  <revision>6</revision>
  <dcterms:created xsi:type="dcterms:W3CDTF">2021-04-25T04:05:00.0000000Z</dcterms:created>
  <dcterms:modified xsi:type="dcterms:W3CDTF">2023-04-29T08:01:58.5169265Z</dcterms:modified>
</coreProperties>
</file>