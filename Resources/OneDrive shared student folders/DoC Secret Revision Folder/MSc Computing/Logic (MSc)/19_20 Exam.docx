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103E3" w:rsidRDefault="00AF1443" w14:paraId="3D126247" w14:textId="164B7D48">
      <w:pPr>
        <w:rPr>
          <w:rFonts w:ascii="Times New Roman" w:hAnsi="Times New Roman" w:cs="Times New Roman"/>
        </w:rPr>
      </w:pPr>
      <w:r w:rsidR="68C2871A">
        <w:drawing>
          <wp:inline wp14:editId="0A9FA258" wp14:anchorId="6B5AFFF5">
            <wp:extent cx="5829300" cy="9144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d52aa2fb19d4b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36B97" w:rsidP="581590B9" w:rsidRDefault="5BE36B97" w14:paraId="2DFBD12F" w14:textId="093339C7">
      <w:pPr>
        <w:pStyle w:val="Normal"/>
        <w:spacing w:line="257" w:lineRule="auto"/>
      </w:pPr>
      <w:r w:rsidR="5BE36B97">
        <w:drawing>
          <wp:inline wp14:editId="175A7F4E" wp14:anchorId="5C86DC69">
            <wp:extent cx="8858250" cy="742950"/>
            <wp:effectExtent l="0" t="0" r="0" b="0"/>
            <wp:docPr id="180635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443ea38bc41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58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AD" w:rsidRDefault="00276D40" w14:paraId="27615EC7" w14:textId="2EA1A038">
      <w:pPr>
        <w:rPr>
          <w:rFonts w:ascii="Times New Roman" w:hAnsi="Times New Roman" w:cs="Times New Roman"/>
        </w:rPr>
      </w:pPr>
      <w:r w:rsidR="00276D40">
        <w:drawing>
          <wp:inline wp14:editId="3E9A10DD" wp14:anchorId="10C1583A">
            <wp:extent cx="5848352" cy="19050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a133bec8c4441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D40" w:rsidR="00276D40" w:rsidRDefault="00276D40" w14:paraId="098C563E" w14:textId="700D871E">
      <w:pPr>
        <w:rPr>
          <w:rFonts w:ascii="Times New Roman" w:hAnsi="Times New Roman" w:cs="Times New Roman"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∀X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∧n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→¬p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≡¬∃X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∧n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→¬p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≡¬∃X(m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∧n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∧p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276D40" w:rsidRDefault="00276D40" w14:paraId="52058AED" w14:textId="57ADE62F">
      <w:pPr>
        <w:rPr>
          <w:rFonts w:ascii="Times New Roman" w:hAnsi="Times New Roman" w:cs="Times New Roman"/>
        </w:rPr>
      </w:pPr>
      <w:r w:rsidR="00276D40">
        <w:drawing>
          <wp:inline wp14:editId="52549A4E" wp14:anchorId="7B398823">
            <wp:extent cx="5867398" cy="2476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209b9e596da42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6739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40" w:rsidRDefault="00744AEA" w14:paraId="4564845F" w14:textId="24D0B42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Since both have for-all quantifiers on the outside, it is sufficient to prove for some arbitrary constant </w:t>
      </w:r>
      <w:r>
        <w:rPr>
          <w:rFonts w:ascii="Times New Roman" w:hAnsi="Times New Roman" w:cs="Times New Roman"/>
          <w:i/>
          <w:iCs/>
        </w:rPr>
        <w:t>a</w:t>
      </w:r>
    </w:p>
    <w:p w:rsidRPr="004F69CD" w:rsidR="00744AEA" w:rsidRDefault="00744AEA" w14:paraId="759B33F2" w14:textId="49598E03">
      <w:pPr>
        <w:rPr>
          <w:rFonts w:ascii="Times New Roman" w:hAnsi="Times New Roman" w:cs="Times New Roman"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∧q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→¬r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≡¬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∧q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∨¬r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≡¬p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∨¬q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∨¬r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≡¬r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∨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¬p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∨¬q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≡r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→(p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→¬q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)</m:t>
          </m:r>
        </m:oMath>
      </m:oMathPara>
    </w:p>
    <w:p w:rsidR="004F69CD" w:rsidRDefault="004F69CD" w14:paraId="0BA9D718" w14:textId="75AC122C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This shows that these statements are not equivalent. An example would be for </w:t>
      </w:r>
      <w:proofErr w:type="gramStart"/>
      <w:r>
        <w:rPr>
          <w:rFonts w:ascii="Times New Roman" w:hAnsi="Times New Roman" w:cs="Times New Roman" w:eastAsiaTheme="minorEastAsia"/>
        </w:rPr>
        <w:t>a</w:t>
      </w:r>
      <w:proofErr w:type="gramEnd"/>
      <w:r>
        <w:rPr>
          <w:rFonts w:ascii="Times New Roman" w:hAnsi="Times New Roman" w:cs="Times New Roman" w:eastAsiaTheme="minorEastAsia"/>
        </w:rPr>
        <w:t xml:space="preserve"> instance </w:t>
      </w:r>
      <w:r>
        <w:rPr>
          <w:rFonts w:ascii="Times New Roman" w:hAnsi="Times New Roman" w:cs="Times New Roman" w:eastAsiaTheme="minorEastAsia"/>
          <w:i/>
          <w:iCs/>
        </w:rPr>
        <w:t>a</w:t>
      </w:r>
      <w:r>
        <w:rPr>
          <w:rFonts w:ascii="Times New Roman" w:hAnsi="Times New Roman" w:cs="Times New Roman" w:eastAsiaTheme="minorEastAsia"/>
        </w:rPr>
        <w:t xml:space="preserve"> such that:</w:t>
      </w:r>
    </w:p>
    <w:p w:rsidRPr="004F69CD" w:rsidR="004F69CD" w:rsidRDefault="004F69CD" w14:paraId="65420F14" w14:textId="58836610">
      <w:pPr>
        <w:rPr>
          <w:rFonts w:ascii="Times New Roman" w:hAnsi="Times New Roman" w:cs="Times New Roman"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,¬q(a)</m:t>
          </m:r>
        </m:oMath>
      </m:oMathPara>
    </w:p>
    <w:p w:rsidR="004F69CD" w:rsidRDefault="004F69CD" w14:paraId="43EF6B9F" w14:textId="02A98573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Clearly, the first statement then holds:</w:t>
      </w:r>
    </w:p>
    <w:p w:rsidRPr="004F69CD" w:rsidR="004F69CD" w:rsidRDefault="004F69CD" w14:paraId="3C7135D7" w14:textId="1B0A430E">
      <w:pPr>
        <w:rPr>
          <w:rFonts w:ascii="Times New Roman" w:hAnsi="Times New Roman" w:cs="Times New Roman"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→(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→¬q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≡True→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True→True</m:t>
              </m:r>
            </m:e>
          </m:d>
          <m:r>
            <w:rPr>
              <w:rFonts w:ascii="Cambria Math" w:hAnsi="Cambria Math" w:cs="Times New Roman"/>
            </w:rPr>
            <m:t>≡True→True≡True</m:t>
          </m:r>
        </m:oMath>
      </m:oMathPara>
    </w:p>
    <w:p w:rsidR="004F69CD" w:rsidRDefault="004F69CD" w14:paraId="73BB305F" w14:textId="3A835A22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And second does not:</w:t>
      </w:r>
    </w:p>
    <w:p w:rsidRPr="004F69CD" w:rsidR="004F69CD" w:rsidRDefault="004F69CD" w14:paraId="5C259FC5" w14:textId="27C9F091">
      <w:pPr>
        <w:rPr>
          <w:rFonts w:ascii="Times New Roman" w:hAnsi="Times New Roman" w:cs="Times New Roman"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→(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→q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≡True→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True→False</m:t>
              </m:r>
            </m:e>
          </m:d>
          <m:r>
            <w:rPr>
              <w:rFonts w:ascii="Cambria Math" w:hAnsi="Cambria Math" w:cs="Times New Roman"/>
            </w:rPr>
            <m:t>≡True→False≡False</m:t>
          </m:r>
        </m:oMath>
      </m:oMathPara>
    </w:p>
    <w:p w:rsidR="004F69CD" w:rsidP="004F69CD" w:rsidRDefault="004F69CD" w14:paraId="7B4EFA2B" w14:textId="77777777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Hence, two statements are not the same since </w:t>
      </w:r>
      <m:oMath>
        <m:r>
          <w:rPr>
            <w:rFonts w:ascii="Cambria Math" w:hAnsi="Cambria Math" w:cs="Times New Roman" w:eastAsiaTheme="minorEastAsia"/>
          </w:rPr>
          <m:t>True≠False</m:t>
        </m:r>
      </m:oMath>
    </w:p>
    <w:p w:rsidR="004F69CD" w:rsidRDefault="00770F82" w14:paraId="091EBD40" w14:textId="1AF04D74">
      <w:pPr>
        <w:rPr>
          <w:rFonts w:ascii="Times New Roman" w:hAnsi="Times New Roman" w:cs="Times New Roman"/>
        </w:rPr>
      </w:pPr>
      <w:r w:rsidR="00770F82">
        <w:drawing>
          <wp:inline wp14:editId="06168277" wp14:anchorId="1AA1665E">
            <wp:extent cx="5848352" cy="6858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b07254cc70d34bb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835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0EFF" w:rsidR="00E70EFF" w:rsidP="3CD6030C" w:rsidRDefault="00E70EFF" w14:paraId="05FE5D97" w14:textId="7F906F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m:oMath>
        <m:r>
          <w:rPr>
            <w:rFonts w:ascii="Cambria Math" w:hAnsi="Cambria Math" w:cs="Times New Roman"/>
          </w:rPr>
          <m:t>A∧¬B→(C→D)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00E70EFF">
        <w:rPr>
          <w:rFonts w:ascii="Times New Roman" w:hAnsi="Times New Roman" w:eastAsia="" w:cs="Times New Roman" w:eastAsiaTheme="minorEastAsia"/>
          <w:strike w:val="1"/>
        </w:rPr>
        <w:t>given</w:t>
      </w:r>
    </w:p>
    <w:p w:rsidR="00E70EFF" w:rsidP="3CD6030C" w:rsidRDefault="00E70EFF" w14:paraId="63186136" w14:textId="1E8BE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E70E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3CD6030C" w:rsidR="00E70EFF">
        <w:rPr>
          <w:rFonts w:ascii="Times New Roman" w:hAnsi="Times New Roman" w:cs="Times New Roman"/>
          <w:strike w:val="1"/>
        </w:rPr>
        <w:t>assume</w:t>
      </w:r>
      <w:r w:rsidRPr="3CD6030C" w:rsidR="00B93523">
        <w:rPr>
          <w:rFonts w:ascii="Times New Roman" w:hAnsi="Times New Roman" w:cs="Times New Roman"/>
          <w:strike w:val="1"/>
        </w:rPr>
        <w:t xml:space="preserve"> (DISCHARGED)</w:t>
      </w:r>
    </w:p>
    <w:p w:rsidRPr="004566BA" w:rsidR="00E70EFF" w:rsidP="3CD6030C" w:rsidRDefault="00E70EFF" w14:paraId="1477D9D4" w14:textId="7E2D9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E70E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566BA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¬B</m:t>
        </m:r>
      </m:oMath>
      <w:r w:rsidR="004566BA">
        <w:rPr>
          <w:rFonts w:ascii="Times New Roman" w:hAnsi="Times New Roman" w:cs="Times New Roman" w:eastAsiaTheme="minorEastAsia"/>
        </w:rPr>
        <w:tab/>
      </w:r>
      <w:r w:rsidR="004566BA">
        <w:rPr>
          <w:rFonts w:ascii="Times New Roman" w:hAnsi="Times New Roman" w:cs="Times New Roman" w:eastAsiaTheme="minorEastAsia"/>
        </w:rPr>
        <w:tab/>
      </w:r>
      <w:r w:rsidR="004566BA">
        <w:rPr>
          <w:rFonts w:ascii="Times New Roman" w:hAnsi="Times New Roman" w:cs="Times New Roman" w:eastAsiaTheme="minorEastAsia"/>
        </w:rPr>
        <w:tab/>
      </w:r>
      <w:r w:rsidRPr="3CD6030C" w:rsidR="004566BA">
        <w:rPr>
          <w:rFonts w:ascii="Times New Roman" w:hAnsi="Times New Roman" w:eastAsia="" w:cs="Times New Roman" w:eastAsiaTheme="minorEastAsia"/>
          <w:strike w:val="1"/>
        </w:rPr>
        <w:t>assume (DISCHARGED)</w:t>
      </w:r>
    </w:p>
    <w:p w:rsidRPr="004566BA" w:rsidR="004566BA" w:rsidP="3CD6030C" w:rsidRDefault="004566BA" w14:paraId="5395FA7E" w14:textId="4792A4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A∧¬B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∧I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>,2,3</w:t>
      </w:r>
    </w:p>
    <w:p w:rsidRPr="004566BA" w:rsidR="004566BA" w:rsidP="3CD6030C" w:rsidRDefault="004566BA" w14:paraId="5FC2F8E0" w14:textId="2F3C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C→D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→E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>, 1,4</w:t>
      </w:r>
    </w:p>
    <w:p w:rsidRPr="004566BA" w:rsidR="004566BA" w:rsidP="3CD6030C" w:rsidRDefault="004566BA" w14:paraId="37B0FC10" w14:textId="125E6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¬C∨D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004566BA">
        <w:rPr>
          <w:rFonts w:ascii="Times New Roman" w:hAnsi="Times New Roman" w:eastAsia="" w:cs="Times New Roman" w:eastAsiaTheme="minorEastAsia"/>
          <w:strike w:val="1"/>
        </w:rPr>
        <w:t>given equivalent</w:t>
      </w:r>
    </w:p>
    <w:p w:rsidRPr="004566BA" w:rsidR="004566BA" w:rsidP="3CD6030C" w:rsidRDefault="004566BA" w14:paraId="4AA87C64" w14:textId="720E3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commentRangeStart w:id="930611314"/>
      <w:commentRangeStart w:id="1535510035"/>
      <w:commentRangeStart w:id="329846246"/>
      <w:commentRangeStart w:id="1374380413"/>
      <w:commentRangeStart w:id="1547383527"/>
      <w:r>
        <w:rPr>
          <w:rFonts w:ascii="Times New Roman" w:hAnsi="Times New Roman" w:cs="Times New Roman"/>
        </w:rPr>
        <w:tab/>
      </w:r>
      <w:r w:rsidRPr="3CD6030C" w:rsidR="3EA53F1E">
        <w:rPr>
          <w:rFonts w:ascii="Times New Roman" w:hAnsi="Times New Roman" w:cs="Times New Roman"/>
          <w:strike w:val="1"/>
        </w:rPr>
        <w:t>`</w:t>
      </w:r>
      <m:oMath>
        <m:r>
          <w:rPr>
            <w:rFonts w:ascii="Cambria Math" w:hAnsi="Cambria Math" w:cs="Times New Roman"/>
          </w:rPr>
          <m:t>¬B→¬C∨D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commentRangeEnd w:id="930611314"/>
      <w:r>
        <w:rPr>
          <w:rStyle w:val="CommentReference"/>
        </w:rPr>
        <w:commentReference w:id="930611314"/>
      </w:r>
      <w:commentRangeEnd w:id="1535510035"/>
      <w:r>
        <w:rPr>
          <w:rStyle w:val="CommentReference"/>
        </w:rPr>
        <w:commentReference w:id="1535510035"/>
      </w:r>
      <w:commentRangeEnd w:id="329846246"/>
      <w:r>
        <w:rPr>
          <w:rStyle w:val="CommentReference"/>
        </w:rPr>
        <w:commentReference w:id="329846246"/>
      </w:r>
      <w:commentRangeEnd w:id="1374380413"/>
      <w:r>
        <w:rPr>
          <w:rStyle w:val="CommentReference"/>
        </w:rPr>
        <w:commentReference w:id="1374380413"/>
      </w:r>
      <w:commentRangeEnd w:id="1547383527"/>
      <w:r>
        <w:rPr>
          <w:rStyle w:val="CommentReference"/>
        </w:rPr>
        <w:commentReference w:id="1547383527"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>,3,6</w:t>
      </w:r>
    </w:p>
    <w:p w:rsidRPr="004566BA" w:rsidR="004566BA" w:rsidP="3CD6030C" w:rsidRDefault="004566BA" w14:paraId="0257FDCD" w14:textId="30D29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004566BA">
        <w:rPr>
          <w:rFonts w:ascii="Times New Roman" w:hAnsi="Times New Roman" w:eastAsia="" w:cs="Times New Roman" w:eastAsiaTheme="minorEastAsia"/>
          <w:strike w:val="1"/>
        </w:rPr>
        <w:t>assume</w:t>
      </w:r>
      <w:r w:rsidRPr="3CD6030C" w:rsidR="00B93523">
        <w:rPr>
          <w:rFonts w:ascii="Times New Roman" w:hAnsi="Times New Roman" w:eastAsia="" w:cs="Times New Roman" w:eastAsiaTheme="minorEastAsia"/>
          <w:strike w:val="1"/>
        </w:rPr>
        <w:t xml:space="preserve"> (DISCHARGED)</w:t>
      </w:r>
    </w:p>
    <w:p w:rsidRPr="004566BA" w:rsidR="004566BA" w:rsidP="3CD6030C" w:rsidRDefault="004566BA" w14:paraId="2BFCE30D" w14:textId="10CC8D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B∨¬C∨D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∨I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>,7</w:t>
      </w:r>
      <w:commentRangeStart w:id="1398509565"/>
      <w:commentRangeEnd w:id="1398509565"/>
      <w:r>
        <w:rPr>
          <w:rStyle w:val="CommentReference"/>
        </w:rPr>
        <w:commentReference w:id="1398509565"/>
      </w:r>
      <w:commentRangeStart w:id="1711238600"/>
      <w:commentRangeEnd w:id="1711238600"/>
      <w:r>
        <w:rPr>
          <w:rStyle w:val="CommentReference"/>
        </w:rPr>
        <w:commentReference w:id="1711238600"/>
      </w:r>
      <w:commentRangeStart w:id="1234660038"/>
      <w:commentRangeEnd w:id="1234660038"/>
      <w:r>
        <w:rPr>
          <w:rStyle w:val="CommentReference"/>
        </w:rPr>
        <w:commentReference w:id="1234660038"/>
      </w:r>
    </w:p>
    <w:p w:rsidRPr="004566BA" w:rsidR="004566BA" w:rsidP="3CD6030C" w:rsidRDefault="004566BA" w14:paraId="12660525" w14:textId="6352B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B→¬C∨D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→I,8,9</m:t>
        </m:r>
      </m:oMath>
    </w:p>
    <w:p w:rsidRPr="004566BA" w:rsidR="004566BA" w:rsidP="3CD6030C" w:rsidRDefault="004566BA" w14:paraId="02476F6F" w14:textId="76681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¬B∨B</m:t>
        </m:r>
      </m:oMath>
      <w:r w:rsidRPr="3CD6030C" w:rsidR="004566BA">
        <w:rPr>
          <w:rFonts w:ascii="Times New Roman" w:hAnsi="Times New Roman" w:eastAsia="" w:cs="Times New Roman" w:eastAsiaTheme="minorEastAsia"/>
          <w:strike w:val="1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004566BA">
        <w:rPr>
          <w:rFonts w:ascii="Times New Roman" w:hAnsi="Times New Roman" w:eastAsia="" w:cs="Times New Roman" w:eastAsiaTheme="minorEastAsia"/>
          <w:strike w:val="1"/>
        </w:rPr>
        <w:t>Law of Excluded Middle</w:t>
      </w:r>
    </w:p>
    <w:p w:rsidRPr="00C34886" w:rsidR="004566BA" w:rsidP="3CD6030C" w:rsidRDefault="004566BA" w14:paraId="2DCE547F" w14:textId="3DC8E4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45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¬C∨D</m:t>
        </m:r>
      </m:oMath>
      <w:r w:rsidR="00C34886">
        <w:rPr>
          <w:rFonts w:ascii="Times New Roman" w:hAnsi="Times New Roman" w:cs="Times New Roman" w:eastAsiaTheme="minorEastAsia"/>
        </w:rPr>
        <w:tab/>
      </w:r>
      <w:r w:rsidR="00C34886">
        <w:rPr>
          <w:rFonts w:ascii="Times New Roman" w:hAnsi="Times New Roman" w:cs="Times New Roman" w:eastAsiaTheme="minorEastAsia"/>
        </w:rPr>
        <w:tab/>
      </w:r>
      <w:r w:rsidR="00C34886">
        <w:rPr>
          <w:rFonts w:ascii="Times New Roman" w:hAnsi="Times New Roman" w:cs="Times New Roman" w:eastAsiaTheme="minorEastAsia"/>
        </w:rPr>
        <w:tab/>
      </w:r>
      <w:r w:rsidRPr="3CD6030C" w:rsidR="00C34886">
        <w:rPr>
          <w:rFonts w:ascii="Times New Roman" w:hAnsi="Times New Roman" w:eastAsia="" w:cs="Times New Roman" w:eastAsiaTheme="minorEastAsia"/>
          <w:strike w:val="1"/>
        </w:rPr>
        <w:t>Proof by cases, 7,10,11</w:t>
      </w:r>
    </w:p>
    <w:p w:rsidRPr="00B93523" w:rsidR="00C34886" w:rsidP="3CD6030C" w:rsidRDefault="00C34886" w14:paraId="5EFA7A1F" w14:textId="1A1B5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C348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¬C∨D∨B</m:t>
        </m:r>
      </m:oMath>
      <w:r w:rsidRPr="3CD6030C" w:rsidR="00C34886">
        <w:rPr>
          <w:rFonts w:ascii="Times New Roman" w:hAnsi="Times New Roman" w:eastAsia="" w:cs="Times New Roman" w:eastAsiaTheme="minorEastAsia"/>
          <w:strike w:val="1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∨I</m:t>
        </m:r>
      </m:oMath>
    </w:p>
    <w:p w:rsidRPr="007C31AC" w:rsidR="00B93523" w:rsidP="3CD6030C" w:rsidRDefault="00B93523" w14:paraId="25CAEE2A" w14:textId="331C9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 w:val="1"/>
        </w:rPr>
      </w:pPr>
      <w:r w:rsidR="00B9352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A→¬C∨D∨B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</m:t>
        </m:r>
      </m:oMath>
      <w:r w:rsidRPr="3CD6030C" w:rsidR="00B93523">
        <w:rPr>
          <w:rFonts w:ascii="Times New Roman" w:hAnsi="Times New Roman" w:eastAsia="" w:cs="Times New Roman" w:eastAsiaTheme="minorEastAsia"/>
          <w:strike w:val="1"/>
        </w:rPr>
        <w:t>,2,13</w:t>
      </w:r>
    </w:p>
    <w:p w:rsidR="007C31AC" w:rsidP="007C31AC" w:rsidRDefault="007C31AC" w14:paraId="6AF366B7" w14:textId="2FC7E7FA">
      <w:pPr>
        <w:rPr>
          <w:rFonts w:ascii="Times New Roman" w:hAnsi="Times New Roman" w:cs="Times New Roman"/>
        </w:rPr>
      </w:pPr>
    </w:p>
    <w:p w:rsidRPr="00355F9B" w:rsidR="005D0404" w:rsidP="3CD6030C" w:rsidRDefault="005D0404" w14:paraId="231B202A" w14:textId="6A08DB66">
      <w:pPr>
        <w:pStyle w:val="Normal"/>
      </w:pPr>
      <w:r w:rsidR="7C9D3D99">
        <w:drawing>
          <wp:inline wp14:editId="073665FD" wp14:anchorId="26E24C36">
            <wp:extent cx="6600825" cy="4086225"/>
            <wp:effectExtent l="0" t="0" r="0" b="0"/>
            <wp:docPr id="638844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864245044644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81" w:rsidP="006D4681" w:rsidRDefault="00B93523" w14:paraId="5B7D37AB" w14:textId="7D89E7EE">
      <w:pPr>
        <w:rPr>
          <w:rFonts w:ascii="Times New Roman" w:hAnsi="Times New Roman" w:cs="Times New Roman"/>
        </w:rPr>
      </w:pPr>
      <w:r w:rsidR="00B93523">
        <w:drawing>
          <wp:inline wp14:editId="0096124F" wp14:anchorId="7A3C6EDA">
            <wp:extent cx="5934076" cy="1905000"/>
            <wp:effectExtent l="0" t="0" r="9525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fc2f2087d6494a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262B" w:rsidR="0044262B" w:rsidP="3CD6030C" w:rsidRDefault="00B00549" w14:paraId="77209B5B" w14:textId="5FA1BA8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C26C8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∀X,Y(p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→q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∨r(X)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given</w:t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giv</w:t>
      </w:r>
      <w:r w:rsidRPr="3CD6030C" w:rsidR="70225515">
        <w:rPr>
          <w:rFonts w:ascii="Times New Roman" w:hAnsi="Times New Roman" w:eastAsia="" w:cs="Times New Roman" w:eastAsiaTheme="minorEastAsia"/>
        </w:rPr>
        <w:t>c</w:t>
      </w:r>
      <w:r w:rsidRPr="3CD6030C" w:rsidR="70225515">
        <w:rPr>
          <w:rFonts w:ascii="Times New Roman" w:hAnsi="Times New Roman" w:eastAsia="" w:cs="Times New Roman" w:eastAsiaTheme="minorEastAsia"/>
        </w:rPr>
        <w:t>en</w:t>
      </w:r>
    </w:p>
    <w:p w:rsidRPr="00B00549" w:rsidR="00B00549" w:rsidP="3CD6030C" w:rsidRDefault="00B00549" w14:paraId="33E64BE5" w14:textId="0D72C908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m:oMath>
        <m:r>
          <w:rPr>
            <w:rFonts w:ascii="Cambria Math" w:hAnsi="Cambria Math" w:cs="Times New Roman" w:eastAsiaTheme="minorEastAsia"/>
          </w:rPr>
          <m:t>∀X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r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→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→t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</m:t>
                    </m:r>
                  </m:e>
                </m:d>
              </m:e>
            </m:d>
          </m:e>
        </m:d>
      </m:oMath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given</w:t>
      </w:r>
    </w:p>
    <w:p w:rsidRPr="00B00549" w:rsidR="00B00549" w:rsidP="4324BC2F" w:rsidRDefault="00B00549" w14:paraId="62504729" w14:textId="194B64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m:oMath>
        <m:r>
          <w:rPr>
            <w:rFonts w:ascii="Cambria Math" w:hAnsi="Cambria Math" w:cs="Times New Roman" w:eastAsiaTheme="minorEastAsia"/>
          </w:rPr>
          <m:t>∀X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q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→t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∨m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</m:e>
        </m:d>
      </m:oMath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give</w:t>
      </w:r>
      <w:r w:rsidRPr="4324BC2F" w:rsidR="4324BC2F">
        <w:rPr>
          <w:rFonts w:ascii="Times New Roman" w:hAnsi="Times New Roman" w:eastAsia="" w:cs="Times New Roman" w:eastAsiaTheme="minorEastAsia"/>
        </w:rPr>
        <w:t xml:space="preserve"> </w:t>
      </w:r>
    </w:p>
    <w:p w:rsidRPr="00B00549" w:rsidR="00B00549" w:rsidP="4324BC2F" w:rsidRDefault="00B00549" w14:paraId="09EB5B17" w14:textId="5FA0D96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324BC2F" w:rsidR="4324BC2F">
        <w:rPr>
          <w:rFonts w:ascii="Times New Roman" w:hAnsi="Times New Roman" w:eastAsia="" w:cs="Times New Roman" w:eastAsiaTheme="minorEastAsia"/>
        </w:rPr>
        <w:t>∀𝑋(𝑞(𝑋)→𝑡(𝑋)∨𝑚(𝑋))∀</w:t>
      </w:r>
      <w:r w:rsidRPr="4324BC2F" w:rsidR="4324BC2F">
        <w:rPr>
          <w:rFonts w:ascii="Times New Roman" w:hAnsi="Times New Roman" w:eastAsia="" w:cs="Times New Roman" w:eastAsiaTheme="minorEastAsia"/>
        </w:rPr>
        <w:t>XqX→tX∨mX</w:t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="0044262B"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given</w:t>
      </w:r>
    </w:p>
    <w:p w:rsidR="00B00549" w:rsidP="3CD6030C" w:rsidRDefault="0044262B" w14:paraId="015A9879" w14:textId="701ADBF9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∧¬n(a)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assume</w:t>
      </w:r>
      <w:r w:rsidRPr="3CD6030C" w:rsidR="17B104BB">
        <w:rPr>
          <w:rFonts w:ascii="Times New Roman" w:hAnsi="Times New Roman" w:eastAsia="" w:cs="Times New Roman" w:eastAsiaTheme="minorEastAsia"/>
        </w:rPr>
        <w:t xml:space="preserve"> (DISCHARGED)</w:t>
      </w:r>
    </w:p>
    <w:p w:rsidR="0044262B" w:rsidP="3CD6030C" w:rsidRDefault="0044262B" w14:paraId="5D3D748F" w14:textId="78FB5BE8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p(a,b)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 2</w:t>
      </w:r>
    </w:p>
    <w:p w:rsidR="0044262B" w:rsidP="3CD6030C" w:rsidRDefault="0044262B" w14:paraId="5E01BC8E" w14:textId="20F06055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q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∨r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</w:t>
      </w:r>
      <m:oMath>
        <m:r>
          <w:rPr>
            <w:rFonts w:ascii="Cambria Math" w:hAnsi="Cambria Math" w:cs="Times New Roman" w:eastAsiaTheme="minorEastAsia"/>
          </w:rPr>
          <m:t>→E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,1,7</w:t>
      </w:r>
    </w:p>
    <w:p w:rsidR="0044262B" w:rsidP="3CD6030C" w:rsidRDefault="0044262B" w14:paraId="40AC50E1" w14:textId="32A872A8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q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assume</w:t>
      </w:r>
      <w:r w:rsidRPr="3CD6030C" w:rsidR="17B104BB">
        <w:rPr>
          <w:rFonts w:ascii="Times New Roman" w:hAnsi="Times New Roman" w:eastAsia="" w:cs="Times New Roman" w:eastAsiaTheme="minorEastAsia"/>
        </w:rPr>
        <w:t xml:space="preserve"> (DISCHARGED)</w:t>
      </w:r>
    </w:p>
    <w:p w:rsidR="0044262B" w:rsidP="3CD6030C" w:rsidRDefault="0044262B" w14:paraId="4BB748AF" w14:textId="07073D5C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∨m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∀E,→E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,4,9</w:t>
      </w:r>
    </w:p>
    <w:p w:rsidR="0044262B" w:rsidP="3CD6030C" w:rsidRDefault="0044262B" w14:paraId="3BC9AED1" w14:textId="4E6D5FC0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m(a)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assume</w:t>
      </w:r>
      <w:r w:rsidRPr="3CD6030C" w:rsidR="17B104BB">
        <w:rPr>
          <w:rFonts w:ascii="Times New Roman" w:hAnsi="Times New Roman" w:eastAsia="" w:cs="Times New Roman" w:eastAsiaTheme="minorEastAsia"/>
        </w:rPr>
        <w:t xml:space="preserve"> (DISCHARGED)</w:t>
      </w:r>
    </w:p>
    <w:p w:rsidR="0044262B" w:rsidP="3CD6030C" w:rsidRDefault="0044262B" w14:paraId="10F64554" w14:textId="239F69E4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n(a)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∀E,→E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 4,11</w:t>
      </w:r>
    </w:p>
    <w:p w:rsidR="0044262B" w:rsidP="3CD6030C" w:rsidRDefault="0044262B" w14:paraId="35AE076D" w14:textId="7B6310E2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¬n(a)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∧E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, </w:t>
      </w:r>
      <w:ins w:author="Melwani, Rayan S" w:date="2022-05-11T19:41:11.787Z" w:id="1009144829">
        <w:r w:rsidRPr="3CD6030C" w:rsidR="70225515">
          <w:rPr>
            <w:rFonts w:ascii="Times New Roman" w:hAnsi="Times New Roman" w:eastAsia="" w:cs="Times New Roman" w:eastAsiaTheme="minorEastAsia"/>
          </w:rPr>
          <w:t>5</w:t>
        </w:r>
      </w:ins>
      <w:del w:author="Melwani, Rayan S" w:date="2022-05-11T19:41:11.709Z" w:id="106812787">
        <w:r w:rsidRPr="372427C4" w:rsidDel="70225515">
          <w:rPr>
            <w:rFonts w:ascii="Times New Roman" w:hAnsi="Times New Roman" w:eastAsia="" w:cs="Times New Roman" w:eastAsiaTheme="minorEastAsia"/>
          </w:rPr>
          <w:delText>6</w:delText>
        </w:r>
      </w:del>
    </w:p>
    <w:p w:rsidR="0044262B" w:rsidP="3CD6030C" w:rsidRDefault="0044262B" w14:paraId="4DC2E24F" w14:textId="5C49133C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¬m(a)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RAA, 11,12,13</w:t>
      </w:r>
      <w:r w:rsidRPr="3CD6030C" w:rsidR="17B104BB">
        <w:rPr>
          <w:rFonts w:ascii="Times New Roman" w:hAnsi="Times New Roman" w:eastAsia="" w:cs="Times New Roman" w:eastAsiaTheme="minorEastAsia"/>
        </w:rPr>
        <w:t xml:space="preserve"> (DISCHARGED)</w:t>
      </w:r>
    </w:p>
    <w:p w:rsidR="0044262B" w:rsidP="3CD6030C" w:rsidRDefault="0044262B" w14:paraId="068C58EE" w14:textId="05B6677F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 xml:space="preserve"> 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∨E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,10,14</w:t>
      </w:r>
    </w:p>
    <w:p w:rsidR="0044262B" w:rsidP="3CD6030C" w:rsidRDefault="0044262B" w14:paraId="41AD263D" w14:textId="61511EA2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q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→t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→I,9,15</m:t>
        </m:r>
      </m:oMath>
    </w:p>
    <w:p w:rsidR="0044262B" w:rsidP="3CD6030C" w:rsidRDefault="0044262B" w14:paraId="6BA6CF3D" w14:textId="46A45688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r(a)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70225515">
        <w:rPr>
          <w:rFonts w:ascii="Times New Roman" w:hAnsi="Times New Roman" w:eastAsia="" w:cs="Times New Roman" w:eastAsiaTheme="minorEastAsia"/>
        </w:rPr>
        <w:t>assume</w:t>
      </w:r>
      <w:r w:rsidRPr="3CD6030C" w:rsidR="17B104BB">
        <w:rPr>
          <w:rFonts w:ascii="Times New Roman" w:hAnsi="Times New Roman" w:eastAsia="" w:cs="Times New Roman" w:eastAsiaTheme="minorEastAsia"/>
        </w:rPr>
        <w:t xml:space="preserve"> (DISCHARGED)</w:t>
      </w:r>
    </w:p>
    <w:p w:rsidR="0044262B" w:rsidP="3CD6030C" w:rsidRDefault="0044262B" w14:paraId="6E0030E0" w14:textId="690924CD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→t(a)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∀E,→E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,3,17</w:t>
      </w:r>
    </w:p>
    <w:p w:rsidR="0044262B" w:rsidP="3CD6030C" w:rsidRDefault="0044262B" w14:paraId="1ED5AE42" w14:textId="5B7A12D9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s(a)</m:t>
        </m:r>
      </m:oMath>
      <w:r w:rsidRPr="3CD6030C" w:rsidR="70225515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∧E</m:t>
        </m:r>
      </m:oMath>
      <w:r w:rsidRPr="3CD6030C" w:rsidR="70225515">
        <w:rPr>
          <w:rFonts w:ascii="Times New Roman" w:hAnsi="Times New Roman" w:eastAsia="" w:cs="Times New Roman" w:eastAsiaTheme="minorEastAsia"/>
        </w:rPr>
        <w:t>,6</w:t>
      </w:r>
    </w:p>
    <w:p w:rsidR="00BF1199" w:rsidP="3CD6030C" w:rsidRDefault="00BF1199" w14:paraId="7531EB11" w14:textId="4E9FF803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t(a)</m:t>
        </m:r>
      </m:oMath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→E,</m:t>
        </m:r>
      </m:oMath>
      <w:r w:rsidRPr="3CD6030C" w:rsidR="1F052F3D">
        <w:rPr>
          <w:rFonts w:ascii="Times New Roman" w:hAnsi="Times New Roman" w:eastAsia="" w:cs="Times New Roman" w:eastAsiaTheme="minorEastAsia"/>
        </w:rPr>
        <w:t>18,19</w:t>
      </w:r>
    </w:p>
    <w:p w:rsidR="00BF1199" w:rsidP="3CD6030C" w:rsidRDefault="00BF1199" w14:paraId="69FA62E7" w14:textId="566F0949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1F052F3D">
        <w:rPr>
          <w:rFonts w:ascii="Times New Roman" w:hAnsi="Times New Roman" w:eastAsia="" w:cs="Times New Roman" w:eastAsiaTheme="minorEastAsia"/>
        </w:rPr>
        <w:lastRenderedPageBreak/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r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→t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 xml:space="preserve"> 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</m:t>
        </m:r>
      </m:oMath>
      <w:r w:rsidRPr="3CD6030C" w:rsidR="1F052F3D">
        <w:rPr>
          <w:rFonts w:ascii="Times New Roman" w:hAnsi="Times New Roman" w:eastAsia="" w:cs="Times New Roman" w:eastAsiaTheme="minorEastAsia"/>
        </w:rPr>
        <w:t>,17,20</w:t>
      </w:r>
    </w:p>
    <w:p w:rsidR="00BF1199" w:rsidP="3CD6030C" w:rsidRDefault="00BF1199" w14:paraId="7CC40CEC" w14:textId="110222FE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t(a)</m:t>
        </m:r>
      </m:oMath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 w:rsidRPr="3CD6030C" w:rsidR="1F052F3D">
        <w:rPr>
          <w:rFonts w:ascii="Times New Roman" w:hAnsi="Times New Roman" w:eastAsia="" w:cs="Times New Roman" w:eastAsiaTheme="minorEastAsia"/>
        </w:rPr>
        <w:t>proof by cases, 8,16,21</w:t>
      </w:r>
    </w:p>
    <w:p w:rsidR="00BF1199" w:rsidP="3CD6030C" w:rsidRDefault="00BF1199" w14:paraId="1A051A4E" w14:textId="54E0D226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m:oMath>
        <m:r>
          <w:rPr>
            <w:rFonts w:ascii="Cambria Math" w:hAnsi="Cambria Math" w:cs="Times New Roman" w:eastAsiaTheme="minorEastAsia"/>
          </w:rPr>
          <m:t>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∧¬n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a</m:t>
            </m:r>
          </m:e>
        </m:d>
        <m:r>
          <w:rPr>
            <w:rFonts w:ascii="Cambria Math" w:hAnsi="Cambria Math" w:cs="Times New Roman" w:eastAsiaTheme="minorEastAsia"/>
          </w:rPr>
          <m:t>→t(a)</m:t>
        </m:r>
      </m:oMath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→I</m:t>
        </m:r>
      </m:oMath>
      <w:r w:rsidRPr="3CD6030C" w:rsidR="1F052F3D">
        <w:rPr>
          <w:rFonts w:ascii="Times New Roman" w:hAnsi="Times New Roman" w:eastAsia="" w:cs="Times New Roman" w:eastAsiaTheme="minorEastAsia"/>
        </w:rPr>
        <w:t>,6,22</w:t>
      </w:r>
    </w:p>
    <w:p w:rsidR="00BF1199" w:rsidP="3CD6030C" w:rsidRDefault="00BF1199" w14:paraId="4FEAD292" w14:textId="781B01E6">
      <w:pPr>
        <w:pStyle w:val="ListParagraph"/>
        <w:numPr>
          <w:ilvl w:val="0"/>
          <w:numId w:val="2"/>
        </w:numPr>
        <w:rPr>
          <w:rFonts w:ascii="Times New Roman" w:hAnsi="Times New Roman" w:eastAsia="" w:cs="Times New Roman" w:eastAsiaTheme="minorEastAsia"/>
        </w:rPr>
      </w:pPr>
      <m:oMath>
        <m:r>
          <w:rPr>
            <w:rFonts w:ascii="Cambria Math" w:hAnsi="Cambria Math" w:cs="Times New Roman" w:eastAsiaTheme="minorEastAsia"/>
          </w:rPr>
          <m:t>∀X(s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∧¬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→t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)</m:t>
        </m:r>
      </m:oMath>
      <w:r w:rsidRPr="3CD6030C" w:rsidR="1F052F3D">
        <w:rPr>
          <w:rFonts w:ascii="Times New Roman" w:hAnsi="Times New Roman" w:eastAsia="" w:cs="Times New Roman" w:eastAsiaTheme="minorEastAsia"/>
        </w:rPr>
        <w:t xml:space="preserve"> 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m:oMath>
        <m:r>
          <w:rPr>
            <w:rFonts w:ascii="Cambria Math" w:hAnsi="Cambria Math" w:cs="Times New Roman" w:eastAsiaTheme="minorEastAsia"/>
          </w:rPr>
          <m:t>∀I</m:t>
        </m:r>
      </m:oMath>
      <w:r w:rsidRPr="3CD6030C" w:rsidR="1F052F3D">
        <w:rPr>
          <w:rFonts w:ascii="Times New Roman" w:hAnsi="Times New Roman" w:eastAsia="" w:cs="Times New Roman" w:eastAsiaTheme="minorEastAsia"/>
        </w:rPr>
        <w:t>,23</w:t>
      </w:r>
    </w:p>
    <w:p w:rsidR="005212D6" w:rsidP="005212D6" w:rsidRDefault="005212D6" w14:paraId="3F24C27A" w14:textId="6FB99607">
      <w:pPr>
        <w:rPr>
          <w:rFonts w:ascii="Times New Roman" w:hAnsi="Times New Roman" w:cs="Times New Roman" w:eastAsiaTheme="minorEastAsia"/>
        </w:rPr>
      </w:pPr>
    </w:p>
    <w:p w:rsidR="00BA1132" w:rsidP="005212D6" w:rsidRDefault="00EA319D" w14:paraId="3DBD70DC" w14:textId="19159E6D">
      <w:pPr>
        <w:rPr>
          <w:rFonts w:ascii="Times New Roman" w:hAnsi="Times New Roman" w:cs="Times New Roman" w:eastAsiaTheme="minorEastAsia"/>
        </w:rPr>
      </w:pPr>
      <w:r w:rsidR="00EA319D">
        <w:drawing>
          <wp:inline wp14:editId="3D957104" wp14:anchorId="490F8BC6">
            <wp:extent cx="5731510" cy="1043940"/>
            <wp:effectExtent l="0" t="0" r="2540" b="381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f9eca5f767f4b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9D" w:rsidP="00EB3AD5" w:rsidRDefault="00EB3AD5" w14:paraId="6D6B6E9F" w14:textId="083B22E4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Convert all sentences into CNF</w:t>
      </w:r>
    </w:p>
    <w:p w:rsidRPr="00CB7CDD" w:rsidR="00CB7CDD" w:rsidP="00CB7CDD" w:rsidRDefault="00CB7CDD" w14:paraId="5FB62D4A" w14:textId="079EA9A3">
      <w:pPr>
        <w:rPr>
          <w:rFonts w:ascii="Times New Roman" w:hAnsi="Times New Roman" w:cs="Times New Roman" w:eastAsiaTheme="minorEastAsia"/>
        </w:rPr>
      </w:pPr>
      <w:r w:rsidRPr="00CB7CDD">
        <w:rPr>
          <w:rFonts w:ascii="Times New Roman" w:hAnsi="Times New Roman" w:cs="Times New Roman" w:eastAsiaTheme="minorEastAsia"/>
          <w:u w:val="single"/>
        </w:rPr>
        <w:t>T1: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/>
          </w:rPr>
          <m:t>∀X,Y(p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→q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∨r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∀X,Y</m:t>
        </m:r>
        <m:r>
          <w:rPr>
            <w:rFonts w:ascii="Cambria Math" w:hAnsi="Cambria Math" w:cs="Times New Roman"/>
          </w:rPr>
          <m:t>(¬p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∨q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rX</m:t>
            </m:r>
          </m:e>
        </m:d>
        <m:r>
          <w:rPr>
            <w:rFonts w:ascii="Cambria Math" w:hAnsi="Cambria Math" w:cs="Times New Roman"/>
          </w:rPr>
          <m:t>)</m:t>
        </m:r>
      </m:oMath>
    </w:p>
    <w:p w:rsidR="00CB7CDD" w:rsidP="00CB7CDD" w:rsidRDefault="00CB7CDD" w14:paraId="500C9979" w14:textId="1604451C">
      <w:pPr>
        <w:rPr>
          <w:rFonts w:ascii="Times New Roman" w:hAnsi="Times New Roman" w:cs="Times New Roman" w:eastAsiaTheme="minorEastAsia"/>
        </w:rPr>
      </w:pPr>
      <w:r w:rsidRPr="00CB7CDD">
        <w:rPr>
          <w:rFonts w:ascii="Times New Roman" w:hAnsi="Times New Roman" w:cs="Times New Roman" w:eastAsiaTheme="minorEastAsia"/>
          <w:u w:val="single"/>
        </w:rPr>
        <w:t>S2: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 w:eastAsiaTheme="minorEastAsia"/>
          </w:rPr>
          <m:t>p</m:t>
        </m:r>
      </m:oMath>
      <w:r w:rsidR="00A90666">
        <w:rPr>
          <w:rFonts w:ascii="Times New Roman" w:hAnsi="Times New Roman" w:cs="Times New Roman" w:eastAsiaTheme="minorEastAsia"/>
        </w:rPr>
        <w:t>(</w:t>
      </w:r>
      <w:proofErr w:type="gramStart"/>
      <w:r w:rsidR="00A90666">
        <w:rPr>
          <w:rFonts w:ascii="Times New Roman" w:hAnsi="Times New Roman" w:cs="Times New Roman" w:eastAsiaTheme="minorEastAsia"/>
        </w:rPr>
        <w:t>a,b</w:t>
      </w:r>
      <w:proofErr w:type="gramEnd"/>
      <w:r w:rsidR="00A90666">
        <w:rPr>
          <w:rFonts w:ascii="Times New Roman" w:hAnsi="Times New Roman" w:cs="Times New Roman" w:eastAsiaTheme="minorEastAsia"/>
        </w:rPr>
        <w:t>)</w:t>
      </w:r>
    </w:p>
    <w:p w:rsidR="00A90666" w:rsidP="00CB7CDD" w:rsidRDefault="00A90666" w14:paraId="3CDC033C" w14:textId="13F1EA0F">
      <w:pPr>
        <w:rPr>
          <w:rFonts w:ascii="Times New Roman" w:hAnsi="Times New Roman" w:cs="Times New Roman" w:eastAsiaTheme="minorEastAsia"/>
        </w:rPr>
      </w:pPr>
      <w:r w:rsidRPr="00A90666">
        <w:rPr>
          <w:rFonts w:ascii="Times New Roman" w:hAnsi="Times New Roman" w:cs="Times New Roman" w:eastAsiaTheme="minorEastAsia"/>
          <w:u w:val="single"/>
        </w:rPr>
        <w:t>T3</w:t>
      </w:r>
      <w:r>
        <w:rPr>
          <w:rFonts w:ascii="Times New Roman" w:hAnsi="Times New Roman" w:cs="Times New Roman" w:eastAsiaTheme="minorEastAsia"/>
          <w:u w:val="single"/>
        </w:rPr>
        <w:t xml:space="preserve">: </w:t>
      </w:r>
      <m:oMath>
        <m:r>
          <w:rPr>
            <w:rFonts w:ascii="Cambria Math" w:hAnsi="Cambria Math" w:cs="Times New Roman" w:eastAsiaTheme="minorEastAsia"/>
          </w:rPr>
          <m:t>∀X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r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→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→t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</m:t>
                    </m:r>
                  </m:e>
                </m:d>
              </m:e>
            </m:d>
          </m:e>
        </m:d>
        <m:r>
          <w:rPr>
            <w:rFonts w:ascii="Cambria Math" w:hAnsi="Cambria Math" w:cs="Times New Roman" w:eastAsiaTheme="minorEastAsia"/>
          </w:rPr>
          <m:t>=∀X(</m:t>
        </m:r>
        <m:r>
          <w:rPr>
            <w:rFonts w:ascii="Cambria Math" w:hAnsi="Cambria Math" w:cs="Times New Roman" w:eastAsiaTheme="minorEastAsia"/>
          </w:rPr>
          <m:t>¬r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∨¬s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∨t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)</m:t>
        </m:r>
      </m:oMath>
    </w:p>
    <w:p w:rsidR="009A161B" w:rsidP="00CB7CDD" w:rsidRDefault="009A161B" w14:paraId="42AD021D" w14:textId="5C55A387">
      <w:pPr>
        <w:rPr>
          <w:rFonts w:ascii="Times New Roman" w:hAnsi="Times New Roman" w:cs="Times New Roman" w:eastAsiaTheme="minorEastAsia"/>
        </w:rPr>
      </w:pPr>
      <w:r w:rsidRPr="009A161B">
        <w:rPr>
          <w:rFonts w:ascii="Times New Roman" w:hAnsi="Times New Roman" w:cs="Times New Roman" w:eastAsiaTheme="minorEastAsia"/>
          <w:u w:val="single"/>
        </w:rPr>
        <w:t>T4: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 w:eastAsiaTheme="minorEastAsia"/>
          </w:rPr>
          <m:t>∀X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q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→t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∨m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=∀X(¬q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∨t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∨m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)</m:t>
        </m:r>
      </m:oMath>
    </w:p>
    <w:p w:rsidRPr="009A161B" w:rsidR="009A161B" w:rsidP="00CB7CDD" w:rsidRDefault="009A161B" w14:paraId="5C6F4EBA" w14:textId="7B814E92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u w:val="single"/>
        </w:rPr>
        <w:t xml:space="preserve">T5: </w:t>
      </w:r>
      <m:oMath>
        <m:r>
          <w:rPr>
            <w:rFonts w:ascii="Cambria Math" w:hAnsi="Cambria Math" w:cs="Times New Roman" w:eastAsiaTheme="minorEastAsia"/>
          </w:rPr>
          <m:t>∀X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m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→n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=∀X(¬m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∨n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</m:t>
            </m:r>
          </m:e>
        </m:d>
        <m:r>
          <w:rPr>
            <w:rFonts w:ascii="Cambria Math" w:hAnsi="Cambria Math" w:cs="Times New Roman" w:eastAsiaTheme="minorEastAsia"/>
          </w:rPr>
          <m:t>)</m:t>
        </m:r>
      </m:oMath>
    </w:p>
    <w:p w:rsidR="00240D1C" w:rsidP="006E3F3A" w:rsidRDefault="00EC7740" w14:paraId="02D7839E" w14:textId="4B48584A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 xml:space="preserve">Rename the variables uniquely and drop universal </w:t>
      </w:r>
      <w:r w:rsidR="00C662C3">
        <w:rPr>
          <w:rFonts w:ascii="Times New Roman" w:hAnsi="Times New Roman" w:cs="Times New Roman" w:eastAsiaTheme="minorEastAsia"/>
        </w:rPr>
        <w:t>quantifiers</w:t>
      </w:r>
    </w:p>
    <w:p w:rsidRPr="00CB7CDD" w:rsidR="00240EA8" w:rsidP="00240EA8" w:rsidRDefault="00240EA8" w14:paraId="7D08B4B9" w14:textId="658686B7">
      <w:pPr>
        <w:rPr>
          <w:rFonts w:ascii="Times New Roman" w:hAnsi="Times New Roman" w:cs="Times New Roman" w:eastAsiaTheme="minorEastAsia"/>
        </w:rPr>
      </w:pPr>
      <w:r w:rsidRPr="00CB7CDD">
        <w:rPr>
          <w:rFonts w:ascii="Times New Roman" w:hAnsi="Times New Roman" w:cs="Times New Roman" w:eastAsiaTheme="minorEastAsia"/>
          <w:u w:val="single"/>
        </w:rPr>
        <w:t>T1: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/>
          </w:rPr>
          <m:t>∀X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,Y</m:t>
        </m:r>
        <m:r>
          <w:rPr>
            <w:rFonts w:ascii="Cambria Math" w:hAnsi="Cambria Math" w:cs="Times New Roman"/>
          </w:rPr>
          <m:t>1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¬p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1</m:t>
                </m:r>
                <m:r>
                  <w:rPr>
                    <w:rFonts w:ascii="Cambria Math" w:hAnsi="Cambria Math" w:cs="Times New Roman"/>
                  </w:rPr>
                  <m:t>,Y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∨q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  <m:r>
              <w:rPr>
                <w:rFonts w:ascii="Cambria Math" w:hAnsi="Cambria Math" w:cs="Times New Roman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rX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</m:t>
        </m:r>
        <m:r>
          <w:rPr>
            <w:rFonts w:ascii="Cambria Math" w:hAnsi="Cambria Math" w:cs="Times New Roman"/>
          </w:rPr>
          <m:t>¬p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X1,Y1</m:t>
            </m:r>
          </m:e>
        </m:d>
        <m:r>
          <w:rPr>
            <w:rFonts w:ascii="Cambria Math" w:hAnsi="Cambria Math" w:cs="Times New Roman"/>
          </w:rPr>
          <m:t>∨q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X1</m:t>
            </m:r>
          </m:e>
        </m:d>
        <m:r>
          <w:rPr>
            <w:rFonts w:ascii="Cambria Math" w:hAnsi="Cambria Math" w:cs="Times New Roman"/>
          </w:rPr>
          <m:t>∨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rX1</m:t>
            </m:r>
          </m:e>
        </m:d>
      </m:oMath>
    </w:p>
    <w:p w:rsidR="00240EA8" w:rsidP="00240EA8" w:rsidRDefault="00240EA8" w14:paraId="520A1E75" w14:textId="2DE23991">
      <w:pPr>
        <w:rPr>
          <w:rFonts w:ascii="Times New Roman" w:hAnsi="Times New Roman" w:cs="Times New Roman" w:eastAsiaTheme="minorEastAsia"/>
        </w:rPr>
      </w:pPr>
      <w:r w:rsidRPr="00CB7CDD">
        <w:rPr>
          <w:rFonts w:ascii="Times New Roman" w:hAnsi="Times New Roman" w:cs="Times New Roman" w:eastAsiaTheme="minorEastAsia"/>
          <w:u w:val="single"/>
        </w:rPr>
        <w:t>S2: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 w:eastAsiaTheme="minorEastAsia"/>
          </w:rPr>
          <m:t>p</m:t>
        </m:r>
        <m:r>
          <w:rPr>
            <w:rFonts w:ascii="Cambria Math" w:hAnsi="Cambria Math" w:cs="Times New Roman" w:eastAsiaTheme="minorEastAsia"/>
          </w:rPr>
          <m:t>(a,b)</m:t>
        </m:r>
      </m:oMath>
    </w:p>
    <w:p w:rsidR="00240EA8" w:rsidP="00240EA8" w:rsidRDefault="00240EA8" w14:paraId="693F5514" w14:textId="2C0F49E8">
      <w:pPr>
        <w:rPr>
          <w:rFonts w:ascii="Times New Roman" w:hAnsi="Times New Roman" w:cs="Times New Roman" w:eastAsiaTheme="minorEastAsia"/>
        </w:rPr>
      </w:pPr>
      <w:r w:rsidRPr="00A90666">
        <w:rPr>
          <w:rFonts w:ascii="Times New Roman" w:hAnsi="Times New Roman" w:cs="Times New Roman" w:eastAsiaTheme="minorEastAsia"/>
          <w:u w:val="single"/>
        </w:rPr>
        <w:t>T3</w:t>
      </w:r>
      <w:r>
        <w:rPr>
          <w:rFonts w:ascii="Times New Roman" w:hAnsi="Times New Roman" w:cs="Times New Roman" w:eastAsiaTheme="minorEastAsia"/>
          <w:u w:val="single"/>
        </w:rPr>
        <w:t xml:space="preserve">: </w:t>
      </w:r>
      <m:oMath>
        <m:r>
          <w:rPr>
            <w:rFonts w:ascii="Cambria Math" w:hAnsi="Cambria Math" w:cs="Times New Roman" w:eastAsiaTheme="minorEastAsia"/>
          </w:rPr>
          <m:t>∀X</m:t>
        </m:r>
        <m:r>
          <w:rPr>
            <w:rFonts w:ascii="Cambria Math" w:hAnsi="Cambria Math" w:cs="Times New Roman" w:eastAsiaTheme="minorEastAsia"/>
          </w:rPr>
          <m:t>2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¬r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2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∨¬s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2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∨t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2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</m:t>
        </m:r>
        <m:r>
          <w:rPr>
            <w:rFonts w:ascii="Cambria Math" w:hAnsi="Cambria Math" w:cs="Times New Roman" w:eastAsiaTheme="minorEastAsia"/>
          </w:rPr>
          <m:t>¬r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X2</m:t>
            </m:r>
          </m:e>
        </m:d>
        <m:r>
          <w:rPr>
            <w:rFonts w:ascii="Cambria Math" w:hAnsi="Cambria Math" w:cs="Times New Roman" w:eastAsiaTheme="minorEastAsia"/>
          </w:rPr>
          <m:t>∨¬s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X2</m:t>
            </m:r>
          </m:e>
        </m:d>
        <m:r>
          <w:rPr>
            <w:rFonts w:ascii="Cambria Math" w:hAnsi="Cambria Math" w:cs="Times New Roman" w:eastAsiaTheme="minorEastAsia"/>
          </w:rPr>
          <m:t>∨t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X2</m:t>
            </m:r>
          </m:e>
        </m:d>
      </m:oMath>
    </w:p>
    <w:p w:rsidR="00240EA8" w:rsidP="00240EA8" w:rsidRDefault="00240EA8" w14:paraId="3DAFD3A8" w14:textId="141B67A6">
      <w:pPr>
        <w:rPr>
          <w:rFonts w:ascii="Times New Roman" w:hAnsi="Times New Roman" w:cs="Times New Roman" w:eastAsiaTheme="minorEastAsia"/>
        </w:rPr>
      </w:pPr>
      <w:r w:rsidRPr="009A161B">
        <w:rPr>
          <w:rFonts w:ascii="Times New Roman" w:hAnsi="Times New Roman" w:cs="Times New Roman" w:eastAsiaTheme="minorEastAsia"/>
          <w:u w:val="single"/>
        </w:rPr>
        <w:t>T4:</w:t>
      </w:r>
      <w:r>
        <w:rPr>
          <w:rFonts w:ascii="Times New Roman" w:hAnsi="Times New Roman" w:cs="Times New Roman" w:eastAsiaTheme="minorEastAsia"/>
        </w:rPr>
        <w:t xml:space="preserve"> </w:t>
      </w:r>
      <m:oMath>
        <m:r>
          <w:rPr>
            <w:rFonts w:ascii="Cambria Math" w:hAnsi="Cambria Math" w:cs="Times New Roman" w:eastAsiaTheme="minorEastAsia"/>
          </w:rPr>
          <m:t>∀X</m:t>
        </m:r>
        <m:r>
          <w:rPr>
            <w:rFonts w:ascii="Cambria Math" w:hAnsi="Cambria Math" w:cs="Times New Roman" w:eastAsiaTheme="minorEastAsia"/>
          </w:rPr>
          <m:t>3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¬q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3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∨t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X3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∨m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X3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</m:t>
        </m:r>
        <m:r>
          <w:rPr>
            <w:rFonts w:ascii="Cambria Math" w:hAnsi="Cambria Math" w:cs="Times New Roman" w:eastAsiaTheme="minorEastAsia"/>
          </w:rPr>
          <m:t>¬q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X3</m:t>
            </m:r>
          </m:e>
        </m:d>
        <m:r>
          <w:rPr>
            <w:rFonts w:ascii="Cambria Math" w:hAnsi="Cambria Math" w:cs="Times New Roman" w:eastAsiaTheme="minorEastAsia"/>
          </w:rPr>
          <m:t>∨t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X3</m:t>
            </m:r>
          </m:e>
        </m:d>
        <m:r>
          <w:rPr>
            <w:rFonts w:ascii="Cambria Math" w:hAnsi="Cambria Math" w:cs="Times New Roman" w:eastAsiaTheme="minorEastAsia"/>
          </w:rPr>
          <m:t>∨m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X3</m:t>
            </m:r>
          </m:e>
        </m:d>
      </m:oMath>
    </w:p>
    <w:p w:rsidR="00240EA8" w:rsidP="00240EA8" w:rsidRDefault="00240EA8" w14:paraId="1D57A362" w14:textId="1D8F9D8A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u w:val="single"/>
        </w:rPr>
        <w:t xml:space="preserve">T5: </w:t>
      </w:r>
      <m:oMath>
        <m:r>
          <w:rPr>
            <w:rFonts w:ascii="Cambria Math" w:hAnsi="Cambria Math" w:cs="Times New Roman" w:eastAsiaTheme="minorEastAsia"/>
          </w:rPr>
          <m:t>∀X</m:t>
        </m:r>
        <m:r>
          <w:rPr>
            <w:rFonts w:ascii="Cambria Math" w:hAnsi="Cambria Math" w:cs="Times New Roman" w:eastAsiaTheme="minorEastAsia"/>
          </w:rPr>
          <m:t>4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¬m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4</m:t>
                </m:r>
              </m:e>
            </m:d>
            <m:r>
              <w:rPr>
                <w:rFonts w:ascii="Cambria Math" w:hAnsi="Cambria Math" w:cs="Times New Roman" w:eastAsiaTheme="minorEastAsia"/>
              </w:rPr>
              <m:t>∨n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</w:rPr>
                  <m:t>X</m:t>
                </m:r>
                <m:r>
                  <w:rPr>
                    <w:rFonts w:ascii="Cambria Math" w:hAnsi="Cambria Math" w:cs="Times New Roman" w:eastAsiaTheme="minorEastAsia"/>
                  </w:rPr>
                  <m:t>4</m:t>
                </m:r>
              </m:e>
            </m:d>
          </m:e>
        </m:d>
        <m:r>
          <w:rPr>
            <w:rFonts w:ascii="Cambria Math" w:hAnsi="Cambria Math" w:cs="Times New Roman" w:eastAsiaTheme="minorEastAsia"/>
          </w:rPr>
          <m:t>=</m:t>
        </m:r>
        <m:r>
          <w:rPr>
            <w:rFonts w:ascii="Cambria Math" w:hAnsi="Cambria Math" w:cs="Times New Roman" w:eastAsiaTheme="minorEastAsia"/>
          </w:rPr>
          <m:t>¬m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X4</m:t>
            </m:r>
          </m:e>
        </m:d>
        <m:r>
          <w:rPr>
            <w:rFonts w:ascii="Cambria Math" w:hAnsi="Cambria Math" w:cs="Times New Roman" w:eastAsiaTheme="minorEastAsia"/>
          </w:rPr>
          <m:t>∨n</m:t>
        </m:r>
        <m:d>
          <m:dPr>
            <m:ctrlPr>
              <w:rPr>
                <w:rFonts w:ascii="Cambria Math" w:hAnsi="Cambria Math" w:cs="Times New Roman" w:eastAsiaTheme="minorEastAsia"/>
                <w:i/>
              </w:rPr>
            </m:ctrlPr>
          </m:dPr>
          <m:e>
            <m:r>
              <w:rPr>
                <w:rFonts w:ascii="Cambria Math" w:hAnsi="Cambria Math" w:cs="Times New Roman" w:eastAsiaTheme="minorEastAsia"/>
              </w:rPr>
              <m:t>X4</m:t>
            </m:r>
          </m:e>
        </m:d>
      </m:oMath>
    </w:p>
    <w:p w:rsidR="0028130D" w:rsidP="0028130D" w:rsidRDefault="0028130D" w14:paraId="299B6F08" w14:textId="408E4D15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lastRenderedPageBreak/>
        <w:t>Negate the conclusion and convert to CNF</w:t>
      </w:r>
    </w:p>
    <w:p w:rsidRPr="00721A9F" w:rsidR="0028130D" w:rsidP="0028130D" w:rsidRDefault="00284029" w14:paraId="2E2FF879" w14:textId="6822C645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¬</m:t>
          </m:r>
          <m:r>
            <w:rPr>
              <w:rFonts w:ascii="Cambria Math" w:hAnsi="Cambria Math" w:cs="Times New Roman" w:eastAsiaTheme="minorEastAsia"/>
            </w:rPr>
            <m:t xml:space="preserve"> 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∧¬n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→t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 w:eastAsiaTheme="minorEastAsia"/>
            </w:rPr>
            <m:t>=∀X(¬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∧¬n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→t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)</m:t>
              </m:r>
            </m:e>
          </m:d>
          <m:r>
            <w:rPr>
              <w:rFonts w:ascii="Cambria Math" w:hAnsi="Cambria Math" w:cs="Times New Roman" w:eastAsiaTheme="minorEastAsia"/>
            </w:rPr>
            <m:t>=</m:t>
          </m:r>
        </m:oMath>
      </m:oMathPara>
    </w:p>
    <w:p w:rsidRPr="00E6447D" w:rsidR="00721A9F" w:rsidP="0028130D" w:rsidRDefault="00721A9F" w14:paraId="191D22BB" w14:textId="35D93AE6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=∀X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¬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 w:eastAsiaTheme="minorEastAsia"/>
                        </w:rPr>
                        <m:t>∧¬n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∨t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 w:eastAsiaTheme="minorEastAsia"/>
            </w:rPr>
            <m:t>=∀X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¬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¬s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∨n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∨t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 w:eastAsiaTheme="minorEastAsia"/>
            </w:rPr>
            <m:t>=∀X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∧¬n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∧¬t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 w:eastAsiaTheme="minorEastAsia"/>
            </w:rPr>
            <m:t>=s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X5</m:t>
              </m:r>
            </m:e>
          </m:d>
          <m:r>
            <w:rPr>
              <w:rFonts w:ascii="Cambria Math" w:hAnsi="Cambria Math" w:cs="Times New Roman" w:eastAsiaTheme="minorEastAsia"/>
            </w:rPr>
            <m:t>∧¬n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X5</m:t>
              </m:r>
            </m:e>
          </m:d>
          <m:r>
            <w:rPr>
              <w:rFonts w:ascii="Cambria Math" w:hAnsi="Cambria Math" w:cs="Times New Roman" w:eastAsiaTheme="minorEastAsia"/>
            </w:rPr>
            <m:t>∧¬t(X5)</m:t>
          </m:r>
        </m:oMath>
      </m:oMathPara>
    </w:p>
    <w:p w:rsidRPr="00A83AE6" w:rsidR="00EC7740" w:rsidP="00EC7740" w:rsidRDefault="00E6447D" w14:paraId="109024CB" w14:textId="018F10EA">
      <w:pPr>
        <w:pStyle w:val="ListParagraph"/>
        <w:numPr>
          <w:ilvl w:val="0"/>
          <w:numId w:val="3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Derive an inconsistency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275C" w:rsidTr="0011275C" w14:paraId="55BB2264" w14:textId="77777777">
        <w:tc>
          <w:tcPr>
            <w:tcW w:w="4508" w:type="dxa"/>
          </w:tcPr>
          <w:p w:rsidR="0011275C" w:rsidP="00EB3AD5" w:rsidRDefault="0011275C" w14:paraId="60D58573" w14:textId="26B323F2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¬p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X1,Y1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∨q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∨</m:t>
                </m:r>
                <m:r>
                  <w:rPr>
                    <w:rFonts w:ascii="Cambria Math" w:hAnsi="Cambria Math" w:cs="Times New Roman"/>
                  </w:rPr>
                  <m:t>r(X1)</m:t>
                </m:r>
              </m:oMath>
            </m:oMathPara>
          </w:p>
        </w:tc>
        <w:tc>
          <w:tcPr>
            <w:tcW w:w="4508" w:type="dxa"/>
          </w:tcPr>
          <w:p w:rsidR="0011275C" w:rsidP="00EB3AD5" w:rsidRDefault="0011275C" w14:paraId="7A6D7F57" w14:textId="72344C2A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p(a,b)</m:t>
                </m:r>
              </m:oMath>
            </m:oMathPara>
          </w:p>
        </w:tc>
      </w:tr>
      <w:tr w:rsidR="0011275C" w:rsidTr="0011275C" w14:paraId="02ECC646" w14:textId="77777777">
        <w:tc>
          <w:tcPr>
            <w:tcW w:w="4508" w:type="dxa"/>
          </w:tcPr>
          <w:p w:rsidR="0011275C" w:rsidP="00EB3AD5" w:rsidRDefault="0011275C" w14:paraId="4648B538" w14:textId="2DB7C541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∨r(a)</m:t>
                </m:r>
              </m:oMath>
            </m:oMathPara>
          </w:p>
        </w:tc>
        <w:tc>
          <w:tcPr>
            <w:tcW w:w="4508" w:type="dxa"/>
          </w:tcPr>
          <w:p w:rsidR="0011275C" w:rsidP="00EB3AD5" w:rsidRDefault="0011275C" w14:paraId="6E5D0DF1" w14:textId="77AF8E9A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¬r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X2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∨¬s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X2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∨t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X2</m:t>
                    </m:r>
                  </m:e>
                </m:d>
              </m:oMath>
            </m:oMathPara>
          </w:p>
        </w:tc>
      </w:tr>
      <w:tr w:rsidR="0011275C" w:rsidTr="0011275C" w14:paraId="3CAC7FAD" w14:textId="77777777">
        <w:tc>
          <w:tcPr>
            <w:tcW w:w="4508" w:type="dxa"/>
          </w:tcPr>
          <w:p w:rsidR="0011275C" w:rsidP="00EB3AD5" w:rsidRDefault="0011275C" w14:paraId="64FFA9EA" w14:textId="3D38444C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q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∨¬s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∨t(a)</m:t>
                </m:r>
              </m:oMath>
            </m:oMathPara>
          </w:p>
        </w:tc>
        <w:tc>
          <w:tcPr>
            <w:tcW w:w="4508" w:type="dxa"/>
          </w:tcPr>
          <w:p w:rsidR="0011275C" w:rsidP="00EB3AD5" w:rsidRDefault="0011275C" w14:paraId="3F26558B" w14:textId="4B3290B3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¬q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X3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∨t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X3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∨m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X3</m:t>
                    </m:r>
                  </m:e>
                </m:d>
              </m:oMath>
            </m:oMathPara>
          </w:p>
        </w:tc>
      </w:tr>
      <w:tr w:rsidR="0011275C" w:rsidTr="0011275C" w14:paraId="73C4BCE3" w14:textId="77777777">
        <w:tc>
          <w:tcPr>
            <w:tcW w:w="4508" w:type="dxa"/>
          </w:tcPr>
          <w:p w:rsidR="0011275C" w:rsidP="00EB3AD5" w:rsidRDefault="0011275C" w14:paraId="27C08A0D" w14:textId="6F621A05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¬s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∨t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∨m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11275C" w:rsidP="00EB3AD5" w:rsidRDefault="0011275C" w14:paraId="207CEE0A" w14:textId="3D84AAC8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¬m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X4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</w:rPr>
                  <m:t>∨n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</w:rPr>
                      <m:t>X4</m:t>
                    </m:r>
                  </m:e>
                </m:d>
              </m:oMath>
            </m:oMathPara>
          </w:p>
        </w:tc>
      </w:tr>
      <w:tr w:rsidR="0011275C" w:rsidTr="0011275C" w14:paraId="0C18D43E" w14:textId="77777777">
        <w:tc>
          <w:tcPr>
            <w:tcW w:w="4508" w:type="dxa"/>
          </w:tcPr>
          <w:p w:rsidR="0011275C" w:rsidP="00EB3AD5" w:rsidRDefault="0011275C" w14:paraId="1C9DD4F8" w14:textId="75C1F7B3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¬s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∨t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∨n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11275C" w:rsidP="00EB3AD5" w:rsidRDefault="00E6447D" w14:paraId="6DFFDEF2" w14:textId="38CEEA8F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s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X5</m:t>
                    </m:r>
                  </m:e>
                </m:d>
              </m:oMath>
            </m:oMathPara>
          </w:p>
        </w:tc>
      </w:tr>
      <w:tr w:rsidR="00E6447D" w:rsidTr="0011275C" w14:paraId="655B4626" w14:textId="77777777">
        <w:tc>
          <w:tcPr>
            <w:tcW w:w="4508" w:type="dxa"/>
          </w:tcPr>
          <w:p w:rsidR="00E6447D" w:rsidP="00EB3AD5" w:rsidRDefault="00E6447D" w14:paraId="1CDC1C70" w14:textId="588F83FA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  <m:r>
                  <w:rPr>
                    <w:rFonts w:ascii="Cambria Math" w:hAnsi="Cambria Math" w:eastAsia="Times New Roman" w:cs="Times New Roman"/>
                  </w:rPr>
                  <m:t>∨n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E6447D" w:rsidP="00EB3AD5" w:rsidRDefault="00E6447D" w14:paraId="433BB9FF" w14:textId="42F096BB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¬n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X5</m:t>
                    </m:r>
                  </m:e>
                </m:d>
              </m:oMath>
            </m:oMathPara>
          </w:p>
        </w:tc>
      </w:tr>
      <w:tr w:rsidR="00E6447D" w:rsidTr="0011275C" w14:paraId="7168481B" w14:textId="77777777">
        <w:tc>
          <w:tcPr>
            <w:tcW w:w="4508" w:type="dxa"/>
          </w:tcPr>
          <w:p w:rsidR="00E6447D" w:rsidP="00EB3AD5" w:rsidRDefault="00E6447D" w14:paraId="374DC139" w14:textId="04E847B3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t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:rsidR="00E6447D" w:rsidP="00EB3AD5" w:rsidRDefault="00E6447D" w14:paraId="3CFA825F" w14:textId="7057B9D9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¬t</m:t>
                </m:r>
                <m:d>
                  <m:dPr>
                    <m:ctrlPr>
                      <w:rPr>
                        <w:rFonts w:ascii="Cambria Math" w:hAnsi="Cambria Math" w:eastAsia="Times New Roman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Times New Roman" w:cs="Times New Roman"/>
                      </w:rPr>
                      <m:t>X5</m:t>
                    </m:r>
                  </m:e>
                </m:d>
              </m:oMath>
            </m:oMathPara>
          </w:p>
        </w:tc>
      </w:tr>
      <w:tr w:rsidR="00E6447D" w:rsidTr="0011275C" w14:paraId="18CB67A3" w14:textId="77777777">
        <w:tc>
          <w:tcPr>
            <w:tcW w:w="4508" w:type="dxa"/>
          </w:tcPr>
          <w:p w:rsidR="00E6447D" w:rsidP="00EB3AD5" w:rsidRDefault="00E6447D" w14:paraId="513693F6" w14:textId="407A7B4E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∎</m:t>
                </m:r>
              </m:oMath>
            </m:oMathPara>
          </w:p>
        </w:tc>
        <w:tc>
          <w:tcPr>
            <w:tcW w:w="4508" w:type="dxa"/>
          </w:tcPr>
          <w:p w:rsidR="00E6447D" w:rsidP="00EB3AD5" w:rsidRDefault="00E6447D" w14:paraId="35D71EF5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Pr="00EB3AD5" w:rsidR="00EB3AD5" w:rsidP="00EB3AD5" w:rsidRDefault="00EB3AD5" w14:paraId="3CB40F15" w14:textId="77777777">
      <w:pPr>
        <w:rPr>
          <w:rFonts w:ascii="Times New Roman" w:hAnsi="Times New Roman" w:cs="Times New Roman" w:eastAsiaTheme="minorEastAsia"/>
        </w:rPr>
      </w:pPr>
    </w:p>
    <w:p w:rsidR="005D0404" w:rsidP="005D0404" w:rsidRDefault="00FD38A3" w14:paraId="4F9DEB78" w14:textId="09A9FA94">
      <w:pPr>
        <w:rPr>
          <w:rFonts w:ascii="Times New Roman" w:hAnsi="Times New Roman" w:cs="Times New Roman" w:eastAsiaTheme="minorEastAsia"/>
        </w:rPr>
      </w:pPr>
      <w:r w:rsidR="00FD38A3">
        <w:drawing>
          <wp:inline wp14:editId="07B86B96" wp14:anchorId="5264AC7F">
            <wp:extent cx="5953124" cy="3048000"/>
            <wp:effectExtent l="0" t="0" r="9525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5432d2a61d8040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31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3568" w:rsidR="00FD38A3" w:rsidP="005D0404" w:rsidRDefault="00A23568" w14:paraId="58FEC4EC" w14:textId="5AF1BC9F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∀</m:t>
          </m:r>
          <m:r>
            <w:rPr>
              <w:rFonts w:ascii="Cambria Math" w:hAnsi="Cambria Math" w:cs="Times New Roman" w:eastAsiaTheme="minorEastAsia"/>
            </w:rPr>
            <m:t>M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mod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→∃</m:t>
              </m:r>
              <m:r>
                <w:rPr>
                  <w:rFonts w:ascii="Cambria Math" w:hAnsi="Cambria Math" w:cs="Times New Roman" w:eastAsiaTheme="minorEastAsia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lec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hAnsi="Cambria Math" w:cs="Times New Roman" w:eastAsiaTheme="minorEastAsia"/>
                        </w:rPr>
                        <m:t>∨ta</m:t>
                      </m:r>
                      <m:d>
                        <m:d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t>L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∧teaches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L</m:t>
                      </m:r>
                      <m:r>
                        <w:rPr>
                          <w:rFonts w:ascii="Cambria Math" w:hAnsi="Cambria Math" w:cs="Times New Roman" w:eastAsiaTheme="minorEastAsia"/>
                        </w:rPr>
                        <m:t>,</m:t>
                      </m:r>
                      <m:r>
                        <w:rPr>
                          <w:rFonts w:ascii="Cambria Math" w:hAnsi="Cambria Math" w:cs="Times New Roman" w:eastAsiaTheme="minorEastAsia"/>
                        </w:rPr>
                        <m:t>M</m:t>
                      </m:r>
                    </m:e>
                  </m:d>
                </m:e>
              </m:d>
            </m:e>
          </m:d>
        </m:oMath>
      </m:oMathPara>
    </w:p>
    <w:p w:rsidR="00A23568" w:rsidP="700B52DB" w:rsidRDefault="00BA2F4D" w14:paraId="1B3A53B7" w14:textId="30D6416D">
      <w:pPr>
        <w:rPr>
          <w:rFonts w:ascii="Times New Roman" w:hAnsi="Times New Roman" w:eastAsia="" w:cs="Times New Roman" w:eastAsiaTheme="minorEastAsia"/>
        </w:rPr>
      </w:pPr>
      <w:r w:rsidR="00BA2F4D">
        <w:drawing>
          <wp:inline wp14:editId="421E0023" wp14:anchorId="2698BF53">
            <wp:extent cx="5419726" cy="371475"/>
            <wp:effectExtent l="0" t="0" r="9525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dd2244830b144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B4" w:rsidP="005D0404" w:rsidRDefault="003B0BEB" w14:paraId="38958755" w14:textId="1CBB8261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First, formalise: “No lecturer teaches more than one advanced module”:</w:t>
      </w:r>
    </w:p>
    <w:p w:rsidRPr="003B0BEB" w:rsidR="003B0BEB" w:rsidP="005D0404" w:rsidRDefault="003B0BEB" w14:paraId="60857510" w14:textId="285E2DA0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¬∃M1,M2,L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level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M1,</m:t>
                  </m:r>
                  <m:r>
                    <m:rPr>
                      <m:nor/>
                    </m:rPr>
                    <w:rPr>
                      <w:rFonts w:ascii="Cambria Math" w:hAnsi="Cambria Math" w:cs="Times New Roman" w:eastAsiaTheme="minorEastAsia"/>
                    </w:rPr>
                    <m:t>advanced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∧level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M2,advanced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∧M1≠M2∧lec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L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L,M1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L,M2</m:t>
                  </m:r>
                </m:e>
              </m:d>
            </m:e>
          </m:d>
        </m:oMath>
      </m:oMathPara>
    </w:p>
    <w:p w:rsidR="003B0BEB" w:rsidP="005D0404" w:rsidRDefault="003B0BEB" w14:paraId="5DD39447" w14:textId="424FE9C4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Next, formalise: “Some Tas teach more than one module at any one level”:</w:t>
      </w:r>
    </w:p>
    <w:p w:rsidRPr="003B0BEB" w:rsidR="003B0BEB" w:rsidP="005D0404" w:rsidRDefault="003B0BEB" w14:paraId="0EC7EDEE" w14:textId="63D6A64C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∃T,M1,M2, L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mod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∧mod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M2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∧M1≠M2∧level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M1,L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∧level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M2,L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∧ta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T,M1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T,M2</m:t>
                  </m:r>
                </m:e>
              </m:d>
            </m:e>
          </m:d>
        </m:oMath>
      </m:oMathPara>
    </w:p>
    <w:p w:rsidR="003B0BEB" w:rsidP="005D0404" w:rsidRDefault="003B0BEB" w14:paraId="3CB690EC" w14:textId="08A25A78">
      <w:p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These two sentences must then by connected by a conjunction (</w:t>
      </w:r>
      <m:oMath>
        <m:r>
          <w:rPr>
            <w:rFonts w:ascii="Cambria Math" w:hAnsi="Cambria Math" w:cs="Times New Roman" w:eastAsiaTheme="minorEastAsia"/>
          </w:rPr>
          <m:t>∧</m:t>
        </m:r>
      </m:oMath>
      <w:r>
        <w:rPr>
          <w:rFonts w:ascii="Times New Roman" w:hAnsi="Times New Roman" w:cs="Times New Roman" w:eastAsiaTheme="minorEastAsia"/>
        </w:rPr>
        <w:t>).</w:t>
      </w:r>
    </w:p>
    <w:p w:rsidR="003B0BEB" w:rsidP="45EE6356" w:rsidRDefault="00684FDB" w14:paraId="5775542E" w14:textId="295625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</w:rPr>
      </w:pPr>
      <w:r w:rsidR="00684FDB">
        <w:drawing>
          <wp:inline wp14:editId="45EE6356" wp14:anchorId="7654B04A">
            <wp:extent cx="5667374" cy="409575"/>
            <wp:effectExtent l="0" t="0" r="9525" b="952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5957a97a7a624e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1F44" w:rsidR="002B3963" w:rsidP="005D0404" w:rsidRDefault="00021F44" w14:paraId="60DB52B2" w14:textId="278E8B30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∀M,S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mod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∧level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M,advanced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∧student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S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∧reg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S,M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→∀P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∧prereq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P,M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→reg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S,P</m:t>
                      </m:r>
                    </m:e>
                  </m:d>
                </m:e>
              </m:d>
            </m:e>
          </m:d>
        </m:oMath>
      </m:oMathPara>
    </w:p>
    <w:p w:rsidR="00021F44" w:rsidP="005D0404" w:rsidRDefault="00021F44" w14:paraId="227E82A3" w14:textId="7C991818">
      <w:pPr>
        <w:rPr>
          <w:rFonts w:ascii="Times New Roman" w:hAnsi="Times New Roman" w:cs="Times New Roman" w:eastAsiaTheme="minorEastAsia"/>
        </w:rPr>
      </w:pPr>
      <w:r w:rsidR="00021F44">
        <w:drawing>
          <wp:inline wp14:editId="3B6AB943" wp14:anchorId="64880EAA">
            <wp:extent cx="5800725" cy="361950"/>
            <wp:effectExtent l="0" t="0" r="9525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c43a4df8a0bb41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4B10" w:rsidR="00021F44" w:rsidP="005D0404" w:rsidRDefault="002063AB" w14:paraId="183E4CBA" w14:textId="0CFC04CB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∀T,L</m:t>
          </m:r>
          <m:r>
            <w:rPr>
              <w:rFonts w:ascii="Cambria Math" w:hAnsi="Cambria Math" w:cs="Times New Roman" w:eastAsiaTheme="minorEastAsia"/>
            </w:rPr>
            <m:t>,M1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lec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L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∧ta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∧mod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L,M1,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∧teaches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T,M1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∧∃M2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M2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∧prereq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M2,M1</m:t>
                      </m:r>
                    </m:e>
                  </m:d>
                </m:e>
              </m:d>
              <m:r>
                <w:rPr>
                  <w:rFonts w:ascii="Cambria Math" w:hAnsi="Cambria Math" w:cs="Times New Roman" w:eastAsiaTheme="minorEastAsia"/>
                </w:rPr>
                <m:t>→∃M3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M3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∧prereq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M3,M1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∧teaches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T,M3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∧teaches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L,M3</m:t>
                      </m:r>
                    </m:e>
                  </m:d>
                </m:e>
              </m:d>
            </m:e>
          </m:d>
        </m:oMath>
      </m:oMathPara>
    </w:p>
    <w:p w:rsidR="000B4B10" w:rsidP="005D0404" w:rsidRDefault="000B4B10" w14:paraId="3B50A0EF" w14:textId="5B4FAD55">
      <w:pPr>
        <w:rPr>
          <w:rFonts w:ascii="Times New Roman" w:hAnsi="Times New Roman" w:cs="Times New Roman" w:eastAsiaTheme="minorEastAsia"/>
        </w:rPr>
      </w:pPr>
      <w:r w:rsidR="000B4B10">
        <w:drawing>
          <wp:inline wp14:editId="3650F5D1" wp14:anchorId="0D323AA9">
            <wp:extent cx="5734052" cy="257175"/>
            <wp:effectExtent l="0" t="0" r="0" b="9525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9f8c0544926d4d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4FD4" w:rsidR="00F11225" w:rsidP="005D0404" w:rsidRDefault="00F178E5" w14:paraId="1AB96F45" w14:textId="232B7DBD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∃T1,</m:t>
          </m:r>
          <m:r>
            <w:rPr>
              <w:rFonts w:ascii="Cambria Math" w:hAnsi="Cambria Math" w:cs="Times New Roman" w:eastAsiaTheme="minorEastAsia"/>
            </w:rPr>
            <m:t>T2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ta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T1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∧ta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T2</m:t>
                  </m:r>
                </m:e>
              </m:d>
              <m:r>
                <w:rPr>
                  <w:rFonts w:ascii="Cambria Math" w:hAnsi="Cambria Math" w:cs="Times New Roman" w:eastAsiaTheme="minorEastAsia"/>
                </w:rPr>
                <m:t>∧T1≠T2∧∀M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</w:rPr>
                    <m:t>mod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∧level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M,introductory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→teaches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T1,M</m:t>
                      </m:r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t>∨teaches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t>T2,M</m:t>
                      </m:r>
                    </m:e>
                  </m:d>
                </m:e>
              </m:d>
            </m:e>
          </m:d>
        </m:oMath>
      </m:oMathPara>
    </w:p>
    <w:p w:rsidR="00B34FD4" w:rsidP="005D0404" w:rsidRDefault="00B3186E" w14:paraId="56838743" w14:textId="13D5431D">
      <w:pPr>
        <w:rPr>
          <w:rFonts w:ascii="Times New Roman" w:hAnsi="Times New Roman" w:cs="Times New Roman" w:eastAsiaTheme="minorEastAsia"/>
        </w:rPr>
      </w:pPr>
      <w:r w:rsidR="00B3186E">
        <w:drawing>
          <wp:inline wp14:editId="1840B81D" wp14:anchorId="2425BA0B">
            <wp:extent cx="5800725" cy="2200275"/>
            <wp:effectExtent l="0" t="0" r="9525" b="9525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a4f7ee5a35794b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86E" w:rsidP="00552E03" w:rsidRDefault="00552E03" w14:paraId="777C66C1" w14:textId="723CFA79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Convert all background theory to CNF</w:t>
      </w:r>
    </w:p>
    <w:p w:rsidRPr="00552E03" w:rsidR="00552E03" w:rsidP="00552E03" w:rsidRDefault="00552E03" w14:paraId="2861F7E8" w14:textId="3ECFE6A6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A∧B→C≡¬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A∧B</m:t>
              </m:r>
            </m:e>
          </m:d>
          <m:r>
            <w:rPr>
              <w:rFonts w:ascii="Cambria Math" w:hAnsi="Cambria Math" w:cs="Times New Roman" w:eastAsiaTheme="minorEastAsia"/>
            </w:rPr>
            <m:t>∨C≡¬A∨¬B∨C</m:t>
          </m:r>
        </m:oMath>
      </m:oMathPara>
    </w:p>
    <w:p w:rsidRPr="00552E03" w:rsidR="00552E03" w:rsidP="00552E03" w:rsidRDefault="00552E03" w14:paraId="48D032F0" w14:textId="7C719A54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M→C≡¬M∨C</m:t>
          </m:r>
        </m:oMath>
      </m:oMathPara>
    </w:p>
    <w:p w:rsidRPr="00552E03" w:rsidR="00552E03" w:rsidP="00552E03" w:rsidRDefault="00552E03" w14:paraId="2D3A90A9" w14:textId="6FAACADE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N∧P→C≡¬N∨¬P∨C</m:t>
          </m:r>
        </m:oMath>
      </m:oMathPara>
    </w:p>
    <w:p w:rsidRPr="00552E03" w:rsidR="00552E03" w:rsidP="00552E03" w:rsidRDefault="00552E03" w14:paraId="0635A2A9" w14:textId="37D27F88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M→E≡¬M∨E</m:t>
          </m:r>
        </m:oMath>
      </m:oMathPara>
    </w:p>
    <w:p w:rsidRPr="00552E03" w:rsidR="00552E03" w:rsidP="00552E03" w:rsidRDefault="00552E03" w14:paraId="21735B53" w14:textId="5FBAED92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A∧F→P≡¬A∨¬F∨P</m:t>
          </m:r>
        </m:oMath>
      </m:oMathPara>
    </w:p>
    <w:p w:rsidRPr="00552E03" w:rsidR="00552E03" w:rsidP="00552E03" w:rsidRDefault="00552E03" w14:paraId="2138E497" w14:textId="5B9A2BF7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K→F≡¬K∨F</m:t>
          </m:r>
        </m:oMath>
      </m:oMathPara>
    </w:p>
    <w:p w:rsidRPr="00552E03" w:rsidR="00552E03" w:rsidP="00552E03" w:rsidRDefault="00552E03" w14:paraId="449591D9" w14:textId="320E5124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K</m:t>
          </m:r>
        </m:oMath>
      </m:oMathPara>
    </w:p>
    <w:p w:rsidR="00552E03" w:rsidP="00552E03" w:rsidRDefault="00552E03" w14:paraId="6A4BA446" w14:textId="2B074859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Convert integrity constraint to CNF</w:t>
      </w:r>
    </w:p>
    <w:p w:rsidRPr="00552E03" w:rsidR="00552E03" w:rsidP="00552E03" w:rsidRDefault="00552E03" w14:paraId="516F503A" w14:textId="0A2C9F6C">
      <w:pPr>
        <w:ind w:left="360"/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¬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t>E∧K</m:t>
              </m:r>
            </m:e>
          </m:d>
          <m:r>
            <w:rPr>
              <w:rFonts w:ascii="Cambria Math" w:hAnsi="Cambria Math" w:cs="Times New Roman" w:eastAsiaTheme="minorEastAsia"/>
            </w:rPr>
            <m:t>≡¬E∨¬K</m:t>
          </m:r>
        </m:oMath>
      </m:oMathPara>
    </w:p>
    <w:p w:rsidR="00552E03" w:rsidP="00552E03" w:rsidRDefault="00552E03" w14:paraId="6CECA2DC" w14:textId="72CBAAC2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t>Negate conclusion and convert to CNF</w:t>
      </w:r>
    </w:p>
    <w:p w:rsidRPr="00552E03" w:rsidR="00552E03" w:rsidP="00552E03" w:rsidRDefault="00552E03" w14:paraId="0A62C266" w14:textId="1418D61B">
      <w:pPr>
        <w:rPr>
          <w:rFonts w:ascii="Times New Roman" w:hAnsi="Times New Roman" w:cs="Times New Roman" w:eastAsiaTheme="minorEastAsia"/>
        </w:rPr>
      </w:pPr>
      <m:oMathPara>
        <m:oMath>
          <m:r>
            <w:rPr>
              <w:rFonts w:ascii="Cambria Math" w:hAnsi="Cambria Math" w:cs="Times New Roman" w:eastAsiaTheme="minorEastAsia"/>
            </w:rPr>
            <m:t>¬C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52E03" w:rsidTr="00552E03" w14:paraId="7AB4EDAF" w14:textId="77777777">
        <w:tc>
          <w:tcPr>
            <w:tcW w:w="6974" w:type="dxa"/>
          </w:tcPr>
          <w:p w:rsidR="00552E03" w:rsidP="00552E03" w:rsidRDefault="00552E03" w14:paraId="2ED0BDA8" w14:textId="68C328AE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¬M∨C</m:t>
                </m:r>
              </m:oMath>
            </m:oMathPara>
          </w:p>
        </w:tc>
        <w:tc>
          <w:tcPr>
            <w:tcW w:w="6974" w:type="dxa"/>
          </w:tcPr>
          <w:p w:rsidR="00552E03" w:rsidP="00552E03" w:rsidRDefault="00552E03" w14:paraId="19089E7D" w14:textId="2210127F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¬C</m:t>
                </m:r>
              </m:oMath>
            </m:oMathPara>
          </w:p>
        </w:tc>
      </w:tr>
      <w:tr w:rsidR="00552E03" w:rsidTr="00552E03" w14:paraId="60CE4F05" w14:textId="77777777">
        <w:tc>
          <w:tcPr>
            <w:tcW w:w="6974" w:type="dxa"/>
          </w:tcPr>
          <w:p w:rsidR="00552E03" w:rsidP="00552E03" w:rsidRDefault="00552E03" w14:paraId="0A0F4F55" w14:textId="27C1D251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¬M</m:t>
                </m:r>
              </m:oMath>
            </m:oMathPara>
          </w:p>
        </w:tc>
        <w:tc>
          <w:tcPr>
            <w:tcW w:w="6974" w:type="dxa"/>
          </w:tcPr>
          <w:p w:rsidR="00552E03" w:rsidP="00552E03" w:rsidRDefault="004C2464" w14:paraId="086333FE" w14:textId="0BD57BAB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M (results in a solution)</m:t>
                </m:r>
              </m:oMath>
            </m:oMathPara>
          </w:p>
        </w:tc>
      </w:tr>
      <w:tr w:rsidR="00552E03" w:rsidTr="00552E03" w14:paraId="799AB2C9" w14:textId="77777777">
        <w:tc>
          <w:tcPr>
            <w:tcW w:w="6974" w:type="dxa"/>
          </w:tcPr>
          <w:p w:rsidR="00552E03" w:rsidP="00552E03" w:rsidRDefault="004C2464" w14:paraId="3598443F" w14:textId="0F594784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∎</m:t>
                </m:r>
              </m:oMath>
            </m:oMathPara>
          </w:p>
        </w:tc>
        <w:tc>
          <w:tcPr>
            <w:tcW w:w="6974" w:type="dxa"/>
          </w:tcPr>
          <w:p w:rsidR="00552E03" w:rsidP="00552E03" w:rsidRDefault="00552E03" w14:paraId="2D7EEEC4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552E03" w:rsidP="00552E03" w:rsidRDefault="00552E03" w14:paraId="17DA79B1" w14:textId="6F193E56">
      <w:pPr>
        <w:rPr>
          <w:rFonts w:ascii="Times New Roman" w:hAnsi="Times New Roman" w:cs="Times New Roman"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C2464" w:rsidTr="004C2464" w14:paraId="28AABD38" w14:textId="77777777">
        <w:tc>
          <w:tcPr>
            <w:tcW w:w="6974" w:type="dxa"/>
          </w:tcPr>
          <w:p w:rsidR="004C2464" w:rsidP="00552E03" w:rsidRDefault="004C2464" w14:paraId="5FF7156A" w14:textId="019AF9BE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m:rPr>
                    <m:lit/>
                  </m:rPr>
                  <w:rPr>
                    <w:rFonts w:ascii="Cambria Math" w:hAnsi="Cambria Math" w:cs="Times New Roman" w:eastAsiaTheme="minorEastAsia"/>
                  </w:rPr>
                  <m:t>¬</m:t>
                </m:r>
                <m:r>
                  <w:rPr>
                    <w:rFonts w:ascii="Cambria Math" w:hAnsi="Cambria Math" w:cs="Times New Roman" w:eastAsiaTheme="minorEastAsia"/>
                  </w:rPr>
                  <m:t>N∨¬P∨C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24FD68D0" w14:textId="429DC7DF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¬C</m:t>
                </m:r>
              </m:oMath>
            </m:oMathPara>
          </w:p>
        </w:tc>
      </w:tr>
      <w:tr w:rsidR="004C2464" w:rsidTr="004C2464" w14:paraId="697D0AD0" w14:textId="77777777">
        <w:tc>
          <w:tcPr>
            <w:tcW w:w="6974" w:type="dxa"/>
          </w:tcPr>
          <w:p w:rsidR="004C2464" w:rsidP="00552E03" w:rsidRDefault="004C2464" w14:paraId="3929D606" w14:textId="6DAE1B23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¬N∨¬P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1504855D" w14:textId="3B0F31AA">
            <w:pPr>
              <w:rPr>
                <w:rFonts w:ascii="Times New Roman" w:hAnsi="Times New Roman" w:cs="Times New Roman" w:eastAsiaTheme="minorEastAsia"/>
              </w:rPr>
            </w:pPr>
            <m:oMathPara>
              <m:oMath>
                <m:r>
                  <w:rPr>
                    <w:rFonts w:ascii="Cambria Math" w:hAnsi="Cambria Math" w:cs="Times New Roman" w:eastAsiaTheme="minorEastAsia"/>
                  </w:rPr>
                  <m:t>¬A∨¬F∨P</m:t>
                </m:r>
              </m:oMath>
            </m:oMathPara>
          </w:p>
        </w:tc>
      </w:tr>
      <w:tr w:rsidR="004C2464" w:rsidTr="004C2464" w14:paraId="59B20AEF" w14:textId="77777777">
        <w:tc>
          <w:tcPr>
            <w:tcW w:w="6974" w:type="dxa"/>
          </w:tcPr>
          <w:p w:rsidR="004C2464" w:rsidP="00552E03" w:rsidRDefault="004C2464" w14:paraId="2E326499" w14:textId="7C0B52C6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¬N∨¬A∨¬F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5E4A0BC2" w14:textId="2F96E3DB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¬K∨F</m:t>
                </m:r>
              </m:oMath>
            </m:oMathPara>
          </w:p>
        </w:tc>
      </w:tr>
      <w:tr w:rsidR="004C2464" w:rsidTr="004C2464" w14:paraId="7CEC3A38" w14:textId="77777777">
        <w:tc>
          <w:tcPr>
            <w:tcW w:w="6974" w:type="dxa"/>
          </w:tcPr>
          <w:p w:rsidR="004C2464" w:rsidP="00552E03" w:rsidRDefault="004C2464" w14:paraId="2F6CE856" w14:textId="05C094A3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¬N∨¬A∨¬K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0019E82A" w14:textId="6763B7A2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K</m:t>
                </m:r>
              </m:oMath>
            </m:oMathPara>
          </w:p>
        </w:tc>
      </w:tr>
      <w:tr w:rsidR="004C2464" w:rsidTr="004C2464" w14:paraId="05E4FDFF" w14:textId="77777777">
        <w:tc>
          <w:tcPr>
            <w:tcW w:w="6974" w:type="dxa"/>
          </w:tcPr>
          <w:p w:rsidR="004C2464" w:rsidP="00552E03" w:rsidRDefault="004C2464" w14:paraId="2017E464" w14:textId="56126884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¬N∨¬A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4FA19BDB" w14:textId="781D63C2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N</m:t>
                </m:r>
                <m:r>
                  <w:rPr>
                    <w:rFonts w:ascii="Cambria Math" w:hAnsi="Cambria Math" w:eastAsia="Times New Roman" w:cs="Times New Roman"/>
                  </w:rPr>
                  <m:t>∧</m:t>
                </m:r>
                <m:r>
                  <w:rPr>
                    <w:rFonts w:ascii="Cambria Math" w:hAnsi="Cambria Math" w:eastAsia="Times New Roman" w:cs="Times New Roman"/>
                  </w:rPr>
                  <m:t>A (results in a solution)</m:t>
                </m:r>
              </m:oMath>
            </m:oMathPara>
          </w:p>
        </w:tc>
      </w:tr>
      <w:tr w:rsidR="004C2464" w:rsidTr="004C2464" w14:paraId="6F19A4D3" w14:textId="77777777">
        <w:tc>
          <w:tcPr>
            <w:tcW w:w="6974" w:type="dxa"/>
          </w:tcPr>
          <w:p w:rsidR="004C2464" w:rsidP="00552E03" w:rsidRDefault="004C2464" w14:paraId="07057FEC" w14:textId="0E9C2F13">
            <w:pPr>
              <w:rPr>
                <w:rFonts w:ascii="Times New Roman" w:hAnsi="Times New Roman" w:eastAsia="Times New Roman" w:cs="Times New Roman"/>
              </w:rPr>
            </w:pPr>
            <m:oMathPara>
              <m:oMath>
                <m:r>
                  <w:rPr>
                    <w:rFonts w:ascii="Cambria Math" w:hAnsi="Cambria Math" w:eastAsia="Times New Roman" w:cs="Times New Roman"/>
                  </w:rPr>
                  <m:t>∎</m:t>
                </m:r>
              </m:oMath>
            </m:oMathPara>
          </w:p>
        </w:tc>
        <w:tc>
          <w:tcPr>
            <w:tcW w:w="6974" w:type="dxa"/>
          </w:tcPr>
          <w:p w:rsidR="004C2464" w:rsidP="00552E03" w:rsidRDefault="004C2464" w14:paraId="79092692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</w:tbl>
    <w:p w:rsidR="004C2464" w:rsidP="00552E03" w:rsidRDefault="004C2464" w14:paraId="3679499A" w14:textId="1DE8BEAA">
      <w:pPr>
        <w:rPr>
          <w:rFonts w:ascii="Times New Roman" w:hAnsi="Times New Roman" w:cs="Times New Roman" w:eastAsiaTheme="minorEastAsia"/>
        </w:rPr>
      </w:pPr>
    </w:p>
    <w:p w:rsidRPr="00552E03" w:rsidR="004C2464" w:rsidP="6A122FD3" w:rsidRDefault="004C2464" w14:paraId="65BF5AD0" w14:textId="1B1B2828">
      <w:pPr>
        <w:rPr>
          <w:rFonts w:ascii="Times New Roman" w:hAnsi="Times New Roman" w:eastAsia="" w:cs="Times New Roman" w:eastAsiaTheme="minorEastAsia"/>
        </w:rPr>
      </w:pPr>
      <w:r w:rsidRPr="6A122FD3" w:rsidR="608F35E9">
        <w:rPr>
          <w:rFonts w:ascii="Times New Roman" w:hAnsi="Times New Roman" w:eastAsia="" w:cs="Times New Roman" w:eastAsiaTheme="minorEastAsia"/>
        </w:rPr>
        <w:t xml:space="preserve">Need to check integrity constraints here. </w:t>
      </w:r>
    </w:p>
    <w:p w:rsidRPr="00552E03" w:rsidR="004C2464" w:rsidP="6A122FD3" w:rsidRDefault="004C2464" w14:paraId="04E753C2" w14:textId="490AC8AA">
      <w:pPr>
        <w:rPr>
          <w:rFonts w:ascii="Times New Roman" w:hAnsi="Times New Roman" w:eastAsia="" w:cs="Times New Roman" w:eastAsiaTheme="minorEastAsia"/>
        </w:rPr>
      </w:pPr>
      <w:r w:rsidRPr="6A122FD3" w:rsidR="608F35E9">
        <w:rPr>
          <w:rFonts w:ascii="Times New Roman" w:hAnsi="Times New Roman" w:eastAsia="" w:cs="Times New Roman" w:eastAsiaTheme="minorEastAsia"/>
        </w:rPr>
        <w:t xml:space="preserve">M -&gt; E, and since K </w:t>
      </w:r>
      <w:r w:rsidRPr="6A122FD3" w:rsidR="14B69B11">
        <w:rPr>
          <w:rFonts w:ascii="Times New Roman" w:hAnsi="Times New Roman" w:eastAsia="" w:cs="Times New Roman" w:eastAsiaTheme="minorEastAsia"/>
        </w:rPr>
        <w:t>is in T,</w:t>
      </w:r>
      <w:r w:rsidRPr="6A122FD3" w:rsidR="608F35E9">
        <w:rPr>
          <w:rFonts w:ascii="Times New Roman" w:hAnsi="Times New Roman" w:eastAsia="" w:cs="Times New Roman" w:eastAsiaTheme="minorEastAsia"/>
        </w:rPr>
        <w:t xml:space="preserve"> </w:t>
      </w:r>
      <w:r w:rsidRPr="6A122FD3" w:rsidR="608F35E9">
        <w:rPr>
          <w:rFonts w:ascii="Times New Roman" w:hAnsi="Times New Roman" w:eastAsia="" w:cs="Times New Roman" w:eastAsiaTheme="minorEastAsia"/>
        </w:rPr>
        <w:t>the first solution does not work.</w:t>
      </w:r>
    </w:p>
    <w:sectPr w:rsidRPr="00552E03" w:rsidR="004C2464" w:rsidSect="004D4AE3">
      <w:pgSz w:w="16838" w:h="11906" w:orient="landscape"/>
      <w:pgMar w:top="1440" w:right="1440" w:bottom="1440" w:left="1440" w:header="708" w:footer="708" w:gutter="0"/>
      <w:cols w:space="708"/>
      <w:docGrid w:linePitch="360"/>
      <w:headerReference w:type="default" r:id="R8791e27d1a8a495d"/>
      <w:footerReference w:type="default" r:id="R7548378cc68c41c7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S" w:author="Kwok, Ling Yi Samantha" w:date="2021-05-04T23:34:57" w:id="1398509565">
    <w:p w:rsidR="3CD6030C" w:rsidRDefault="3CD6030C" w14:paraId="68E4D01D" w14:textId="5B416F0D">
      <w:pPr>
        <w:pStyle w:val="CommentText"/>
      </w:pPr>
      <w:r w:rsidR="3CD6030C">
        <w:rPr/>
        <w:t>heya Fariba said steps 9 and 10 are wrong, does anyone have an idea what we could do instead?</w:t>
      </w:r>
      <w:r>
        <w:rPr>
          <w:rStyle w:val="CommentReference"/>
        </w:rPr>
        <w:annotationRef/>
      </w:r>
    </w:p>
  </w:comment>
  <w:comment w:initials="SI" w:author="Stolyarov, Ilya" w:date="2021-05-04T16:50:00" w:id="1711238600">
    <w:p w:rsidR="3CD6030C" w:rsidRDefault="3CD6030C" w14:paraId="22458FD3" w14:textId="2F555748">
      <w:pPr>
        <w:pStyle w:val="CommentText"/>
      </w:pPr>
      <w:r w:rsidR="3CD6030C">
        <w:rPr/>
        <w:t>Ahh yes ofc youre right. I put the corrected solution below.</w:t>
      </w:r>
      <w:r>
        <w:rPr>
          <w:rStyle w:val="CommentReference"/>
        </w:rPr>
        <w:annotationRef/>
      </w:r>
    </w:p>
  </w:comment>
  <w:comment w:initials="KS" w:author="Kwok, Ling Yi Samantha" w:date="2021-05-04T23:54:40" w:id="1234660038">
    <w:p w:rsidR="3CD6030C" w:rsidRDefault="3CD6030C" w14:paraId="73D5521D" w14:textId="362403E2">
      <w:pPr>
        <w:pStyle w:val="CommentText"/>
      </w:pPr>
      <w:r w:rsidR="3CD6030C">
        <w:rPr/>
        <w:t>ah thanks! based on what Fariba just replied this is correct :)</w:t>
      </w:r>
      <w:r>
        <w:rPr>
          <w:rStyle w:val="CommentReference"/>
        </w:rPr>
        <w:annotationRef/>
      </w:r>
    </w:p>
  </w:comment>
  <w:comment w:initials="MS" w:author="Melwani, Rayan S" w:date="2022-05-11T19:16:40" w:id="930611314">
    <w:p w:rsidR="372427C4" w:rsidRDefault="372427C4" w14:paraId="5C2CF71E" w14:textId="47C514FD">
      <w:pPr>
        <w:pStyle w:val="CommentText"/>
      </w:pPr>
      <w:r w:rsidR="372427C4">
        <w:rPr/>
        <w:t xml:space="preserve">at this point, are we not allowed to just use the lemma again (then we can just discharge A)? or r we only allowed to convert C and D... surely not </w:t>
      </w:r>
      <w:r>
        <w:rPr>
          <w:rStyle w:val="CommentReference"/>
        </w:rPr>
        <w:annotationRef/>
      </w:r>
    </w:p>
  </w:comment>
  <w:comment w:initials="BM" w:author="Barker, Matt" w:date="2022-05-12T11:22:45" w:id="1535510035">
    <w:p w:rsidR="372427C4" w:rsidRDefault="372427C4" w14:paraId="619C17DF" w14:textId="7CA8EC90">
      <w:pPr>
        <w:pStyle w:val="CommentText"/>
      </w:pPr>
      <w:r w:rsidR="372427C4">
        <w:rPr/>
        <w:t>I think the lemma holds for any WFFs, but if we apply that we have ¬¬B V ¬C V D, I'm not sure if we can use the ¬¬Elimination to just ¬¬B, I think it might need to be applied to a whole WFF - not sure though</w:t>
      </w:r>
      <w:r>
        <w:rPr>
          <w:rStyle w:val="CommentReference"/>
        </w:rPr>
        <w:annotationRef/>
      </w:r>
    </w:p>
  </w:comment>
  <w:comment w:initials="MS" w:author="Melwani, Rayan S" w:date="2022-05-12T11:43:28" w:id="329846246">
    <w:p w:rsidR="372427C4" w:rsidRDefault="372427C4" w14:paraId="6ED05E72" w14:textId="3605B139">
      <w:pPr>
        <w:pStyle w:val="CommentText"/>
      </w:pPr>
      <w:r w:rsidR="372427C4">
        <w:rPr/>
        <w:t>I thought double negation elimination was a derived inference rule that we could use? (Lecture Propositional Logic Part 2 Slide 59)</w:t>
      </w:r>
      <w:r>
        <w:rPr>
          <w:rStyle w:val="CommentReference"/>
        </w:rPr>
        <w:annotationRef/>
      </w:r>
    </w:p>
  </w:comment>
  <w:comment w:initials="BM" w:author="Barker, Matt" w:date="2022-05-12T11:48:01" w:id="1374380413">
    <w:p w:rsidR="372427C4" w:rsidRDefault="372427C4" w14:paraId="1818EA52" w14:textId="0A28B5E6">
      <w:pPr>
        <w:pStyle w:val="CommentText"/>
      </w:pPr>
      <w:r w:rsidR="372427C4">
        <w:rPr/>
        <w:t>Yeah it is! Just don't know whether it has to apply to an entire wff, rather than just a part of a wff, if we just had ¬¬B then we can deffo use it, but we have ¬¬B V ¬C V D so unsure whether it applies</w:t>
      </w:r>
      <w:r>
        <w:rPr>
          <w:rStyle w:val="CommentReference"/>
        </w:rPr>
        <w:annotationRef/>
      </w:r>
    </w:p>
  </w:comment>
  <w:comment w:initials="MS" w:author="Melwani, Rayan S" w:date="2022-05-12T11:50:20" w:id="1547383527">
    <w:p w:rsidR="372427C4" w:rsidRDefault="372427C4" w14:paraId="6D95ED3A" w14:textId="7B342574">
      <w:pPr>
        <w:pStyle w:val="CommentText"/>
      </w:pPr>
      <w:r w:rsidR="372427C4">
        <w:rPr/>
        <w:t xml:space="preserve">Ah I see what you mean... that is a bit unfortunate. Thanks :)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68E4D01D"/>
  <w15:commentEx w15:done="1" w15:paraId="22458FD3" w15:paraIdParent="68E4D01D"/>
  <w15:commentEx w15:done="1" w15:paraId="73D5521D" w15:paraIdParent="68E4D01D"/>
  <w15:commentEx w15:done="0" w15:paraId="5C2CF71E"/>
  <w15:commentEx w15:done="0" w15:paraId="619C17DF" w15:paraIdParent="5C2CF71E"/>
  <w15:commentEx w15:done="0" w15:paraId="6ED05E72" w15:paraIdParent="5C2CF71E"/>
  <w15:commentEx w15:done="0" w15:paraId="1818EA52" w15:paraIdParent="5C2CF71E"/>
  <w15:commentEx w15:done="0" w15:paraId="6D95ED3A" w15:paraIdParent="5C2CF71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527EE12" w16cex:dateUtc="2021-05-04T15:34:57.185Z"/>
  <w16cex:commentExtensible w16cex:durableId="2EE8CCF6" w16cex:dateUtc="2021-05-04T15:50:00.375Z"/>
  <w16cex:commentExtensible w16cex:durableId="34D43480" w16cex:dateUtc="2021-05-04T15:54:40.593Z"/>
  <w16cex:commentExtensible w16cex:durableId="65BB0C65" w16cex:dateUtc="2022-05-11T18:16:40.163Z"/>
  <w16cex:commentExtensible w16cex:durableId="5569DB4B" w16cex:dateUtc="2022-05-12T10:22:45.03Z"/>
  <w16cex:commentExtensible w16cex:durableId="44592468" w16cex:dateUtc="2022-05-12T10:43:28.918Z"/>
  <w16cex:commentExtensible w16cex:durableId="6136753F" w16cex:dateUtc="2022-05-12T10:48:01.656Z"/>
  <w16cex:commentExtensible w16cex:durableId="2CC7434B" w16cex:dateUtc="2022-05-12T10:50:20.71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E4D01D" w16cid:durableId="3527EE12"/>
  <w16cid:commentId w16cid:paraId="22458FD3" w16cid:durableId="2EE8CCF6"/>
  <w16cid:commentId w16cid:paraId="73D5521D" w16cid:durableId="34D43480"/>
  <w16cid:commentId w16cid:paraId="5C2CF71E" w16cid:durableId="65BB0C65"/>
  <w16cid:commentId w16cid:paraId="619C17DF" w16cid:durableId="5569DB4B"/>
  <w16cid:commentId w16cid:paraId="6ED05E72" w16cid:durableId="44592468"/>
  <w16cid:commentId w16cid:paraId="1818EA52" w16cid:durableId="6136753F"/>
  <w16cid:commentId w16cid:paraId="6D95ED3A" w16cid:durableId="2CC743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CD6030C" w:rsidTr="3CD6030C" w14:paraId="067AE831">
      <w:tc>
        <w:tcPr>
          <w:tcW w:w="4650" w:type="dxa"/>
          <w:tcMar/>
        </w:tcPr>
        <w:p w:rsidR="3CD6030C" w:rsidP="3CD6030C" w:rsidRDefault="3CD6030C" w14:paraId="6388D5C4" w14:textId="2302A08E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3CD6030C" w:rsidP="3CD6030C" w:rsidRDefault="3CD6030C" w14:paraId="3B676C52" w14:textId="731E0BF2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CD6030C" w:rsidP="3CD6030C" w:rsidRDefault="3CD6030C" w14:paraId="580BD061" w14:textId="164F9BAB">
          <w:pPr>
            <w:pStyle w:val="Header"/>
            <w:bidi w:val="0"/>
            <w:ind w:right="-115"/>
            <w:jc w:val="right"/>
          </w:pPr>
        </w:p>
      </w:tc>
    </w:tr>
  </w:tbl>
  <w:p w:rsidR="3CD6030C" w:rsidP="3CD6030C" w:rsidRDefault="3CD6030C" w14:paraId="4131EC29" w14:textId="0C4C191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3CD6030C" w:rsidTr="3CD6030C" w14:paraId="7F87B026">
      <w:tc>
        <w:tcPr>
          <w:tcW w:w="4650" w:type="dxa"/>
          <w:tcMar/>
        </w:tcPr>
        <w:p w:rsidR="3CD6030C" w:rsidP="3CD6030C" w:rsidRDefault="3CD6030C" w14:paraId="75892612" w14:textId="08066C05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3CD6030C" w:rsidP="3CD6030C" w:rsidRDefault="3CD6030C" w14:paraId="08877318" w14:textId="20C9144A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3CD6030C" w:rsidP="3CD6030C" w:rsidRDefault="3CD6030C" w14:paraId="38EB903E" w14:textId="60620EBF">
          <w:pPr>
            <w:pStyle w:val="Header"/>
            <w:bidi w:val="0"/>
            <w:ind w:right="-115"/>
            <w:jc w:val="right"/>
          </w:pPr>
        </w:p>
      </w:tc>
    </w:tr>
  </w:tbl>
  <w:p w:rsidR="3CD6030C" w:rsidP="3CD6030C" w:rsidRDefault="3CD6030C" w14:paraId="30AE9E97" w14:textId="19D3CA6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1F6A"/>
    <w:multiLevelType w:val="hybridMultilevel"/>
    <w:tmpl w:val="3E6646C0"/>
    <w:lvl w:ilvl="0" w:tplc="6B006A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666A6"/>
    <w:multiLevelType w:val="hybridMultilevel"/>
    <w:tmpl w:val="F5A2D74E"/>
    <w:lvl w:ilvl="0" w:tplc="2B4C798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32744"/>
    <w:multiLevelType w:val="multilevel"/>
    <w:tmpl w:val="4894DD14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C213726"/>
    <w:multiLevelType w:val="multilevel"/>
    <w:tmpl w:val="4894D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0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1B450E3"/>
    <w:multiLevelType w:val="hybridMultilevel"/>
    <w:tmpl w:val="A66059E6"/>
    <w:lvl w:ilvl="0" w:tplc="BC7C5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wok, Ling Yi Samantha">
    <w15:presenceInfo w15:providerId="AD" w15:userId="S::lk1120@ic.ac.uk::c67b1c03-a137-426e-834a-6b3beaaa6606"/>
  </w15:person>
  <w15:person w15:author="Stolyarov, Ilya">
    <w15:presenceInfo w15:providerId="AD" w15:userId="S::is720@ic.ac.uk::de974c57-fc6f-4b4d-bfb3-34ba087e3551"/>
  </w15:person>
  <w15:person w15:author="Melwani, Rayan S">
    <w15:presenceInfo w15:providerId="AD" w15:userId="S::rsm21@ic.ac.uk::1881f5bc-e617-4d8c-812f-390593321d7a"/>
  </w15:person>
  <w15:person w15:author="Barker, Matt">
    <w15:presenceInfo w15:providerId="AD" w15:userId="S::msb21@ic.ac.uk::c38f4602-54ef-41d5-b7eb-e53ae3df85a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6E"/>
    <w:rsid w:val="00021F44"/>
    <w:rsid w:val="00033484"/>
    <w:rsid w:val="00085A82"/>
    <w:rsid w:val="000B4B10"/>
    <w:rsid w:val="000C5F10"/>
    <w:rsid w:val="0011275C"/>
    <w:rsid w:val="002063AB"/>
    <w:rsid w:val="00240D1C"/>
    <w:rsid w:val="00240EA8"/>
    <w:rsid w:val="00266965"/>
    <w:rsid w:val="00276D40"/>
    <w:rsid w:val="0028130D"/>
    <w:rsid w:val="00284029"/>
    <w:rsid w:val="002B3963"/>
    <w:rsid w:val="003215AD"/>
    <w:rsid w:val="00355F9B"/>
    <w:rsid w:val="003B042E"/>
    <w:rsid w:val="003B0BEB"/>
    <w:rsid w:val="0044262B"/>
    <w:rsid w:val="004566BA"/>
    <w:rsid w:val="00497808"/>
    <w:rsid w:val="004C2464"/>
    <w:rsid w:val="004D4AE3"/>
    <w:rsid w:val="004F69CD"/>
    <w:rsid w:val="005212D6"/>
    <w:rsid w:val="00530AB4"/>
    <w:rsid w:val="00552E03"/>
    <w:rsid w:val="005D0404"/>
    <w:rsid w:val="00684FDB"/>
    <w:rsid w:val="006D4681"/>
    <w:rsid w:val="006E3F3A"/>
    <w:rsid w:val="00721A9F"/>
    <w:rsid w:val="00744AEA"/>
    <w:rsid w:val="00770F82"/>
    <w:rsid w:val="007C31AC"/>
    <w:rsid w:val="009A161B"/>
    <w:rsid w:val="00A1437A"/>
    <w:rsid w:val="00A23568"/>
    <w:rsid w:val="00A83AE6"/>
    <w:rsid w:val="00A90666"/>
    <w:rsid w:val="00AA04EE"/>
    <w:rsid w:val="00AF1443"/>
    <w:rsid w:val="00B00549"/>
    <w:rsid w:val="00B3186E"/>
    <w:rsid w:val="00B34FD4"/>
    <w:rsid w:val="00B47868"/>
    <w:rsid w:val="00B93523"/>
    <w:rsid w:val="00BA1132"/>
    <w:rsid w:val="00BA2F4D"/>
    <w:rsid w:val="00BF1199"/>
    <w:rsid w:val="00C02DB5"/>
    <w:rsid w:val="00C34886"/>
    <w:rsid w:val="00C419CC"/>
    <w:rsid w:val="00C662C3"/>
    <w:rsid w:val="00CB7CDD"/>
    <w:rsid w:val="00CF7B83"/>
    <w:rsid w:val="00E1720A"/>
    <w:rsid w:val="00E2785F"/>
    <w:rsid w:val="00E6447D"/>
    <w:rsid w:val="00E70EFF"/>
    <w:rsid w:val="00EA319D"/>
    <w:rsid w:val="00EB3AD5"/>
    <w:rsid w:val="00EC7740"/>
    <w:rsid w:val="00F11225"/>
    <w:rsid w:val="00F178E5"/>
    <w:rsid w:val="00F4196E"/>
    <w:rsid w:val="00FD38A3"/>
    <w:rsid w:val="03C26C82"/>
    <w:rsid w:val="03F2C00D"/>
    <w:rsid w:val="14B69B11"/>
    <w:rsid w:val="17B104BB"/>
    <w:rsid w:val="1F052F3D"/>
    <w:rsid w:val="21C4ABCF"/>
    <w:rsid w:val="257949A0"/>
    <w:rsid w:val="372427C4"/>
    <w:rsid w:val="3779F4E3"/>
    <w:rsid w:val="3779F4E3"/>
    <w:rsid w:val="3C1DBB03"/>
    <w:rsid w:val="3CD6030C"/>
    <w:rsid w:val="3E0C5218"/>
    <w:rsid w:val="3E257A75"/>
    <w:rsid w:val="3E257A75"/>
    <w:rsid w:val="3EA53F1E"/>
    <w:rsid w:val="40A979C8"/>
    <w:rsid w:val="41B75093"/>
    <w:rsid w:val="4324BC2F"/>
    <w:rsid w:val="45EE6356"/>
    <w:rsid w:val="52542E98"/>
    <w:rsid w:val="581590B9"/>
    <w:rsid w:val="5BE36B97"/>
    <w:rsid w:val="608F35E9"/>
    <w:rsid w:val="683B855F"/>
    <w:rsid w:val="68C2871A"/>
    <w:rsid w:val="6A122FD3"/>
    <w:rsid w:val="6ADE4846"/>
    <w:rsid w:val="6E60EED6"/>
    <w:rsid w:val="6E60EED6"/>
    <w:rsid w:val="700B52DB"/>
    <w:rsid w:val="70225515"/>
    <w:rsid w:val="73364778"/>
    <w:rsid w:val="76BE8504"/>
    <w:rsid w:val="7C9D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302A"/>
  <w15:chartTrackingRefBased/>
  <w15:docId w15:val="{B5E46EB1-407E-4C7F-8638-1A45444A7D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1443"/>
    <w:rPr>
      <w:color w:val="808080"/>
    </w:rPr>
  </w:style>
  <w:style w:type="paragraph" w:styleId="ListParagraph">
    <w:name w:val="List Paragraph"/>
    <w:basedOn w:val="Normal"/>
    <w:uiPriority w:val="34"/>
    <w:qFormat/>
    <w:rsid w:val="00E70EFF"/>
    <w:pPr>
      <w:ind w:left="720"/>
      <w:contextualSpacing/>
    </w:pPr>
  </w:style>
  <w:style w:type="table" w:styleId="TableGrid">
    <w:name w:val="Table Grid"/>
    <w:basedOn w:val="TableNormal"/>
    <w:uiPriority w:val="39"/>
    <w:rsid w:val="001127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comments" Target="comments.xml" Id="Rbcd652637eec422e" /><Relationship Type="http://schemas.microsoft.com/office/2011/relationships/people" Target="people.xml" Id="R7ec16497b22b430e" /><Relationship Type="http://schemas.microsoft.com/office/2011/relationships/commentsExtended" Target="commentsExtended.xml" Id="Rd6b214afcb164070" /><Relationship Type="http://schemas.microsoft.com/office/2016/09/relationships/commentsIds" Target="commentsIds.xml" Id="R28142342395c49cb" /><Relationship Type="http://schemas.microsoft.com/office/2018/08/relationships/commentsExtensible" Target="commentsExtensible.xml" Id="R1e429e16892843e5" /><Relationship Type="http://schemas.openxmlformats.org/officeDocument/2006/relationships/image" Target="/media/imagee.png" Id="R1d52aa2fb19d4ba8" /><Relationship Type="http://schemas.openxmlformats.org/officeDocument/2006/relationships/image" Target="/media/image1c.png" Id="R2e0443ea38bc414e" /><Relationship Type="http://schemas.openxmlformats.org/officeDocument/2006/relationships/image" Target="/media/image1d.png" Id="Rba133bec8c444147" /><Relationship Type="http://schemas.openxmlformats.org/officeDocument/2006/relationships/image" Target="/media/image1e.png" Id="Re209b9e596da4228" /><Relationship Type="http://schemas.openxmlformats.org/officeDocument/2006/relationships/image" Target="/media/image1f.png" Id="Rb07254cc70d34bbf" /><Relationship Type="http://schemas.openxmlformats.org/officeDocument/2006/relationships/image" Target="/media/image20.png" Id="R2d86424504464448" /><Relationship Type="http://schemas.openxmlformats.org/officeDocument/2006/relationships/image" Target="/media/image21.png" Id="Rfc2f2087d6494ae8" /><Relationship Type="http://schemas.openxmlformats.org/officeDocument/2006/relationships/image" Target="/media/image22.png" Id="Rbf9eca5f767f4bd2" /><Relationship Type="http://schemas.openxmlformats.org/officeDocument/2006/relationships/image" Target="/media/image23.png" Id="R5432d2a61d80403d" /><Relationship Type="http://schemas.openxmlformats.org/officeDocument/2006/relationships/image" Target="/media/image26.png" Id="Rc43a4df8a0bb416a" /><Relationship Type="http://schemas.openxmlformats.org/officeDocument/2006/relationships/image" Target="/media/image27.png" Id="R9f8c0544926d4dd9" /><Relationship Type="http://schemas.openxmlformats.org/officeDocument/2006/relationships/image" Target="/media/image28.png" Id="Ra4f7ee5a35794be3" /><Relationship Type="http://schemas.openxmlformats.org/officeDocument/2006/relationships/header" Target="header.xml" Id="R8791e27d1a8a495d" /><Relationship Type="http://schemas.openxmlformats.org/officeDocument/2006/relationships/footer" Target="footer.xml" Id="R7548378cc68c41c7" /><Relationship Type="http://schemas.openxmlformats.org/officeDocument/2006/relationships/image" Target="/media/imagef.png" Id="Redd2244830b14470" /><Relationship Type="http://schemas.openxmlformats.org/officeDocument/2006/relationships/image" Target="/media/image10.png" Id="R5957a97a7a62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Ilya Stolyarov</dc:creator>
  <keywords/>
  <dc:description/>
  <lastModifiedBy>Bao, Yang</lastModifiedBy>
  <revision>63</revision>
  <dcterms:created xsi:type="dcterms:W3CDTF">2021-05-02T16:56:00.0000000Z</dcterms:created>
  <dcterms:modified xsi:type="dcterms:W3CDTF">2023-04-22T17:05:54.8386612Z</dcterms:modified>
</coreProperties>
</file>