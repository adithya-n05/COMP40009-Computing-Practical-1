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50945A" w14:textId="3030ACAD" w:rsidR="182FB541" w:rsidRDefault="182FB541" w:rsidP="182FB541">
      <w:pPr>
        <w:spacing w:line="257" w:lineRule="auto"/>
        <w:rPr>
          <w:rFonts w:ascii="Calibri" w:eastAsia="Calibri" w:hAnsi="Calibri" w:cs="Calibri"/>
        </w:rPr>
      </w:pPr>
    </w:p>
    <w:p w14:paraId="49E314D9" w14:textId="7255A584" w:rsidR="00F851AC" w:rsidRDefault="0EABD948" w:rsidP="3368E9FA">
      <w:pPr>
        <w:spacing w:line="257" w:lineRule="auto"/>
      </w:pPr>
      <w:r w:rsidRPr="44B03175">
        <w:rPr>
          <w:rFonts w:ascii="Calibri" w:eastAsia="Calibri" w:hAnsi="Calibri" w:cs="Calibri"/>
        </w:rPr>
        <w:t>1ai) Supervised – we already have classes</w:t>
      </w:r>
    </w:p>
    <w:p w14:paraId="528F9C3C" w14:textId="6CCA89D9" w:rsidR="00F851AC" w:rsidRDefault="0EABD948" w:rsidP="3368E9FA">
      <w:pPr>
        <w:spacing w:line="257" w:lineRule="auto"/>
      </w:pPr>
      <w:r w:rsidRPr="44B03175">
        <w:rPr>
          <w:rFonts w:ascii="Calibri" w:eastAsia="Calibri" w:hAnsi="Calibri" w:cs="Calibri"/>
        </w:rPr>
        <w:t>1aii) Unsupervised – create classes</w:t>
      </w:r>
      <w:r w:rsidR="70D170B7" w:rsidRPr="14DA0BA5">
        <w:rPr>
          <w:rFonts w:ascii="Calibri" w:eastAsia="Calibri" w:hAnsi="Calibri" w:cs="Calibri"/>
        </w:rPr>
        <w:t xml:space="preserve"> </w:t>
      </w:r>
    </w:p>
    <w:p w14:paraId="2CDE1618" w14:textId="27394A23" w:rsidR="00F851AC" w:rsidRDefault="0EABD948" w:rsidP="3368E9FA">
      <w:pPr>
        <w:spacing w:line="257" w:lineRule="auto"/>
        <w:rPr>
          <w:rFonts w:ascii="Calibri" w:eastAsia="Calibri" w:hAnsi="Calibri" w:cs="Calibri"/>
        </w:rPr>
      </w:pPr>
      <w:r w:rsidRPr="182FB541">
        <w:rPr>
          <w:rFonts w:ascii="Calibri" w:eastAsia="Calibri" w:hAnsi="Calibri" w:cs="Calibri"/>
        </w:rPr>
        <w:t xml:space="preserve">1aiii) </w:t>
      </w:r>
      <w:commentRangeStart w:id="0"/>
      <w:commentRangeStart w:id="1"/>
      <w:commentRangeStart w:id="2"/>
      <w:commentRangeStart w:id="3"/>
      <w:commentRangeStart w:id="4"/>
      <w:commentRangeStart w:id="5"/>
      <w:commentRangeStart w:id="6"/>
      <w:commentRangeStart w:id="7"/>
      <w:commentRangeStart w:id="8"/>
      <w:commentRangeStart w:id="9"/>
      <w:r w:rsidRPr="182FB541">
        <w:rPr>
          <w:rFonts w:ascii="Calibri" w:eastAsia="Calibri" w:hAnsi="Calibri" w:cs="Calibri"/>
        </w:rPr>
        <w:t xml:space="preserve">Reinforcement </w:t>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Pr>
          <w:rStyle w:val="CommentReference"/>
        </w:rPr>
        <w:commentReference w:id="3"/>
      </w:r>
      <w:commentRangeEnd w:id="4"/>
      <w:r>
        <w:rPr>
          <w:rStyle w:val="CommentReference"/>
        </w:rPr>
        <w:commentReference w:id="4"/>
      </w:r>
      <w:commentRangeEnd w:id="5"/>
      <w:r>
        <w:rPr>
          <w:rStyle w:val="CommentReference"/>
        </w:rPr>
        <w:commentReference w:id="5"/>
      </w:r>
      <w:commentRangeEnd w:id="6"/>
      <w:r>
        <w:rPr>
          <w:rStyle w:val="CommentReference"/>
        </w:rPr>
        <w:commentReference w:id="6"/>
      </w:r>
      <w:commentRangeEnd w:id="7"/>
      <w:r>
        <w:rPr>
          <w:rStyle w:val="CommentReference"/>
        </w:rPr>
        <w:commentReference w:id="7"/>
      </w:r>
      <w:commentRangeEnd w:id="8"/>
      <w:r>
        <w:rPr>
          <w:rStyle w:val="CommentReference"/>
        </w:rPr>
        <w:commentReference w:id="8"/>
      </w:r>
      <w:commentRangeEnd w:id="9"/>
      <w:r>
        <w:rPr>
          <w:rStyle w:val="CommentReference"/>
        </w:rPr>
        <w:commentReference w:id="9"/>
      </w:r>
      <w:r w:rsidRPr="182FB541">
        <w:rPr>
          <w:rFonts w:ascii="Calibri" w:eastAsia="Calibri" w:hAnsi="Calibri" w:cs="Calibri"/>
        </w:rPr>
        <w:t>– based on history</w:t>
      </w:r>
      <w:r w:rsidR="327827C5" w:rsidRPr="182FB541">
        <w:rPr>
          <w:rFonts w:ascii="Calibri" w:eastAsia="Calibri" w:hAnsi="Calibri" w:cs="Calibri"/>
        </w:rPr>
        <w:t xml:space="preserve"> ???????????</w:t>
      </w:r>
      <w:r w:rsidR="4D8B23CA" w:rsidRPr="182FB541">
        <w:rPr>
          <w:rFonts w:ascii="Calibri" w:eastAsia="Calibri" w:hAnsi="Calibri" w:cs="Calibri"/>
        </w:rPr>
        <w:t>(Supervised. Reinforcement learning is based on reward)</w:t>
      </w:r>
      <w:r w:rsidR="0A0F364A" w:rsidRPr="182FB541">
        <w:rPr>
          <w:rFonts w:ascii="Calibri" w:eastAsia="Calibri" w:hAnsi="Calibri" w:cs="Calibri"/>
        </w:rPr>
        <w:t>. doesn’t this seem like a regression problem?</w:t>
      </w:r>
    </w:p>
    <w:p w14:paraId="0ECFE071" w14:textId="18309583" w:rsidR="00F851AC" w:rsidRDefault="00F851AC" w:rsidP="3368E9FA">
      <w:pPr>
        <w:spacing w:line="257" w:lineRule="auto"/>
        <w:rPr>
          <w:rFonts w:ascii="Calibri" w:eastAsia="Calibri" w:hAnsi="Calibri" w:cs="Calibri"/>
        </w:rPr>
      </w:pPr>
    </w:p>
    <w:p w14:paraId="2AEC3F0D" w14:textId="6B0A6244" w:rsidR="00F851AC" w:rsidRDefault="6083B114" w:rsidP="3368E9FA">
      <w:pPr>
        <w:spacing w:line="257" w:lineRule="auto"/>
      </w:pPr>
      <w:r w:rsidRPr="4842ED1A">
        <w:rPr>
          <w:rFonts w:ascii="Calibri" w:eastAsia="Calibri" w:hAnsi="Calibri" w:cs="Calibri"/>
        </w:rPr>
        <w:t xml:space="preserve"> </w:t>
      </w:r>
    </w:p>
    <w:p w14:paraId="7547AB7F" w14:textId="4CF1E190" w:rsidR="00F851AC" w:rsidRDefault="6083B114" w:rsidP="3368E9FA">
      <w:pPr>
        <w:spacing w:line="257" w:lineRule="auto"/>
      </w:pPr>
      <w:r w:rsidRPr="4842ED1A">
        <w:rPr>
          <w:rFonts w:ascii="Calibri" w:eastAsia="Calibri" w:hAnsi="Calibri" w:cs="Calibri"/>
        </w:rPr>
        <w:t>1bi)</w:t>
      </w:r>
    </w:p>
    <w:p w14:paraId="5E7DCA2B" w14:textId="2B503AB7" w:rsidR="00F851AC" w:rsidRDefault="16E20238" w:rsidP="3357EC73">
      <w:pPr>
        <w:spacing w:line="257" w:lineRule="auto"/>
        <w:rPr>
          <w:rFonts w:ascii="Calibri" w:eastAsia="Calibri" w:hAnsi="Calibri" w:cs="Calibri"/>
        </w:rPr>
      </w:pPr>
      <w:r w:rsidRPr="3357EC73">
        <w:rPr>
          <w:rFonts w:ascii="Calibri" w:eastAsia="Calibri" w:hAnsi="Calibri" w:cs="Calibri"/>
        </w:rPr>
        <w:t xml:space="preserve">  </w:t>
      </w:r>
      <w:r w:rsidR="4D4DBE59">
        <w:rPr>
          <w:noProof/>
        </w:rPr>
        <w:drawing>
          <wp:inline distT="0" distB="0" distL="0" distR="0" wp14:anchorId="02DB09E7" wp14:editId="54384315">
            <wp:extent cx="2409825" cy="331827"/>
            <wp:effectExtent l="0" t="0" r="0" b="0"/>
            <wp:docPr id="675185162" name="Picture 675185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185162"/>
                    <pic:cNvPicPr/>
                  </pic:nvPicPr>
                  <pic:blipFill>
                    <a:blip r:embed="rId11">
                      <a:extLst>
                        <a:ext uri="{28A0092B-C50C-407E-A947-70E740481C1C}">
                          <a14:useLocalDpi xmlns:a14="http://schemas.microsoft.com/office/drawing/2010/main" val="0"/>
                        </a:ext>
                      </a:extLst>
                    </a:blip>
                    <a:stretch>
                      <a:fillRect/>
                    </a:stretch>
                  </pic:blipFill>
                  <pic:spPr>
                    <a:xfrm>
                      <a:off x="0" y="0"/>
                      <a:ext cx="2409825" cy="331827"/>
                    </a:xfrm>
                    <a:prstGeom prst="rect">
                      <a:avLst/>
                    </a:prstGeom>
                  </pic:spPr>
                </pic:pic>
              </a:graphicData>
            </a:graphic>
          </wp:inline>
        </w:drawing>
      </w:r>
    </w:p>
    <w:p w14:paraId="727C2BD7" w14:textId="4C20842B" w:rsidR="00F851AC" w:rsidRDefault="79076D46" w:rsidP="182FB541">
      <w:pPr>
        <w:spacing w:line="257" w:lineRule="auto"/>
        <w:rPr>
          <w:rFonts w:ascii="Calibri" w:eastAsia="Calibri" w:hAnsi="Calibri" w:cs="Calibri"/>
        </w:rPr>
      </w:pPr>
      <w:r w:rsidRPr="182FB541">
        <w:rPr>
          <w:rFonts w:ascii="Calibri" w:eastAsia="Calibri" w:hAnsi="Calibri" w:cs="Calibri"/>
        </w:rPr>
        <w:t>H(spam) = 1</w:t>
      </w:r>
      <w:r w:rsidR="719B5302" w:rsidRPr="182FB541">
        <w:rPr>
          <w:rFonts w:ascii="Calibri" w:eastAsia="Calibri" w:hAnsi="Calibri" w:cs="Calibri"/>
        </w:rPr>
        <w:t>gen</w:t>
      </w:r>
    </w:p>
    <w:p w14:paraId="613FA8BD" w14:textId="2E5FA6BB" w:rsidR="00F851AC" w:rsidRDefault="6083B114" w:rsidP="3368E9FA">
      <w:pPr>
        <w:spacing w:line="257" w:lineRule="auto"/>
      </w:pPr>
      <w:r w:rsidRPr="4842ED1A">
        <w:rPr>
          <w:rFonts w:ascii="Calibri" w:eastAsia="Calibri" w:hAnsi="Calibri" w:cs="Calibri"/>
        </w:rPr>
        <w:t>IG(cash) = 0.1245</w:t>
      </w:r>
    </w:p>
    <w:p w14:paraId="6A51EC0F" w14:textId="0602B29F" w:rsidR="00F851AC" w:rsidRDefault="0EABD948" w:rsidP="3368E9FA">
      <w:r w:rsidRPr="44B03175">
        <w:rPr>
          <w:b/>
        </w:rPr>
        <w:t xml:space="preserve">IG(win) = 0.61  </w:t>
      </w:r>
      <w:r w:rsidRPr="44B03175">
        <w:t>is the highest so should be root node of decision tree</w:t>
      </w:r>
    </w:p>
    <w:p w14:paraId="2C15CDA9" w14:textId="3C3D3D25" w:rsidR="00F851AC" w:rsidRDefault="6083B114" w:rsidP="3368E9FA">
      <w:pPr>
        <w:spacing w:line="257" w:lineRule="auto"/>
      </w:pPr>
      <w:r w:rsidRPr="4842ED1A">
        <w:rPr>
          <w:rFonts w:ascii="Calibri" w:eastAsia="Calibri" w:hAnsi="Calibri" w:cs="Calibri"/>
        </w:rPr>
        <w:t>IG(home)=0.035</w:t>
      </w:r>
    </w:p>
    <w:p w14:paraId="354982EC" w14:textId="14E57432" w:rsidR="00F851AC" w:rsidRDefault="6083B114" w:rsidP="3368E9FA">
      <w:pPr>
        <w:spacing w:line="257" w:lineRule="auto"/>
      </w:pPr>
      <w:r w:rsidRPr="4842ED1A">
        <w:rPr>
          <w:rFonts w:ascii="Calibri" w:eastAsia="Calibri" w:hAnsi="Calibri" w:cs="Calibri"/>
        </w:rPr>
        <w:t>IG(debt)=0.029</w:t>
      </w:r>
    </w:p>
    <w:p w14:paraId="3086815E" w14:textId="6D4E6D86" w:rsidR="00F851AC" w:rsidRDefault="00F851AC" w:rsidP="3368E9FA">
      <w:pPr>
        <w:spacing w:line="257" w:lineRule="auto"/>
        <w:rPr>
          <w:rFonts w:ascii="Calibri" w:eastAsia="Calibri" w:hAnsi="Calibri" w:cs="Calibri"/>
        </w:rPr>
      </w:pPr>
    </w:p>
    <w:p w14:paraId="40138CF6" w14:textId="55F886E2" w:rsidR="00F851AC" w:rsidRDefault="6083B114" w:rsidP="3368E9FA">
      <w:pPr>
        <w:spacing w:line="257" w:lineRule="auto"/>
      </w:pPr>
      <w:r w:rsidRPr="4842ED1A">
        <w:rPr>
          <w:rFonts w:ascii="Calibri" w:eastAsia="Calibri" w:hAnsi="Calibri" w:cs="Calibri"/>
        </w:rPr>
        <w:t>1bii) Why prune ? When overfit (or if we have time constraint and train for too long). Validation set – compare performance with &amp; without pruning and keep the best</w:t>
      </w:r>
    </w:p>
    <w:p w14:paraId="66E3C607" w14:textId="6F42EC48" w:rsidR="00F851AC" w:rsidRDefault="00F851AC" w:rsidP="3368E9FA">
      <w:pPr>
        <w:spacing w:line="257" w:lineRule="auto"/>
        <w:rPr>
          <w:rFonts w:ascii="Calibri" w:eastAsia="Calibri" w:hAnsi="Calibri" w:cs="Calibri"/>
        </w:rPr>
      </w:pPr>
    </w:p>
    <w:p w14:paraId="310DF46C" w14:textId="613AC80B" w:rsidR="00F851AC" w:rsidRDefault="49739E5E" w:rsidP="3368E9FA">
      <w:pPr>
        <w:spacing w:line="257" w:lineRule="auto"/>
        <w:rPr>
          <w:rFonts w:ascii="Calibri" w:eastAsia="Calibri" w:hAnsi="Calibri" w:cs="Calibri"/>
        </w:rPr>
      </w:pPr>
      <w:r w:rsidRPr="4842ED1A">
        <w:rPr>
          <w:rFonts w:ascii="Calibri" w:eastAsia="Calibri" w:hAnsi="Calibri" w:cs="Calibri"/>
        </w:rPr>
        <w:t>1ci)</w:t>
      </w:r>
    </w:p>
    <w:tbl>
      <w:tblPr>
        <w:tblStyle w:val="TableGrid"/>
        <w:tblW w:w="9630" w:type="dxa"/>
        <w:tblLayout w:type="fixed"/>
        <w:tblLook w:val="06A0" w:firstRow="1" w:lastRow="0" w:firstColumn="1" w:lastColumn="0" w:noHBand="1" w:noVBand="1"/>
      </w:tblPr>
      <w:tblGrid>
        <w:gridCol w:w="1926"/>
        <w:gridCol w:w="1926"/>
        <w:gridCol w:w="1995"/>
        <w:gridCol w:w="1857"/>
        <w:gridCol w:w="1926"/>
      </w:tblGrid>
      <w:tr w:rsidR="3368E9FA" w14:paraId="5F1FDCCD" w14:textId="77777777" w:rsidTr="182FB541">
        <w:tc>
          <w:tcPr>
            <w:tcW w:w="1926" w:type="dxa"/>
          </w:tcPr>
          <w:p w14:paraId="55820DA9" w14:textId="62FC8810" w:rsidR="0F1AA1F2" w:rsidRDefault="49739E5E" w:rsidP="3368E9FA">
            <w:pPr>
              <w:rPr>
                <w:rFonts w:ascii="Calibri" w:eastAsia="Calibri" w:hAnsi="Calibri" w:cs="Calibri"/>
              </w:rPr>
            </w:pPr>
            <w:r w:rsidRPr="4842ED1A">
              <w:rPr>
                <w:rFonts w:ascii="Calibri" w:eastAsia="Calibri" w:hAnsi="Calibri" w:cs="Calibri"/>
              </w:rPr>
              <w:t>i</w:t>
            </w:r>
          </w:p>
        </w:tc>
        <w:tc>
          <w:tcPr>
            <w:tcW w:w="1926" w:type="dxa"/>
          </w:tcPr>
          <w:p w14:paraId="7CB20B8B" w14:textId="3BDD50CD" w:rsidR="0F1AA1F2" w:rsidRDefault="49739E5E" w:rsidP="3368E9FA">
            <w:pPr>
              <w:rPr>
                <w:rFonts w:ascii="Calibri" w:eastAsia="Calibri" w:hAnsi="Calibri" w:cs="Calibri"/>
              </w:rPr>
            </w:pPr>
            <w:r w:rsidRPr="4842ED1A">
              <w:rPr>
                <w:rFonts w:ascii="Calibri" w:eastAsia="Calibri" w:hAnsi="Calibri" w:cs="Calibri"/>
              </w:rPr>
              <w:t>X(i)</w:t>
            </w:r>
          </w:p>
        </w:tc>
        <w:tc>
          <w:tcPr>
            <w:tcW w:w="1995" w:type="dxa"/>
          </w:tcPr>
          <w:p w14:paraId="67DAD481" w14:textId="2963B36D" w:rsidR="0F1AA1F2" w:rsidRDefault="49739E5E" w:rsidP="3368E9FA">
            <w:pPr>
              <w:rPr>
                <w:rFonts w:ascii="Calibri" w:eastAsia="Calibri" w:hAnsi="Calibri" w:cs="Calibri"/>
              </w:rPr>
            </w:pPr>
            <w:r w:rsidRPr="4842ED1A">
              <w:rPr>
                <w:rFonts w:ascii="Calibri" w:eastAsia="Calibri" w:hAnsi="Calibri" w:cs="Calibri"/>
              </w:rPr>
              <w:t>Y(i)</w:t>
            </w:r>
          </w:p>
        </w:tc>
        <w:tc>
          <w:tcPr>
            <w:tcW w:w="1857" w:type="dxa"/>
          </w:tcPr>
          <w:p w14:paraId="4D0BCC20" w14:textId="459F1587" w:rsidR="0F1AA1F2" w:rsidRDefault="49739E5E" w:rsidP="3368E9FA">
            <w:pPr>
              <w:rPr>
                <w:rFonts w:ascii="Calibri" w:eastAsia="Calibri" w:hAnsi="Calibri" w:cs="Calibri"/>
              </w:rPr>
            </w:pPr>
            <w:r w:rsidRPr="4842ED1A">
              <w:rPr>
                <w:rFonts w:ascii="Calibri" w:eastAsia="Calibri" w:hAnsi="Calibri" w:cs="Calibri"/>
              </w:rPr>
              <w:t>D(x(i), x(q))</w:t>
            </w:r>
          </w:p>
        </w:tc>
        <w:tc>
          <w:tcPr>
            <w:tcW w:w="1926" w:type="dxa"/>
          </w:tcPr>
          <w:p w14:paraId="0BF3E843" w14:textId="4F88D11C" w:rsidR="0F1AA1F2" w:rsidRDefault="49739E5E" w:rsidP="3368E9FA">
            <w:pPr>
              <w:rPr>
                <w:rFonts w:ascii="Calibri" w:eastAsia="Calibri" w:hAnsi="Calibri" w:cs="Calibri"/>
              </w:rPr>
            </w:pPr>
            <w:r w:rsidRPr="4842ED1A">
              <w:rPr>
                <w:rFonts w:ascii="Calibri" w:eastAsia="Calibri" w:hAnsi="Calibri" w:cs="Calibri"/>
              </w:rPr>
              <w:t>wq</w:t>
            </w:r>
          </w:p>
        </w:tc>
      </w:tr>
      <w:tr w:rsidR="3368E9FA" w14:paraId="0CA45C7A" w14:textId="77777777" w:rsidTr="182FB541">
        <w:tc>
          <w:tcPr>
            <w:tcW w:w="1926" w:type="dxa"/>
          </w:tcPr>
          <w:p w14:paraId="3CFD7C24" w14:textId="1F7340E7" w:rsidR="0F1AA1F2" w:rsidRDefault="49739E5E" w:rsidP="3368E9FA">
            <w:pPr>
              <w:rPr>
                <w:rFonts w:ascii="Calibri" w:eastAsia="Calibri" w:hAnsi="Calibri" w:cs="Calibri"/>
              </w:rPr>
            </w:pPr>
            <w:r w:rsidRPr="4842ED1A">
              <w:rPr>
                <w:rFonts w:ascii="Calibri" w:eastAsia="Calibri" w:hAnsi="Calibri" w:cs="Calibri"/>
              </w:rPr>
              <w:t>1</w:t>
            </w:r>
          </w:p>
        </w:tc>
        <w:tc>
          <w:tcPr>
            <w:tcW w:w="1926" w:type="dxa"/>
          </w:tcPr>
          <w:p w14:paraId="18CBCD58" w14:textId="10EA61D5" w:rsidR="0F1AA1F2" w:rsidRDefault="49739E5E" w:rsidP="3368E9FA">
            <w:pPr>
              <w:rPr>
                <w:rFonts w:ascii="Calibri" w:eastAsia="Calibri" w:hAnsi="Calibri" w:cs="Calibri"/>
              </w:rPr>
            </w:pPr>
            <w:r w:rsidRPr="4842ED1A">
              <w:rPr>
                <w:rFonts w:ascii="Calibri" w:eastAsia="Calibri" w:hAnsi="Calibri" w:cs="Calibri"/>
              </w:rPr>
              <w:t>1.5</w:t>
            </w:r>
          </w:p>
        </w:tc>
        <w:tc>
          <w:tcPr>
            <w:tcW w:w="1995" w:type="dxa"/>
          </w:tcPr>
          <w:p w14:paraId="60877D56" w14:textId="4131AF07" w:rsidR="0F1AA1F2" w:rsidRDefault="49739E5E" w:rsidP="3368E9FA">
            <w:pPr>
              <w:rPr>
                <w:rFonts w:ascii="Calibri" w:eastAsia="Calibri" w:hAnsi="Calibri" w:cs="Calibri"/>
              </w:rPr>
            </w:pPr>
            <w:r w:rsidRPr="4842ED1A">
              <w:rPr>
                <w:rFonts w:ascii="Calibri" w:eastAsia="Calibri" w:hAnsi="Calibri" w:cs="Calibri"/>
              </w:rPr>
              <w:t>3.16</w:t>
            </w:r>
          </w:p>
        </w:tc>
        <w:tc>
          <w:tcPr>
            <w:tcW w:w="1857" w:type="dxa"/>
          </w:tcPr>
          <w:p w14:paraId="2944FC0D" w14:textId="2A848F0F" w:rsidR="0F1AA1F2" w:rsidRDefault="49739E5E" w:rsidP="3368E9FA">
            <w:pPr>
              <w:rPr>
                <w:rFonts w:ascii="Calibri" w:eastAsia="Calibri" w:hAnsi="Calibri" w:cs="Calibri"/>
              </w:rPr>
            </w:pPr>
            <w:r w:rsidRPr="4842ED1A">
              <w:rPr>
                <w:rFonts w:ascii="Calibri" w:eastAsia="Calibri" w:hAnsi="Calibri" w:cs="Calibri"/>
              </w:rPr>
              <w:t>2.7</w:t>
            </w:r>
          </w:p>
        </w:tc>
        <w:tc>
          <w:tcPr>
            <w:tcW w:w="1926" w:type="dxa"/>
          </w:tcPr>
          <w:p w14:paraId="06B91387" w14:textId="2CB5DFCC" w:rsidR="0F1AA1F2" w:rsidRDefault="0F1AA1F2" w:rsidP="3368E9FA">
            <w:pPr>
              <w:rPr>
                <w:rFonts w:ascii="Calibri" w:eastAsia="Calibri" w:hAnsi="Calibri" w:cs="Calibri"/>
              </w:rPr>
            </w:pPr>
            <w:r w:rsidRPr="44B03175">
              <w:rPr>
                <w:rFonts w:ascii="Calibri" w:eastAsia="Calibri" w:hAnsi="Calibri" w:cs="Calibri"/>
              </w:rPr>
              <w:t>0.</w:t>
            </w:r>
            <w:r w:rsidR="5E2E484F" w:rsidRPr="0323DD1B">
              <w:rPr>
                <w:rFonts w:ascii="Calibri" w:eastAsia="Calibri" w:hAnsi="Calibri" w:cs="Calibri"/>
              </w:rPr>
              <w:t>37</w:t>
            </w:r>
            <w:r w:rsidR="766E642F" w:rsidRPr="0323DD1B">
              <w:rPr>
                <w:rFonts w:ascii="Calibri" w:eastAsia="Calibri" w:hAnsi="Calibri" w:cs="Calibri"/>
              </w:rPr>
              <w:t>04</w:t>
            </w:r>
          </w:p>
        </w:tc>
      </w:tr>
      <w:tr w:rsidR="3368E9FA" w14:paraId="43B187C3" w14:textId="77777777" w:rsidTr="182FB541">
        <w:tc>
          <w:tcPr>
            <w:tcW w:w="1926" w:type="dxa"/>
          </w:tcPr>
          <w:p w14:paraId="271AFBE9" w14:textId="0A76E94A" w:rsidR="0F1AA1F2" w:rsidRDefault="49739E5E" w:rsidP="3368E9FA">
            <w:pPr>
              <w:rPr>
                <w:rFonts w:ascii="Calibri" w:eastAsia="Calibri" w:hAnsi="Calibri" w:cs="Calibri"/>
              </w:rPr>
            </w:pPr>
            <w:r w:rsidRPr="4842ED1A">
              <w:rPr>
                <w:rFonts w:ascii="Calibri" w:eastAsia="Calibri" w:hAnsi="Calibri" w:cs="Calibri"/>
              </w:rPr>
              <w:t>2</w:t>
            </w:r>
          </w:p>
        </w:tc>
        <w:tc>
          <w:tcPr>
            <w:tcW w:w="1926" w:type="dxa"/>
          </w:tcPr>
          <w:p w14:paraId="5F18CC0B" w14:textId="0BBAC766" w:rsidR="0F1AA1F2" w:rsidRDefault="49739E5E" w:rsidP="3368E9FA">
            <w:pPr>
              <w:rPr>
                <w:rFonts w:ascii="Calibri" w:eastAsia="Calibri" w:hAnsi="Calibri" w:cs="Calibri"/>
              </w:rPr>
            </w:pPr>
            <w:r w:rsidRPr="4842ED1A">
              <w:rPr>
                <w:rFonts w:ascii="Calibri" w:eastAsia="Calibri" w:hAnsi="Calibri" w:cs="Calibri"/>
              </w:rPr>
              <w:t>2.3</w:t>
            </w:r>
          </w:p>
        </w:tc>
        <w:tc>
          <w:tcPr>
            <w:tcW w:w="1995" w:type="dxa"/>
          </w:tcPr>
          <w:p w14:paraId="2405F796" w14:textId="1C4A587E" w:rsidR="0F1AA1F2" w:rsidRDefault="49739E5E" w:rsidP="3368E9FA">
            <w:pPr>
              <w:rPr>
                <w:rFonts w:ascii="Calibri" w:eastAsia="Calibri" w:hAnsi="Calibri" w:cs="Calibri"/>
              </w:rPr>
            </w:pPr>
            <w:r w:rsidRPr="4842ED1A">
              <w:rPr>
                <w:rFonts w:ascii="Calibri" w:eastAsia="Calibri" w:hAnsi="Calibri" w:cs="Calibri"/>
              </w:rPr>
              <w:t>1.45</w:t>
            </w:r>
          </w:p>
        </w:tc>
        <w:tc>
          <w:tcPr>
            <w:tcW w:w="1857" w:type="dxa"/>
          </w:tcPr>
          <w:p w14:paraId="24417885" w14:textId="73FD940C" w:rsidR="0F1AA1F2" w:rsidRDefault="49739E5E" w:rsidP="3368E9FA">
            <w:pPr>
              <w:rPr>
                <w:rFonts w:ascii="Calibri" w:eastAsia="Calibri" w:hAnsi="Calibri" w:cs="Calibri"/>
              </w:rPr>
            </w:pPr>
            <w:r w:rsidRPr="4842ED1A">
              <w:rPr>
                <w:rFonts w:ascii="Calibri" w:eastAsia="Calibri" w:hAnsi="Calibri" w:cs="Calibri"/>
              </w:rPr>
              <w:t>1.9</w:t>
            </w:r>
          </w:p>
        </w:tc>
        <w:tc>
          <w:tcPr>
            <w:tcW w:w="1926" w:type="dxa"/>
          </w:tcPr>
          <w:p w14:paraId="7964F329" w14:textId="1632C916" w:rsidR="0F1AA1F2" w:rsidRDefault="0F1AA1F2" w:rsidP="3368E9FA">
            <w:pPr>
              <w:rPr>
                <w:rFonts w:ascii="Calibri" w:eastAsia="Calibri" w:hAnsi="Calibri" w:cs="Calibri"/>
              </w:rPr>
            </w:pPr>
            <w:r w:rsidRPr="44B03175">
              <w:rPr>
                <w:rFonts w:ascii="Calibri" w:eastAsia="Calibri" w:hAnsi="Calibri" w:cs="Calibri"/>
              </w:rPr>
              <w:t>0.</w:t>
            </w:r>
            <w:r w:rsidR="5E2E484F" w:rsidRPr="0323DD1B">
              <w:rPr>
                <w:rFonts w:ascii="Calibri" w:eastAsia="Calibri" w:hAnsi="Calibri" w:cs="Calibri"/>
              </w:rPr>
              <w:t>526</w:t>
            </w:r>
            <w:r w:rsidR="44B41B4E" w:rsidRPr="0323DD1B">
              <w:rPr>
                <w:rFonts w:ascii="Calibri" w:eastAsia="Calibri" w:hAnsi="Calibri" w:cs="Calibri"/>
              </w:rPr>
              <w:t>3</w:t>
            </w:r>
          </w:p>
        </w:tc>
      </w:tr>
      <w:tr w:rsidR="3368E9FA" w14:paraId="4D11D86B" w14:textId="77777777" w:rsidTr="182FB541">
        <w:tc>
          <w:tcPr>
            <w:tcW w:w="1926" w:type="dxa"/>
          </w:tcPr>
          <w:p w14:paraId="67F1E8B6" w14:textId="24E458F1" w:rsidR="0F1AA1F2" w:rsidRDefault="49739E5E" w:rsidP="3368E9FA">
            <w:pPr>
              <w:rPr>
                <w:rFonts w:ascii="Calibri" w:eastAsia="Calibri" w:hAnsi="Calibri" w:cs="Calibri"/>
              </w:rPr>
            </w:pPr>
            <w:r w:rsidRPr="4842ED1A">
              <w:rPr>
                <w:rFonts w:ascii="Calibri" w:eastAsia="Calibri" w:hAnsi="Calibri" w:cs="Calibri"/>
              </w:rPr>
              <w:t>3</w:t>
            </w:r>
          </w:p>
        </w:tc>
        <w:tc>
          <w:tcPr>
            <w:tcW w:w="1926" w:type="dxa"/>
          </w:tcPr>
          <w:p w14:paraId="58CFD3BB" w14:textId="6B5EFF7F" w:rsidR="0F1AA1F2" w:rsidRDefault="49739E5E" w:rsidP="3368E9FA">
            <w:pPr>
              <w:rPr>
                <w:rFonts w:ascii="Calibri" w:eastAsia="Calibri" w:hAnsi="Calibri" w:cs="Calibri"/>
              </w:rPr>
            </w:pPr>
            <w:r w:rsidRPr="4842ED1A">
              <w:rPr>
                <w:rFonts w:ascii="Calibri" w:eastAsia="Calibri" w:hAnsi="Calibri" w:cs="Calibri"/>
              </w:rPr>
              <w:t>3.0</w:t>
            </w:r>
          </w:p>
        </w:tc>
        <w:tc>
          <w:tcPr>
            <w:tcW w:w="1995" w:type="dxa"/>
          </w:tcPr>
          <w:p w14:paraId="1C3E2DA8" w14:textId="64AE3B88" w:rsidR="0F1AA1F2" w:rsidRDefault="49739E5E" w:rsidP="3368E9FA">
            <w:pPr>
              <w:rPr>
                <w:rFonts w:ascii="Calibri" w:eastAsia="Calibri" w:hAnsi="Calibri" w:cs="Calibri"/>
              </w:rPr>
            </w:pPr>
            <w:r w:rsidRPr="4842ED1A">
              <w:rPr>
                <w:rFonts w:ascii="Calibri" w:eastAsia="Calibri" w:hAnsi="Calibri" w:cs="Calibri"/>
              </w:rPr>
              <w:t>1.07</w:t>
            </w:r>
          </w:p>
        </w:tc>
        <w:tc>
          <w:tcPr>
            <w:tcW w:w="1857" w:type="dxa"/>
          </w:tcPr>
          <w:p w14:paraId="62146CBC" w14:textId="2121D091" w:rsidR="0F1AA1F2" w:rsidRDefault="49739E5E" w:rsidP="3368E9FA">
            <w:pPr>
              <w:rPr>
                <w:rFonts w:ascii="Calibri" w:eastAsia="Calibri" w:hAnsi="Calibri" w:cs="Calibri"/>
              </w:rPr>
            </w:pPr>
            <w:r w:rsidRPr="4842ED1A">
              <w:rPr>
                <w:rFonts w:ascii="Calibri" w:eastAsia="Calibri" w:hAnsi="Calibri" w:cs="Calibri"/>
              </w:rPr>
              <w:t>1.2</w:t>
            </w:r>
          </w:p>
        </w:tc>
        <w:tc>
          <w:tcPr>
            <w:tcW w:w="1926" w:type="dxa"/>
          </w:tcPr>
          <w:p w14:paraId="71FD2DB2" w14:textId="275276B5" w:rsidR="0F1AA1F2" w:rsidRDefault="0F1AA1F2" w:rsidP="3368E9FA">
            <w:pPr>
              <w:rPr>
                <w:rFonts w:ascii="Calibri" w:eastAsia="Calibri" w:hAnsi="Calibri" w:cs="Calibri"/>
              </w:rPr>
            </w:pPr>
            <w:r w:rsidRPr="44B03175">
              <w:rPr>
                <w:rFonts w:ascii="Calibri" w:eastAsia="Calibri" w:hAnsi="Calibri" w:cs="Calibri"/>
              </w:rPr>
              <w:t>0.</w:t>
            </w:r>
            <w:r w:rsidR="5E2E484F" w:rsidRPr="0323DD1B">
              <w:rPr>
                <w:rFonts w:ascii="Calibri" w:eastAsia="Calibri" w:hAnsi="Calibri" w:cs="Calibri"/>
              </w:rPr>
              <w:t>833</w:t>
            </w:r>
            <w:r w:rsidR="590C6A4B" w:rsidRPr="0323DD1B">
              <w:rPr>
                <w:rFonts w:ascii="Calibri" w:eastAsia="Calibri" w:hAnsi="Calibri" w:cs="Calibri"/>
              </w:rPr>
              <w:t>3</w:t>
            </w:r>
          </w:p>
        </w:tc>
      </w:tr>
      <w:tr w:rsidR="3368E9FA" w14:paraId="53377EE6" w14:textId="77777777" w:rsidTr="182FB541">
        <w:tc>
          <w:tcPr>
            <w:tcW w:w="1926" w:type="dxa"/>
          </w:tcPr>
          <w:p w14:paraId="68105F97" w14:textId="3B3CF89E" w:rsidR="0F1AA1F2" w:rsidRDefault="49739E5E" w:rsidP="3368E9FA">
            <w:pPr>
              <w:rPr>
                <w:rFonts w:ascii="Calibri" w:eastAsia="Calibri" w:hAnsi="Calibri" w:cs="Calibri"/>
              </w:rPr>
            </w:pPr>
            <w:r w:rsidRPr="4842ED1A">
              <w:rPr>
                <w:rFonts w:ascii="Calibri" w:eastAsia="Calibri" w:hAnsi="Calibri" w:cs="Calibri"/>
              </w:rPr>
              <w:t>4</w:t>
            </w:r>
          </w:p>
        </w:tc>
        <w:tc>
          <w:tcPr>
            <w:tcW w:w="1926" w:type="dxa"/>
          </w:tcPr>
          <w:p w14:paraId="58048BF8" w14:textId="3D3C8911" w:rsidR="0F1AA1F2" w:rsidRDefault="49739E5E" w:rsidP="3368E9FA">
            <w:pPr>
              <w:rPr>
                <w:rFonts w:ascii="Calibri" w:eastAsia="Calibri" w:hAnsi="Calibri" w:cs="Calibri"/>
              </w:rPr>
            </w:pPr>
            <w:r w:rsidRPr="4842ED1A">
              <w:rPr>
                <w:rFonts w:ascii="Calibri" w:eastAsia="Calibri" w:hAnsi="Calibri" w:cs="Calibri"/>
              </w:rPr>
              <w:t>3.8</w:t>
            </w:r>
          </w:p>
        </w:tc>
        <w:tc>
          <w:tcPr>
            <w:tcW w:w="1995" w:type="dxa"/>
          </w:tcPr>
          <w:p w14:paraId="703E8019" w14:textId="06DE0E5A" w:rsidR="0F1AA1F2" w:rsidRDefault="49739E5E" w:rsidP="3368E9FA">
            <w:pPr>
              <w:rPr>
                <w:rFonts w:ascii="Calibri" w:eastAsia="Calibri" w:hAnsi="Calibri" w:cs="Calibri"/>
              </w:rPr>
            </w:pPr>
            <w:r w:rsidRPr="4842ED1A">
              <w:rPr>
                <w:rFonts w:ascii="Calibri" w:eastAsia="Calibri" w:hAnsi="Calibri" w:cs="Calibri"/>
              </w:rPr>
              <w:t>2.01</w:t>
            </w:r>
          </w:p>
        </w:tc>
        <w:tc>
          <w:tcPr>
            <w:tcW w:w="1857" w:type="dxa"/>
          </w:tcPr>
          <w:p w14:paraId="16CD2614" w14:textId="5442C762" w:rsidR="0F1AA1F2" w:rsidRDefault="49739E5E" w:rsidP="3368E9FA">
            <w:pPr>
              <w:rPr>
                <w:rFonts w:ascii="Calibri" w:eastAsia="Calibri" w:hAnsi="Calibri" w:cs="Calibri"/>
              </w:rPr>
            </w:pPr>
            <w:r w:rsidRPr="4842ED1A">
              <w:rPr>
                <w:rFonts w:ascii="Calibri" w:eastAsia="Calibri" w:hAnsi="Calibri" w:cs="Calibri"/>
              </w:rPr>
              <w:t>0.4</w:t>
            </w:r>
          </w:p>
        </w:tc>
        <w:tc>
          <w:tcPr>
            <w:tcW w:w="1926" w:type="dxa"/>
          </w:tcPr>
          <w:p w14:paraId="2C488E81" w14:textId="31B36E6A" w:rsidR="0F1AA1F2" w:rsidRDefault="49739E5E" w:rsidP="3368E9FA">
            <w:pPr>
              <w:rPr>
                <w:rFonts w:ascii="Calibri" w:eastAsia="Calibri" w:hAnsi="Calibri" w:cs="Calibri"/>
              </w:rPr>
            </w:pPr>
            <w:r w:rsidRPr="4842ED1A">
              <w:rPr>
                <w:rFonts w:ascii="Calibri" w:eastAsia="Calibri" w:hAnsi="Calibri" w:cs="Calibri"/>
              </w:rPr>
              <w:t>2.5</w:t>
            </w:r>
          </w:p>
        </w:tc>
      </w:tr>
      <w:tr w:rsidR="3368E9FA" w14:paraId="7E72F434" w14:textId="77777777" w:rsidTr="182FB541">
        <w:tc>
          <w:tcPr>
            <w:tcW w:w="1926" w:type="dxa"/>
          </w:tcPr>
          <w:p w14:paraId="461E8D14" w14:textId="088E37E5" w:rsidR="0F1AA1F2" w:rsidRDefault="49739E5E" w:rsidP="3368E9FA">
            <w:pPr>
              <w:rPr>
                <w:rFonts w:ascii="Calibri" w:eastAsia="Calibri" w:hAnsi="Calibri" w:cs="Calibri"/>
              </w:rPr>
            </w:pPr>
            <w:r w:rsidRPr="4842ED1A">
              <w:rPr>
                <w:rFonts w:ascii="Calibri" w:eastAsia="Calibri" w:hAnsi="Calibri" w:cs="Calibri"/>
              </w:rPr>
              <w:t>5</w:t>
            </w:r>
          </w:p>
        </w:tc>
        <w:tc>
          <w:tcPr>
            <w:tcW w:w="1926" w:type="dxa"/>
          </w:tcPr>
          <w:p w14:paraId="278CEE0D" w14:textId="06008ACF" w:rsidR="0F1AA1F2" w:rsidRDefault="49739E5E" w:rsidP="3368E9FA">
            <w:pPr>
              <w:rPr>
                <w:rFonts w:ascii="Calibri" w:eastAsia="Calibri" w:hAnsi="Calibri" w:cs="Calibri"/>
              </w:rPr>
            </w:pPr>
            <w:r w:rsidRPr="4842ED1A">
              <w:rPr>
                <w:rFonts w:ascii="Calibri" w:eastAsia="Calibri" w:hAnsi="Calibri" w:cs="Calibri"/>
              </w:rPr>
              <w:t>4.9</w:t>
            </w:r>
          </w:p>
        </w:tc>
        <w:tc>
          <w:tcPr>
            <w:tcW w:w="1995" w:type="dxa"/>
          </w:tcPr>
          <w:p w14:paraId="30D81242" w14:textId="733C1BF5" w:rsidR="0F1AA1F2" w:rsidRDefault="49739E5E" w:rsidP="3368E9FA">
            <w:pPr>
              <w:rPr>
                <w:rFonts w:ascii="Calibri" w:eastAsia="Calibri" w:hAnsi="Calibri" w:cs="Calibri"/>
              </w:rPr>
            </w:pPr>
            <w:r w:rsidRPr="4842ED1A">
              <w:rPr>
                <w:rFonts w:ascii="Calibri" w:eastAsia="Calibri" w:hAnsi="Calibri" w:cs="Calibri"/>
              </w:rPr>
              <w:t>4.51</w:t>
            </w:r>
          </w:p>
        </w:tc>
        <w:tc>
          <w:tcPr>
            <w:tcW w:w="1857" w:type="dxa"/>
          </w:tcPr>
          <w:p w14:paraId="5063E10C" w14:textId="0721AF11" w:rsidR="0F1AA1F2" w:rsidRDefault="49739E5E" w:rsidP="3368E9FA">
            <w:pPr>
              <w:rPr>
                <w:rFonts w:ascii="Calibri" w:eastAsia="Calibri" w:hAnsi="Calibri" w:cs="Calibri"/>
              </w:rPr>
            </w:pPr>
            <w:r w:rsidRPr="4842ED1A">
              <w:rPr>
                <w:rFonts w:ascii="Calibri" w:eastAsia="Calibri" w:hAnsi="Calibri" w:cs="Calibri"/>
              </w:rPr>
              <w:t>0.7</w:t>
            </w:r>
          </w:p>
        </w:tc>
        <w:tc>
          <w:tcPr>
            <w:tcW w:w="1926" w:type="dxa"/>
          </w:tcPr>
          <w:p w14:paraId="6C65E634" w14:textId="76950FFC" w:rsidR="0F1AA1F2" w:rsidRDefault="49739E5E" w:rsidP="3368E9FA">
            <w:pPr>
              <w:rPr>
                <w:rFonts w:ascii="Calibri" w:eastAsia="Calibri" w:hAnsi="Calibri" w:cs="Calibri"/>
              </w:rPr>
            </w:pPr>
            <w:r w:rsidRPr="4842ED1A">
              <w:rPr>
                <w:rFonts w:ascii="Calibri" w:eastAsia="Calibri" w:hAnsi="Calibri" w:cs="Calibri"/>
              </w:rPr>
              <w:t>1.429</w:t>
            </w:r>
          </w:p>
        </w:tc>
      </w:tr>
    </w:tbl>
    <w:p w14:paraId="0000000A" w14:textId="77777777" w:rsidR="00F851AC" w:rsidRDefault="00F851AC" w:rsidP="3368E9FA"/>
    <w:p w14:paraId="5E4D246F" w14:textId="60A001FF" w:rsidR="0F1AA1F2" w:rsidRDefault="49739E5E" w:rsidP="3368E9FA">
      <w:r>
        <w:t>1cii) k=3 --&gt; 3 closest neighbours are nodes 3,4,5</w:t>
      </w:r>
    </w:p>
    <w:p w14:paraId="16265414" w14:textId="240055DB" w:rsidR="0F1AA1F2" w:rsidRDefault="49739E5E" w:rsidP="3368E9FA">
      <w:r>
        <w:t>y(q) = 1/3(y(3)+y(4)+y(5)) = 2.53</w:t>
      </w:r>
    </w:p>
    <w:p w14:paraId="2F13B58D" w14:textId="1B10F077" w:rsidR="3368E9FA" w:rsidRDefault="3368E9FA" w:rsidP="3368E9FA"/>
    <w:p w14:paraId="655E8FE2" w14:textId="1DEE8D52" w:rsidR="0F1AA1F2" w:rsidRDefault="49739E5E" w:rsidP="3368E9FA">
      <w:r>
        <w:t xml:space="preserve">1ciii) Same nodes,just add weight </w:t>
      </w:r>
    </w:p>
    <w:p w14:paraId="52BE3349" w14:textId="671A121F" w:rsidR="0F1AA1F2" w:rsidRDefault="0F1AA1F2" w:rsidP="3368E9FA">
      <w:r>
        <w:t>y(q) = [y(3)w(3)+y(4)w(4)+y(5)w(5)] / [w(</w:t>
      </w:r>
      <w:r w:rsidR="42EDB96B">
        <w:t>3</w:t>
      </w:r>
      <w:r>
        <w:t>)</w:t>
      </w:r>
      <w:r w:rsidR="515A7E72">
        <w:t>+w(4)+w(5)</w:t>
      </w:r>
      <w:r>
        <w:t xml:space="preserve">] </w:t>
      </w:r>
      <w:r w:rsidR="00235490">
        <w:t xml:space="preserve"> = 2.596</w:t>
      </w:r>
    </w:p>
    <w:p w14:paraId="05FB64E9" w14:textId="15C6F05E" w:rsidR="3368E9FA" w:rsidRDefault="3368E9FA" w:rsidP="0323DD1B">
      <w:pPr>
        <w:ind w:firstLine="720"/>
      </w:pPr>
    </w:p>
    <w:p w14:paraId="345595EE" w14:textId="54584D19" w:rsidR="114240CC" w:rsidRDefault="39C48BE5" w:rsidP="3368E9FA">
      <w:r>
        <w:t>2a) (not sure about this)</w:t>
      </w:r>
      <w:r w:rsidR="086E9AF4">
        <w:t xml:space="preserve"> seems right but mind double usage of Z</w:t>
      </w:r>
    </w:p>
    <w:p w14:paraId="304E3D68" w14:textId="37CE0FD7" w:rsidR="220B0797" w:rsidRDefault="585867B0" w:rsidP="3368E9FA">
      <w:r>
        <w:t>#</w:t>
      </w:r>
      <w:r w:rsidR="3A5C1B14">
        <w:rPr>
          <w:noProof/>
        </w:rPr>
        <w:drawing>
          <wp:inline distT="0" distB="0" distL="0" distR="0" wp14:anchorId="3261E0B6" wp14:editId="4678A871">
            <wp:extent cx="6115050" cy="1771650"/>
            <wp:effectExtent l="0" t="0" r="0" b="0"/>
            <wp:docPr id="1906013616" name="Picture 1906013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6013616"/>
                    <pic:cNvPicPr/>
                  </pic:nvPicPr>
                  <pic:blipFill>
                    <a:blip r:embed="rId12">
                      <a:extLst>
                        <a:ext uri="{28A0092B-C50C-407E-A947-70E740481C1C}">
                          <a14:useLocalDpi xmlns:a14="http://schemas.microsoft.com/office/drawing/2010/main" val="0"/>
                        </a:ext>
                      </a:extLst>
                    </a:blip>
                    <a:stretch>
                      <a:fillRect/>
                    </a:stretch>
                  </pic:blipFill>
                  <pic:spPr>
                    <a:xfrm>
                      <a:off x="0" y="0"/>
                      <a:ext cx="6115050" cy="1771650"/>
                    </a:xfrm>
                    <a:prstGeom prst="rect">
                      <a:avLst/>
                    </a:prstGeom>
                  </pic:spPr>
                </pic:pic>
              </a:graphicData>
            </a:graphic>
          </wp:inline>
        </w:drawing>
      </w:r>
    </w:p>
    <w:p w14:paraId="4821DD01" w14:textId="2410932D" w:rsidR="3368E9FA" w:rsidRDefault="3368E9FA" w:rsidP="3368E9FA"/>
    <w:p w14:paraId="121FAEA4" w14:textId="6EA1EEF0" w:rsidR="220B0797" w:rsidRDefault="220B0797" w:rsidP="3368E9FA">
      <w:r>
        <w:t xml:space="preserve">2b) Overfitting – </w:t>
      </w:r>
      <w:del w:id="10" w:author="Yu, Zhige" w:date="2020-12-17T11:52:00Z">
        <w:r>
          <w:delText>neural network</w:delText>
        </w:r>
      </w:del>
      <w:ins w:id="11" w:author="Yu, Zhige" w:date="2020-12-17T11:52:00Z">
        <w:r w:rsidR="06C76AFE">
          <w:t>model</w:t>
        </w:r>
      </w:ins>
      <w:r>
        <w:t xml:space="preserve"> works very well only on the training dataset but cannot be generalised to the rest of the data</w:t>
      </w:r>
    </w:p>
    <w:p w14:paraId="06C2AB59" w14:textId="2D1AB0DD" w:rsidR="39D94E04" w:rsidRDefault="39D94E04" w:rsidP="3368E9FA">
      <w:pPr>
        <w:pStyle w:val="ListParagraph"/>
        <w:numPr>
          <w:ilvl w:val="1"/>
          <w:numId w:val="7"/>
        </w:numPr>
      </w:pPr>
      <w:r>
        <w:t>Dropout</w:t>
      </w:r>
      <w:r w:rsidR="220B0797">
        <w:t xml:space="preserve"> </w:t>
      </w:r>
    </w:p>
    <w:p w14:paraId="14CA9C9B" w14:textId="2CC833DA" w:rsidR="220B0797" w:rsidRDefault="418AA356" w:rsidP="3368E9FA">
      <w:pPr>
        <w:pStyle w:val="ListParagraph"/>
        <w:numPr>
          <w:ilvl w:val="1"/>
          <w:numId w:val="7"/>
        </w:numPr>
      </w:pPr>
      <w:r>
        <w:t>Early stopping</w:t>
      </w:r>
    </w:p>
    <w:p w14:paraId="4CDBB5F4" w14:textId="7CF9103C" w:rsidR="220B0797" w:rsidRDefault="220B0797" w:rsidP="3368E9FA">
      <w:pPr>
        <w:pStyle w:val="ListParagraph"/>
        <w:numPr>
          <w:ilvl w:val="1"/>
          <w:numId w:val="7"/>
        </w:numPr>
      </w:pPr>
      <w:r>
        <w:t xml:space="preserve">Pruning </w:t>
      </w:r>
    </w:p>
    <w:p w14:paraId="0C64AB9F" w14:textId="169C6B04" w:rsidR="6A8EFE88" w:rsidRDefault="69FFD66E" w:rsidP="44B03175">
      <w:pPr>
        <w:pStyle w:val="ListParagraph"/>
        <w:numPr>
          <w:ilvl w:val="1"/>
          <w:numId w:val="7"/>
        </w:numPr>
        <w:rPr>
          <w:ins w:id="12" w:author="Bernasconi, Lorenzo" w:date="2020-12-16T17:55:00Z"/>
        </w:rPr>
      </w:pPr>
      <w:r>
        <w:t>Mor</w:t>
      </w:r>
      <w:r w:rsidR="54384315">
        <w:t>e</w:t>
      </w:r>
      <w:r>
        <w:t xml:space="preserve"> dat</w:t>
      </w:r>
      <w:del w:id="13" w:author="Bernasconi, Lorenzo" w:date="2020-12-16T17:55:00Z">
        <w:r w:rsidR="614A45A9" w:rsidDel="2051F336">
          <w:delText>a</w:delText>
        </w:r>
      </w:del>
    </w:p>
    <w:p w14:paraId="12A4C949" w14:textId="46376A9F" w:rsidR="00E7508B" w:rsidRPr="00E7508B" w:rsidRDefault="3EDC39EF" w:rsidP="00E7508B">
      <w:pPr>
        <w:pStyle w:val="ListParagraph"/>
        <w:numPr>
          <w:ilvl w:val="1"/>
          <w:numId w:val="7"/>
        </w:numPr>
      </w:pPr>
      <w:ins w:id="14" w:author="Bernasconi, Lorenzo" w:date="2020-12-16T17:55:00Z">
        <w:r>
          <w:t>Decreasing size of Neural Netowrk</w:t>
        </w:r>
      </w:ins>
    </w:p>
    <w:p w14:paraId="4F290716" w14:textId="272791B9" w:rsidR="176D40C3" w:rsidRDefault="7400CFD3" w:rsidP="6B8C01EE">
      <w:pPr>
        <w:pStyle w:val="ListParagraph"/>
        <w:numPr>
          <w:ilvl w:val="1"/>
          <w:numId w:val="7"/>
        </w:numPr>
      </w:pPr>
      <w:r>
        <w:t>L1 and L2 Regularisation</w:t>
      </w:r>
    </w:p>
    <w:p w14:paraId="42E27B79" w14:textId="70580CE4" w:rsidR="3368E9FA" w:rsidRDefault="3368E9FA" w:rsidP="3368E9FA"/>
    <w:p w14:paraId="0FEB2EB1" w14:textId="36ECBE24" w:rsidR="220B0797" w:rsidRDefault="418AA356" w:rsidP="3368E9FA">
      <w:r>
        <w:t xml:space="preserve">2ci) </w:t>
      </w:r>
    </w:p>
    <w:tbl>
      <w:tblPr>
        <w:tblStyle w:val="TableGrid"/>
        <w:tblW w:w="0" w:type="auto"/>
        <w:tblLayout w:type="fixed"/>
        <w:tblLook w:val="06A0" w:firstRow="1" w:lastRow="0" w:firstColumn="1" w:lastColumn="0" w:noHBand="1" w:noVBand="1"/>
      </w:tblPr>
      <w:tblGrid>
        <w:gridCol w:w="3210"/>
        <w:gridCol w:w="3210"/>
        <w:gridCol w:w="3210"/>
      </w:tblGrid>
      <w:tr w:rsidR="3368E9FA" w14:paraId="09DE3DCB" w14:textId="77777777" w:rsidTr="4842ED1A">
        <w:tc>
          <w:tcPr>
            <w:tcW w:w="3210" w:type="dxa"/>
          </w:tcPr>
          <w:p w14:paraId="10A566F0" w14:textId="7A27C4C6" w:rsidR="3368E9FA" w:rsidRDefault="3368E9FA" w:rsidP="3368E9FA"/>
        </w:tc>
        <w:tc>
          <w:tcPr>
            <w:tcW w:w="3210" w:type="dxa"/>
          </w:tcPr>
          <w:p w14:paraId="208757BF" w14:textId="48BB2E2E" w:rsidR="220B0797" w:rsidRDefault="418AA356" w:rsidP="3368E9FA">
            <w:r>
              <w:t>Predicted Real</w:t>
            </w:r>
          </w:p>
        </w:tc>
        <w:tc>
          <w:tcPr>
            <w:tcW w:w="3210" w:type="dxa"/>
          </w:tcPr>
          <w:p w14:paraId="5D65AAC8" w14:textId="39A95AE0" w:rsidR="220B0797" w:rsidRDefault="418AA356" w:rsidP="3368E9FA">
            <w:r>
              <w:t>Predicted fraud</w:t>
            </w:r>
          </w:p>
        </w:tc>
      </w:tr>
      <w:tr w:rsidR="3368E9FA" w14:paraId="6D029970" w14:textId="77777777" w:rsidTr="4842ED1A">
        <w:tc>
          <w:tcPr>
            <w:tcW w:w="3210" w:type="dxa"/>
          </w:tcPr>
          <w:p w14:paraId="2C556FF2" w14:textId="0F59E9DC" w:rsidR="220B0797" w:rsidRDefault="418AA356" w:rsidP="3368E9FA">
            <w:r>
              <w:t>Actual real</w:t>
            </w:r>
          </w:p>
        </w:tc>
        <w:tc>
          <w:tcPr>
            <w:tcW w:w="3210" w:type="dxa"/>
          </w:tcPr>
          <w:p w14:paraId="735F8938" w14:textId="26F9FDA7" w:rsidR="220B0797" w:rsidRDefault="418AA356" w:rsidP="3368E9FA">
            <w:r>
              <w:t>8</w:t>
            </w:r>
          </w:p>
        </w:tc>
        <w:tc>
          <w:tcPr>
            <w:tcW w:w="3210" w:type="dxa"/>
          </w:tcPr>
          <w:p w14:paraId="53685CA9" w14:textId="5F4AE54C" w:rsidR="220B0797" w:rsidRDefault="418AA356" w:rsidP="3368E9FA">
            <w:r>
              <w:t>1</w:t>
            </w:r>
          </w:p>
        </w:tc>
      </w:tr>
      <w:tr w:rsidR="3368E9FA" w14:paraId="09C9F337" w14:textId="77777777" w:rsidTr="4842ED1A">
        <w:tc>
          <w:tcPr>
            <w:tcW w:w="3210" w:type="dxa"/>
          </w:tcPr>
          <w:p w14:paraId="332670CB" w14:textId="003C9BC5" w:rsidR="220B0797" w:rsidRDefault="418AA356" w:rsidP="3368E9FA">
            <w:r>
              <w:t>Actual fraud</w:t>
            </w:r>
          </w:p>
        </w:tc>
        <w:tc>
          <w:tcPr>
            <w:tcW w:w="3210" w:type="dxa"/>
          </w:tcPr>
          <w:p w14:paraId="68A32CDA" w14:textId="7483E64C" w:rsidR="220B0797" w:rsidRDefault="418AA356" w:rsidP="3368E9FA">
            <w:r>
              <w:t>3</w:t>
            </w:r>
          </w:p>
        </w:tc>
        <w:tc>
          <w:tcPr>
            <w:tcW w:w="3210" w:type="dxa"/>
          </w:tcPr>
          <w:p w14:paraId="349B0873" w14:textId="22F15EA7" w:rsidR="220B0797" w:rsidRDefault="418AA356" w:rsidP="3368E9FA">
            <w:r>
              <w:t>2</w:t>
            </w:r>
          </w:p>
        </w:tc>
      </w:tr>
    </w:tbl>
    <w:p w14:paraId="181B24CD" w14:textId="06764865" w:rsidR="3368E9FA" w:rsidRDefault="3368E9FA" w:rsidP="3368E9FA"/>
    <w:p w14:paraId="0000000B" w14:textId="77777777" w:rsidR="00F851AC" w:rsidRDefault="220B0797">
      <w:r>
        <w:t>2cii) Accuracy = (8+2)/14 = 10/14</w:t>
      </w:r>
    </w:p>
    <w:p w14:paraId="4C32549D" w14:textId="56A6D14B" w:rsidR="220B0797" w:rsidRDefault="220B0797" w:rsidP="3368E9FA">
      <w:pPr>
        <w:pStyle w:val="ListParagraph"/>
        <w:numPr>
          <w:ilvl w:val="0"/>
          <w:numId w:val="6"/>
        </w:numPr>
      </w:pPr>
      <w:r>
        <w:t>Fraud: precision = 2/3 , recall = 2/5</w:t>
      </w:r>
      <w:r w:rsidR="5B51E1D4">
        <w:t>, F1 = 1/2</w:t>
      </w:r>
    </w:p>
    <w:p w14:paraId="59613056" w14:textId="2932B970" w:rsidR="220B0797" w:rsidRDefault="220B0797" w:rsidP="3368E9FA">
      <w:pPr>
        <w:pStyle w:val="ListParagraph"/>
        <w:numPr>
          <w:ilvl w:val="0"/>
          <w:numId w:val="6"/>
        </w:numPr>
      </w:pPr>
      <w:r>
        <w:t>Real: precision = 8/11, recall = 8/9</w:t>
      </w:r>
      <w:r w:rsidR="4C136A1C">
        <w:t>, F1 = 4/5</w:t>
      </w:r>
    </w:p>
    <w:p w14:paraId="0D38C024" w14:textId="6F620B20" w:rsidR="3368E9FA" w:rsidRDefault="3368E9FA" w:rsidP="3368E9FA"/>
    <w:p w14:paraId="55F0ADD8" w14:textId="7BD2D2CB" w:rsidR="220B0797" w:rsidRDefault="24082D26" w:rsidP="3368E9FA">
      <w:r>
        <w:t>2ciii) Fraud has low recall high precision, real has high recall low precision --&gt; too many</w:t>
      </w:r>
      <w:r w:rsidR="52A08F87">
        <w:t xml:space="preserve"> </w:t>
      </w:r>
      <w:r>
        <w:t xml:space="preserve">emails are predicted as fraud </w:t>
      </w:r>
      <w:r w:rsidR="3217BD83">
        <w:t xml:space="preserve"> </w:t>
      </w:r>
    </w:p>
    <w:p w14:paraId="10460BD6" w14:textId="03EAB05C" w:rsidR="3368E9FA" w:rsidRDefault="3368E9FA" w:rsidP="3368E9FA"/>
    <w:p w14:paraId="2802F402" w14:textId="1D7484F1" w:rsidR="220B0797" w:rsidRDefault="418AA356" w:rsidP="3368E9FA">
      <w:r>
        <w:t>3a)</w:t>
      </w:r>
    </w:p>
    <w:p w14:paraId="41756A39" w14:textId="4D1CD94F" w:rsidR="220B0797" w:rsidRDefault="220B0797" w:rsidP="3368E9FA">
      <w:r>
        <w:t xml:space="preserve"> </w:t>
      </w:r>
      <w:r w:rsidR="6F7A5C5D">
        <w:rPr>
          <w:noProof/>
        </w:rPr>
        <w:drawing>
          <wp:inline distT="0" distB="0" distL="0" distR="0" wp14:anchorId="7AC0AFD1" wp14:editId="1AAB0B62">
            <wp:extent cx="3646716" cy="638175"/>
            <wp:effectExtent l="0" t="0" r="0" b="0"/>
            <wp:docPr id="1177059174" name="Picture 1177059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059174"/>
                    <pic:cNvPicPr/>
                  </pic:nvPicPr>
                  <pic:blipFill>
                    <a:blip r:embed="rId13">
                      <a:extLst>
                        <a:ext uri="{28A0092B-C50C-407E-A947-70E740481C1C}">
                          <a14:useLocalDpi xmlns:a14="http://schemas.microsoft.com/office/drawing/2010/main" val="0"/>
                        </a:ext>
                      </a:extLst>
                    </a:blip>
                    <a:stretch>
                      <a:fillRect/>
                    </a:stretch>
                  </pic:blipFill>
                  <pic:spPr>
                    <a:xfrm>
                      <a:off x="0" y="0"/>
                      <a:ext cx="3646716" cy="638175"/>
                    </a:xfrm>
                    <a:prstGeom prst="rect">
                      <a:avLst/>
                    </a:prstGeom>
                  </pic:spPr>
                </pic:pic>
              </a:graphicData>
            </a:graphic>
          </wp:inline>
        </w:drawing>
      </w:r>
    </w:p>
    <w:p w14:paraId="1C05B4DD" w14:textId="6BFE664C" w:rsidR="7282C04E" w:rsidRDefault="299AF574" w:rsidP="3368E9FA">
      <w:pPr>
        <w:pStyle w:val="ListParagraph"/>
        <w:numPr>
          <w:ilvl w:val="0"/>
          <w:numId w:val="5"/>
        </w:numPr>
      </w:pPr>
      <w:r>
        <w:t>D(x(i), µ(1)) = sqrt(2) --&gt; cluster 1</w:t>
      </w:r>
    </w:p>
    <w:p w14:paraId="650F9863" w14:textId="09EA99F3" w:rsidR="7282C04E" w:rsidRDefault="7282C04E" w:rsidP="3368E9FA">
      <w:pPr>
        <w:pStyle w:val="ListParagraph"/>
        <w:numPr>
          <w:ilvl w:val="0"/>
          <w:numId w:val="5"/>
        </w:numPr>
      </w:pPr>
      <w:commentRangeStart w:id="15"/>
      <w:commentRangeStart w:id="16"/>
      <w:commentRangeStart w:id="17"/>
      <w:r>
        <w:t>D(x(i), µ(2)) =</w:t>
      </w:r>
      <w:r w:rsidR="6F7A5C5D" w:rsidRPr="182FB541">
        <w:rPr>
          <w:strike/>
        </w:rPr>
        <w:t>6</w:t>
      </w:r>
      <w:r w:rsidR="3D5A48EA">
        <w:t xml:space="preserve"> sqrt(13)</w:t>
      </w:r>
    </w:p>
    <w:p w14:paraId="7FF607CF" w14:textId="55507C34" w:rsidR="7282C04E" w:rsidRDefault="07CE0E3D" w:rsidP="3368E9FA">
      <w:pPr>
        <w:pStyle w:val="ListParagraph"/>
        <w:numPr>
          <w:ilvl w:val="0"/>
          <w:numId w:val="5"/>
        </w:numPr>
      </w:pPr>
      <w:r>
        <w:t>s</w:t>
      </w:r>
      <w:r w:rsidR="7282C04E">
        <w:t>D(x(i), µ(3)) =</w:t>
      </w:r>
      <w:r w:rsidR="7282C04E" w:rsidRPr="7B1C049E">
        <w:rPr>
          <w:strike/>
        </w:rPr>
        <w:t>2</w:t>
      </w:r>
      <w:r w:rsidR="005B026F">
        <w:t xml:space="preserve"> sqrt(5)</w:t>
      </w:r>
      <w:r w:rsidR="04112684">
        <w:t xml:space="preserve"> </w:t>
      </w:r>
      <w:commentRangeEnd w:id="15"/>
      <w:r>
        <w:rPr>
          <w:rStyle w:val="CommentReference"/>
        </w:rPr>
        <w:commentReference w:id="15"/>
      </w:r>
      <w:commentRangeEnd w:id="16"/>
      <w:r>
        <w:rPr>
          <w:rStyle w:val="CommentReference"/>
        </w:rPr>
        <w:commentReference w:id="16"/>
      </w:r>
      <w:commentRangeEnd w:id="17"/>
      <w:r>
        <w:rPr>
          <w:rStyle w:val="CommentReference"/>
        </w:rPr>
        <w:commentReference w:id="17"/>
      </w:r>
    </w:p>
    <w:p w14:paraId="59CB19BD" w14:textId="10020A6B" w:rsidR="3368E9FA" w:rsidRDefault="3368E9FA" w:rsidP="3368E9FA"/>
    <w:p w14:paraId="3069BB62" w14:textId="40E3B4CE" w:rsidR="7282C04E" w:rsidRDefault="299AF574" w:rsidP="3368E9FA">
      <w:r>
        <w:t xml:space="preserve">3b) </w:t>
      </w:r>
    </w:p>
    <w:p w14:paraId="6C1DE644" w14:textId="479ADFAC" w:rsidR="563BE398" w:rsidRDefault="3AC859AF" w:rsidP="3368E9FA">
      <w:commentRangeStart w:id="18"/>
      <w:commentRangeStart w:id="19"/>
      <w:commentRangeStart w:id="20"/>
      <w:commentRangeStart w:id="21"/>
      <w:commentRangeStart w:id="22"/>
      <w:commentRangeStart w:id="23"/>
      <w:r>
        <w:rPr>
          <w:noProof/>
        </w:rPr>
        <w:drawing>
          <wp:inline distT="0" distB="0" distL="0" distR="0" wp14:anchorId="460D0476" wp14:editId="01B8C208">
            <wp:extent cx="5048252" cy="1321037"/>
            <wp:effectExtent l="0" t="0" r="0" b="0"/>
            <wp:docPr id="733953288" name="Picture 733953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953288"/>
                    <pic:cNvPicPr/>
                  </pic:nvPicPr>
                  <pic:blipFill>
                    <a:blip r:embed="rId14">
                      <a:extLst>
                        <a:ext uri="{28A0092B-C50C-407E-A947-70E740481C1C}">
                          <a14:useLocalDpi xmlns:a14="http://schemas.microsoft.com/office/drawing/2010/main" val="0"/>
                        </a:ext>
                      </a:extLst>
                    </a:blip>
                    <a:stretch>
                      <a:fillRect/>
                    </a:stretch>
                  </pic:blipFill>
                  <pic:spPr>
                    <a:xfrm>
                      <a:off x="0" y="0"/>
                      <a:ext cx="5048252" cy="1321037"/>
                    </a:xfrm>
                    <a:prstGeom prst="rect">
                      <a:avLst/>
                    </a:prstGeom>
                  </pic:spPr>
                </pic:pic>
              </a:graphicData>
            </a:graphic>
          </wp:inline>
        </w:drawing>
      </w:r>
      <w:commentRangeEnd w:id="18"/>
      <w:r w:rsidR="2D81D95D">
        <w:rPr>
          <w:rStyle w:val="CommentReference"/>
        </w:rPr>
        <w:commentReference w:id="18"/>
      </w:r>
      <w:commentRangeEnd w:id="19"/>
      <w:r w:rsidR="2D81D95D">
        <w:rPr>
          <w:rStyle w:val="CommentReference"/>
        </w:rPr>
        <w:commentReference w:id="19"/>
      </w:r>
      <w:commentRangeEnd w:id="20"/>
      <w:r w:rsidR="2D81D95D">
        <w:rPr>
          <w:rStyle w:val="CommentReference"/>
        </w:rPr>
        <w:commentReference w:id="20"/>
      </w:r>
      <w:commentRangeEnd w:id="21"/>
      <w:r w:rsidR="2D81D95D">
        <w:rPr>
          <w:rStyle w:val="CommentReference"/>
        </w:rPr>
        <w:commentReference w:id="21"/>
      </w:r>
      <w:commentRangeEnd w:id="22"/>
      <w:r w:rsidR="2D81D95D">
        <w:rPr>
          <w:rStyle w:val="CommentReference"/>
        </w:rPr>
        <w:commentReference w:id="22"/>
      </w:r>
      <w:commentRangeEnd w:id="23"/>
      <w:r w:rsidR="2D81D95D">
        <w:rPr>
          <w:rStyle w:val="CommentReference"/>
        </w:rPr>
        <w:commentReference w:id="23"/>
      </w:r>
    </w:p>
    <w:p w14:paraId="1A25D0EA" w14:textId="220837AB" w:rsidR="3368E9FA" w:rsidRDefault="3368E9FA" w:rsidP="3368E9FA"/>
    <w:p w14:paraId="33613BFF" w14:textId="064A13BB" w:rsidR="563BE398" w:rsidRDefault="7302567D" w:rsidP="3368E9FA">
      <w:r>
        <w:t>3c) Predicting the temperature for tomorrow, based on the weather today. Regression task (continuous values)</w:t>
      </w:r>
    </w:p>
    <w:p w14:paraId="051F0F33" w14:textId="6420637C" w:rsidR="563BE398" w:rsidRDefault="40EEEE85" w:rsidP="3368E9FA">
      <w:pPr>
        <w:pStyle w:val="ListParagraph"/>
        <w:numPr>
          <w:ilvl w:val="0"/>
          <w:numId w:val="4"/>
        </w:numPr>
      </w:pPr>
      <w:r>
        <w:t>Activation function : Li</w:t>
      </w:r>
      <w:ins w:id="24" w:author="Wu, Haotian" w:date="2022-12-11T23:08:00Z">
        <w:r w:rsidR="354477A1">
          <w:t>t</w:t>
        </w:r>
      </w:ins>
      <w:r>
        <w:t>near</w:t>
      </w:r>
    </w:p>
    <w:p w14:paraId="467DCCFA" w14:textId="646D703D" w:rsidR="563BE398" w:rsidRDefault="7302567D" w:rsidP="3368E9FA">
      <w:pPr>
        <w:pStyle w:val="ListParagraph"/>
        <w:numPr>
          <w:ilvl w:val="0"/>
          <w:numId w:val="4"/>
        </w:numPr>
      </w:pPr>
      <w:r>
        <w:t>Loss function : MSE</w:t>
      </w:r>
    </w:p>
    <w:p w14:paraId="53A3E00F" w14:textId="2CE9D1E7" w:rsidR="563BE398" w:rsidRDefault="7302567D" w:rsidP="3368E9FA">
      <w:r>
        <w:t>Generating text by predicting the next word in the sequence based on the previous words – need 1 label from N classes</w:t>
      </w:r>
    </w:p>
    <w:p w14:paraId="4268CF78" w14:textId="7C1BF946" w:rsidR="563BE398" w:rsidRDefault="7302567D" w:rsidP="3368E9FA">
      <w:pPr>
        <w:pStyle w:val="ListParagraph"/>
        <w:numPr>
          <w:ilvl w:val="0"/>
          <w:numId w:val="3"/>
        </w:numPr>
      </w:pPr>
      <w:r>
        <w:t>Activation function : softmax</w:t>
      </w:r>
    </w:p>
    <w:p w14:paraId="1C516E8F" w14:textId="52B2ED09" w:rsidR="563BE398" w:rsidRDefault="7302567D" w:rsidP="3368E9FA">
      <w:pPr>
        <w:pStyle w:val="ListParagraph"/>
        <w:numPr>
          <w:ilvl w:val="0"/>
          <w:numId w:val="3"/>
        </w:numPr>
      </w:pPr>
      <w:r>
        <w:t>Loss function: cross entropy</w:t>
      </w:r>
    </w:p>
    <w:p w14:paraId="58194490" w14:textId="48334104" w:rsidR="563BE398" w:rsidRDefault="7302567D" w:rsidP="3368E9FA">
      <w:r>
        <w:t>Detecting whether the camera image from a</w:t>
      </w:r>
      <w:r w:rsidR="6B9DA2C9">
        <w:t xml:space="preserve"> </w:t>
      </w:r>
      <w:r>
        <w:t xml:space="preserve"> self-driving car contains a stop sign. Can only be yes or no, binary outcome</w:t>
      </w:r>
    </w:p>
    <w:p w14:paraId="12D96989" w14:textId="366F9354" w:rsidR="563BE398" w:rsidRDefault="01B8C208" w:rsidP="3368E9FA">
      <w:pPr>
        <w:pStyle w:val="ListParagraph"/>
        <w:numPr>
          <w:ilvl w:val="0"/>
          <w:numId w:val="2"/>
        </w:numPr>
      </w:pPr>
      <w:r>
        <w:t>Activation function: sigmoid</w:t>
      </w:r>
      <w:r w:rsidR="65D8B189">
        <w:t xml:space="preserve"> or tanh</w:t>
      </w:r>
    </w:p>
    <w:p w14:paraId="3138308C" w14:textId="0D5B3D29" w:rsidR="563BE398" w:rsidRDefault="7302567D" w:rsidP="3368E9FA">
      <w:pPr>
        <w:pStyle w:val="ListParagraph"/>
        <w:numPr>
          <w:ilvl w:val="0"/>
          <w:numId w:val="2"/>
        </w:numPr>
      </w:pPr>
      <w:r>
        <w:t xml:space="preserve">Loss function: binary cross entropy </w:t>
      </w:r>
    </w:p>
    <w:p w14:paraId="0843EB75" w14:textId="19C63D34" w:rsidR="3368E9FA" w:rsidRDefault="3368E9FA" w:rsidP="3368E9FA"/>
    <w:p w14:paraId="4D67A883" w14:textId="71156ABC" w:rsidR="563BE398" w:rsidRDefault="3CD40700" w:rsidP="3368E9FA">
      <w:r>
        <w:t xml:space="preserve">3d) </w:t>
      </w:r>
      <w:commentRangeStart w:id="25"/>
      <w:r>
        <w:t xml:space="preserve">Hyperparameters : specific to each machine learning model, </w:t>
      </w:r>
      <w:r w:rsidR="678A0712">
        <w:t>what makes it “work”. E.G ‘k’ in KNN, max depth in a tree</w:t>
      </w:r>
      <w:commentRangeEnd w:id="25"/>
      <w:r w:rsidR="7302567D">
        <w:rPr>
          <w:rStyle w:val="CommentReference"/>
        </w:rPr>
        <w:commentReference w:id="25"/>
      </w:r>
    </w:p>
    <w:p w14:paraId="064708DC" w14:textId="53336C6E" w:rsidR="45724826" w:rsidRDefault="45724826" w:rsidP="3368E9FA">
      <w:r w:rsidRPr="3368E9FA">
        <w:t>10k datapoints</w:t>
      </w:r>
      <w:r w:rsidR="6B9AA183" w:rsidRPr="3368E9FA">
        <w:t xml:space="preserve"> - enough data, can do 80/10/10 split</w:t>
      </w:r>
    </w:p>
    <w:p w14:paraId="606DA2D8" w14:textId="39E0D4FE" w:rsidR="6B9AA183" w:rsidRDefault="6B9AA183" w:rsidP="3368E9FA">
      <w:pPr>
        <w:pStyle w:val="ListParagraph"/>
        <w:numPr>
          <w:ilvl w:val="0"/>
          <w:numId w:val="1"/>
        </w:numPr>
      </w:pPr>
      <w:commentRangeStart w:id="26"/>
      <w:commentRangeStart w:id="27"/>
      <w:r>
        <w:t>Shuffle the data</w:t>
      </w:r>
    </w:p>
    <w:p w14:paraId="591F3B29" w14:textId="7C88BD82" w:rsidR="6B9AA183" w:rsidRDefault="27511150" w:rsidP="3368E9FA">
      <w:pPr>
        <w:pStyle w:val="ListParagraph"/>
        <w:numPr>
          <w:ilvl w:val="0"/>
          <w:numId w:val="1"/>
        </w:numPr>
      </w:pPr>
      <w:r>
        <w:t>K fold validation</w:t>
      </w:r>
    </w:p>
    <w:p w14:paraId="5E68DE1E" w14:textId="01CB81C2" w:rsidR="6B9AA183" w:rsidRDefault="6B9AA183" w:rsidP="3368E9FA">
      <w:pPr>
        <w:pStyle w:val="ListParagraph"/>
        <w:numPr>
          <w:ilvl w:val="0"/>
          <w:numId w:val="1"/>
        </w:numPr>
      </w:pPr>
      <w:r>
        <w:t>Iteratively leave 1 fold for testing</w:t>
      </w:r>
      <w:r w:rsidR="5E9F143D">
        <w:t>, for each HP set:</w:t>
      </w:r>
    </w:p>
    <w:p w14:paraId="09C5739E" w14:textId="7B59F120" w:rsidR="6B9AA183" w:rsidRDefault="27511150" w:rsidP="3368E9FA">
      <w:pPr>
        <w:pStyle w:val="ListParagraph"/>
        <w:numPr>
          <w:ilvl w:val="1"/>
          <w:numId w:val="1"/>
        </w:numPr>
      </w:pPr>
      <w:r>
        <w:t>Training + validation of k-1 folds</w:t>
      </w:r>
    </w:p>
    <w:p w14:paraId="6768DB41" w14:textId="1E26EE44" w:rsidR="6B9AA183" w:rsidRDefault="27511150" w:rsidP="02969E73">
      <w:pPr>
        <w:pStyle w:val="ListParagraph"/>
        <w:numPr>
          <w:ilvl w:val="1"/>
          <w:numId w:val="1"/>
        </w:numPr>
        <w:rPr>
          <w:strike/>
        </w:rPr>
      </w:pPr>
      <w:r w:rsidRPr="02969E73">
        <w:rPr>
          <w:strike/>
        </w:rPr>
        <w:t>Hyperparameter tuning</w:t>
      </w:r>
      <w:r>
        <w:t xml:space="preserve"> </w:t>
      </w:r>
    </w:p>
    <w:p w14:paraId="4F5B7B0F" w14:textId="0E90098A" w:rsidR="6B9AA183" w:rsidRDefault="27511150" w:rsidP="3368E9FA">
      <w:pPr>
        <w:pStyle w:val="ListParagraph"/>
        <w:numPr>
          <w:ilvl w:val="0"/>
          <w:numId w:val="1"/>
        </w:numPr>
      </w:pPr>
      <w:r>
        <w:t xml:space="preserve">Repeat for all validations </w:t>
      </w:r>
      <w:r w:rsidR="79D9060C">
        <w:t>| rotate the validation fold until entire dataset used</w:t>
      </w:r>
    </w:p>
    <w:p w14:paraId="2A5DFE60" w14:textId="16910314" w:rsidR="6B9AA183" w:rsidRDefault="6B9AA183" w:rsidP="3368E9FA">
      <w:pPr>
        <w:pStyle w:val="ListParagraph"/>
        <w:numPr>
          <w:ilvl w:val="0"/>
          <w:numId w:val="1"/>
        </w:numPr>
      </w:pPr>
      <w:r w:rsidRPr="3368E9FA">
        <w:t xml:space="preserve">Aggregate &amp; average accuracy </w:t>
      </w:r>
    </w:p>
    <w:p w14:paraId="34795773" w14:textId="79A85603" w:rsidR="6B9AA183" w:rsidRDefault="6B9AA183" w:rsidP="3368E9FA">
      <w:pPr>
        <w:pStyle w:val="ListParagraph"/>
        <w:numPr>
          <w:ilvl w:val="0"/>
          <w:numId w:val="1"/>
        </w:numPr>
      </w:pPr>
      <w:r>
        <w:t xml:space="preserve">Get the best values on the left out fold each and get the best params for each split </w:t>
      </w:r>
      <w:commentRangeEnd w:id="26"/>
      <w:r>
        <w:rPr>
          <w:rStyle w:val="CommentReference"/>
        </w:rPr>
        <w:commentReference w:id="26"/>
      </w:r>
      <w:commentRangeEnd w:id="27"/>
      <w:r>
        <w:rPr>
          <w:rStyle w:val="CommentReference"/>
        </w:rPr>
        <w:commentReference w:id="27"/>
      </w:r>
    </w:p>
    <w:sectPr w:rsidR="6B9AA183">
      <w:headerReference w:type="default" r:id="rId15"/>
      <w:footerReference w:type="default" r:id="rId16"/>
      <w:pgSz w:w="11906" w:h="16838"/>
      <w:pgMar w:top="1133" w:right="1133" w:bottom="566" w:left="1133"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rnasconi, Lorenzo" w:date="2020-12-16T09:21:00Z" w:initials="BL">
    <w:p w14:paraId="493EB1D9" w14:textId="6DABD760" w:rsidR="44B03175" w:rsidRDefault="44B03175">
      <w:r>
        <w:t>Wouldn't this be supervised since we are training on labelled data to produce a label for some unlabelled data?</w:t>
      </w:r>
      <w:r>
        <w:annotationRef/>
      </w:r>
    </w:p>
  </w:comment>
  <w:comment w:id="1" w:author="Biberea, Calin" w:date="2020-12-17T02:17:00Z" w:initials="BC">
    <w:p w14:paraId="75168244" w14:textId="3D0EB8FB" w:rsidR="434FA351" w:rsidRDefault="434FA351">
      <w:pPr>
        <w:pStyle w:val="CommentText"/>
      </w:pPr>
      <w:r>
        <w:t>I also agree - history are just features</w:t>
      </w:r>
      <w:r>
        <w:rPr>
          <w:rStyle w:val="CommentReference"/>
        </w:rPr>
        <w:annotationRef/>
      </w:r>
    </w:p>
  </w:comment>
  <w:comment w:id="2" w:author="D'Cotta, Nicolas" w:date="2020-12-17T03:32:00Z" w:initials="DN">
    <w:p w14:paraId="5A156BAD" w14:textId="3D073C65" w:rsidR="5E8CDE55" w:rsidRDefault="5E8CDE55">
      <w:pPr>
        <w:pStyle w:val="CommentText"/>
      </w:pPr>
      <w:r>
        <w:t>for it to be supervised we need to be able to differentiate the model to perform backprop, maybe they expect something along those lines</w:t>
      </w:r>
      <w:r>
        <w:rPr>
          <w:rStyle w:val="CommentReference"/>
        </w:rPr>
        <w:annotationRef/>
      </w:r>
    </w:p>
  </w:comment>
  <w:comment w:id="3" w:author="Biberea, Calin" w:date="2020-12-17T03:38:00Z" w:initials="BC">
    <w:p w14:paraId="12494F2F" w14:textId="56A70C85" w:rsidR="173A7DBB" w:rsidRDefault="173A7DBB">
      <w:pPr>
        <w:pStyle w:val="CommentText"/>
      </w:pPr>
      <w:r>
        <w:t>I think you can build a decision tree or something, no backprop needed</w:t>
      </w:r>
      <w:r>
        <w:rPr>
          <w:rStyle w:val="CommentReference"/>
        </w:rPr>
        <w:annotationRef/>
      </w:r>
    </w:p>
  </w:comment>
  <w:comment w:id="4" w:author="Biberea, Calin" w:date="2020-12-17T03:39:00Z" w:initials="BC">
    <w:p w14:paraId="52A97C85" w14:textId="238DBFE0" w:rsidR="4A361FF0" w:rsidRDefault="4A361FF0">
      <w:pPr>
        <w:pStyle w:val="CommentText"/>
      </w:pPr>
      <w:r>
        <w:t>'which include the coordinates of the planes’ crash sites'</w:t>
      </w:r>
      <w:r>
        <w:rPr>
          <w:rStyle w:val="CommentReference"/>
        </w:rPr>
        <w:annotationRef/>
      </w:r>
    </w:p>
    <w:p w14:paraId="129F6DAC" w14:textId="73C74E1D" w:rsidR="4A361FF0" w:rsidRDefault="4A361FF0">
      <w:pPr>
        <w:pStyle w:val="CommentText"/>
      </w:pPr>
    </w:p>
    <w:p w14:paraId="5ED66C3E" w14:textId="39E975D3" w:rsidR="4A361FF0" w:rsidRDefault="4A361FF0">
      <w:pPr>
        <w:pStyle w:val="CommentText"/>
      </w:pPr>
      <w:r>
        <w:t>This also includes output labels - RL never has output labels, so I guess it can only be supervised by elimination</w:t>
      </w:r>
    </w:p>
  </w:comment>
  <w:comment w:id="5" w:author="Yu, Zhige" w:date="2020-12-17T05:26:00Z" w:initials="YZ">
    <w:p w14:paraId="08CCC946" w14:textId="138317EB" w:rsidR="147220F1" w:rsidRDefault="147220F1">
      <w:pPr>
        <w:pStyle w:val="CommentText"/>
      </w:pPr>
      <w:r>
        <w:t xml:space="preserve">I think the question is asking for the most likely point that the plane would crush so would't this be a density estimation though? </w:t>
      </w:r>
      <w:r>
        <w:rPr>
          <w:rStyle w:val="CommentReference"/>
        </w:rPr>
        <w:annotationRef/>
      </w:r>
    </w:p>
  </w:comment>
  <w:comment w:id="6" w:author="Marikar, Umar" w:date="2020-12-17T08:43:00Z" w:initials="MU">
    <w:p w14:paraId="21E8E94D" w14:textId="4E60B8ED" w:rsidR="0323DD1B" w:rsidRDefault="0323DD1B">
      <w:pPr>
        <w:pStyle w:val="CommentText"/>
      </w:pPr>
      <w:r>
        <w:t>the historical data includes coordinates of the plane crash sites and you have to predict the coordinates for the unseen data. I don't see how this isn't supervised learning (in my opinion obv).</w:t>
      </w:r>
      <w:r>
        <w:rPr>
          <w:rStyle w:val="CommentReference"/>
        </w:rPr>
        <w:annotationRef/>
      </w:r>
    </w:p>
  </w:comment>
  <w:comment w:id="7" w:author="Hatout, Rayan" w:date="2020-12-17T08:52:00Z" w:initials="HR">
    <w:p w14:paraId="6BAAAF84" w14:textId="6AB7C2E9" w:rsidR="0323DD1B" w:rsidRDefault="0323DD1B">
      <w:pPr>
        <w:pStyle w:val="CommentText"/>
      </w:pPr>
      <w:r>
        <w:t>This is a regression, there is no reward function, there is no way this is RL</w:t>
      </w:r>
      <w:r>
        <w:rPr>
          <w:rStyle w:val="CommentReference"/>
        </w:rPr>
        <w:annotationRef/>
      </w:r>
    </w:p>
    <w:p w14:paraId="7597E307" w14:textId="37322850" w:rsidR="0323DD1B" w:rsidRDefault="0323DD1B">
      <w:pPr>
        <w:pStyle w:val="CommentText"/>
      </w:pPr>
    </w:p>
  </w:comment>
  <w:comment w:id="8" w:author="Grewal, Prabhjot" w:date="2020-12-17T11:16:00Z" w:initials="GP">
    <w:p w14:paraId="2A0DBACC" w14:textId="729DA615" w:rsidR="0323DD1B" w:rsidRDefault="0323DD1B">
      <w:pPr>
        <w:pStyle w:val="CommentText"/>
      </w:pPr>
      <w:r>
        <w:t>+1 to supervised learning. RL would have had some description of a reward function that is not differentiable, everything mentioned here seems pretty standard regression.</w:t>
      </w:r>
      <w:r>
        <w:rPr>
          <w:rStyle w:val="CommentReference"/>
        </w:rPr>
        <w:annotationRef/>
      </w:r>
    </w:p>
  </w:comment>
  <w:comment w:id="9" w:author="Yu, Zhige" w:date="2020-12-17T23:59:00Z" w:initials="YZ">
    <w:p w14:paraId="0447C7F4" w14:textId="5431A60A" w:rsidR="182FB541" w:rsidRDefault="182FB541">
      <w:pPr>
        <w:pStyle w:val="CommentText"/>
      </w:pPr>
      <w:r>
        <w:t>The thing that still confuses me is that if this is a regression task, how is the relation between x and y "makes sense"? Cuz I think in reality if several crushes took place in a region it is likely that the region is a danger zone, so we can use density estimation to get the danger zones (which is unsupervised). Or is it because I misunderstood the purpose of regression completely?...</w:t>
      </w:r>
      <w:r>
        <w:rPr>
          <w:rStyle w:val="CommentReference"/>
        </w:rPr>
        <w:annotationRef/>
      </w:r>
    </w:p>
  </w:comment>
  <w:comment w:id="15" w:author="Blanchard, Lancelot N" w:date="2020-12-16T11:20:00Z" w:initials="BN">
    <w:p w14:paraId="69A4147C" w14:textId="489D0009" w:rsidR="44B03175" w:rsidRDefault="44B03175">
      <w:r>
        <w:t>I have D2=sqrt(13) and D3=sqrt(5)??</w:t>
      </w:r>
      <w:r>
        <w:annotationRef/>
      </w:r>
    </w:p>
  </w:comment>
  <w:comment w:id="16" w:author="Gupta, Aditya" w:date="2020-12-16T16:30:00Z" w:initials="GA">
    <w:p w14:paraId="7D0FAEBA" w14:textId="2E28FCB8" w:rsidR="44B03175" w:rsidRDefault="44B03175">
      <w:r>
        <w:t>+1</w:t>
      </w:r>
      <w:r>
        <w:annotationRef/>
      </w:r>
    </w:p>
  </w:comment>
  <w:comment w:id="17" w:author="Dent, Benjamin J M" w:date="2020-12-17T09:26:00Z" w:initials="DM">
    <w:p w14:paraId="1D361910" w14:textId="645E1175" w:rsidR="0323DD1B" w:rsidRDefault="0323DD1B">
      <w:pPr>
        <w:pStyle w:val="CommentText"/>
      </w:pPr>
      <w:r>
        <w:t>+1</w:t>
      </w:r>
      <w:r>
        <w:rPr>
          <w:rStyle w:val="CommentReference"/>
        </w:rPr>
        <w:annotationRef/>
      </w:r>
    </w:p>
  </w:comment>
  <w:comment w:id="18" w:author="Dent, Benjamin J M" w:date="2020-12-17T09:38:00Z" w:initials="DM">
    <w:p w14:paraId="076900AB" w14:textId="19EA3BFE" w:rsidR="0323DD1B" w:rsidRDefault="0323DD1B">
      <w:pPr>
        <w:pStyle w:val="CommentText"/>
      </w:pPr>
      <w:r>
        <w:t>I got 0.5 * 0.0215 + 0.3 * 0.0351 + 0</w:t>
      </w:r>
      <w:r>
        <w:rPr>
          <w:rStyle w:val="CommentReference"/>
        </w:rPr>
        <w:annotationRef/>
      </w:r>
      <w:r>
        <w:rPr>
          <w:rStyle w:val="CommentReference"/>
        </w:rPr>
        <w:annotationRef/>
      </w:r>
    </w:p>
  </w:comment>
  <w:comment w:id="19" w:author="Grewal, Prabhjot" w:date="2020-12-17T13:22:00Z" w:initials="GP">
    <w:p w14:paraId="6E7ABF84" w14:textId="0E40A993" w:rsidR="4842ED1A" w:rsidRDefault="4842ED1A">
      <w:pPr>
        <w:pStyle w:val="CommentText"/>
      </w:pPr>
      <w:r>
        <w:t>Check how you've calculated the gaussian distribution. I seem to get what is written on the doc (within their rounding error).</w:t>
      </w:r>
      <w:r>
        <w:rPr>
          <w:rStyle w:val="CommentReference"/>
        </w:rPr>
        <w:annotationRef/>
      </w:r>
      <w:r>
        <w:rPr>
          <w:rStyle w:val="CommentReference"/>
        </w:rPr>
        <w:annotationRef/>
      </w:r>
    </w:p>
  </w:comment>
  <w:comment w:id="20" w:author="Dent, Benjamin J M" w:date="2020-12-17T14:20:00Z" w:initials="DM">
    <w:p w14:paraId="790F59D8" w14:textId="33E218FA" w:rsidR="182FB541" w:rsidRDefault="182FB541">
      <w:pPr>
        <w:pStyle w:val="CommentText"/>
      </w:pPr>
      <w:r>
        <w:t>Yup, had an incorrect sign, thanks</w:t>
      </w:r>
      <w:r>
        <w:rPr>
          <w:rStyle w:val="CommentReference"/>
        </w:rPr>
        <w:annotationRef/>
      </w:r>
      <w:r>
        <w:rPr>
          <w:rStyle w:val="CommentReference"/>
        </w:rPr>
        <w:annotationRef/>
      </w:r>
    </w:p>
  </w:comment>
  <w:comment w:id="21" w:author="Olteanu, Catalina" w:date="2021-12-13T11:15:00Z" w:initials="OC">
    <w:p w14:paraId="3C5C68DA" w14:textId="09317FC6" w:rsidR="3357EC73" w:rsidRDefault="3357EC73">
      <w:pPr>
        <w:pStyle w:val="CommentText"/>
      </w:pPr>
      <w:r>
        <w:t>N(0|4, 0.25) shouldn't be 0, right?</w:t>
      </w:r>
      <w:r>
        <w:rPr>
          <w:rStyle w:val="CommentReference"/>
        </w:rPr>
        <w:annotationRef/>
      </w:r>
    </w:p>
    <w:p w14:paraId="53C4D5AE" w14:textId="4D5BACA4" w:rsidR="3357EC73" w:rsidRDefault="3357EC73">
      <w:pPr>
        <w:pStyle w:val="CommentText"/>
      </w:pPr>
      <w:r>
        <w:t>I got N(0|4, 0.25)=e^(-32)/sqrt(pi/2)=1.0104542e-14</w:t>
      </w:r>
    </w:p>
  </w:comment>
  <w:comment w:id="22" w:author="Lotery, Patrick" w:date="2021-12-13T11:30:00Z" w:initials="LP">
    <w:p w14:paraId="1FB91D71" w14:textId="06DC85B9" w:rsidR="3357EC73" w:rsidRDefault="3357EC73">
      <w:pPr>
        <w:pStyle w:val="CommentText"/>
      </w:pPr>
      <w:r>
        <w:t>are you gonna write out answers to 14 decimal places though?</w:t>
      </w:r>
      <w:r>
        <w:rPr>
          <w:rStyle w:val="CommentReference"/>
        </w:rPr>
        <w:annotationRef/>
      </w:r>
    </w:p>
  </w:comment>
  <w:comment w:id="23" w:author="Olteanu, Catalina" w:date="2021-12-13T11:35:00Z" w:initials="OC">
    <w:p w14:paraId="26B53F1C" w14:textId="6D11D9E4" w:rsidR="3357EC73" w:rsidRDefault="3357EC73">
      <w:pPr>
        <w:pStyle w:val="CommentText"/>
      </w:pPr>
      <w:r>
        <w:t>ok I see, I didn't see the e-14 at the end. thanks!</w:t>
      </w:r>
      <w:r>
        <w:rPr>
          <w:rStyle w:val="CommentReference"/>
        </w:rPr>
        <w:annotationRef/>
      </w:r>
    </w:p>
  </w:comment>
  <w:comment w:id="25" w:author="Stok, Robert" w:date="2022-12-14T19:32:00Z" w:initials="SR">
    <w:p w14:paraId="0E555B1E" w14:textId="12CFC263" w:rsidR="799393A8" w:rsidRDefault="799393A8">
      <w:pPr>
        <w:pStyle w:val="CommentText"/>
      </w:pPr>
      <w:r>
        <w:t>I think a better way to explain is model specific paramters that are set before training and not modified during or afterwards.</w:t>
      </w:r>
      <w:r>
        <w:rPr>
          <w:rStyle w:val="CommentReference"/>
        </w:rPr>
        <w:annotationRef/>
      </w:r>
    </w:p>
  </w:comment>
  <w:comment w:id="26" w:author="Votta, Matthew T" w:date="2020-12-17T09:04:00Z" w:initials="VT">
    <w:p w14:paraId="06F16954" w14:textId="47F808D0" w:rsidR="0323DD1B" w:rsidRDefault="0323DD1B">
      <w:pPr>
        <w:pStyle w:val="CommentText"/>
      </w:pPr>
      <w:r>
        <w:t>I believe for this as we have suitably large data we only need to train on the training set, tune hyperparameters on the validation set and then estimate generalisation using the test set, described on slide 32 of lecture 3</w:t>
      </w:r>
      <w:r>
        <w:rPr>
          <w:rStyle w:val="CommentReference"/>
        </w:rPr>
        <w:annotationRef/>
      </w:r>
    </w:p>
  </w:comment>
  <w:comment w:id="27" w:author="Grewal, Prabhjot" w:date="2020-12-17T13:25:00Z" w:initials="GP">
    <w:p w14:paraId="392350EC" w14:textId="7A856A96" w:rsidR="182FB541" w:rsidRDefault="182FB541">
      <w:pPr>
        <w:pStyle w:val="CommentText"/>
      </w:pPr>
      <w:r>
        <w:t>+1 However I do see that they are taking the extreme approach about having a separate nested cross validation for every hyperparameter, which is a bit overkill/might not be feasible.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3EB1D9" w15:done="0"/>
  <w15:commentEx w15:paraId="75168244" w15:paraIdParent="493EB1D9" w15:done="0"/>
  <w15:commentEx w15:paraId="5A156BAD" w15:paraIdParent="493EB1D9" w15:done="0"/>
  <w15:commentEx w15:paraId="12494F2F" w15:paraIdParent="493EB1D9" w15:done="0"/>
  <w15:commentEx w15:paraId="5ED66C3E" w15:paraIdParent="493EB1D9" w15:done="0"/>
  <w15:commentEx w15:paraId="08CCC946" w15:paraIdParent="493EB1D9" w15:done="0"/>
  <w15:commentEx w15:paraId="21E8E94D" w15:paraIdParent="493EB1D9" w15:done="0"/>
  <w15:commentEx w15:paraId="7597E307" w15:paraIdParent="493EB1D9" w15:done="0"/>
  <w15:commentEx w15:paraId="2A0DBACC" w15:paraIdParent="493EB1D9" w15:done="0"/>
  <w15:commentEx w15:paraId="0447C7F4" w15:paraIdParent="493EB1D9" w15:done="0"/>
  <w15:commentEx w15:paraId="69A4147C" w15:done="1"/>
  <w15:commentEx w15:paraId="7D0FAEBA" w15:paraIdParent="69A4147C" w15:done="1"/>
  <w15:commentEx w15:paraId="1D361910" w15:paraIdParent="69A4147C" w15:done="1"/>
  <w15:commentEx w15:paraId="076900AB" w15:done="1"/>
  <w15:commentEx w15:paraId="6E7ABF84" w15:paraIdParent="076900AB" w15:done="1"/>
  <w15:commentEx w15:paraId="790F59D8" w15:paraIdParent="076900AB" w15:done="1"/>
  <w15:commentEx w15:paraId="53C4D5AE" w15:done="1"/>
  <w15:commentEx w15:paraId="1FB91D71" w15:paraIdParent="53C4D5AE" w15:done="1"/>
  <w15:commentEx w15:paraId="26B53F1C" w15:paraIdParent="53C4D5AE" w15:done="1"/>
  <w15:commentEx w15:paraId="0E555B1E" w15:done="0"/>
  <w15:commentEx w15:paraId="06F16954" w15:done="0"/>
  <w15:commentEx w15:paraId="392350EC" w15:paraIdParent="06F169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B680ADE" w16cex:dateUtc="2020-12-16T17:21:00Z"/>
  <w16cex:commentExtensible w16cex:durableId="3561D87F" w16cex:dateUtc="2020-12-17T10:17:00Z"/>
  <w16cex:commentExtensible w16cex:durableId="55972C36" w16cex:dateUtc="2020-12-17T11:32:00Z"/>
  <w16cex:commentExtensible w16cex:durableId="0674D59F" w16cex:dateUtc="2020-12-17T11:38:00Z"/>
  <w16cex:commentExtensible w16cex:durableId="15FED33E" w16cex:dateUtc="2020-12-17T11:39:00Z"/>
  <w16cex:commentExtensible w16cex:durableId="6E1B13EF" w16cex:dateUtc="2020-12-17T13:26:00Z"/>
  <w16cex:commentExtensible w16cex:durableId="3540BBF3" w16cex:dateUtc="2020-12-17T16:43:00Z"/>
  <w16cex:commentExtensible w16cex:durableId="1D9D31BA" w16cex:dateUtc="2020-12-17T16:52:00Z"/>
  <w16cex:commentExtensible w16cex:durableId="521D5790" w16cex:dateUtc="2020-12-17T19:16:00Z"/>
  <w16cex:commentExtensible w16cex:durableId="557E8532" w16cex:dateUtc="2020-12-18T07:59:00Z"/>
  <w16cex:commentExtensible w16cex:durableId="47F78551" w16cex:dateUtc="2020-12-16T19:20:00Z"/>
  <w16cex:commentExtensible w16cex:durableId="0F260232" w16cex:dateUtc="2020-12-17T00:30:00Z"/>
  <w16cex:commentExtensible w16cex:durableId="6593DC28" w16cex:dateUtc="2020-12-17T17:26:00Z"/>
  <w16cex:commentExtensible w16cex:durableId="14AC36B1" w16cex:dateUtc="2020-12-17T17:38:00Z"/>
  <w16cex:commentExtensible w16cex:durableId="0402A807" w16cex:dateUtc="2020-12-17T21:22:00Z"/>
  <w16cex:commentExtensible w16cex:durableId="4FFF0AA8" w16cex:dateUtc="2020-12-17T22:20:00Z"/>
  <w16cex:commentExtensible w16cex:durableId="1E29B1A4" w16cex:dateUtc="2021-12-13T19:15:00Z"/>
  <w16cex:commentExtensible w16cex:durableId="45E3B6A9" w16cex:dateUtc="2021-12-13T19:30:00Z"/>
  <w16cex:commentExtensible w16cex:durableId="6C77382A" w16cex:dateUtc="2021-12-13T19:35:00Z"/>
  <w16cex:commentExtensible w16cex:durableId="2DC76FD1" w16cex:dateUtc="2022-12-14T19:32:00Z"/>
  <w16cex:commentExtensible w16cex:durableId="2926EE75" w16cex:dateUtc="2020-12-17T17:04:00Z"/>
  <w16cex:commentExtensible w16cex:durableId="089615C8" w16cex:dateUtc="2020-12-17T2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3EB1D9" w16cid:durableId="0B680ADE"/>
  <w16cid:commentId w16cid:paraId="75168244" w16cid:durableId="3561D87F"/>
  <w16cid:commentId w16cid:paraId="5A156BAD" w16cid:durableId="55972C36"/>
  <w16cid:commentId w16cid:paraId="12494F2F" w16cid:durableId="0674D59F"/>
  <w16cid:commentId w16cid:paraId="5ED66C3E" w16cid:durableId="15FED33E"/>
  <w16cid:commentId w16cid:paraId="08CCC946" w16cid:durableId="6E1B13EF"/>
  <w16cid:commentId w16cid:paraId="21E8E94D" w16cid:durableId="3540BBF3"/>
  <w16cid:commentId w16cid:paraId="7597E307" w16cid:durableId="1D9D31BA"/>
  <w16cid:commentId w16cid:paraId="2A0DBACC" w16cid:durableId="521D5790"/>
  <w16cid:commentId w16cid:paraId="0447C7F4" w16cid:durableId="557E8532"/>
  <w16cid:commentId w16cid:paraId="69A4147C" w16cid:durableId="47F78551"/>
  <w16cid:commentId w16cid:paraId="7D0FAEBA" w16cid:durableId="0F260232"/>
  <w16cid:commentId w16cid:paraId="1D361910" w16cid:durableId="6593DC28"/>
  <w16cid:commentId w16cid:paraId="076900AB" w16cid:durableId="14AC36B1"/>
  <w16cid:commentId w16cid:paraId="6E7ABF84" w16cid:durableId="0402A807"/>
  <w16cid:commentId w16cid:paraId="790F59D8" w16cid:durableId="4FFF0AA8"/>
  <w16cid:commentId w16cid:paraId="53C4D5AE" w16cid:durableId="1E29B1A4"/>
  <w16cid:commentId w16cid:paraId="1FB91D71" w16cid:durableId="45E3B6A9"/>
  <w16cid:commentId w16cid:paraId="26B53F1C" w16cid:durableId="6C77382A"/>
  <w16cid:commentId w16cid:paraId="0E555B1E" w16cid:durableId="2DC76FD1"/>
  <w16cid:commentId w16cid:paraId="06F16954" w16cid:durableId="2926EE75"/>
  <w16cid:commentId w16cid:paraId="392350EC" w16cid:durableId="089615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E0ACA" w14:textId="77777777" w:rsidR="007D70A8" w:rsidRDefault="007D70A8">
      <w:pPr>
        <w:spacing w:line="240" w:lineRule="auto"/>
      </w:pPr>
      <w:r>
        <w:separator/>
      </w:r>
    </w:p>
  </w:endnote>
  <w:endnote w:type="continuationSeparator" w:id="0">
    <w:p w14:paraId="1BD3DCE0" w14:textId="77777777" w:rsidR="007D70A8" w:rsidRDefault="007D70A8">
      <w:pPr>
        <w:spacing w:line="240" w:lineRule="auto"/>
      </w:pPr>
      <w:r>
        <w:continuationSeparator/>
      </w:r>
    </w:p>
  </w:endnote>
  <w:endnote w:type="continuationNotice" w:id="1">
    <w:p w14:paraId="3F36F41C" w14:textId="77777777" w:rsidR="007D70A8" w:rsidRDefault="007D70A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1292F32D" w14:paraId="47E93A73" w14:textId="77777777" w:rsidTr="1292F32D">
      <w:tc>
        <w:tcPr>
          <w:tcW w:w="3210" w:type="dxa"/>
        </w:tcPr>
        <w:p w14:paraId="308E6402" w14:textId="094A3032" w:rsidR="1292F32D" w:rsidRDefault="1292F32D" w:rsidP="1292F32D">
          <w:pPr>
            <w:pStyle w:val="Header"/>
            <w:ind w:left="-115"/>
          </w:pPr>
        </w:p>
      </w:tc>
      <w:tc>
        <w:tcPr>
          <w:tcW w:w="3210" w:type="dxa"/>
        </w:tcPr>
        <w:p w14:paraId="414AEFE9" w14:textId="4D29EF84" w:rsidR="1292F32D" w:rsidRDefault="1292F32D" w:rsidP="1292F32D">
          <w:pPr>
            <w:pStyle w:val="Header"/>
            <w:jc w:val="center"/>
          </w:pPr>
        </w:p>
      </w:tc>
      <w:tc>
        <w:tcPr>
          <w:tcW w:w="3210" w:type="dxa"/>
        </w:tcPr>
        <w:p w14:paraId="085587BE" w14:textId="35AE3177" w:rsidR="1292F32D" w:rsidRDefault="1292F32D" w:rsidP="1292F32D">
          <w:pPr>
            <w:pStyle w:val="Header"/>
            <w:ind w:right="-115"/>
            <w:jc w:val="right"/>
          </w:pPr>
        </w:p>
      </w:tc>
    </w:tr>
  </w:tbl>
  <w:p w14:paraId="16577C3E" w14:textId="6D694DB3" w:rsidR="1292F32D" w:rsidRDefault="1292F32D" w:rsidP="1292F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4CAE2" w14:textId="77777777" w:rsidR="007D70A8" w:rsidRDefault="007D70A8">
      <w:pPr>
        <w:spacing w:line="240" w:lineRule="auto"/>
      </w:pPr>
      <w:r>
        <w:separator/>
      </w:r>
    </w:p>
  </w:footnote>
  <w:footnote w:type="continuationSeparator" w:id="0">
    <w:p w14:paraId="50172C92" w14:textId="77777777" w:rsidR="007D70A8" w:rsidRDefault="007D70A8">
      <w:pPr>
        <w:spacing w:line="240" w:lineRule="auto"/>
      </w:pPr>
      <w:r>
        <w:continuationSeparator/>
      </w:r>
    </w:p>
  </w:footnote>
  <w:footnote w:type="continuationNotice" w:id="1">
    <w:p w14:paraId="730105C8" w14:textId="77777777" w:rsidR="007D70A8" w:rsidRDefault="007D70A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1292F32D" w14:paraId="6B4AA58F" w14:textId="77777777" w:rsidTr="1292F32D">
      <w:tc>
        <w:tcPr>
          <w:tcW w:w="3210" w:type="dxa"/>
        </w:tcPr>
        <w:p w14:paraId="007C3ECD" w14:textId="580E114A" w:rsidR="1292F32D" w:rsidRDefault="1292F32D" w:rsidP="1292F32D">
          <w:pPr>
            <w:pStyle w:val="Header"/>
            <w:ind w:left="-115"/>
          </w:pPr>
        </w:p>
      </w:tc>
      <w:tc>
        <w:tcPr>
          <w:tcW w:w="3210" w:type="dxa"/>
        </w:tcPr>
        <w:p w14:paraId="44D6DE98" w14:textId="38648607" w:rsidR="1292F32D" w:rsidRDefault="1292F32D" w:rsidP="1292F32D">
          <w:pPr>
            <w:pStyle w:val="Header"/>
            <w:jc w:val="center"/>
          </w:pPr>
        </w:p>
      </w:tc>
      <w:tc>
        <w:tcPr>
          <w:tcW w:w="3210" w:type="dxa"/>
        </w:tcPr>
        <w:p w14:paraId="79D39720" w14:textId="2F4A277D" w:rsidR="1292F32D" w:rsidRDefault="1292F32D" w:rsidP="1292F32D">
          <w:pPr>
            <w:pStyle w:val="Header"/>
            <w:ind w:right="-115"/>
            <w:jc w:val="right"/>
          </w:pPr>
        </w:p>
      </w:tc>
    </w:tr>
  </w:tbl>
  <w:p w14:paraId="79E0CEB7" w14:textId="0E8F31BF" w:rsidR="1292F32D" w:rsidRDefault="1292F32D" w:rsidP="1292F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059B"/>
    <w:multiLevelType w:val="hybridMultilevel"/>
    <w:tmpl w:val="FFFFFFFF"/>
    <w:lvl w:ilvl="0" w:tplc="77C6693A">
      <w:start w:val="1"/>
      <w:numFmt w:val="decimal"/>
      <w:lvlText w:val="%1."/>
      <w:lvlJc w:val="left"/>
      <w:pPr>
        <w:ind w:left="720" w:hanging="360"/>
      </w:pPr>
    </w:lvl>
    <w:lvl w:ilvl="1" w:tplc="37680108">
      <w:start w:val="1"/>
      <w:numFmt w:val="lowerLetter"/>
      <w:lvlText w:val="%2."/>
      <w:lvlJc w:val="left"/>
      <w:pPr>
        <w:ind w:left="1440" w:hanging="360"/>
      </w:pPr>
    </w:lvl>
    <w:lvl w:ilvl="2" w:tplc="C7AA6D58">
      <w:start w:val="1"/>
      <w:numFmt w:val="lowerRoman"/>
      <w:lvlText w:val="%3."/>
      <w:lvlJc w:val="right"/>
      <w:pPr>
        <w:ind w:left="2160" w:hanging="180"/>
      </w:pPr>
    </w:lvl>
    <w:lvl w:ilvl="3" w:tplc="5F12B952">
      <w:start w:val="1"/>
      <w:numFmt w:val="decimal"/>
      <w:lvlText w:val="%4."/>
      <w:lvlJc w:val="left"/>
      <w:pPr>
        <w:ind w:left="2880" w:hanging="360"/>
      </w:pPr>
    </w:lvl>
    <w:lvl w:ilvl="4" w:tplc="2E7A68AE">
      <w:start w:val="1"/>
      <w:numFmt w:val="lowerLetter"/>
      <w:lvlText w:val="%5."/>
      <w:lvlJc w:val="left"/>
      <w:pPr>
        <w:ind w:left="3600" w:hanging="360"/>
      </w:pPr>
    </w:lvl>
    <w:lvl w:ilvl="5" w:tplc="72E67FFA">
      <w:start w:val="1"/>
      <w:numFmt w:val="lowerRoman"/>
      <w:lvlText w:val="%6."/>
      <w:lvlJc w:val="right"/>
      <w:pPr>
        <w:ind w:left="4320" w:hanging="180"/>
      </w:pPr>
    </w:lvl>
    <w:lvl w:ilvl="6" w:tplc="24F88FC0">
      <w:start w:val="1"/>
      <w:numFmt w:val="decimal"/>
      <w:lvlText w:val="%7."/>
      <w:lvlJc w:val="left"/>
      <w:pPr>
        <w:ind w:left="5040" w:hanging="360"/>
      </w:pPr>
    </w:lvl>
    <w:lvl w:ilvl="7" w:tplc="2CD657A2">
      <w:start w:val="1"/>
      <w:numFmt w:val="lowerLetter"/>
      <w:lvlText w:val="%8."/>
      <w:lvlJc w:val="left"/>
      <w:pPr>
        <w:ind w:left="5760" w:hanging="360"/>
      </w:pPr>
    </w:lvl>
    <w:lvl w:ilvl="8" w:tplc="5AC223EC">
      <w:start w:val="1"/>
      <w:numFmt w:val="lowerRoman"/>
      <w:lvlText w:val="%9."/>
      <w:lvlJc w:val="right"/>
      <w:pPr>
        <w:ind w:left="6480" w:hanging="180"/>
      </w:pPr>
    </w:lvl>
  </w:abstractNum>
  <w:abstractNum w:abstractNumId="1" w15:restartNumberingAfterBreak="0">
    <w:nsid w:val="118C6B66"/>
    <w:multiLevelType w:val="hybridMultilevel"/>
    <w:tmpl w:val="FFFFFFFF"/>
    <w:lvl w:ilvl="0" w:tplc="06E86D86">
      <w:start w:val="1"/>
      <w:numFmt w:val="decimal"/>
      <w:lvlText w:val="%1."/>
      <w:lvlJc w:val="left"/>
      <w:pPr>
        <w:ind w:left="720" w:hanging="360"/>
      </w:pPr>
    </w:lvl>
    <w:lvl w:ilvl="1" w:tplc="2F7E58FC">
      <w:start w:val="1"/>
      <w:numFmt w:val="lowerLetter"/>
      <w:lvlText w:val="%2."/>
      <w:lvlJc w:val="left"/>
      <w:pPr>
        <w:ind w:left="1440" w:hanging="360"/>
      </w:pPr>
    </w:lvl>
    <w:lvl w:ilvl="2" w:tplc="57ACE3CA">
      <w:start w:val="1"/>
      <w:numFmt w:val="lowerRoman"/>
      <w:lvlText w:val="%3."/>
      <w:lvlJc w:val="right"/>
      <w:pPr>
        <w:ind w:left="2160" w:hanging="180"/>
      </w:pPr>
    </w:lvl>
    <w:lvl w:ilvl="3" w:tplc="5270E354">
      <w:start w:val="1"/>
      <w:numFmt w:val="decimal"/>
      <w:lvlText w:val="%4."/>
      <w:lvlJc w:val="left"/>
      <w:pPr>
        <w:ind w:left="2880" w:hanging="360"/>
      </w:pPr>
    </w:lvl>
    <w:lvl w:ilvl="4" w:tplc="A0EC182A">
      <w:start w:val="1"/>
      <w:numFmt w:val="lowerLetter"/>
      <w:lvlText w:val="%5."/>
      <w:lvlJc w:val="left"/>
      <w:pPr>
        <w:ind w:left="3600" w:hanging="360"/>
      </w:pPr>
    </w:lvl>
    <w:lvl w:ilvl="5" w:tplc="59884548">
      <w:start w:val="1"/>
      <w:numFmt w:val="lowerRoman"/>
      <w:lvlText w:val="%6."/>
      <w:lvlJc w:val="right"/>
      <w:pPr>
        <w:ind w:left="4320" w:hanging="180"/>
      </w:pPr>
    </w:lvl>
    <w:lvl w:ilvl="6" w:tplc="650A8C94">
      <w:start w:val="1"/>
      <w:numFmt w:val="decimal"/>
      <w:lvlText w:val="%7."/>
      <w:lvlJc w:val="left"/>
      <w:pPr>
        <w:ind w:left="5040" w:hanging="360"/>
      </w:pPr>
    </w:lvl>
    <w:lvl w:ilvl="7" w:tplc="91643090">
      <w:start w:val="1"/>
      <w:numFmt w:val="lowerLetter"/>
      <w:lvlText w:val="%8."/>
      <w:lvlJc w:val="left"/>
      <w:pPr>
        <w:ind w:left="5760" w:hanging="360"/>
      </w:pPr>
    </w:lvl>
    <w:lvl w:ilvl="8" w:tplc="6C66F6C2">
      <w:start w:val="1"/>
      <w:numFmt w:val="lowerRoman"/>
      <w:lvlText w:val="%9."/>
      <w:lvlJc w:val="right"/>
      <w:pPr>
        <w:ind w:left="6480" w:hanging="180"/>
      </w:pPr>
    </w:lvl>
  </w:abstractNum>
  <w:abstractNum w:abstractNumId="2" w15:restartNumberingAfterBreak="0">
    <w:nsid w:val="159C3050"/>
    <w:multiLevelType w:val="hybridMultilevel"/>
    <w:tmpl w:val="FFFFFFFF"/>
    <w:lvl w:ilvl="0" w:tplc="55ECCF3C">
      <w:start w:val="1"/>
      <w:numFmt w:val="decimal"/>
      <w:lvlText w:val="%1."/>
      <w:lvlJc w:val="left"/>
      <w:pPr>
        <w:ind w:left="720" w:hanging="360"/>
      </w:pPr>
    </w:lvl>
    <w:lvl w:ilvl="1" w:tplc="E1A4DBD2">
      <w:start w:val="1"/>
      <w:numFmt w:val="lowerLetter"/>
      <w:lvlText w:val="%2."/>
      <w:lvlJc w:val="left"/>
      <w:pPr>
        <w:ind w:left="1440" w:hanging="360"/>
      </w:pPr>
    </w:lvl>
    <w:lvl w:ilvl="2" w:tplc="870C385C">
      <w:start w:val="1"/>
      <w:numFmt w:val="lowerRoman"/>
      <w:lvlText w:val="%3."/>
      <w:lvlJc w:val="right"/>
      <w:pPr>
        <w:ind w:left="2160" w:hanging="180"/>
      </w:pPr>
    </w:lvl>
    <w:lvl w:ilvl="3" w:tplc="A17EE23E">
      <w:start w:val="1"/>
      <w:numFmt w:val="decimal"/>
      <w:lvlText w:val="%4."/>
      <w:lvlJc w:val="left"/>
      <w:pPr>
        <w:ind w:left="2880" w:hanging="360"/>
      </w:pPr>
    </w:lvl>
    <w:lvl w:ilvl="4" w:tplc="FC56FC44">
      <w:start w:val="1"/>
      <w:numFmt w:val="lowerLetter"/>
      <w:lvlText w:val="%5."/>
      <w:lvlJc w:val="left"/>
      <w:pPr>
        <w:ind w:left="3600" w:hanging="360"/>
      </w:pPr>
    </w:lvl>
    <w:lvl w:ilvl="5" w:tplc="66925204">
      <w:start w:val="1"/>
      <w:numFmt w:val="lowerRoman"/>
      <w:lvlText w:val="%6."/>
      <w:lvlJc w:val="right"/>
      <w:pPr>
        <w:ind w:left="4320" w:hanging="180"/>
      </w:pPr>
    </w:lvl>
    <w:lvl w:ilvl="6" w:tplc="FDAAF844">
      <w:start w:val="1"/>
      <w:numFmt w:val="decimal"/>
      <w:lvlText w:val="%7."/>
      <w:lvlJc w:val="left"/>
      <w:pPr>
        <w:ind w:left="5040" w:hanging="360"/>
      </w:pPr>
    </w:lvl>
    <w:lvl w:ilvl="7" w:tplc="D9E83F4E">
      <w:start w:val="1"/>
      <w:numFmt w:val="lowerLetter"/>
      <w:lvlText w:val="%8."/>
      <w:lvlJc w:val="left"/>
      <w:pPr>
        <w:ind w:left="5760" w:hanging="360"/>
      </w:pPr>
    </w:lvl>
    <w:lvl w:ilvl="8" w:tplc="F0DCED46">
      <w:start w:val="1"/>
      <w:numFmt w:val="lowerRoman"/>
      <w:lvlText w:val="%9."/>
      <w:lvlJc w:val="right"/>
      <w:pPr>
        <w:ind w:left="6480" w:hanging="180"/>
      </w:pPr>
    </w:lvl>
  </w:abstractNum>
  <w:abstractNum w:abstractNumId="3" w15:restartNumberingAfterBreak="0">
    <w:nsid w:val="16E74835"/>
    <w:multiLevelType w:val="hybridMultilevel"/>
    <w:tmpl w:val="FFFFFFFF"/>
    <w:lvl w:ilvl="0" w:tplc="D95C5B78">
      <w:start w:val="1"/>
      <w:numFmt w:val="decimal"/>
      <w:lvlText w:val="%1."/>
      <w:lvlJc w:val="left"/>
      <w:pPr>
        <w:ind w:left="720" w:hanging="360"/>
      </w:pPr>
    </w:lvl>
    <w:lvl w:ilvl="1" w:tplc="97FAC3F4">
      <w:start w:val="1"/>
      <w:numFmt w:val="lowerLetter"/>
      <w:lvlText w:val="%2."/>
      <w:lvlJc w:val="left"/>
      <w:pPr>
        <w:ind w:left="1440" w:hanging="360"/>
      </w:pPr>
    </w:lvl>
    <w:lvl w:ilvl="2" w:tplc="F93C12E4">
      <w:start w:val="1"/>
      <w:numFmt w:val="lowerRoman"/>
      <w:lvlText w:val="%3."/>
      <w:lvlJc w:val="right"/>
      <w:pPr>
        <w:ind w:left="2160" w:hanging="180"/>
      </w:pPr>
    </w:lvl>
    <w:lvl w:ilvl="3" w:tplc="18C20A7A">
      <w:start w:val="1"/>
      <w:numFmt w:val="decimal"/>
      <w:lvlText w:val="%4."/>
      <w:lvlJc w:val="left"/>
      <w:pPr>
        <w:ind w:left="2880" w:hanging="360"/>
      </w:pPr>
    </w:lvl>
    <w:lvl w:ilvl="4" w:tplc="563E19FE">
      <w:start w:val="1"/>
      <w:numFmt w:val="lowerLetter"/>
      <w:lvlText w:val="%5."/>
      <w:lvlJc w:val="left"/>
      <w:pPr>
        <w:ind w:left="3600" w:hanging="360"/>
      </w:pPr>
    </w:lvl>
    <w:lvl w:ilvl="5" w:tplc="A2644F8E">
      <w:start w:val="1"/>
      <w:numFmt w:val="lowerRoman"/>
      <w:lvlText w:val="%6."/>
      <w:lvlJc w:val="right"/>
      <w:pPr>
        <w:ind w:left="4320" w:hanging="180"/>
      </w:pPr>
    </w:lvl>
    <w:lvl w:ilvl="6" w:tplc="94D4F75E">
      <w:start w:val="1"/>
      <w:numFmt w:val="decimal"/>
      <w:lvlText w:val="%7."/>
      <w:lvlJc w:val="left"/>
      <w:pPr>
        <w:ind w:left="5040" w:hanging="360"/>
      </w:pPr>
    </w:lvl>
    <w:lvl w:ilvl="7" w:tplc="9086F968">
      <w:start w:val="1"/>
      <w:numFmt w:val="lowerLetter"/>
      <w:lvlText w:val="%8."/>
      <w:lvlJc w:val="left"/>
      <w:pPr>
        <w:ind w:left="5760" w:hanging="360"/>
      </w:pPr>
    </w:lvl>
    <w:lvl w:ilvl="8" w:tplc="8F30AE9E">
      <w:start w:val="1"/>
      <w:numFmt w:val="lowerRoman"/>
      <w:lvlText w:val="%9."/>
      <w:lvlJc w:val="right"/>
      <w:pPr>
        <w:ind w:left="6480" w:hanging="180"/>
      </w:pPr>
    </w:lvl>
  </w:abstractNum>
  <w:abstractNum w:abstractNumId="4" w15:restartNumberingAfterBreak="0">
    <w:nsid w:val="3A9F3608"/>
    <w:multiLevelType w:val="hybridMultilevel"/>
    <w:tmpl w:val="FFFFFFFF"/>
    <w:lvl w:ilvl="0" w:tplc="FCC49A06">
      <w:start w:val="1"/>
      <w:numFmt w:val="bullet"/>
      <w:lvlText w:val=""/>
      <w:lvlJc w:val="left"/>
      <w:pPr>
        <w:ind w:left="720" w:hanging="360"/>
      </w:pPr>
      <w:rPr>
        <w:rFonts w:ascii="Symbol" w:hAnsi="Symbol" w:hint="default"/>
      </w:rPr>
    </w:lvl>
    <w:lvl w:ilvl="1" w:tplc="47FE49C8">
      <w:start w:val="1"/>
      <w:numFmt w:val="bullet"/>
      <w:lvlText w:val="o"/>
      <w:lvlJc w:val="left"/>
      <w:pPr>
        <w:ind w:left="1440" w:hanging="360"/>
      </w:pPr>
      <w:rPr>
        <w:rFonts w:ascii="Courier New" w:hAnsi="Courier New" w:hint="default"/>
      </w:rPr>
    </w:lvl>
    <w:lvl w:ilvl="2" w:tplc="D3B6631C">
      <w:start w:val="1"/>
      <w:numFmt w:val="bullet"/>
      <w:lvlText w:val=""/>
      <w:lvlJc w:val="left"/>
      <w:pPr>
        <w:ind w:left="2160" w:hanging="360"/>
      </w:pPr>
      <w:rPr>
        <w:rFonts w:ascii="Wingdings" w:hAnsi="Wingdings" w:hint="default"/>
      </w:rPr>
    </w:lvl>
    <w:lvl w:ilvl="3" w:tplc="8DAA22BE">
      <w:start w:val="1"/>
      <w:numFmt w:val="bullet"/>
      <w:lvlText w:val=""/>
      <w:lvlJc w:val="left"/>
      <w:pPr>
        <w:ind w:left="2880" w:hanging="360"/>
      </w:pPr>
      <w:rPr>
        <w:rFonts w:ascii="Symbol" w:hAnsi="Symbol" w:hint="default"/>
      </w:rPr>
    </w:lvl>
    <w:lvl w:ilvl="4" w:tplc="4A60976A">
      <w:start w:val="1"/>
      <w:numFmt w:val="bullet"/>
      <w:lvlText w:val="o"/>
      <w:lvlJc w:val="left"/>
      <w:pPr>
        <w:ind w:left="3600" w:hanging="360"/>
      </w:pPr>
      <w:rPr>
        <w:rFonts w:ascii="Courier New" w:hAnsi="Courier New" w:hint="default"/>
      </w:rPr>
    </w:lvl>
    <w:lvl w:ilvl="5" w:tplc="2A1841DC">
      <w:start w:val="1"/>
      <w:numFmt w:val="bullet"/>
      <w:lvlText w:val=""/>
      <w:lvlJc w:val="left"/>
      <w:pPr>
        <w:ind w:left="4320" w:hanging="360"/>
      </w:pPr>
      <w:rPr>
        <w:rFonts w:ascii="Wingdings" w:hAnsi="Wingdings" w:hint="default"/>
      </w:rPr>
    </w:lvl>
    <w:lvl w:ilvl="6" w:tplc="EB1C3600">
      <w:start w:val="1"/>
      <w:numFmt w:val="bullet"/>
      <w:lvlText w:val=""/>
      <w:lvlJc w:val="left"/>
      <w:pPr>
        <w:ind w:left="5040" w:hanging="360"/>
      </w:pPr>
      <w:rPr>
        <w:rFonts w:ascii="Symbol" w:hAnsi="Symbol" w:hint="default"/>
      </w:rPr>
    </w:lvl>
    <w:lvl w:ilvl="7" w:tplc="30DE0716">
      <w:start w:val="1"/>
      <w:numFmt w:val="bullet"/>
      <w:lvlText w:val="o"/>
      <w:lvlJc w:val="left"/>
      <w:pPr>
        <w:ind w:left="5760" w:hanging="360"/>
      </w:pPr>
      <w:rPr>
        <w:rFonts w:ascii="Courier New" w:hAnsi="Courier New" w:hint="default"/>
      </w:rPr>
    </w:lvl>
    <w:lvl w:ilvl="8" w:tplc="5A585698">
      <w:start w:val="1"/>
      <w:numFmt w:val="bullet"/>
      <w:lvlText w:val=""/>
      <w:lvlJc w:val="left"/>
      <w:pPr>
        <w:ind w:left="6480" w:hanging="360"/>
      </w:pPr>
      <w:rPr>
        <w:rFonts w:ascii="Wingdings" w:hAnsi="Wingdings" w:hint="default"/>
      </w:rPr>
    </w:lvl>
  </w:abstractNum>
  <w:abstractNum w:abstractNumId="5" w15:restartNumberingAfterBreak="0">
    <w:nsid w:val="3CE84F72"/>
    <w:multiLevelType w:val="hybridMultilevel"/>
    <w:tmpl w:val="FFFFFFFF"/>
    <w:lvl w:ilvl="0" w:tplc="0096B958">
      <w:start w:val="1"/>
      <w:numFmt w:val="decimal"/>
      <w:lvlText w:val="%1."/>
      <w:lvlJc w:val="left"/>
      <w:pPr>
        <w:ind w:left="720" w:hanging="360"/>
      </w:pPr>
    </w:lvl>
    <w:lvl w:ilvl="1" w:tplc="0060C68E">
      <w:start w:val="1"/>
      <w:numFmt w:val="lowerLetter"/>
      <w:lvlText w:val="%2."/>
      <w:lvlJc w:val="left"/>
      <w:pPr>
        <w:ind w:left="1440" w:hanging="360"/>
      </w:pPr>
    </w:lvl>
    <w:lvl w:ilvl="2" w:tplc="C4DCC3D8">
      <w:start w:val="1"/>
      <w:numFmt w:val="lowerRoman"/>
      <w:lvlText w:val="%3."/>
      <w:lvlJc w:val="right"/>
      <w:pPr>
        <w:ind w:left="2160" w:hanging="180"/>
      </w:pPr>
    </w:lvl>
    <w:lvl w:ilvl="3" w:tplc="C83C392E">
      <w:start w:val="1"/>
      <w:numFmt w:val="decimal"/>
      <w:lvlText w:val="%4."/>
      <w:lvlJc w:val="left"/>
      <w:pPr>
        <w:ind w:left="2880" w:hanging="360"/>
      </w:pPr>
    </w:lvl>
    <w:lvl w:ilvl="4" w:tplc="F4F01F6E">
      <w:start w:val="1"/>
      <w:numFmt w:val="lowerLetter"/>
      <w:lvlText w:val="%5."/>
      <w:lvlJc w:val="left"/>
      <w:pPr>
        <w:ind w:left="3600" w:hanging="360"/>
      </w:pPr>
    </w:lvl>
    <w:lvl w:ilvl="5" w:tplc="28DE22C4">
      <w:start w:val="1"/>
      <w:numFmt w:val="lowerRoman"/>
      <w:lvlText w:val="%6."/>
      <w:lvlJc w:val="right"/>
      <w:pPr>
        <w:ind w:left="4320" w:hanging="180"/>
      </w:pPr>
    </w:lvl>
    <w:lvl w:ilvl="6" w:tplc="07AED8F6">
      <w:start w:val="1"/>
      <w:numFmt w:val="decimal"/>
      <w:lvlText w:val="%7."/>
      <w:lvlJc w:val="left"/>
      <w:pPr>
        <w:ind w:left="5040" w:hanging="360"/>
      </w:pPr>
    </w:lvl>
    <w:lvl w:ilvl="7" w:tplc="0A443C12">
      <w:start w:val="1"/>
      <w:numFmt w:val="lowerLetter"/>
      <w:lvlText w:val="%8."/>
      <w:lvlJc w:val="left"/>
      <w:pPr>
        <w:ind w:left="5760" w:hanging="360"/>
      </w:pPr>
    </w:lvl>
    <w:lvl w:ilvl="8" w:tplc="DF485D30">
      <w:start w:val="1"/>
      <w:numFmt w:val="lowerRoman"/>
      <w:lvlText w:val="%9."/>
      <w:lvlJc w:val="right"/>
      <w:pPr>
        <w:ind w:left="6480" w:hanging="180"/>
      </w:pPr>
    </w:lvl>
  </w:abstractNum>
  <w:abstractNum w:abstractNumId="6" w15:restartNumberingAfterBreak="0">
    <w:nsid w:val="478A3309"/>
    <w:multiLevelType w:val="hybridMultilevel"/>
    <w:tmpl w:val="FFFFFFFF"/>
    <w:lvl w:ilvl="0" w:tplc="2CC28682">
      <w:start w:val="1"/>
      <w:numFmt w:val="decimal"/>
      <w:lvlText w:val="%1."/>
      <w:lvlJc w:val="left"/>
      <w:pPr>
        <w:ind w:left="720" w:hanging="360"/>
      </w:pPr>
    </w:lvl>
    <w:lvl w:ilvl="1" w:tplc="91F85418">
      <w:start w:val="1"/>
      <w:numFmt w:val="decimal"/>
      <w:lvlText w:val="%2."/>
      <w:lvlJc w:val="left"/>
      <w:pPr>
        <w:ind w:left="1440" w:hanging="360"/>
      </w:pPr>
    </w:lvl>
    <w:lvl w:ilvl="2" w:tplc="6EECAC36">
      <w:start w:val="1"/>
      <w:numFmt w:val="lowerRoman"/>
      <w:lvlText w:val="%3."/>
      <w:lvlJc w:val="right"/>
      <w:pPr>
        <w:ind w:left="2160" w:hanging="180"/>
      </w:pPr>
    </w:lvl>
    <w:lvl w:ilvl="3" w:tplc="37C260F6">
      <w:start w:val="1"/>
      <w:numFmt w:val="decimal"/>
      <w:lvlText w:val="%4."/>
      <w:lvlJc w:val="left"/>
      <w:pPr>
        <w:ind w:left="2880" w:hanging="360"/>
      </w:pPr>
    </w:lvl>
    <w:lvl w:ilvl="4" w:tplc="449ECCBC">
      <w:start w:val="1"/>
      <w:numFmt w:val="lowerLetter"/>
      <w:lvlText w:val="%5."/>
      <w:lvlJc w:val="left"/>
      <w:pPr>
        <w:ind w:left="3600" w:hanging="360"/>
      </w:pPr>
    </w:lvl>
    <w:lvl w:ilvl="5" w:tplc="CB422BAE">
      <w:start w:val="1"/>
      <w:numFmt w:val="lowerRoman"/>
      <w:lvlText w:val="%6."/>
      <w:lvlJc w:val="right"/>
      <w:pPr>
        <w:ind w:left="4320" w:hanging="180"/>
      </w:pPr>
    </w:lvl>
    <w:lvl w:ilvl="6" w:tplc="1B2821FC">
      <w:start w:val="1"/>
      <w:numFmt w:val="decimal"/>
      <w:lvlText w:val="%7."/>
      <w:lvlJc w:val="left"/>
      <w:pPr>
        <w:ind w:left="5040" w:hanging="360"/>
      </w:pPr>
    </w:lvl>
    <w:lvl w:ilvl="7" w:tplc="025A91D4">
      <w:start w:val="1"/>
      <w:numFmt w:val="lowerLetter"/>
      <w:lvlText w:val="%8."/>
      <w:lvlJc w:val="left"/>
      <w:pPr>
        <w:ind w:left="5760" w:hanging="360"/>
      </w:pPr>
    </w:lvl>
    <w:lvl w:ilvl="8" w:tplc="F3F8F8CA">
      <w:start w:val="1"/>
      <w:numFmt w:val="lowerRoman"/>
      <w:lvlText w:val="%9."/>
      <w:lvlJc w:val="right"/>
      <w:pPr>
        <w:ind w:left="6480" w:hanging="180"/>
      </w:pPr>
    </w:lvl>
  </w:abstractNum>
  <w:abstractNum w:abstractNumId="7" w15:restartNumberingAfterBreak="0">
    <w:nsid w:val="4BE2701E"/>
    <w:multiLevelType w:val="hybridMultilevel"/>
    <w:tmpl w:val="FFFFFFFF"/>
    <w:lvl w:ilvl="0" w:tplc="22EAAF5A">
      <w:start w:val="1"/>
      <w:numFmt w:val="decimal"/>
      <w:lvlText w:val="%1."/>
      <w:lvlJc w:val="left"/>
      <w:pPr>
        <w:ind w:left="720" w:hanging="360"/>
      </w:pPr>
    </w:lvl>
    <w:lvl w:ilvl="1" w:tplc="B6C08010">
      <w:start w:val="1"/>
      <w:numFmt w:val="lowerLetter"/>
      <w:lvlText w:val="%2."/>
      <w:lvlJc w:val="left"/>
      <w:pPr>
        <w:ind w:left="1440" w:hanging="360"/>
      </w:pPr>
    </w:lvl>
    <w:lvl w:ilvl="2" w:tplc="7BACE608">
      <w:start w:val="1"/>
      <w:numFmt w:val="lowerRoman"/>
      <w:lvlText w:val="%3."/>
      <w:lvlJc w:val="right"/>
      <w:pPr>
        <w:ind w:left="2160" w:hanging="180"/>
      </w:pPr>
    </w:lvl>
    <w:lvl w:ilvl="3" w:tplc="88A49E4A">
      <w:start w:val="1"/>
      <w:numFmt w:val="decimal"/>
      <w:lvlText w:val="%4."/>
      <w:lvlJc w:val="left"/>
      <w:pPr>
        <w:ind w:left="2880" w:hanging="360"/>
      </w:pPr>
    </w:lvl>
    <w:lvl w:ilvl="4" w:tplc="EDBCEECC">
      <w:start w:val="1"/>
      <w:numFmt w:val="lowerLetter"/>
      <w:lvlText w:val="%5."/>
      <w:lvlJc w:val="left"/>
      <w:pPr>
        <w:ind w:left="3600" w:hanging="360"/>
      </w:pPr>
    </w:lvl>
    <w:lvl w:ilvl="5" w:tplc="96FA5FD0">
      <w:start w:val="1"/>
      <w:numFmt w:val="lowerRoman"/>
      <w:lvlText w:val="%6."/>
      <w:lvlJc w:val="right"/>
      <w:pPr>
        <w:ind w:left="4320" w:hanging="180"/>
      </w:pPr>
    </w:lvl>
    <w:lvl w:ilvl="6" w:tplc="2AD22D7A">
      <w:start w:val="1"/>
      <w:numFmt w:val="decimal"/>
      <w:lvlText w:val="%7."/>
      <w:lvlJc w:val="left"/>
      <w:pPr>
        <w:ind w:left="5040" w:hanging="360"/>
      </w:pPr>
    </w:lvl>
    <w:lvl w:ilvl="7" w:tplc="319ED8E2">
      <w:start w:val="1"/>
      <w:numFmt w:val="lowerLetter"/>
      <w:lvlText w:val="%8."/>
      <w:lvlJc w:val="left"/>
      <w:pPr>
        <w:ind w:left="5760" w:hanging="360"/>
      </w:pPr>
    </w:lvl>
    <w:lvl w:ilvl="8" w:tplc="E94A464C">
      <w:start w:val="1"/>
      <w:numFmt w:val="lowerRoman"/>
      <w:lvlText w:val="%9."/>
      <w:lvlJc w:val="right"/>
      <w:pPr>
        <w:ind w:left="6480" w:hanging="180"/>
      </w:pPr>
    </w:lvl>
  </w:abstractNum>
  <w:num w:numId="1" w16cid:durableId="146670417">
    <w:abstractNumId w:val="7"/>
  </w:num>
  <w:num w:numId="2" w16cid:durableId="1707869739">
    <w:abstractNumId w:val="1"/>
  </w:num>
  <w:num w:numId="3" w16cid:durableId="261493312">
    <w:abstractNumId w:val="2"/>
  </w:num>
  <w:num w:numId="4" w16cid:durableId="191573879">
    <w:abstractNumId w:val="3"/>
  </w:num>
  <w:num w:numId="5" w16cid:durableId="2127311766">
    <w:abstractNumId w:val="4"/>
  </w:num>
  <w:num w:numId="6" w16cid:durableId="228469189">
    <w:abstractNumId w:val="5"/>
  </w:num>
  <w:num w:numId="7" w16cid:durableId="870462809">
    <w:abstractNumId w:val="6"/>
  </w:num>
  <w:num w:numId="8" w16cid:durableId="14123907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nasconi, Lorenzo">
    <w15:presenceInfo w15:providerId="AD" w15:userId="S::ljb818@ic.ac.uk::31406cee-5d80-4687-8a82-9b9e26caa44e"/>
  </w15:person>
  <w15:person w15:author="Biberea, Calin">
    <w15:presenceInfo w15:providerId="AD" w15:userId="S::cb3418@ic.ac.uk::40813e81-add9-4645-bf8b-333b1b3642d8"/>
  </w15:person>
  <w15:person w15:author="D'Cotta, Nicolas">
    <w15:presenceInfo w15:providerId="AD" w15:userId="S::nd3018@ic.ac.uk::14bdf988-46cc-4b4f-b21b-005c633eb277"/>
  </w15:person>
  <w15:person w15:author="Yu, Zhige">
    <w15:presenceInfo w15:providerId="AD" w15:userId="S::zy7218@ic.ac.uk::03982506-e4cf-4999-a97a-c72c662fa359"/>
  </w15:person>
  <w15:person w15:author="Marikar, Umar">
    <w15:presenceInfo w15:providerId="AD" w15:userId="S::umm20@ic.ac.uk::6b0c6e75-59a0-46c5-a4d0-1c331fc20dca"/>
  </w15:person>
  <w15:person w15:author="Hatout, Rayan">
    <w15:presenceInfo w15:providerId="AD" w15:userId="S::rh4318@ic.ac.uk::59a79c5d-fc16-40ed-a141-62465041804a"/>
  </w15:person>
  <w15:person w15:author="Grewal, Prabhjot">
    <w15:presenceInfo w15:providerId="AD" w15:userId="S::psg918@ic.ac.uk::1a8c5c91-7cb9-4ca9-a08a-b7cbaa5f98d2"/>
  </w15:person>
  <w15:person w15:author="Blanchard, Lancelot N">
    <w15:presenceInfo w15:providerId="AD" w15:userId="S::lb4218@ic.ac.uk::67c0d3c0-ba99-4cdd-a6e5-9b7e88f5935b"/>
  </w15:person>
  <w15:person w15:author="Gupta, Aditya">
    <w15:presenceInfo w15:providerId="AD" w15:userId="S::ag6618@ic.ac.uk::4c340ad8-afe9-43d4-b18a-8bdae05bd2d6"/>
  </w15:person>
  <w15:person w15:author="Dent, Benjamin J M">
    <w15:presenceInfo w15:providerId="AD" w15:userId="S::bjd18@ic.ac.uk::e8998a52-d6f1-48d9-9898-caf41770db9a"/>
  </w15:person>
  <w15:person w15:author="Olteanu, Catalina">
    <w15:presenceInfo w15:providerId="AD" w15:userId="S::co319@ic.ac.uk::eb73c045-ab5e-4b6c-8e65-4e71f75b820e"/>
  </w15:person>
  <w15:person w15:author="Lotery, Patrick">
    <w15:presenceInfo w15:providerId="AD" w15:userId="S::pdl119@ic.ac.uk::22e2791c-6a7f-4842-bbec-2f825540e699"/>
  </w15:person>
  <w15:person w15:author="Stok, Robert">
    <w15:presenceInfo w15:providerId="AD" w15:userId="S::rs1720@ic.ac.uk::91d3f1f3-f74d-4ef6-b8e9-50a054cf1d27"/>
  </w15:person>
  <w15:person w15:author="Votta, Matthew T">
    <w15:presenceInfo w15:providerId="AD" w15:userId="S::mjv4518@ic.ac.uk::f7b9c3f1-6649-42a9-9b3e-c06e6a8395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2MzUzNTCwsDA0NTRT0lEKTi0uzszPAykwrgUArlMAiiwAAAA="/>
  </w:docVars>
  <w:rsids>
    <w:rsidRoot w:val="0569193B"/>
    <w:rsid w:val="00017668"/>
    <w:rsid w:val="00063DB1"/>
    <w:rsid w:val="00090530"/>
    <w:rsid w:val="000B0750"/>
    <w:rsid w:val="000C4101"/>
    <w:rsid w:val="000D7FDA"/>
    <w:rsid w:val="000F1E1B"/>
    <w:rsid w:val="0010591C"/>
    <w:rsid w:val="00134AAF"/>
    <w:rsid w:val="00140994"/>
    <w:rsid w:val="00144499"/>
    <w:rsid w:val="00161321"/>
    <w:rsid w:val="001A1956"/>
    <w:rsid w:val="001C37A7"/>
    <w:rsid w:val="002128BA"/>
    <w:rsid w:val="00235490"/>
    <w:rsid w:val="00284DE9"/>
    <w:rsid w:val="002868D7"/>
    <w:rsid w:val="003A6ED9"/>
    <w:rsid w:val="003E0743"/>
    <w:rsid w:val="00451632"/>
    <w:rsid w:val="00465F7F"/>
    <w:rsid w:val="0049188B"/>
    <w:rsid w:val="00543DF6"/>
    <w:rsid w:val="00557C28"/>
    <w:rsid w:val="005639B6"/>
    <w:rsid w:val="00567BFD"/>
    <w:rsid w:val="00573686"/>
    <w:rsid w:val="00574F64"/>
    <w:rsid w:val="005964BD"/>
    <w:rsid w:val="005A2690"/>
    <w:rsid w:val="005B026F"/>
    <w:rsid w:val="00613D90"/>
    <w:rsid w:val="0063452A"/>
    <w:rsid w:val="006A1E52"/>
    <w:rsid w:val="006A6C12"/>
    <w:rsid w:val="007200D5"/>
    <w:rsid w:val="00730D55"/>
    <w:rsid w:val="00766867"/>
    <w:rsid w:val="007674ED"/>
    <w:rsid w:val="007817B9"/>
    <w:rsid w:val="007A46C2"/>
    <w:rsid w:val="007C408C"/>
    <w:rsid w:val="007D70A8"/>
    <w:rsid w:val="007E6D2E"/>
    <w:rsid w:val="00830C3F"/>
    <w:rsid w:val="00847C99"/>
    <w:rsid w:val="008C32E6"/>
    <w:rsid w:val="008D74F0"/>
    <w:rsid w:val="008E3B83"/>
    <w:rsid w:val="00901A49"/>
    <w:rsid w:val="0093206E"/>
    <w:rsid w:val="0097085D"/>
    <w:rsid w:val="009A44BF"/>
    <w:rsid w:val="009D762C"/>
    <w:rsid w:val="00A31459"/>
    <w:rsid w:val="00A60C46"/>
    <w:rsid w:val="00A90C8F"/>
    <w:rsid w:val="00AC7C9A"/>
    <w:rsid w:val="00B40D69"/>
    <w:rsid w:val="00B9104B"/>
    <w:rsid w:val="00B93846"/>
    <w:rsid w:val="00BC2CC5"/>
    <w:rsid w:val="00BF6D8B"/>
    <w:rsid w:val="00C13A21"/>
    <w:rsid w:val="00C72CFE"/>
    <w:rsid w:val="00C8046D"/>
    <w:rsid w:val="00CF6EDF"/>
    <w:rsid w:val="00D20D25"/>
    <w:rsid w:val="00D444A2"/>
    <w:rsid w:val="00D45941"/>
    <w:rsid w:val="00D741B6"/>
    <w:rsid w:val="00E367FF"/>
    <w:rsid w:val="00E7508B"/>
    <w:rsid w:val="00E8678B"/>
    <w:rsid w:val="00F851AC"/>
    <w:rsid w:val="00FF124C"/>
    <w:rsid w:val="00FF6FBC"/>
    <w:rsid w:val="01243647"/>
    <w:rsid w:val="01B8C208"/>
    <w:rsid w:val="01CA96B8"/>
    <w:rsid w:val="0216261F"/>
    <w:rsid w:val="02463C1A"/>
    <w:rsid w:val="02949CBD"/>
    <w:rsid w:val="02969E73"/>
    <w:rsid w:val="02A8A552"/>
    <w:rsid w:val="02EC3ADC"/>
    <w:rsid w:val="0323DD1B"/>
    <w:rsid w:val="0333D376"/>
    <w:rsid w:val="0356B3CE"/>
    <w:rsid w:val="04112684"/>
    <w:rsid w:val="04561E0A"/>
    <w:rsid w:val="04D12618"/>
    <w:rsid w:val="054D05CD"/>
    <w:rsid w:val="0569193B"/>
    <w:rsid w:val="06C76AFE"/>
    <w:rsid w:val="072187A7"/>
    <w:rsid w:val="07CE0E3D"/>
    <w:rsid w:val="0814C126"/>
    <w:rsid w:val="086E9AF4"/>
    <w:rsid w:val="08B4F38D"/>
    <w:rsid w:val="0A0F364A"/>
    <w:rsid w:val="0A7C69AE"/>
    <w:rsid w:val="0B13BFBA"/>
    <w:rsid w:val="0C2B0540"/>
    <w:rsid w:val="0E5F6408"/>
    <w:rsid w:val="0EABD948"/>
    <w:rsid w:val="0EE2D275"/>
    <w:rsid w:val="0EF4D77F"/>
    <w:rsid w:val="0F1AA1F2"/>
    <w:rsid w:val="1077FC49"/>
    <w:rsid w:val="114240CC"/>
    <w:rsid w:val="1292F32D"/>
    <w:rsid w:val="131D728E"/>
    <w:rsid w:val="1321383D"/>
    <w:rsid w:val="136761A5"/>
    <w:rsid w:val="1383EFBF"/>
    <w:rsid w:val="1395D07C"/>
    <w:rsid w:val="13CCDB8A"/>
    <w:rsid w:val="147220F1"/>
    <w:rsid w:val="14CD3B35"/>
    <w:rsid w:val="14DA0BA5"/>
    <w:rsid w:val="1554F06F"/>
    <w:rsid w:val="1699EA1E"/>
    <w:rsid w:val="16D8BCCB"/>
    <w:rsid w:val="16E20238"/>
    <w:rsid w:val="173A7DBB"/>
    <w:rsid w:val="176D40C3"/>
    <w:rsid w:val="182FB541"/>
    <w:rsid w:val="18993126"/>
    <w:rsid w:val="18B1C1D9"/>
    <w:rsid w:val="198A1A10"/>
    <w:rsid w:val="1991BAF5"/>
    <w:rsid w:val="1A292302"/>
    <w:rsid w:val="1B3241FE"/>
    <w:rsid w:val="1C0851E6"/>
    <w:rsid w:val="1C17FEC1"/>
    <w:rsid w:val="1E156F3A"/>
    <w:rsid w:val="1E9A05B1"/>
    <w:rsid w:val="1F3FD98D"/>
    <w:rsid w:val="2018C113"/>
    <w:rsid w:val="2051F336"/>
    <w:rsid w:val="2077A792"/>
    <w:rsid w:val="220B0797"/>
    <w:rsid w:val="227DFDD4"/>
    <w:rsid w:val="24082D26"/>
    <w:rsid w:val="24193507"/>
    <w:rsid w:val="24BAFD9A"/>
    <w:rsid w:val="24D9079E"/>
    <w:rsid w:val="25C1EE01"/>
    <w:rsid w:val="25E15478"/>
    <w:rsid w:val="26E51E51"/>
    <w:rsid w:val="27511150"/>
    <w:rsid w:val="27769870"/>
    <w:rsid w:val="2863BCA1"/>
    <w:rsid w:val="29011EA2"/>
    <w:rsid w:val="299AF574"/>
    <w:rsid w:val="2AF93121"/>
    <w:rsid w:val="2D81D95D"/>
    <w:rsid w:val="2E19D5D3"/>
    <w:rsid w:val="2F2C33B4"/>
    <w:rsid w:val="2F4BAB82"/>
    <w:rsid w:val="310EA13D"/>
    <w:rsid w:val="3125356B"/>
    <w:rsid w:val="3217BD83"/>
    <w:rsid w:val="325F548C"/>
    <w:rsid w:val="327827C5"/>
    <w:rsid w:val="32ED6E00"/>
    <w:rsid w:val="33044306"/>
    <w:rsid w:val="3338F88B"/>
    <w:rsid w:val="3357EC73"/>
    <w:rsid w:val="3368E9FA"/>
    <w:rsid w:val="33DB3A7C"/>
    <w:rsid w:val="3491E35B"/>
    <w:rsid w:val="354477A1"/>
    <w:rsid w:val="37B16EE9"/>
    <w:rsid w:val="383361C8"/>
    <w:rsid w:val="3864975F"/>
    <w:rsid w:val="39C48BE5"/>
    <w:rsid w:val="39D94E04"/>
    <w:rsid w:val="3A0E2F32"/>
    <w:rsid w:val="3A5C1B14"/>
    <w:rsid w:val="3AB9A554"/>
    <w:rsid w:val="3AC859AF"/>
    <w:rsid w:val="3C362AA2"/>
    <w:rsid w:val="3C5CAA61"/>
    <w:rsid w:val="3CA92276"/>
    <w:rsid w:val="3CD40700"/>
    <w:rsid w:val="3D24F595"/>
    <w:rsid w:val="3D5A48EA"/>
    <w:rsid w:val="3EDC39EF"/>
    <w:rsid w:val="3EFEDB6D"/>
    <w:rsid w:val="3F66B3DF"/>
    <w:rsid w:val="3F8DC338"/>
    <w:rsid w:val="40DCE294"/>
    <w:rsid w:val="40EEEE85"/>
    <w:rsid w:val="411F6B19"/>
    <w:rsid w:val="412FB89C"/>
    <w:rsid w:val="418AA356"/>
    <w:rsid w:val="429EE5B3"/>
    <w:rsid w:val="42EDB96B"/>
    <w:rsid w:val="434FA351"/>
    <w:rsid w:val="44A030C5"/>
    <w:rsid w:val="44B03175"/>
    <w:rsid w:val="44B41B4E"/>
    <w:rsid w:val="45724826"/>
    <w:rsid w:val="45886EB3"/>
    <w:rsid w:val="4625A6DA"/>
    <w:rsid w:val="472FEBEB"/>
    <w:rsid w:val="47E1EF59"/>
    <w:rsid w:val="48208F77"/>
    <w:rsid w:val="4842ED1A"/>
    <w:rsid w:val="49739E5E"/>
    <w:rsid w:val="4A361FF0"/>
    <w:rsid w:val="4C136A1C"/>
    <w:rsid w:val="4CB6F301"/>
    <w:rsid w:val="4CD26C03"/>
    <w:rsid w:val="4D4DBE59"/>
    <w:rsid w:val="4D524952"/>
    <w:rsid w:val="4D655B70"/>
    <w:rsid w:val="4D8B23CA"/>
    <w:rsid w:val="4F05D4CB"/>
    <w:rsid w:val="50E01467"/>
    <w:rsid w:val="512036B1"/>
    <w:rsid w:val="515A7E72"/>
    <w:rsid w:val="52074622"/>
    <w:rsid w:val="52558BA0"/>
    <w:rsid w:val="52906AB2"/>
    <w:rsid w:val="52A08F87"/>
    <w:rsid w:val="53143172"/>
    <w:rsid w:val="53B7F776"/>
    <w:rsid w:val="53DD323F"/>
    <w:rsid w:val="54384315"/>
    <w:rsid w:val="54B22086"/>
    <w:rsid w:val="54D51320"/>
    <w:rsid w:val="55756785"/>
    <w:rsid w:val="55B9E600"/>
    <w:rsid w:val="563BE398"/>
    <w:rsid w:val="573367F1"/>
    <w:rsid w:val="57F9ED4C"/>
    <w:rsid w:val="585867B0"/>
    <w:rsid w:val="58BCF625"/>
    <w:rsid w:val="590C6A4B"/>
    <w:rsid w:val="5B51E1D4"/>
    <w:rsid w:val="5C2B82F8"/>
    <w:rsid w:val="5CEB2FA1"/>
    <w:rsid w:val="5D96DD3E"/>
    <w:rsid w:val="5DBF4739"/>
    <w:rsid w:val="5E25C24F"/>
    <w:rsid w:val="5E2E484F"/>
    <w:rsid w:val="5E7E8B84"/>
    <w:rsid w:val="5E8CDE55"/>
    <w:rsid w:val="5E9F143D"/>
    <w:rsid w:val="5EE4BC3B"/>
    <w:rsid w:val="5EE6AD5F"/>
    <w:rsid w:val="5F0EC6FD"/>
    <w:rsid w:val="5F96F351"/>
    <w:rsid w:val="5FC3818B"/>
    <w:rsid w:val="601D339C"/>
    <w:rsid w:val="6083B114"/>
    <w:rsid w:val="611B37DC"/>
    <w:rsid w:val="61355DBD"/>
    <w:rsid w:val="614A45A9"/>
    <w:rsid w:val="61926982"/>
    <w:rsid w:val="61B1C476"/>
    <w:rsid w:val="6293378E"/>
    <w:rsid w:val="634858C5"/>
    <w:rsid w:val="6456F9D2"/>
    <w:rsid w:val="65601F62"/>
    <w:rsid w:val="65D8B189"/>
    <w:rsid w:val="65F466A3"/>
    <w:rsid w:val="660E211D"/>
    <w:rsid w:val="6651E91C"/>
    <w:rsid w:val="667CECA1"/>
    <w:rsid w:val="678A0712"/>
    <w:rsid w:val="67B7C3E4"/>
    <w:rsid w:val="69FFD66E"/>
    <w:rsid w:val="6A8EFE88"/>
    <w:rsid w:val="6AFDECA6"/>
    <w:rsid w:val="6B8C01EE"/>
    <w:rsid w:val="6B9AA183"/>
    <w:rsid w:val="6B9DA2C9"/>
    <w:rsid w:val="6C02BA59"/>
    <w:rsid w:val="6C5EE584"/>
    <w:rsid w:val="6CEC2E23"/>
    <w:rsid w:val="6D3DFA60"/>
    <w:rsid w:val="6DBC42A6"/>
    <w:rsid w:val="6DF4D20C"/>
    <w:rsid w:val="6E089E34"/>
    <w:rsid w:val="6E7A7D13"/>
    <w:rsid w:val="6F7A5C5D"/>
    <w:rsid w:val="6FF023D4"/>
    <w:rsid w:val="7005B576"/>
    <w:rsid w:val="704683BD"/>
    <w:rsid w:val="706F0CBC"/>
    <w:rsid w:val="70A1F90B"/>
    <w:rsid w:val="70D170B7"/>
    <w:rsid w:val="70DC160E"/>
    <w:rsid w:val="719B5302"/>
    <w:rsid w:val="7282C04E"/>
    <w:rsid w:val="7302567D"/>
    <w:rsid w:val="7400CFD3"/>
    <w:rsid w:val="743DBF37"/>
    <w:rsid w:val="74F6DD22"/>
    <w:rsid w:val="7503F033"/>
    <w:rsid w:val="7516C7BA"/>
    <w:rsid w:val="758044DE"/>
    <w:rsid w:val="75883264"/>
    <w:rsid w:val="75C9EFD4"/>
    <w:rsid w:val="766E642F"/>
    <w:rsid w:val="778F9BF1"/>
    <w:rsid w:val="78668F1F"/>
    <w:rsid w:val="787702AE"/>
    <w:rsid w:val="79076D46"/>
    <w:rsid w:val="7953073B"/>
    <w:rsid w:val="7968DC57"/>
    <w:rsid w:val="796E249B"/>
    <w:rsid w:val="799393A8"/>
    <w:rsid w:val="79C65D11"/>
    <w:rsid w:val="79D9060C"/>
    <w:rsid w:val="7AFA5153"/>
    <w:rsid w:val="7B1C049E"/>
    <w:rsid w:val="7B6C1C45"/>
    <w:rsid w:val="7B757BC9"/>
    <w:rsid w:val="7C394E41"/>
    <w:rsid w:val="7C3E8395"/>
    <w:rsid w:val="7CC8E20D"/>
    <w:rsid w:val="7D79AD56"/>
    <w:rsid w:val="7E06A216"/>
    <w:rsid w:val="7E32A1E9"/>
    <w:rsid w:val="7E6BC9B8"/>
    <w:rsid w:val="7F64E305"/>
    <w:rsid w:val="7FBDF9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6940F77"/>
  <w15:docId w15:val="{61FC8AC7-A844-4168-8E37-B89E81DF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sid w:val="00557C28"/>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90C8F"/>
    <w:pPr>
      <w:spacing w:line="240" w:lineRule="auto"/>
    </w:pPr>
    <w:rPr>
      <w:sz w:val="18"/>
      <w:szCs w:val="18"/>
    </w:rPr>
  </w:style>
  <w:style w:type="character" w:customStyle="1" w:styleId="BalloonTextChar">
    <w:name w:val="Balloon Text Char"/>
    <w:basedOn w:val="DefaultParagraphFont"/>
    <w:link w:val="BalloonText"/>
    <w:uiPriority w:val="99"/>
    <w:semiHidden/>
    <w:rsid w:val="00A90C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gb2312"/>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2292</Characters>
  <Application>Microsoft Office Word</Application>
  <DocSecurity>4</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Ong, JamesJun Hao</cp:lastModifiedBy>
  <cp:revision>45</cp:revision>
  <dcterms:created xsi:type="dcterms:W3CDTF">2020-12-17T06:14:00Z</dcterms:created>
  <dcterms:modified xsi:type="dcterms:W3CDTF">2022-12-14T22:05:00Z</dcterms:modified>
</cp:coreProperties>
</file>